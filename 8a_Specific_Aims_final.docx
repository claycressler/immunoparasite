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A5795" w14:textId="562455A3" w:rsidR="00E13E76" w:rsidRPr="00D63491" w:rsidRDefault="00ED3E81" w:rsidP="005F652F">
      <w:pPr>
        <w:jc w:val="both"/>
        <w:rPr>
          <w:rFonts w:ascii="Arial" w:hAnsi="Arial" w:cs="Arial"/>
          <w:lang w:val="en-GB"/>
        </w:rPr>
      </w:pPr>
      <w:r w:rsidRPr="00D63491">
        <w:rPr>
          <w:rFonts w:ascii="Arial" w:hAnsi="Arial" w:cs="Arial"/>
        </w:rPr>
        <w:t xml:space="preserve">Over 1.5 billion people are infected with parasitic helminths. </w:t>
      </w:r>
      <w:r w:rsidRPr="00D63491">
        <w:rPr>
          <w:rFonts w:ascii="Arial" w:hAnsi="Arial" w:cs="Arial"/>
          <w:lang w:val="en-GB"/>
        </w:rPr>
        <w:t>For some hosts, the association with helminths is brief, as worms are quickly expelled; for others, the association is chronic, lasting months to years</w:t>
      </w:r>
      <w:r w:rsidRPr="00D63491">
        <w:rPr>
          <w:rFonts w:ascii="Arial" w:hAnsi="Arial" w:cs="Arial"/>
          <w:b/>
          <w:lang w:val="en-GB"/>
        </w:rPr>
        <w:t>.</w:t>
      </w:r>
      <w:r w:rsidRPr="00D63491">
        <w:rPr>
          <w:rFonts w:ascii="Arial" w:hAnsi="Arial" w:cs="Arial"/>
          <w:lang w:val="en-GB"/>
        </w:rPr>
        <w:t xml:space="preserve"> </w:t>
      </w:r>
      <w:r w:rsidR="009F3805" w:rsidRPr="00D63491">
        <w:rPr>
          <w:rFonts w:ascii="Arial" w:hAnsi="Arial" w:cs="Arial"/>
          <w:lang w:val="en-GB"/>
        </w:rPr>
        <w:t xml:space="preserve"> </w:t>
      </w:r>
      <w:r w:rsidR="003A1F97" w:rsidRPr="00D63491">
        <w:rPr>
          <w:rFonts w:ascii="Arial" w:hAnsi="Arial" w:cs="Arial"/>
          <w:lang w:val="en-GB"/>
        </w:rPr>
        <w:t>Such</w:t>
      </w:r>
      <w:r w:rsidRPr="00D63491">
        <w:rPr>
          <w:rFonts w:ascii="Arial" w:hAnsi="Arial" w:cs="Arial"/>
          <w:lang w:val="en-GB"/>
        </w:rPr>
        <w:t xml:space="preserve"> variation </w:t>
      </w:r>
      <w:r w:rsidR="009D6527" w:rsidRPr="00D63491">
        <w:rPr>
          <w:rFonts w:ascii="Arial" w:hAnsi="Arial" w:cs="Arial"/>
          <w:lang w:val="en-GB"/>
        </w:rPr>
        <w:t xml:space="preserve">in duration </w:t>
      </w:r>
      <w:r w:rsidR="003A1F97" w:rsidRPr="00D63491">
        <w:rPr>
          <w:rFonts w:ascii="Arial" w:hAnsi="Arial" w:cs="Arial"/>
          <w:lang w:val="en-GB"/>
        </w:rPr>
        <w:t xml:space="preserve">is observed for many infectious </w:t>
      </w:r>
      <w:proofErr w:type="gramStart"/>
      <w:r w:rsidR="003A1F97" w:rsidRPr="00D63491">
        <w:rPr>
          <w:rFonts w:ascii="Arial" w:hAnsi="Arial" w:cs="Arial"/>
          <w:lang w:val="en-GB"/>
        </w:rPr>
        <w:t>diseases, and</w:t>
      </w:r>
      <w:proofErr w:type="gramEnd"/>
      <w:r w:rsidR="009D6527" w:rsidRPr="00D63491">
        <w:rPr>
          <w:rFonts w:ascii="Arial" w:hAnsi="Arial" w:cs="Arial"/>
          <w:lang w:val="en-GB"/>
        </w:rPr>
        <w:t xml:space="preserve"> </w:t>
      </w:r>
      <w:r w:rsidRPr="00D63491">
        <w:rPr>
          <w:rFonts w:ascii="Arial" w:hAnsi="Arial" w:cs="Arial"/>
          <w:lang w:val="en-GB"/>
        </w:rPr>
        <w:t xml:space="preserve">has implications for individual </w:t>
      </w:r>
      <w:r w:rsidR="009D6527" w:rsidRPr="00D63491">
        <w:rPr>
          <w:rFonts w:ascii="Arial" w:hAnsi="Arial" w:cs="Arial"/>
          <w:lang w:val="en-GB"/>
        </w:rPr>
        <w:t>and</w:t>
      </w:r>
      <w:r w:rsidRPr="00D63491">
        <w:rPr>
          <w:rFonts w:ascii="Arial" w:hAnsi="Arial" w:cs="Arial"/>
          <w:lang w:val="en-GB"/>
        </w:rPr>
        <w:t xml:space="preserve"> public health</w:t>
      </w:r>
      <w:r w:rsidR="001E1EB2" w:rsidRPr="00D63491">
        <w:rPr>
          <w:rFonts w:ascii="Arial" w:hAnsi="Arial" w:cs="Arial"/>
          <w:lang w:val="en-GB"/>
        </w:rPr>
        <w:t>:</w:t>
      </w:r>
      <w:r w:rsidRPr="00D63491">
        <w:rPr>
          <w:rFonts w:ascii="Arial" w:hAnsi="Arial" w:cs="Arial"/>
          <w:lang w:val="en-GB"/>
        </w:rPr>
        <w:t xml:space="preserve"> duration is a key determinant of </w:t>
      </w:r>
      <w:r w:rsidR="001E1EB2" w:rsidRPr="00D63491">
        <w:rPr>
          <w:rFonts w:ascii="Arial" w:hAnsi="Arial" w:cs="Arial"/>
          <w:lang w:val="en-GB"/>
        </w:rPr>
        <w:t xml:space="preserve">both </w:t>
      </w:r>
      <w:r w:rsidR="003F6205" w:rsidRPr="00D63491">
        <w:rPr>
          <w:rFonts w:ascii="Arial" w:hAnsi="Arial" w:cs="Arial"/>
          <w:lang w:val="en-GB"/>
        </w:rPr>
        <w:t xml:space="preserve">the </w:t>
      </w:r>
      <w:r w:rsidR="009D6527" w:rsidRPr="00D63491">
        <w:rPr>
          <w:rFonts w:ascii="Arial" w:hAnsi="Arial" w:cs="Arial"/>
          <w:lang w:val="en-GB"/>
        </w:rPr>
        <w:t xml:space="preserve">cumulative </w:t>
      </w:r>
      <w:r w:rsidR="003F6205" w:rsidRPr="00D63491">
        <w:rPr>
          <w:rFonts w:ascii="Arial" w:hAnsi="Arial" w:cs="Arial"/>
          <w:lang w:val="en-GB"/>
        </w:rPr>
        <w:t xml:space="preserve">health </w:t>
      </w:r>
      <w:r w:rsidR="001E1EB2" w:rsidRPr="00D63491">
        <w:rPr>
          <w:rFonts w:ascii="Arial" w:hAnsi="Arial" w:cs="Arial"/>
          <w:lang w:val="en-GB"/>
        </w:rPr>
        <w:t>cost of infection</w:t>
      </w:r>
      <w:r w:rsidR="00914526" w:rsidRPr="00D63491">
        <w:rPr>
          <w:rFonts w:ascii="Arial" w:hAnsi="Arial" w:cs="Arial"/>
          <w:lang w:val="en-GB"/>
        </w:rPr>
        <w:t xml:space="preserve"> and </w:t>
      </w:r>
      <w:r w:rsidR="003F6205" w:rsidRPr="00D63491">
        <w:rPr>
          <w:rFonts w:ascii="Arial" w:hAnsi="Arial" w:cs="Arial"/>
          <w:lang w:val="en-GB"/>
        </w:rPr>
        <w:t xml:space="preserve">the </w:t>
      </w:r>
      <w:r w:rsidR="001E1EB2" w:rsidRPr="00D63491">
        <w:rPr>
          <w:rFonts w:ascii="Arial" w:hAnsi="Arial" w:cs="Arial"/>
          <w:lang w:val="en-GB"/>
        </w:rPr>
        <w:t xml:space="preserve">risk of </w:t>
      </w:r>
      <w:r w:rsidR="002712FE" w:rsidRPr="00D63491">
        <w:rPr>
          <w:rFonts w:ascii="Arial" w:hAnsi="Arial" w:cs="Arial"/>
          <w:lang w:val="en-GB"/>
        </w:rPr>
        <w:t xml:space="preserve">onward </w:t>
      </w:r>
      <w:r w:rsidR="00354B87" w:rsidRPr="00D63491">
        <w:rPr>
          <w:rFonts w:ascii="Arial" w:hAnsi="Arial" w:cs="Arial"/>
          <w:lang w:val="en-GB"/>
        </w:rPr>
        <w:t xml:space="preserve">transmission. </w:t>
      </w:r>
      <w:r w:rsidR="009F3805" w:rsidRPr="00D63491">
        <w:rPr>
          <w:rFonts w:ascii="Arial" w:hAnsi="Arial" w:cs="Arial"/>
          <w:lang w:val="en-GB"/>
        </w:rPr>
        <w:t xml:space="preserve"> </w:t>
      </w:r>
      <w:r w:rsidR="00E13E76" w:rsidRPr="00D63491">
        <w:rPr>
          <w:rFonts w:ascii="Arial" w:hAnsi="Arial" w:cs="Arial"/>
          <w:b/>
          <w:iCs/>
          <w:lang w:val="en-GB"/>
        </w:rPr>
        <w:t xml:space="preserve">Despite these profound individual- and population-scale impacts, </w:t>
      </w:r>
      <w:r w:rsidR="001E1EB2" w:rsidRPr="00D63491">
        <w:rPr>
          <w:rFonts w:ascii="Arial" w:hAnsi="Arial" w:cs="Arial"/>
          <w:b/>
          <w:iCs/>
          <w:lang w:val="en-GB"/>
        </w:rPr>
        <w:t>the within-host processes that drive</w:t>
      </w:r>
      <w:r w:rsidR="00E13E76" w:rsidRPr="00D63491">
        <w:rPr>
          <w:rFonts w:ascii="Arial" w:hAnsi="Arial" w:cs="Arial"/>
          <w:b/>
          <w:iCs/>
          <w:lang w:val="en-GB"/>
        </w:rPr>
        <w:t xml:space="preserve"> infection duration</w:t>
      </w:r>
      <w:r w:rsidR="001E1EB2" w:rsidRPr="00D63491">
        <w:rPr>
          <w:rFonts w:ascii="Arial" w:hAnsi="Arial" w:cs="Arial"/>
          <w:b/>
          <w:iCs/>
          <w:lang w:val="en-GB"/>
        </w:rPr>
        <w:t xml:space="preserve"> are </w:t>
      </w:r>
      <w:r w:rsidR="00964CC1" w:rsidRPr="00D63491">
        <w:rPr>
          <w:rFonts w:ascii="Arial" w:hAnsi="Arial" w:cs="Arial"/>
          <w:b/>
          <w:iCs/>
          <w:lang w:val="en-GB"/>
        </w:rPr>
        <w:t>insufficient</w:t>
      </w:r>
      <w:r w:rsidR="001E1EB2" w:rsidRPr="00D63491">
        <w:rPr>
          <w:rFonts w:ascii="Arial" w:hAnsi="Arial" w:cs="Arial"/>
          <w:b/>
          <w:iCs/>
          <w:lang w:val="en-GB"/>
        </w:rPr>
        <w:t xml:space="preserve">ly </w:t>
      </w:r>
      <w:r w:rsidR="00964CC1" w:rsidRPr="00D63491">
        <w:rPr>
          <w:rFonts w:ascii="Arial" w:hAnsi="Arial" w:cs="Arial"/>
          <w:b/>
          <w:iCs/>
          <w:lang w:val="en-GB"/>
        </w:rPr>
        <w:t>known</w:t>
      </w:r>
      <w:r w:rsidR="00E13E76" w:rsidRPr="00D63491">
        <w:rPr>
          <w:rFonts w:ascii="Arial" w:hAnsi="Arial" w:cs="Arial"/>
          <w:b/>
          <w:iCs/>
          <w:lang w:val="en-GB"/>
        </w:rPr>
        <w:t>.</w:t>
      </w:r>
      <w:r w:rsidR="00E13E76" w:rsidRPr="00D63491">
        <w:rPr>
          <w:rFonts w:ascii="Arial" w:hAnsi="Arial" w:cs="Arial"/>
          <w:lang w:val="en-GB"/>
        </w:rPr>
        <w:t xml:space="preserve">  </w:t>
      </w:r>
    </w:p>
    <w:p w14:paraId="7CDC46F4" w14:textId="6F3BA608" w:rsidR="00B21E55" w:rsidRPr="00D63491" w:rsidRDefault="003F6205" w:rsidP="005F652F">
      <w:pPr>
        <w:jc w:val="both"/>
        <w:rPr>
          <w:rFonts w:ascii="Arial" w:hAnsi="Arial" w:cs="Arial"/>
          <w:lang w:val="en-GB"/>
        </w:rPr>
      </w:pPr>
      <w:r w:rsidRPr="00D63491">
        <w:rPr>
          <w:rFonts w:ascii="Arial" w:hAnsi="Arial" w:cs="Arial"/>
          <w:lang w:val="en-GB"/>
        </w:rPr>
        <w:t>For example,</w:t>
      </w:r>
      <w:r w:rsidR="004E5037" w:rsidRPr="00D63491">
        <w:rPr>
          <w:rFonts w:ascii="Arial" w:hAnsi="Arial" w:cs="Arial"/>
          <w:lang w:val="en-GB"/>
        </w:rPr>
        <w:t xml:space="preserve"> </w:t>
      </w:r>
      <w:r w:rsidR="0050208B" w:rsidRPr="00D63491">
        <w:rPr>
          <w:rFonts w:ascii="Arial" w:hAnsi="Arial" w:cs="Arial"/>
          <w:lang w:val="en-GB"/>
        </w:rPr>
        <w:t>scientists</w:t>
      </w:r>
      <w:r w:rsidR="004E5037" w:rsidRPr="00D63491">
        <w:rPr>
          <w:rFonts w:ascii="Arial" w:hAnsi="Arial" w:cs="Arial"/>
          <w:lang w:val="en-GB"/>
        </w:rPr>
        <w:t xml:space="preserve"> </w:t>
      </w:r>
      <w:r w:rsidR="006D2808" w:rsidRPr="00D63491">
        <w:rPr>
          <w:rFonts w:ascii="Arial" w:hAnsi="Arial" w:cs="Arial"/>
          <w:lang w:val="en-GB"/>
        </w:rPr>
        <w:t xml:space="preserve">do not </w:t>
      </w:r>
      <w:r w:rsidR="00DC7FBF" w:rsidRPr="00D63491">
        <w:rPr>
          <w:rFonts w:ascii="Arial" w:hAnsi="Arial" w:cs="Arial"/>
          <w:lang w:val="en-GB"/>
        </w:rPr>
        <w:t xml:space="preserve">fully </w:t>
      </w:r>
      <w:r w:rsidR="006D2808" w:rsidRPr="00D63491">
        <w:rPr>
          <w:rFonts w:ascii="Arial" w:hAnsi="Arial" w:cs="Arial"/>
          <w:lang w:val="en-GB"/>
        </w:rPr>
        <w:t xml:space="preserve">understand </w:t>
      </w:r>
      <w:r w:rsidRPr="00D63491">
        <w:rPr>
          <w:rFonts w:ascii="Arial" w:hAnsi="Arial" w:cs="Arial"/>
          <w:lang w:val="en-GB"/>
        </w:rPr>
        <w:t>the host-parasite interplays that</w:t>
      </w:r>
      <w:r w:rsidR="00E27113" w:rsidRPr="00D63491">
        <w:rPr>
          <w:rFonts w:ascii="Arial" w:hAnsi="Arial" w:cs="Arial"/>
          <w:lang w:val="en-GB"/>
        </w:rPr>
        <w:t xml:space="preserve"> drive the immune </w:t>
      </w:r>
      <w:r w:rsidR="008D1D33" w:rsidRPr="00D63491">
        <w:rPr>
          <w:rFonts w:ascii="Arial" w:hAnsi="Arial" w:cs="Arial"/>
          <w:lang w:val="en-GB"/>
        </w:rPr>
        <w:t>system</w:t>
      </w:r>
      <w:r w:rsidR="00E90293" w:rsidRPr="00D63491">
        <w:rPr>
          <w:rFonts w:ascii="Arial" w:hAnsi="Arial" w:cs="Arial"/>
          <w:lang w:val="en-GB"/>
        </w:rPr>
        <w:t xml:space="preserve"> (in the case of </w:t>
      </w:r>
      <w:r w:rsidR="000923AB" w:rsidRPr="00D63491">
        <w:rPr>
          <w:rFonts w:ascii="Arial" w:hAnsi="Arial" w:cs="Arial"/>
          <w:lang w:val="en-GB"/>
        </w:rPr>
        <w:t>helminth infection)</w:t>
      </w:r>
      <w:r w:rsidR="00E27113" w:rsidRPr="00D63491">
        <w:rPr>
          <w:rFonts w:ascii="Arial" w:hAnsi="Arial" w:cs="Arial"/>
          <w:lang w:val="en-GB"/>
        </w:rPr>
        <w:t xml:space="preserve"> towards a clearance-promoting </w:t>
      </w:r>
      <w:r w:rsidR="001B7B1F" w:rsidRPr="00D63491">
        <w:rPr>
          <w:rFonts w:ascii="Arial" w:hAnsi="Arial" w:cs="Arial"/>
          <w:lang w:val="en-GB"/>
        </w:rPr>
        <w:t>T-helper type 2 (</w:t>
      </w:r>
      <w:r w:rsidR="00E27113" w:rsidRPr="00D63491">
        <w:rPr>
          <w:rFonts w:ascii="Arial" w:hAnsi="Arial" w:cs="Arial"/>
          <w:lang w:val="en-GB"/>
        </w:rPr>
        <w:t>Th2</w:t>
      </w:r>
      <w:r w:rsidR="001B7B1F" w:rsidRPr="00D63491">
        <w:rPr>
          <w:rFonts w:ascii="Arial" w:hAnsi="Arial" w:cs="Arial"/>
          <w:lang w:val="en-GB"/>
        </w:rPr>
        <w:t>) immune</w:t>
      </w:r>
      <w:r w:rsidR="00E27113" w:rsidRPr="00D63491">
        <w:rPr>
          <w:rFonts w:ascii="Arial" w:hAnsi="Arial" w:cs="Arial"/>
          <w:lang w:val="en-GB"/>
        </w:rPr>
        <w:t xml:space="preserve"> response </w:t>
      </w:r>
      <w:r w:rsidR="00177093" w:rsidRPr="00D63491">
        <w:rPr>
          <w:rFonts w:ascii="Arial" w:hAnsi="Arial" w:cs="Arial"/>
          <w:lang w:val="en-GB"/>
        </w:rPr>
        <w:t>rather than</w:t>
      </w:r>
      <w:r w:rsidR="00E27113" w:rsidRPr="00D63491">
        <w:rPr>
          <w:rFonts w:ascii="Arial" w:hAnsi="Arial" w:cs="Arial"/>
          <w:lang w:val="en-GB"/>
        </w:rPr>
        <w:t xml:space="preserve"> a chronic</w:t>
      </w:r>
      <w:r w:rsidR="001B7B1F" w:rsidRPr="00D63491">
        <w:rPr>
          <w:rFonts w:ascii="Arial" w:hAnsi="Arial" w:cs="Arial"/>
          <w:lang w:val="en-GB"/>
        </w:rPr>
        <w:t>ity</w:t>
      </w:r>
      <w:r w:rsidR="00E27113" w:rsidRPr="00D63491">
        <w:rPr>
          <w:rFonts w:ascii="Arial" w:hAnsi="Arial" w:cs="Arial"/>
          <w:lang w:val="en-GB"/>
        </w:rPr>
        <w:t>-</w:t>
      </w:r>
      <w:r w:rsidR="001B7B1F" w:rsidRPr="00D63491">
        <w:rPr>
          <w:rFonts w:ascii="Arial" w:hAnsi="Arial" w:cs="Arial"/>
          <w:lang w:val="en-GB"/>
        </w:rPr>
        <w:t>promoting T-helper type 1</w:t>
      </w:r>
      <w:r w:rsidR="00E27113" w:rsidRPr="00D63491">
        <w:rPr>
          <w:rFonts w:ascii="Arial" w:hAnsi="Arial" w:cs="Arial"/>
          <w:lang w:val="en-GB"/>
        </w:rPr>
        <w:t xml:space="preserve"> </w:t>
      </w:r>
      <w:r w:rsidR="001B7B1F" w:rsidRPr="00D63491">
        <w:rPr>
          <w:rFonts w:ascii="Arial" w:hAnsi="Arial" w:cs="Arial"/>
          <w:lang w:val="en-GB"/>
        </w:rPr>
        <w:t>(</w:t>
      </w:r>
      <w:r w:rsidR="00E27113" w:rsidRPr="00D63491">
        <w:rPr>
          <w:rFonts w:ascii="Arial" w:hAnsi="Arial" w:cs="Arial"/>
          <w:lang w:val="en-GB"/>
        </w:rPr>
        <w:t>Th1</w:t>
      </w:r>
      <w:r w:rsidR="001B7B1F" w:rsidRPr="00D63491">
        <w:rPr>
          <w:rFonts w:ascii="Arial" w:hAnsi="Arial" w:cs="Arial"/>
          <w:lang w:val="en-GB"/>
        </w:rPr>
        <w:t>)</w:t>
      </w:r>
      <w:r w:rsidR="00E27113" w:rsidRPr="00D63491">
        <w:rPr>
          <w:rFonts w:ascii="Arial" w:hAnsi="Arial" w:cs="Arial"/>
          <w:lang w:val="en-GB"/>
        </w:rPr>
        <w:t xml:space="preserve"> </w:t>
      </w:r>
      <w:r w:rsidR="00055B8F" w:rsidRPr="00D63491">
        <w:rPr>
          <w:rFonts w:ascii="Arial" w:hAnsi="Arial" w:cs="Arial"/>
          <w:lang w:val="en-GB"/>
        </w:rPr>
        <w:t xml:space="preserve">or regulatory T cell </w:t>
      </w:r>
      <w:r w:rsidR="00E27113" w:rsidRPr="00D63491">
        <w:rPr>
          <w:rFonts w:ascii="Arial" w:hAnsi="Arial" w:cs="Arial"/>
          <w:lang w:val="en-GB"/>
        </w:rPr>
        <w:t xml:space="preserve">response. </w:t>
      </w:r>
      <w:r w:rsidR="00B21E55" w:rsidRPr="00D63491">
        <w:rPr>
          <w:rFonts w:ascii="Arial" w:hAnsi="Arial" w:cs="Arial"/>
          <w:lang w:val="en-GB"/>
        </w:rPr>
        <w:t xml:space="preserve"> </w:t>
      </w:r>
      <w:r w:rsidR="00DC7FBF" w:rsidRPr="00D63491">
        <w:rPr>
          <w:rFonts w:ascii="Arial" w:hAnsi="Arial" w:cs="Arial"/>
          <w:b/>
          <w:lang w:val="en-GB"/>
        </w:rPr>
        <w:t xml:space="preserve">Genetic and environmental factors </w:t>
      </w:r>
      <w:r w:rsidR="00191951" w:rsidRPr="00D63491">
        <w:rPr>
          <w:rFonts w:ascii="Arial" w:hAnsi="Arial" w:cs="Arial"/>
          <w:b/>
          <w:lang w:val="en-GB"/>
        </w:rPr>
        <w:t>affect</w:t>
      </w:r>
      <w:r w:rsidR="00DC7FBF" w:rsidRPr="00D63491">
        <w:rPr>
          <w:rFonts w:ascii="Arial" w:hAnsi="Arial" w:cs="Arial"/>
          <w:b/>
          <w:lang w:val="en-GB"/>
        </w:rPr>
        <w:t xml:space="preserve"> the immunological outcome</w:t>
      </w:r>
      <w:r w:rsidR="008D1D33" w:rsidRPr="00D63491">
        <w:rPr>
          <w:rFonts w:ascii="Arial" w:hAnsi="Arial" w:cs="Arial"/>
          <w:b/>
          <w:lang w:val="en-GB"/>
        </w:rPr>
        <w:t>, but their relative impacts</w:t>
      </w:r>
      <w:r w:rsidR="00E76D9A" w:rsidRPr="00D63491">
        <w:rPr>
          <w:rFonts w:ascii="Arial" w:hAnsi="Arial" w:cs="Arial"/>
          <w:b/>
          <w:lang w:val="en-GB"/>
        </w:rPr>
        <w:t xml:space="preserve"> are unknown, </w:t>
      </w:r>
      <w:r w:rsidR="00E76D9A" w:rsidRPr="00D63491">
        <w:rPr>
          <w:rFonts w:ascii="Arial" w:hAnsi="Arial" w:cs="Arial"/>
          <w:b/>
          <w:u w:val="single"/>
          <w:lang w:val="en-GB"/>
        </w:rPr>
        <w:t>especially under natural environmental conditions</w:t>
      </w:r>
      <w:r w:rsidR="00E76D9A" w:rsidRPr="00D63491">
        <w:rPr>
          <w:rFonts w:ascii="Arial" w:hAnsi="Arial" w:cs="Arial"/>
          <w:b/>
          <w:lang w:val="en-GB"/>
        </w:rPr>
        <w:t>.</w:t>
      </w:r>
      <w:r w:rsidR="008D1D33" w:rsidRPr="00D63491">
        <w:rPr>
          <w:rFonts w:ascii="Arial" w:hAnsi="Arial" w:cs="Arial"/>
          <w:bCs/>
          <w:lang w:val="en-GB"/>
        </w:rPr>
        <w:t xml:space="preserve"> </w:t>
      </w:r>
      <w:r w:rsidR="00AF7E19" w:rsidRPr="00D63491">
        <w:rPr>
          <w:rFonts w:ascii="Arial" w:hAnsi="Arial" w:cs="Arial"/>
        </w:rPr>
        <w:t xml:space="preserve">We’ve shown that immune responses and duration of infection in mice kept outdoors differs qualitatively from those of siblings back in the lab, with rewilded mice showing higher Th1 activation, lower Th2 activation, and slower worm </w:t>
      </w:r>
      <w:r w:rsidR="00FC2810">
        <w:rPr>
          <w:rFonts w:ascii="Arial" w:hAnsi="Arial" w:cs="Arial"/>
        </w:rPr>
        <w:t>expulsion</w:t>
      </w:r>
      <w:r w:rsidR="00AF7E19" w:rsidRPr="00D63491">
        <w:rPr>
          <w:rFonts w:ascii="Arial" w:hAnsi="Arial" w:cs="Arial"/>
        </w:rPr>
        <w:t xml:space="preserve">. </w:t>
      </w:r>
      <w:r w:rsidR="00177093" w:rsidRPr="00D63491">
        <w:rPr>
          <w:rFonts w:ascii="Arial" w:hAnsi="Arial" w:cs="Arial"/>
          <w:lang w:val="en-GB"/>
        </w:rPr>
        <w:t>We propose that by unpacking</w:t>
      </w:r>
      <w:r w:rsidR="00CC242F" w:rsidRPr="00D63491">
        <w:rPr>
          <w:rFonts w:ascii="Arial" w:hAnsi="Arial" w:cs="Arial"/>
          <w:lang w:val="en-GB"/>
        </w:rPr>
        <w:t xml:space="preserve"> </w:t>
      </w:r>
      <w:r w:rsidR="008D1D33" w:rsidRPr="00D63491">
        <w:rPr>
          <w:rFonts w:ascii="Arial" w:hAnsi="Arial" w:cs="Arial"/>
          <w:lang w:val="en-GB"/>
        </w:rPr>
        <w:t xml:space="preserve">the </w:t>
      </w:r>
      <w:r w:rsidR="008D1D33" w:rsidRPr="00D63491">
        <w:rPr>
          <w:rFonts w:ascii="Arial" w:hAnsi="Arial" w:cs="Arial"/>
          <w:b/>
          <w:bCs/>
          <w:lang w:val="en-GB"/>
        </w:rPr>
        <w:t>intricate</w:t>
      </w:r>
      <w:r w:rsidR="00C9190E" w:rsidRPr="00D63491">
        <w:rPr>
          <w:rFonts w:ascii="Arial" w:hAnsi="Arial" w:cs="Arial"/>
          <w:b/>
          <w:bCs/>
          <w:lang w:val="en-GB"/>
        </w:rPr>
        <w:t>,</w:t>
      </w:r>
      <w:r w:rsidR="008D1D33" w:rsidRPr="00D63491">
        <w:rPr>
          <w:rFonts w:ascii="Arial" w:hAnsi="Arial" w:cs="Arial"/>
          <w:b/>
          <w:bCs/>
          <w:lang w:val="en-GB"/>
        </w:rPr>
        <w:t xml:space="preserve"> reciprocal ecological interactions between immune cells and parasites</w:t>
      </w:r>
      <w:r w:rsidR="00E052F6" w:rsidRPr="00D63491">
        <w:rPr>
          <w:rFonts w:ascii="Arial" w:hAnsi="Arial" w:cs="Arial"/>
          <w:lang w:val="en-GB"/>
        </w:rPr>
        <w:t>,</w:t>
      </w:r>
      <w:r w:rsidR="00C9190E" w:rsidRPr="00D63491">
        <w:rPr>
          <w:rFonts w:ascii="Arial" w:hAnsi="Arial" w:cs="Arial"/>
          <w:lang w:val="en-GB"/>
        </w:rPr>
        <w:t xml:space="preserve"> </w:t>
      </w:r>
      <w:r w:rsidR="003B67BA" w:rsidRPr="00D63491">
        <w:rPr>
          <w:rFonts w:ascii="Arial" w:hAnsi="Arial" w:cs="Arial"/>
          <w:lang w:val="en-GB"/>
        </w:rPr>
        <w:t xml:space="preserve">across host genotypes, among individuals of a given genotype, and across environments, </w:t>
      </w:r>
      <w:r w:rsidR="00177093" w:rsidRPr="00D63491">
        <w:rPr>
          <w:rFonts w:ascii="Arial" w:hAnsi="Arial" w:cs="Arial"/>
          <w:lang w:val="en-GB"/>
        </w:rPr>
        <w:t xml:space="preserve">we will be able </w:t>
      </w:r>
      <w:r w:rsidR="00C9190E" w:rsidRPr="00D63491">
        <w:rPr>
          <w:rFonts w:ascii="Arial" w:hAnsi="Arial" w:cs="Arial"/>
          <w:lang w:val="en-GB"/>
        </w:rPr>
        <w:t xml:space="preserve">to </w:t>
      </w:r>
      <w:r w:rsidR="000B2516">
        <w:rPr>
          <w:rFonts w:ascii="Arial" w:hAnsi="Arial" w:cs="Arial"/>
          <w:lang w:val="en-GB"/>
        </w:rPr>
        <w:t xml:space="preserve">identify the processes that </w:t>
      </w:r>
      <w:r w:rsidR="00AF7E19">
        <w:rPr>
          <w:rFonts w:ascii="Arial" w:hAnsi="Arial" w:cs="Arial"/>
          <w:lang w:val="en-GB"/>
        </w:rPr>
        <w:t>generate such</w:t>
      </w:r>
      <w:r w:rsidR="000B2516">
        <w:rPr>
          <w:rFonts w:ascii="Arial" w:hAnsi="Arial" w:cs="Arial"/>
          <w:lang w:val="en-GB"/>
        </w:rPr>
        <w:t xml:space="preserve"> </w:t>
      </w:r>
      <w:r w:rsidR="001B42E6" w:rsidRPr="00D63491">
        <w:rPr>
          <w:rFonts w:ascii="Arial" w:hAnsi="Arial" w:cs="Arial"/>
          <w:lang w:val="en-GB"/>
        </w:rPr>
        <w:t xml:space="preserve">variation in </w:t>
      </w:r>
      <w:r w:rsidR="00C9190E" w:rsidRPr="00D63491">
        <w:rPr>
          <w:rFonts w:ascii="Arial" w:hAnsi="Arial" w:cs="Arial"/>
          <w:lang w:val="en-GB"/>
        </w:rPr>
        <w:t xml:space="preserve">the rate at which worms </w:t>
      </w:r>
      <w:r w:rsidR="00177093" w:rsidRPr="00D63491">
        <w:rPr>
          <w:rFonts w:ascii="Arial" w:hAnsi="Arial" w:cs="Arial"/>
          <w:lang w:val="en-GB"/>
        </w:rPr>
        <w:t>ar</w:t>
      </w:r>
      <w:r w:rsidR="00C9190E" w:rsidRPr="00D63491">
        <w:rPr>
          <w:rFonts w:ascii="Arial" w:hAnsi="Arial" w:cs="Arial"/>
          <w:lang w:val="en-GB"/>
        </w:rPr>
        <w:t>e expelled</w:t>
      </w:r>
      <w:r w:rsidR="00BB7CC1" w:rsidRPr="00D63491">
        <w:rPr>
          <w:rFonts w:ascii="Arial" w:hAnsi="Arial" w:cs="Arial"/>
          <w:lang w:val="en-GB"/>
        </w:rPr>
        <w:t xml:space="preserve">.  </w:t>
      </w:r>
    </w:p>
    <w:p w14:paraId="07726EE2" w14:textId="02A810A4" w:rsidR="00354B87" w:rsidRPr="00D63491" w:rsidRDefault="00350E53" w:rsidP="005F652F">
      <w:pPr>
        <w:jc w:val="both"/>
        <w:rPr>
          <w:rFonts w:ascii="Arial" w:hAnsi="Arial" w:cs="Arial"/>
          <w:lang w:val="en-GB"/>
        </w:rPr>
      </w:pPr>
      <w:r w:rsidRPr="00D63491">
        <w:rPr>
          <w:rFonts w:ascii="Arial" w:hAnsi="Arial" w:cs="Arial"/>
          <w:lang w:val="en-GB"/>
        </w:rPr>
        <w:t xml:space="preserve">We will </w:t>
      </w:r>
      <w:r w:rsidR="001A2A64" w:rsidRPr="00D63491">
        <w:rPr>
          <w:rFonts w:ascii="Arial" w:hAnsi="Arial" w:cs="Arial"/>
          <w:lang w:val="en-GB"/>
        </w:rPr>
        <w:t>deploy</w:t>
      </w:r>
      <w:r w:rsidR="00E720DD" w:rsidRPr="00D63491">
        <w:rPr>
          <w:rFonts w:ascii="Arial" w:hAnsi="Arial" w:cs="Arial"/>
          <w:lang w:val="en-GB"/>
        </w:rPr>
        <w:t xml:space="preserve"> powerful</w:t>
      </w:r>
      <w:r w:rsidR="001A2A64" w:rsidRPr="00D63491">
        <w:rPr>
          <w:rFonts w:ascii="Arial" w:hAnsi="Arial" w:cs="Arial"/>
          <w:lang w:val="en-GB"/>
        </w:rPr>
        <w:t xml:space="preserve"> mouse </w:t>
      </w:r>
      <w:r w:rsidR="00FC2810" w:rsidRPr="00D63491">
        <w:rPr>
          <w:rFonts w:ascii="Arial" w:hAnsi="Arial" w:cs="Arial"/>
          <w:lang w:val="en-GB"/>
        </w:rPr>
        <w:t xml:space="preserve">models </w:t>
      </w:r>
      <w:r w:rsidR="00FC2810">
        <w:rPr>
          <w:rFonts w:ascii="Arial" w:hAnsi="Arial" w:cs="Arial"/>
          <w:lang w:val="en-GB"/>
        </w:rPr>
        <w:t xml:space="preserve">from </w:t>
      </w:r>
      <w:proofErr w:type="spellStart"/>
      <w:r w:rsidR="00FC2810" w:rsidRPr="00D63491">
        <w:rPr>
          <w:rFonts w:ascii="Arial" w:hAnsi="Arial" w:cs="Arial"/>
          <w:lang w:val="en-GB"/>
        </w:rPr>
        <w:t>immunoparasitolog</w:t>
      </w:r>
      <w:r w:rsidR="00FC2810">
        <w:rPr>
          <w:rFonts w:ascii="Arial" w:hAnsi="Arial" w:cs="Arial"/>
          <w:lang w:val="en-GB"/>
        </w:rPr>
        <w:t>y</w:t>
      </w:r>
      <w:proofErr w:type="spellEnd"/>
      <w:r w:rsidR="00FC2810" w:rsidRPr="00D63491">
        <w:rPr>
          <w:rFonts w:ascii="Arial" w:hAnsi="Arial" w:cs="Arial"/>
          <w:lang w:val="en-GB"/>
        </w:rPr>
        <w:t xml:space="preserve"> </w:t>
      </w:r>
      <w:r w:rsidR="001A2A64" w:rsidRPr="00D63491">
        <w:rPr>
          <w:rFonts w:ascii="Arial" w:hAnsi="Arial" w:cs="Arial"/>
          <w:lang w:val="en-GB"/>
        </w:rPr>
        <w:t>in natural</w:t>
      </w:r>
      <w:r w:rsidR="00964CC1" w:rsidRPr="00D63491">
        <w:rPr>
          <w:rFonts w:ascii="Arial" w:hAnsi="Arial" w:cs="Arial"/>
          <w:lang w:val="en-GB"/>
        </w:rPr>
        <w:t>ized</w:t>
      </w:r>
      <w:r w:rsidR="001A2A64" w:rsidRPr="00D63491">
        <w:rPr>
          <w:rFonts w:ascii="Arial" w:hAnsi="Arial" w:cs="Arial"/>
          <w:lang w:val="en-GB"/>
        </w:rPr>
        <w:t xml:space="preserve"> environments</w:t>
      </w:r>
      <w:r w:rsidR="00E720DD" w:rsidRPr="00D63491">
        <w:rPr>
          <w:rFonts w:ascii="Arial" w:hAnsi="Arial" w:cs="Arial"/>
          <w:lang w:val="en-GB"/>
        </w:rPr>
        <w:t xml:space="preserve"> </w:t>
      </w:r>
      <w:r w:rsidR="00964CC1" w:rsidRPr="00D63491">
        <w:rPr>
          <w:rFonts w:ascii="Arial" w:hAnsi="Arial" w:cs="Arial"/>
          <w:lang w:val="en-GB"/>
        </w:rPr>
        <w:t>throughout</w:t>
      </w:r>
      <w:r w:rsidR="00E720DD" w:rsidRPr="00D63491">
        <w:rPr>
          <w:rFonts w:ascii="Arial" w:hAnsi="Arial" w:cs="Arial"/>
          <w:lang w:val="en-GB"/>
        </w:rPr>
        <w:t xml:space="preserve"> this project</w:t>
      </w:r>
      <w:r w:rsidR="001A2A64" w:rsidRPr="00D63491">
        <w:rPr>
          <w:rFonts w:ascii="Arial" w:hAnsi="Arial" w:cs="Arial"/>
          <w:lang w:val="en-GB"/>
        </w:rPr>
        <w:t xml:space="preserve">.  </w:t>
      </w:r>
      <w:r w:rsidR="000B2516">
        <w:rPr>
          <w:rFonts w:ascii="Arial" w:hAnsi="Arial" w:cs="Arial"/>
          <w:lang w:val="en-GB"/>
        </w:rPr>
        <w:t>Drawing</w:t>
      </w:r>
      <w:r w:rsidR="006D2808" w:rsidRPr="00D63491">
        <w:rPr>
          <w:rFonts w:ascii="Arial" w:hAnsi="Arial" w:cs="Arial"/>
          <w:lang w:val="en-GB"/>
        </w:rPr>
        <w:t xml:space="preserve"> on theory</w:t>
      </w:r>
      <w:r w:rsidR="00DE2E5A" w:rsidRPr="00D63491">
        <w:rPr>
          <w:rFonts w:ascii="Arial" w:hAnsi="Arial" w:cs="Arial"/>
          <w:lang w:val="en-GB"/>
        </w:rPr>
        <w:t xml:space="preserve"> from </w:t>
      </w:r>
      <w:r w:rsidR="00BD5673" w:rsidRPr="00D63491">
        <w:rPr>
          <w:rFonts w:ascii="Arial" w:hAnsi="Arial" w:cs="Arial"/>
          <w:lang w:val="en-GB"/>
        </w:rPr>
        <w:t xml:space="preserve">population </w:t>
      </w:r>
      <w:r w:rsidR="00DE2E5A" w:rsidRPr="00D63491">
        <w:rPr>
          <w:rFonts w:ascii="Arial" w:hAnsi="Arial" w:cs="Arial"/>
          <w:lang w:val="en-GB"/>
        </w:rPr>
        <w:t>ecology</w:t>
      </w:r>
      <w:r w:rsidR="006D2808" w:rsidRPr="00D63491">
        <w:rPr>
          <w:rFonts w:ascii="Arial" w:hAnsi="Arial" w:cs="Arial"/>
          <w:lang w:val="en-GB"/>
        </w:rPr>
        <w:t>,</w:t>
      </w:r>
      <w:r w:rsidR="00E840A8" w:rsidRPr="00D63491">
        <w:rPr>
          <w:rFonts w:ascii="Arial" w:hAnsi="Arial" w:cs="Arial"/>
          <w:lang w:val="en-GB"/>
        </w:rPr>
        <w:t xml:space="preserve"> </w:t>
      </w:r>
      <w:r w:rsidR="000B2516">
        <w:rPr>
          <w:rFonts w:ascii="Arial" w:hAnsi="Arial" w:cs="Arial"/>
          <w:lang w:val="en-GB"/>
        </w:rPr>
        <w:t xml:space="preserve">we </w:t>
      </w:r>
      <w:r w:rsidR="006D2808" w:rsidRPr="00D63491">
        <w:rPr>
          <w:rFonts w:ascii="Arial" w:hAnsi="Arial" w:cs="Arial"/>
          <w:lang w:val="en-GB"/>
        </w:rPr>
        <w:t>hypothesiz</w:t>
      </w:r>
      <w:r w:rsidR="000B2516">
        <w:rPr>
          <w:rFonts w:ascii="Arial" w:hAnsi="Arial" w:cs="Arial"/>
          <w:lang w:val="en-GB"/>
        </w:rPr>
        <w:t>e</w:t>
      </w:r>
      <w:r w:rsidR="006D2808" w:rsidRPr="00D63491">
        <w:rPr>
          <w:rFonts w:ascii="Arial" w:hAnsi="Arial" w:cs="Arial"/>
          <w:lang w:val="en-GB"/>
        </w:rPr>
        <w:t xml:space="preserve"> that variation in the </w:t>
      </w:r>
      <w:r w:rsidR="00DA5FC7" w:rsidRPr="00D63491">
        <w:rPr>
          <w:rFonts w:ascii="Arial" w:hAnsi="Arial" w:cs="Arial"/>
          <w:lang w:val="en-GB"/>
        </w:rPr>
        <w:t xml:space="preserve">relative strengths </w:t>
      </w:r>
      <w:r w:rsidR="006D2808" w:rsidRPr="00D63491">
        <w:rPr>
          <w:rFonts w:ascii="Arial" w:hAnsi="Arial" w:cs="Arial"/>
          <w:lang w:val="en-GB"/>
        </w:rPr>
        <w:t xml:space="preserve">of negative and positive </w:t>
      </w:r>
      <w:r w:rsidR="00402612" w:rsidRPr="00D63491">
        <w:rPr>
          <w:rFonts w:ascii="Arial" w:hAnsi="Arial" w:cs="Arial"/>
          <w:lang w:val="en-GB"/>
        </w:rPr>
        <w:t>within-host</w:t>
      </w:r>
      <w:r w:rsidR="006D2808" w:rsidRPr="00D63491">
        <w:rPr>
          <w:rFonts w:ascii="Arial" w:hAnsi="Arial" w:cs="Arial"/>
          <w:lang w:val="en-GB"/>
        </w:rPr>
        <w:t xml:space="preserve"> feedback</w:t>
      </w:r>
      <w:r w:rsidR="00713EE2" w:rsidRPr="00D63491">
        <w:rPr>
          <w:rFonts w:ascii="Arial" w:hAnsi="Arial" w:cs="Arial"/>
          <w:lang w:val="en-GB"/>
        </w:rPr>
        <w:t xml:space="preserve"> loop</w:t>
      </w:r>
      <w:r w:rsidR="006D2808" w:rsidRPr="00D63491">
        <w:rPr>
          <w:rFonts w:ascii="Arial" w:hAnsi="Arial" w:cs="Arial"/>
          <w:lang w:val="en-GB"/>
        </w:rPr>
        <w:t xml:space="preserve">s </w:t>
      </w:r>
      <w:r w:rsidR="000B2516">
        <w:rPr>
          <w:rFonts w:ascii="Arial" w:hAnsi="Arial" w:cs="Arial"/>
          <w:lang w:val="en-GB"/>
        </w:rPr>
        <w:t xml:space="preserve">drives variation in infection duration by </w:t>
      </w:r>
      <w:r w:rsidR="006D2808" w:rsidRPr="00D63491">
        <w:rPr>
          <w:rFonts w:ascii="Arial" w:hAnsi="Arial" w:cs="Arial"/>
          <w:lang w:val="en-GB"/>
        </w:rPr>
        <w:t>generat</w:t>
      </w:r>
      <w:r w:rsidR="000B2516">
        <w:rPr>
          <w:rFonts w:ascii="Arial" w:hAnsi="Arial" w:cs="Arial"/>
          <w:lang w:val="en-GB"/>
        </w:rPr>
        <w:t>ing</w:t>
      </w:r>
      <w:r w:rsidR="006D2808" w:rsidRPr="00D63491">
        <w:rPr>
          <w:rFonts w:ascii="Arial" w:hAnsi="Arial" w:cs="Arial"/>
          <w:lang w:val="en-GB"/>
        </w:rPr>
        <w:t xml:space="preserve"> ecological </w:t>
      </w:r>
      <w:r w:rsidR="006D2808" w:rsidRPr="00D63491">
        <w:rPr>
          <w:rFonts w:ascii="Arial" w:hAnsi="Arial" w:cs="Arial"/>
          <w:b/>
          <w:lang w:val="en-GB"/>
        </w:rPr>
        <w:t>Allee effects</w:t>
      </w:r>
      <w:r w:rsidR="000B2516">
        <w:rPr>
          <w:rFonts w:ascii="Arial" w:hAnsi="Arial" w:cs="Arial"/>
          <w:bCs/>
        </w:rPr>
        <w:t>, such that even subtle variation in parasite dose or the immune</w:t>
      </w:r>
      <w:ins w:id="0" w:author="Clay Cressler" w:date="2020-11-01T16:20:00Z">
        <w:r w:rsidR="000B2516">
          <w:rPr>
            <w:rFonts w:ascii="Arial" w:hAnsi="Arial" w:cs="Arial"/>
            <w:bCs/>
          </w:rPr>
          <w:t xml:space="preserve"> </w:t>
        </w:r>
      </w:ins>
      <w:ins w:id="1" w:author="Andrea L. Graham" w:date="2020-11-02T14:05:00Z">
        <w:r w:rsidR="00FC2810">
          <w:rPr>
            <w:rFonts w:ascii="Arial" w:hAnsi="Arial" w:cs="Arial"/>
            <w:bCs/>
          </w:rPr>
          <w:t>activation rate</w:t>
        </w:r>
      </w:ins>
      <w:ins w:id="2" w:author="Clay Cressler" w:date="2020-11-01T16:20:00Z">
        <w:r w:rsidR="000B2516">
          <w:rPr>
            <w:rFonts w:ascii="Arial" w:hAnsi="Arial" w:cs="Arial"/>
            <w:bCs/>
          </w:rPr>
          <w:t xml:space="preserve"> </w:t>
        </w:r>
      </w:ins>
      <w:r w:rsidR="000B2516">
        <w:rPr>
          <w:rFonts w:ascii="Arial" w:hAnsi="Arial" w:cs="Arial"/>
          <w:bCs/>
        </w:rPr>
        <w:t xml:space="preserve">can lead to </w:t>
      </w:r>
      <w:ins w:id="3" w:author="Andrea L. Graham" w:date="2020-11-02T14:06:00Z">
        <w:r w:rsidR="00FC2810">
          <w:rPr>
            <w:rFonts w:ascii="Arial" w:hAnsi="Arial" w:cs="Arial"/>
            <w:bCs/>
          </w:rPr>
          <w:t xml:space="preserve">widely </w:t>
        </w:r>
      </w:ins>
      <w:r w:rsidR="000B2516">
        <w:rPr>
          <w:rFonts w:ascii="Arial" w:hAnsi="Arial" w:cs="Arial"/>
          <w:bCs/>
        </w:rPr>
        <w:t xml:space="preserve">different infection </w:t>
      </w:r>
      <w:ins w:id="4" w:author="Andrea L. Graham" w:date="2020-11-02T14:05:00Z">
        <w:r w:rsidR="00FC2810">
          <w:rPr>
            <w:rFonts w:ascii="Arial" w:hAnsi="Arial" w:cs="Arial"/>
            <w:bCs/>
          </w:rPr>
          <w:t>durations</w:t>
        </w:r>
      </w:ins>
      <w:r w:rsidR="00BD5673" w:rsidRPr="00D63491">
        <w:rPr>
          <w:rFonts w:ascii="Arial" w:hAnsi="Arial" w:cs="Arial"/>
          <w:lang w:val="en-GB"/>
        </w:rPr>
        <w:t>.</w:t>
      </w:r>
      <w:r w:rsidR="006D2808" w:rsidRPr="00D63491">
        <w:rPr>
          <w:rFonts w:ascii="Arial" w:hAnsi="Arial" w:cs="Arial"/>
          <w:lang w:val="en-GB"/>
        </w:rPr>
        <w:t xml:space="preserve"> </w:t>
      </w:r>
      <w:r w:rsidR="00E15CFF" w:rsidRPr="00D63491">
        <w:rPr>
          <w:rFonts w:ascii="Arial" w:hAnsi="Arial" w:cs="Arial"/>
          <w:bCs/>
          <w:lang w:val="en-GB"/>
        </w:rPr>
        <w:t>To test this, w</w:t>
      </w:r>
      <w:r w:rsidR="00E840A8" w:rsidRPr="00D63491">
        <w:rPr>
          <w:rFonts w:ascii="Arial" w:hAnsi="Arial" w:cs="Arial"/>
          <w:bCs/>
          <w:lang w:val="en-GB"/>
        </w:rPr>
        <w:t xml:space="preserve">e </w:t>
      </w:r>
      <w:r w:rsidR="00354B87" w:rsidRPr="00D63491">
        <w:rPr>
          <w:rFonts w:ascii="Arial" w:hAnsi="Arial" w:cs="Arial"/>
          <w:bCs/>
          <w:lang w:val="en-GB"/>
        </w:rPr>
        <w:t xml:space="preserve">will </w:t>
      </w:r>
      <w:r w:rsidR="00E840A8" w:rsidRPr="00D63491">
        <w:rPr>
          <w:rFonts w:ascii="Arial" w:hAnsi="Arial" w:cs="Arial"/>
          <w:bCs/>
          <w:lang w:val="en-GB"/>
        </w:rPr>
        <w:t xml:space="preserve">quantify </w:t>
      </w:r>
      <w:r w:rsidR="000B2516">
        <w:rPr>
          <w:rFonts w:ascii="Arial" w:hAnsi="Arial" w:cs="Arial"/>
          <w:bCs/>
          <w:lang w:val="en-GB"/>
        </w:rPr>
        <w:t>within-host</w:t>
      </w:r>
      <w:r w:rsidR="000B2516" w:rsidRPr="00D63491">
        <w:rPr>
          <w:rFonts w:ascii="Arial" w:hAnsi="Arial" w:cs="Arial"/>
          <w:bCs/>
          <w:lang w:val="en-GB"/>
        </w:rPr>
        <w:t xml:space="preserve"> </w:t>
      </w:r>
      <w:r w:rsidR="00FC706E" w:rsidRPr="00D63491">
        <w:rPr>
          <w:rFonts w:ascii="Arial" w:hAnsi="Arial" w:cs="Arial"/>
          <w:bCs/>
          <w:lang w:val="en-GB"/>
        </w:rPr>
        <w:t xml:space="preserve">dynamics </w:t>
      </w:r>
      <w:r w:rsidR="00E840A8" w:rsidRPr="00D63491">
        <w:rPr>
          <w:rFonts w:ascii="Arial" w:hAnsi="Arial" w:cs="Arial"/>
          <w:bCs/>
          <w:lang w:val="en-GB"/>
        </w:rPr>
        <w:t>by integrating</w:t>
      </w:r>
      <w:r w:rsidR="00FC706E" w:rsidRPr="00D63491">
        <w:rPr>
          <w:rFonts w:ascii="Arial" w:hAnsi="Arial" w:cs="Arial"/>
          <w:bCs/>
          <w:lang w:val="en-GB"/>
        </w:rPr>
        <w:t xml:space="preserve"> mathematical models</w:t>
      </w:r>
      <w:r w:rsidR="00121A14" w:rsidRPr="00D63491">
        <w:rPr>
          <w:rFonts w:ascii="Arial" w:hAnsi="Arial" w:cs="Arial"/>
          <w:bCs/>
          <w:lang w:val="en-GB"/>
        </w:rPr>
        <w:t xml:space="preserve"> with</w:t>
      </w:r>
      <w:r w:rsidR="00E840A8" w:rsidRPr="00D63491">
        <w:rPr>
          <w:rFonts w:ascii="Arial" w:hAnsi="Arial" w:cs="Arial"/>
          <w:bCs/>
          <w:lang w:val="en-GB"/>
        </w:rPr>
        <w:t xml:space="preserve"> </w:t>
      </w:r>
      <w:r w:rsidR="00354B87" w:rsidRPr="00D63491">
        <w:rPr>
          <w:rFonts w:ascii="Arial" w:hAnsi="Arial" w:cs="Arial"/>
          <w:bCs/>
          <w:lang w:val="en-GB"/>
        </w:rPr>
        <w:t xml:space="preserve">experimental manipulations of host genetics, </w:t>
      </w:r>
      <w:r w:rsidR="00E720DD" w:rsidRPr="00D63491">
        <w:rPr>
          <w:rFonts w:ascii="Arial" w:hAnsi="Arial" w:cs="Arial"/>
          <w:bCs/>
          <w:lang w:val="en-GB"/>
        </w:rPr>
        <w:t>immune response induction</w:t>
      </w:r>
      <w:r w:rsidR="00354B87" w:rsidRPr="00D63491">
        <w:rPr>
          <w:rFonts w:ascii="Arial" w:hAnsi="Arial" w:cs="Arial"/>
          <w:bCs/>
          <w:lang w:val="en-GB"/>
        </w:rPr>
        <w:t xml:space="preserve">, and environment in </w:t>
      </w:r>
      <w:r w:rsidR="00E840A8" w:rsidRPr="00D63491">
        <w:rPr>
          <w:rFonts w:ascii="Arial" w:hAnsi="Arial" w:cs="Arial"/>
          <w:bCs/>
          <w:lang w:val="en-GB"/>
        </w:rPr>
        <w:t>the</w:t>
      </w:r>
      <w:r w:rsidR="00354B87" w:rsidRPr="00D63491">
        <w:rPr>
          <w:rFonts w:ascii="Arial" w:hAnsi="Arial" w:cs="Arial"/>
          <w:bCs/>
          <w:lang w:val="en-GB"/>
        </w:rPr>
        <w:t xml:space="preserve"> tractable</w:t>
      </w:r>
      <w:r w:rsidR="00121A14" w:rsidRPr="00D63491">
        <w:rPr>
          <w:rFonts w:ascii="Arial" w:hAnsi="Arial" w:cs="Arial"/>
          <w:bCs/>
          <w:lang w:val="en-GB"/>
        </w:rPr>
        <w:t xml:space="preserve"> system of la</w:t>
      </w:r>
      <w:r w:rsidR="00121A14" w:rsidRPr="00D63491">
        <w:rPr>
          <w:rFonts w:ascii="Arial" w:hAnsi="Arial" w:cs="Arial"/>
          <w:lang w:val="en-GB"/>
        </w:rPr>
        <w:t>boratory mice</w:t>
      </w:r>
      <w:r w:rsidR="00540736" w:rsidRPr="00D63491">
        <w:rPr>
          <w:rFonts w:ascii="Arial" w:hAnsi="Arial" w:cs="Arial"/>
          <w:lang w:val="en-GB"/>
        </w:rPr>
        <w:t xml:space="preserve"> (</w:t>
      </w:r>
      <w:r w:rsidR="00540736" w:rsidRPr="00D63491">
        <w:rPr>
          <w:rFonts w:ascii="Arial" w:hAnsi="Arial" w:cs="Arial"/>
          <w:i/>
          <w:lang w:val="en-GB"/>
        </w:rPr>
        <w:t xml:space="preserve">Mus musculus) </w:t>
      </w:r>
      <w:r w:rsidR="00121A14" w:rsidRPr="00D63491">
        <w:rPr>
          <w:rFonts w:ascii="Arial" w:hAnsi="Arial" w:cs="Arial"/>
          <w:lang w:val="en-GB"/>
        </w:rPr>
        <w:t>infected by gastrointestinal nematodes</w:t>
      </w:r>
      <w:r w:rsidR="00354B87" w:rsidRPr="00D63491">
        <w:rPr>
          <w:rFonts w:ascii="Arial" w:hAnsi="Arial" w:cs="Arial"/>
          <w:lang w:val="en-GB"/>
        </w:rPr>
        <w:t xml:space="preserve"> </w:t>
      </w:r>
      <w:r w:rsidR="00540736" w:rsidRPr="00D63491">
        <w:rPr>
          <w:rFonts w:ascii="Arial" w:hAnsi="Arial" w:cs="Arial"/>
          <w:i/>
          <w:lang w:val="en-GB"/>
        </w:rPr>
        <w:t>(</w:t>
      </w:r>
      <w:r w:rsidR="00E840A8" w:rsidRPr="00D63491">
        <w:rPr>
          <w:rFonts w:ascii="Arial" w:hAnsi="Arial" w:cs="Arial"/>
          <w:i/>
          <w:lang w:val="en-GB"/>
        </w:rPr>
        <w:t>Trichuris</w:t>
      </w:r>
      <w:r w:rsidR="00121A14" w:rsidRPr="00D63491">
        <w:rPr>
          <w:rFonts w:ascii="Arial" w:hAnsi="Arial" w:cs="Arial"/>
          <w:i/>
          <w:lang w:val="en-GB"/>
        </w:rPr>
        <w:t xml:space="preserve"> </w:t>
      </w:r>
      <w:proofErr w:type="spellStart"/>
      <w:r w:rsidR="00121A14" w:rsidRPr="00D63491">
        <w:rPr>
          <w:rFonts w:ascii="Arial" w:hAnsi="Arial" w:cs="Arial"/>
          <w:i/>
          <w:lang w:val="en-GB"/>
        </w:rPr>
        <w:t>muris</w:t>
      </w:r>
      <w:proofErr w:type="spellEnd"/>
      <w:r w:rsidR="00121A14" w:rsidRPr="00D63491">
        <w:rPr>
          <w:rFonts w:ascii="Arial" w:hAnsi="Arial" w:cs="Arial"/>
          <w:lang w:val="en-GB"/>
        </w:rPr>
        <w:t>)</w:t>
      </w:r>
      <w:r w:rsidR="00FC706E" w:rsidRPr="00D63491">
        <w:rPr>
          <w:rFonts w:ascii="Arial" w:hAnsi="Arial" w:cs="Arial"/>
          <w:lang w:val="en-GB"/>
        </w:rPr>
        <w:t xml:space="preserve">. </w:t>
      </w:r>
      <w:r w:rsidR="00E840A8" w:rsidRPr="00D63491">
        <w:rPr>
          <w:rFonts w:ascii="Arial" w:hAnsi="Arial" w:cs="Arial"/>
          <w:lang w:val="en-GB"/>
        </w:rPr>
        <w:t xml:space="preserve"> We will pursu</w:t>
      </w:r>
      <w:r w:rsidR="00037261" w:rsidRPr="00D63491">
        <w:rPr>
          <w:rFonts w:ascii="Arial" w:hAnsi="Arial" w:cs="Arial"/>
          <w:lang w:val="en-GB"/>
        </w:rPr>
        <w:t>e</w:t>
      </w:r>
      <w:r w:rsidR="00E840A8" w:rsidRPr="00D63491">
        <w:rPr>
          <w:rFonts w:ascii="Arial" w:hAnsi="Arial" w:cs="Arial"/>
          <w:lang w:val="en-GB"/>
        </w:rPr>
        <w:t xml:space="preserve"> the following Aims:</w:t>
      </w:r>
    </w:p>
    <w:p w14:paraId="16E873C4" w14:textId="06F6F8A7" w:rsidR="0013674A" w:rsidRPr="00D63491" w:rsidRDefault="004E5037" w:rsidP="005F652F">
      <w:pPr>
        <w:jc w:val="both"/>
        <w:rPr>
          <w:rFonts w:ascii="Arial" w:hAnsi="Arial" w:cs="Arial"/>
        </w:rPr>
      </w:pPr>
      <w:r w:rsidRPr="00D63491">
        <w:rPr>
          <w:rFonts w:ascii="Arial" w:hAnsi="Arial" w:cs="Arial"/>
          <w:b/>
          <w:u w:val="single"/>
          <w:lang w:val="en-GB"/>
        </w:rPr>
        <w:t xml:space="preserve">Aim 1. </w:t>
      </w:r>
      <w:r w:rsidR="004001FF" w:rsidRPr="00D63491">
        <w:rPr>
          <w:rFonts w:ascii="Arial" w:hAnsi="Arial" w:cs="Arial"/>
          <w:b/>
          <w:bCs/>
          <w:u w:val="single"/>
        </w:rPr>
        <w:t xml:space="preserve">Quantify the relative strength of chronicity- and clearance-promoting feedback loops across host strains and </w:t>
      </w:r>
      <w:ins w:id="5" w:author="Clay Cressler" w:date="2020-11-02T22:54:00Z">
        <w:r w:rsidR="00E9148D">
          <w:rPr>
            <w:rFonts w:ascii="Arial" w:hAnsi="Arial" w:cs="Arial"/>
            <w:b/>
            <w:bCs/>
            <w:u w:val="single"/>
          </w:rPr>
          <w:t>test whether</w:t>
        </w:r>
      </w:ins>
      <w:r w:rsidR="004001FF" w:rsidRPr="00D63491">
        <w:rPr>
          <w:rFonts w:ascii="Arial" w:hAnsi="Arial" w:cs="Arial"/>
          <w:b/>
          <w:bCs/>
          <w:u w:val="single"/>
        </w:rPr>
        <w:t xml:space="preserve"> this explains the variable response to dose</w:t>
      </w:r>
      <w:r w:rsidRPr="00D63491">
        <w:rPr>
          <w:rFonts w:ascii="Arial" w:hAnsi="Arial" w:cs="Arial"/>
          <w:b/>
          <w:bCs/>
          <w:u w:val="single"/>
        </w:rPr>
        <w:t>.</w:t>
      </w:r>
      <w:r w:rsidRPr="00D63491">
        <w:rPr>
          <w:rFonts w:ascii="Arial" w:hAnsi="Arial" w:cs="Arial"/>
        </w:rPr>
        <w:t xml:space="preserve"> </w:t>
      </w:r>
      <w:r w:rsidR="00965F4A" w:rsidRPr="00D63491">
        <w:rPr>
          <w:rFonts w:ascii="Arial" w:hAnsi="Arial" w:cs="Arial"/>
        </w:rPr>
        <w:t xml:space="preserve"> </w:t>
      </w:r>
      <w:r w:rsidR="00114C34" w:rsidRPr="00D63491">
        <w:rPr>
          <w:rFonts w:ascii="Arial" w:hAnsi="Arial" w:cs="Arial"/>
        </w:rPr>
        <w:t xml:space="preserve">Inoculating dose </w:t>
      </w:r>
      <w:r w:rsidR="00831D18" w:rsidRPr="00D63491">
        <w:rPr>
          <w:rFonts w:ascii="Arial" w:hAnsi="Arial" w:cs="Arial"/>
        </w:rPr>
        <w:t>offers a powerful experimental probe of immune response induction</w:t>
      </w:r>
      <w:r w:rsidR="000B2516">
        <w:rPr>
          <w:rFonts w:ascii="Arial" w:hAnsi="Arial" w:cs="Arial"/>
        </w:rPr>
        <w:t>, as theory predicts that the response of duration to dose variation depends on the strength of the feedback loops</w:t>
      </w:r>
      <w:r w:rsidR="00EF4499" w:rsidRPr="00D63491">
        <w:rPr>
          <w:rFonts w:ascii="Arial" w:hAnsi="Arial" w:cs="Arial"/>
        </w:rPr>
        <w:t xml:space="preserve">. </w:t>
      </w:r>
      <w:r w:rsidR="00E15CFF" w:rsidRPr="00D63491">
        <w:rPr>
          <w:rFonts w:ascii="Arial" w:hAnsi="Arial" w:cs="Arial"/>
        </w:rPr>
        <w:t xml:space="preserve"> We will naturalize the microbiota of</w:t>
      </w:r>
      <w:r w:rsidR="00831D18" w:rsidRPr="00D63491">
        <w:rPr>
          <w:rFonts w:ascii="Arial" w:hAnsi="Arial" w:cs="Arial"/>
        </w:rPr>
        <w:t xml:space="preserve"> strains</w:t>
      </w:r>
      <w:r w:rsidR="00E15CFF" w:rsidRPr="00D63491">
        <w:rPr>
          <w:rFonts w:ascii="Arial" w:hAnsi="Arial" w:cs="Arial"/>
        </w:rPr>
        <w:t xml:space="preserve"> </w:t>
      </w:r>
      <w:r w:rsidR="00831D18" w:rsidRPr="00D63491">
        <w:rPr>
          <w:rFonts w:ascii="Arial" w:hAnsi="Arial" w:cs="Arial"/>
        </w:rPr>
        <w:t xml:space="preserve">of </w:t>
      </w:r>
      <w:r w:rsidR="00E15CFF" w:rsidRPr="00D63491">
        <w:rPr>
          <w:rFonts w:ascii="Arial" w:hAnsi="Arial" w:cs="Arial"/>
        </w:rPr>
        <w:t xml:space="preserve">mice </w:t>
      </w:r>
      <w:r w:rsidR="00831D18" w:rsidRPr="00D63491">
        <w:rPr>
          <w:rFonts w:ascii="Arial" w:hAnsi="Arial" w:cs="Arial"/>
        </w:rPr>
        <w:t>that differ in nematode susceptibility</w:t>
      </w:r>
      <w:r w:rsidR="000B2516">
        <w:rPr>
          <w:rFonts w:ascii="Arial" w:hAnsi="Arial" w:cs="Arial"/>
        </w:rPr>
        <w:t xml:space="preserve"> to better match </w:t>
      </w:r>
      <w:r w:rsidR="000D25B1">
        <w:rPr>
          <w:rFonts w:ascii="Arial" w:hAnsi="Arial" w:cs="Arial"/>
        </w:rPr>
        <w:t xml:space="preserve">cellular </w:t>
      </w:r>
      <w:r w:rsidR="000B2516">
        <w:rPr>
          <w:rFonts w:ascii="Arial" w:hAnsi="Arial" w:cs="Arial"/>
        </w:rPr>
        <w:t xml:space="preserve">immune phenotypes </w:t>
      </w:r>
      <w:r w:rsidR="000D25B1">
        <w:rPr>
          <w:rFonts w:ascii="Arial" w:hAnsi="Arial" w:cs="Arial"/>
        </w:rPr>
        <w:t>of</w:t>
      </w:r>
      <w:r w:rsidR="000B2516">
        <w:rPr>
          <w:rFonts w:ascii="Arial" w:hAnsi="Arial" w:cs="Arial"/>
        </w:rPr>
        <w:t xml:space="preserve"> wild mammals</w:t>
      </w:r>
      <w:r w:rsidR="00831D18" w:rsidRPr="00D63491">
        <w:rPr>
          <w:rFonts w:ascii="Arial" w:hAnsi="Arial" w:cs="Arial"/>
        </w:rPr>
        <w:t>. We will inoculate</w:t>
      </w:r>
      <w:r w:rsidR="00E15CFF" w:rsidRPr="00D63491">
        <w:rPr>
          <w:rFonts w:ascii="Arial" w:hAnsi="Arial" w:cs="Arial"/>
        </w:rPr>
        <w:t xml:space="preserve"> them with varied</w:t>
      </w:r>
      <w:r w:rsidR="00EF4499" w:rsidRPr="00D63491">
        <w:rPr>
          <w:rFonts w:ascii="Arial" w:hAnsi="Arial" w:cs="Arial"/>
        </w:rPr>
        <w:t xml:space="preserve"> dose</w:t>
      </w:r>
      <w:r w:rsidR="00E15CFF" w:rsidRPr="00D63491">
        <w:rPr>
          <w:rFonts w:ascii="Arial" w:hAnsi="Arial" w:cs="Arial"/>
        </w:rPr>
        <w:t>s</w:t>
      </w:r>
      <w:r w:rsidR="00EF4499" w:rsidRPr="00D63491">
        <w:rPr>
          <w:rFonts w:ascii="Arial" w:hAnsi="Arial" w:cs="Arial"/>
        </w:rPr>
        <w:t xml:space="preserve"> of </w:t>
      </w:r>
      <w:r w:rsidR="00EF4499" w:rsidRPr="00D63491">
        <w:rPr>
          <w:rFonts w:ascii="Arial" w:hAnsi="Arial" w:cs="Arial"/>
          <w:i/>
          <w:iCs/>
        </w:rPr>
        <w:t>T</w:t>
      </w:r>
      <w:r w:rsidR="008363B6" w:rsidRPr="00D63491">
        <w:rPr>
          <w:rFonts w:ascii="Arial" w:hAnsi="Arial" w:cs="Arial"/>
          <w:i/>
          <w:iCs/>
        </w:rPr>
        <w:t>.</w:t>
      </w:r>
      <w:r w:rsidR="00EF4499" w:rsidRPr="00D63491">
        <w:rPr>
          <w:rFonts w:ascii="Arial" w:hAnsi="Arial" w:cs="Arial"/>
          <w:i/>
          <w:iCs/>
        </w:rPr>
        <w:t xml:space="preserve"> </w:t>
      </w:r>
      <w:proofErr w:type="spellStart"/>
      <w:r w:rsidR="00EF4499" w:rsidRPr="00D63491">
        <w:rPr>
          <w:rFonts w:ascii="Arial" w:hAnsi="Arial" w:cs="Arial"/>
          <w:i/>
          <w:iCs/>
        </w:rPr>
        <w:t>muris</w:t>
      </w:r>
      <w:proofErr w:type="spellEnd"/>
      <w:r w:rsidR="00831D18" w:rsidRPr="00D63491">
        <w:rPr>
          <w:rFonts w:ascii="Arial" w:hAnsi="Arial" w:cs="Arial"/>
          <w:i/>
          <w:iCs/>
        </w:rPr>
        <w:t xml:space="preserve"> </w:t>
      </w:r>
      <w:r w:rsidR="00831D18" w:rsidRPr="00D63491">
        <w:rPr>
          <w:rFonts w:ascii="Arial" w:hAnsi="Arial" w:cs="Arial"/>
        </w:rPr>
        <w:t>and</w:t>
      </w:r>
      <w:r w:rsidR="00831D18" w:rsidRPr="00D63491">
        <w:rPr>
          <w:rFonts w:ascii="Arial" w:hAnsi="Arial" w:cs="Arial"/>
          <w:i/>
          <w:iCs/>
        </w:rPr>
        <w:t xml:space="preserve"> </w:t>
      </w:r>
      <w:r w:rsidR="00EF4499" w:rsidRPr="00D63491">
        <w:rPr>
          <w:rFonts w:ascii="Arial" w:hAnsi="Arial" w:cs="Arial"/>
        </w:rPr>
        <w:t xml:space="preserve">generate </w:t>
      </w:r>
      <w:r w:rsidR="000D25B1">
        <w:rPr>
          <w:rFonts w:ascii="Arial" w:hAnsi="Arial" w:cs="Arial"/>
        </w:rPr>
        <w:t>multivariate</w:t>
      </w:r>
      <w:r w:rsidR="00EF4499" w:rsidRPr="00D63491">
        <w:rPr>
          <w:rFonts w:ascii="Arial" w:hAnsi="Arial" w:cs="Arial"/>
        </w:rPr>
        <w:t xml:space="preserve"> data on </w:t>
      </w:r>
      <w:r w:rsidR="00831D18" w:rsidRPr="00D63491">
        <w:rPr>
          <w:rFonts w:ascii="Arial" w:hAnsi="Arial" w:cs="Arial"/>
        </w:rPr>
        <w:t>within-host</w:t>
      </w:r>
      <w:r w:rsidR="00EF4499" w:rsidRPr="00D63491">
        <w:rPr>
          <w:rFonts w:ascii="Arial" w:hAnsi="Arial" w:cs="Arial"/>
        </w:rPr>
        <w:t xml:space="preserve"> dynamics</w:t>
      </w:r>
      <w:r w:rsidR="002B2B89" w:rsidRPr="00D63491">
        <w:rPr>
          <w:rFonts w:ascii="Arial" w:hAnsi="Arial" w:cs="Arial"/>
        </w:rPr>
        <w:t>. We will</w:t>
      </w:r>
      <w:r w:rsidR="0013674A" w:rsidRPr="00D63491">
        <w:rPr>
          <w:rFonts w:ascii="Arial" w:hAnsi="Arial" w:cs="Arial"/>
        </w:rPr>
        <w:t xml:space="preserve"> </w:t>
      </w:r>
      <w:r w:rsidR="005E6222" w:rsidRPr="00D63491">
        <w:rPr>
          <w:rFonts w:ascii="Arial" w:hAnsi="Arial" w:cs="Arial"/>
        </w:rPr>
        <w:t>fit th</w:t>
      </w:r>
      <w:r w:rsidR="002B2B89" w:rsidRPr="00D63491">
        <w:rPr>
          <w:rFonts w:ascii="Arial" w:hAnsi="Arial" w:cs="Arial"/>
        </w:rPr>
        <w:t>e</w:t>
      </w:r>
      <w:r w:rsidR="005E6222" w:rsidRPr="00D63491">
        <w:rPr>
          <w:rFonts w:ascii="Arial" w:hAnsi="Arial" w:cs="Arial"/>
        </w:rPr>
        <w:t xml:space="preserve"> data to</w:t>
      </w:r>
      <w:r w:rsidR="0013674A" w:rsidRPr="00D63491">
        <w:rPr>
          <w:rFonts w:ascii="Arial" w:hAnsi="Arial" w:cs="Arial"/>
        </w:rPr>
        <w:t xml:space="preserve"> </w:t>
      </w:r>
      <w:r w:rsidR="00E15CFF" w:rsidRPr="00D63491">
        <w:rPr>
          <w:rFonts w:ascii="Arial" w:hAnsi="Arial" w:cs="Arial"/>
        </w:rPr>
        <w:t xml:space="preserve">mechanistic </w:t>
      </w:r>
      <w:r w:rsidR="0013674A" w:rsidRPr="00D63491">
        <w:rPr>
          <w:rFonts w:ascii="Arial" w:hAnsi="Arial" w:cs="Arial"/>
        </w:rPr>
        <w:t xml:space="preserve">mathematical models to test </w:t>
      </w:r>
      <w:r w:rsidR="002921C8" w:rsidRPr="00D63491">
        <w:rPr>
          <w:rFonts w:ascii="Arial" w:hAnsi="Arial" w:cs="Arial"/>
        </w:rPr>
        <w:t>whether</w:t>
      </w:r>
      <w:r w:rsidR="0013674A" w:rsidRPr="00D63491">
        <w:rPr>
          <w:rFonts w:ascii="Arial" w:hAnsi="Arial" w:cs="Arial"/>
        </w:rPr>
        <w:t xml:space="preserve"> </w:t>
      </w:r>
      <w:r w:rsidR="00D65483" w:rsidRPr="00D63491">
        <w:rPr>
          <w:rFonts w:ascii="Arial" w:hAnsi="Arial" w:cs="Arial"/>
        </w:rPr>
        <w:t xml:space="preserve">reciprocal </w:t>
      </w:r>
      <w:r w:rsidR="0013674A" w:rsidRPr="00D63491">
        <w:rPr>
          <w:rFonts w:ascii="Arial" w:hAnsi="Arial" w:cs="Arial"/>
        </w:rPr>
        <w:t xml:space="preserve">feedbacks </w:t>
      </w:r>
      <w:r w:rsidR="00D65483" w:rsidRPr="00D63491">
        <w:rPr>
          <w:rFonts w:ascii="Arial" w:hAnsi="Arial" w:cs="Arial"/>
        </w:rPr>
        <w:t xml:space="preserve">do </w:t>
      </w:r>
      <w:r w:rsidR="0013674A" w:rsidRPr="00D63491">
        <w:rPr>
          <w:rFonts w:ascii="Arial" w:hAnsi="Arial" w:cs="Arial"/>
        </w:rPr>
        <w:t xml:space="preserve">generate dynamical </w:t>
      </w:r>
      <w:r w:rsidR="00D65483" w:rsidRPr="00D63491">
        <w:rPr>
          <w:rFonts w:ascii="Arial" w:hAnsi="Arial" w:cs="Arial"/>
        </w:rPr>
        <w:t xml:space="preserve">Allee effect </w:t>
      </w:r>
      <w:r w:rsidR="0013674A" w:rsidRPr="00D63491">
        <w:rPr>
          <w:rFonts w:ascii="Arial" w:hAnsi="Arial" w:cs="Arial"/>
        </w:rPr>
        <w:t xml:space="preserve">“tipping points” </w:t>
      </w:r>
      <w:r w:rsidR="00E15CFF" w:rsidRPr="00D63491">
        <w:rPr>
          <w:rFonts w:ascii="Arial" w:hAnsi="Arial" w:cs="Arial"/>
        </w:rPr>
        <w:t>– or whether other within-host ecology explains</w:t>
      </w:r>
      <w:r w:rsidR="0013674A" w:rsidRPr="00D63491">
        <w:rPr>
          <w:rFonts w:ascii="Arial" w:hAnsi="Arial" w:cs="Arial"/>
        </w:rPr>
        <w:t xml:space="preserve"> vari</w:t>
      </w:r>
      <w:r w:rsidR="000D25B1">
        <w:rPr>
          <w:rFonts w:ascii="Arial" w:hAnsi="Arial" w:cs="Arial"/>
        </w:rPr>
        <w:t>ed</w:t>
      </w:r>
      <w:r w:rsidR="0013674A" w:rsidRPr="00D63491">
        <w:rPr>
          <w:rFonts w:ascii="Arial" w:hAnsi="Arial" w:cs="Arial"/>
        </w:rPr>
        <w:t xml:space="preserve"> </w:t>
      </w:r>
      <w:r w:rsidR="000D25B1">
        <w:rPr>
          <w:rFonts w:ascii="Arial" w:hAnsi="Arial" w:cs="Arial"/>
        </w:rPr>
        <w:t>expulsion</w:t>
      </w:r>
      <w:r w:rsidR="000D25B1" w:rsidRPr="00D63491">
        <w:rPr>
          <w:rFonts w:ascii="Arial" w:hAnsi="Arial" w:cs="Arial"/>
        </w:rPr>
        <w:t xml:space="preserve"> </w:t>
      </w:r>
      <w:r w:rsidR="00BF6872" w:rsidRPr="00D63491">
        <w:rPr>
          <w:rFonts w:ascii="Arial" w:hAnsi="Arial" w:cs="Arial"/>
        </w:rPr>
        <w:t>rates</w:t>
      </w:r>
      <w:r w:rsidR="0013674A" w:rsidRPr="00D63491">
        <w:rPr>
          <w:rFonts w:ascii="Arial" w:hAnsi="Arial" w:cs="Arial"/>
        </w:rPr>
        <w:t>.</w:t>
      </w:r>
      <w:r w:rsidR="00EF4499" w:rsidRPr="00D63491">
        <w:rPr>
          <w:rFonts w:ascii="Arial" w:hAnsi="Arial" w:cs="Arial"/>
        </w:rPr>
        <w:t xml:space="preserve"> </w:t>
      </w:r>
    </w:p>
    <w:p w14:paraId="14925232" w14:textId="56B10356" w:rsidR="00023765" w:rsidRPr="00D63491" w:rsidRDefault="00AB3652" w:rsidP="005F652F">
      <w:pPr>
        <w:jc w:val="both"/>
        <w:rPr>
          <w:rFonts w:ascii="Arial" w:hAnsi="Arial" w:cs="Arial"/>
          <w:b/>
          <w:bCs/>
        </w:rPr>
      </w:pPr>
      <w:r w:rsidRPr="00D63491">
        <w:rPr>
          <w:rFonts w:ascii="Arial" w:hAnsi="Arial" w:cs="Arial"/>
          <w:b/>
          <w:bCs/>
          <w:u w:val="single"/>
        </w:rPr>
        <w:t xml:space="preserve">Aim 2: </w:t>
      </w:r>
      <w:r w:rsidR="009D6527" w:rsidRPr="00D63491">
        <w:rPr>
          <w:rFonts w:ascii="Arial" w:hAnsi="Arial" w:cs="Arial"/>
          <w:b/>
          <w:bCs/>
          <w:u w:val="single"/>
        </w:rPr>
        <w:t>Experimentally manipulate rates of immune induction and effector impacts to alter the relative strength of feedback loops</w:t>
      </w:r>
      <w:r w:rsidRPr="00D63491">
        <w:rPr>
          <w:rFonts w:ascii="Arial" w:hAnsi="Arial" w:cs="Arial"/>
          <w:b/>
          <w:bCs/>
          <w:u w:val="single"/>
        </w:rPr>
        <w:t>.</w:t>
      </w:r>
      <w:r w:rsidRPr="00D63491">
        <w:rPr>
          <w:rFonts w:ascii="Arial" w:hAnsi="Arial" w:cs="Arial"/>
          <w:b/>
          <w:bCs/>
        </w:rPr>
        <w:t xml:space="preserve"> </w:t>
      </w:r>
      <w:proofErr w:type="gramStart"/>
      <w:r w:rsidR="008052D0" w:rsidRPr="00D63491">
        <w:rPr>
          <w:rFonts w:ascii="Arial" w:hAnsi="Arial" w:cs="Arial"/>
        </w:rPr>
        <w:t>Again</w:t>
      </w:r>
      <w:proofErr w:type="gramEnd"/>
      <w:r w:rsidR="008052D0" w:rsidRPr="00D63491">
        <w:rPr>
          <w:rFonts w:ascii="Arial" w:hAnsi="Arial" w:cs="Arial"/>
        </w:rPr>
        <w:t xml:space="preserve"> working with partially</w:t>
      </w:r>
      <w:r w:rsidR="007E2FE8" w:rsidRPr="00D63491">
        <w:rPr>
          <w:rFonts w:ascii="Arial" w:hAnsi="Arial" w:cs="Arial"/>
        </w:rPr>
        <w:t>-</w:t>
      </w:r>
      <w:r w:rsidR="008052D0" w:rsidRPr="00D63491">
        <w:rPr>
          <w:rFonts w:ascii="Arial" w:hAnsi="Arial" w:cs="Arial"/>
        </w:rPr>
        <w:t>naturalized mice, w</w:t>
      </w:r>
      <w:r w:rsidR="00960362" w:rsidRPr="00D63491">
        <w:rPr>
          <w:rFonts w:ascii="Arial" w:hAnsi="Arial" w:cs="Arial"/>
        </w:rPr>
        <w:t>e will manipulate</w:t>
      </w:r>
      <w:r w:rsidR="00A820DE" w:rsidRPr="00D63491">
        <w:rPr>
          <w:rFonts w:ascii="Arial" w:hAnsi="Arial" w:cs="Arial"/>
        </w:rPr>
        <w:t xml:space="preserve"> </w:t>
      </w:r>
      <w:r w:rsidR="0048346B" w:rsidRPr="00D63491">
        <w:rPr>
          <w:rFonts w:ascii="Arial" w:hAnsi="Arial" w:cs="Arial"/>
        </w:rPr>
        <w:t xml:space="preserve">the </w:t>
      </w:r>
      <w:r w:rsidR="008052D0" w:rsidRPr="00D63491">
        <w:rPr>
          <w:rFonts w:ascii="Arial" w:hAnsi="Arial" w:cs="Arial"/>
        </w:rPr>
        <w:t xml:space="preserve">rates of immune response induction using knockout mice deficient in Th2 signaling </w:t>
      </w:r>
      <w:r w:rsidR="00C7492D" w:rsidRPr="00D63491">
        <w:rPr>
          <w:rFonts w:ascii="Arial" w:hAnsi="Arial" w:cs="Arial"/>
        </w:rPr>
        <w:t>or</w:t>
      </w:r>
      <w:r w:rsidR="008052D0" w:rsidRPr="00D63491">
        <w:rPr>
          <w:rFonts w:ascii="Arial" w:hAnsi="Arial" w:cs="Arial"/>
        </w:rPr>
        <w:t xml:space="preserve"> effector function, as well as</w:t>
      </w:r>
      <w:r w:rsidR="007E2FE8" w:rsidRPr="00D63491">
        <w:rPr>
          <w:rFonts w:ascii="Arial" w:hAnsi="Arial" w:cs="Arial"/>
        </w:rPr>
        <w:t xml:space="preserve"> </w:t>
      </w:r>
      <w:r w:rsidR="008052D0" w:rsidRPr="00D63491">
        <w:rPr>
          <w:rFonts w:ascii="Arial" w:hAnsi="Arial" w:cs="Arial"/>
        </w:rPr>
        <w:t xml:space="preserve">“trickle infections” in which </w:t>
      </w:r>
      <w:r w:rsidR="007E2FE8" w:rsidRPr="00D63491">
        <w:rPr>
          <w:rFonts w:ascii="Arial" w:hAnsi="Arial" w:cs="Arial"/>
        </w:rPr>
        <w:t>parasites are inoculat</w:t>
      </w:r>
      <w:r w:rsidR="00EA4794">
        <w:rPr>
          <w:rFonts w:ascii="Arial" w:hAnsi="Arial" w:cs="Arial"/>
        </w:rPr>
        <w:t>ed</w:t>
      </w:r>
      <w:r w:rsidR="007E2FE8" w:rsidRPr="00D63491">
        <w:rPr>
          <w:rFonts w:ascii="Arial" w:hAnsi="Arial" w:cs="Arial"/>
        </w:rPr>
        <w:t xml:space="preserve"> at realistically slow rates. </w:t>
      </w:r>
      <w:r w:rsidR="00EA4794">
        <w:rPr>
          <w:rFonts w:ascii="Arial" w:hAnsi="Arial" w:cs="Arial"/>
        </w:rPr>
        <w:t xml:space="preserve">These manipulations directly alter the strength of </w:t>
      </w:r>
      <w:r w:rsidR="007E2FE8" w:rsidRPr="00D63491">
        <w:rPr>
          <w:rFonts w:ascii="Arial" w:hAnsi="Arial" w:cs="Arial"/>
        </w:rPr>
        <w:t xml:space="preserve"> </w:t>
      </w:r>
      <w:r w:rsidR="00A820DE" w:rsidRPr="00D63491">
        <w:rPr>
          <w:rFonts w:ascii="Arial" w:hAnsi="Arial" w:cs="Arial"/>
        </w:rPr>
        <w:t>Th1 and Th2</w:t>
      </w:r>
      <w:r w:rsidR="0048346B" w:rsidRPr="00D63491">
        <w:rPr>
          <w:rFonts w:ascii="Arial" w:hAnsi="Arial" w:cs="Arial"/>
        </w:rPr>
        <w:t xml:space="preserve"> immune</w:t>
      </w:r>
      <w:r w:rsidR="00A820DE" w:rsidRPr="00D63491">
        <w:rPr>
          <w:rFonts w:ascii="Arial" w:hAnsi="Arial" w:cs="Arial"/>
        </w:rPr>
        <w:t xml:space="preserve"> </w:t>
      </w:r>
      <w:r w:rsidR="0048346B" w:rsidRPr="00D63491">
        <w:rPr>
          <w:rFonts w:ascii="Arial" w:hAnsi="Arial" w:cs="Arial"/>
        </w:rPr>
        <w:t>feedbacks,</w:t>
      </w:r>
      <w:r w:rsidR="00A820DE" w:rsidRPr="00D63491">
        <w:rPr>
          <w:rFonts w:ascii="Arial" w:hAnsi="Arial" w:cs="Arial"/>
        </w:rPr>
        <w:t xml:space="preserve"> </w:t>
      </w:r>
      <w:r w:rsidR="00EA4794">
        <w:rPr>
          <w:rFonts w:ascii="Arial" w:hAnsi="Arial" w:cs="Arial"/>
        </w:rPr>
        <w:t>allowing us to further test and extend our mathematical framework to</w:t>
      </w:r>
      <w:r w:rsidR="007E2FE8" w:rsidRPr="00D63491">
        <w:rPr>
          <w:rFonts w:ascii="Arial" w:hAnsi="Arial" w:cs="Arial"/>
        </w:rPr>
        <w:t xml:space="preserve"> </w:t>
      </w:r>
      <w:r w:rsidR="00EA4794">
        <w:rPr>
          <w:rFonts w:ascii="Arial" w:hAnsi="Arial" w:cs="Arial"/>
        </w:rPr>
        <w:t xml:space="preserve">reveal </w:t>
      </w:r>
      <w:r w:rsidR="007E2FE8" w:rsidRPr="00D63491">
        <w:rPr>
          <w:rFonts w:ascii="Arial" w:hAnsi="Arial" w:cs="Arial"/>
        </w:rPr>
        <w:t xml:space="preserve">how these </w:t>
      </w:r>
      <w:r w:rsidR="00EA4794">
        <w:rPr>
          <w:rFonts w:ascii="Arial" w:hAnsi="Arial" w:cs="Arial"/>
        </w:rPr>
        <w:t xml:space="preserve">feedbacks </w:t>
      </w:r>
      <w:r w:rsidR="007E2FE8" w:rsidRPr="00D63491">
        <w:rPr>
          <w:rFonts w:ascii="Arial" w:hAnsi="Arial" w:cs="Arial"/>
        </w:rPr>
        <w:t>drive variation in</w:t>
      </w:r>
      <w:r w:rsidR="00A820DE" w:rsidRPr="00D63491">
        <w:rPr>
          <w:rFonts w:ascii="Arial" w:hAnsi="Arial" w:cs="Arial"/>
        </w:rPr>
        <w:t xml:space="preserve"> </w:t>
      </w:r>
      <w:r w:rsidR="00C20F4D" w:rsidRPr="00D63491">
        <w:rPr>
          <w:rFonts w:ascii="Arial" w:hAnsi="Arial" w:cs="Arial"/>
        </w:rPr>
        <w:t>infection duration</w:t>
      </w:r>
      <w:r w:rsidR="002D0C26" w:rsidRPr="00D63491">
        <w:rPr>
          <w:rFonts w:ascii="Arial" w:hAnsi="Arial" w:cs="Arial"/>
        </w:rPr>
        <w:t>.</w:t>
      </w:r>
      <w:r w:rsidR="00BA40A7" w:rsidRPr="00D63491">
        <w:rPr>
          <w:rFonts w:ascii="Arial" w:hAnsi="Arial" w:cs="Arial"/>
        </w:rPr>
        <w:t xml:space="preserve">   </w:t>
      </w:r>
    </w:p>
    <w:p w14:paraId="40FE85A6" w14:textId="75E66C28" w:rsidR="00FC2810" w:rsidRPr="00D63491" w:rsidRDefault="005E6222" w:rsidP="005F652F">
      <w:pPr>
        <w:jc w:val="both"/>
        <w:rPr>
          <w:ins w:id="6" w:author="Andrea L. Graham" w:date="2020-11-02T14:04:00Z"/>
          <w:rFonts w:ascii="Arial" w:hAnsi="Arial" w:cs="Arial"/>
        </w:rPr>
      </w:pPr>
      <w:r w:rsidRPr="00D63491">
        <w:rPr>
          <w:rFonts w:ascii="Arial" w:hAnsi="Arial" w:cs="Arial"/>
          <w:b/>
          <w:bCs/>
          <w:u w:val="single"/>
        </w:rPr>
        <w:t xml:space="preserve">Aim 3: </w:t>
      </w:r>
      <w:ins w:id="7" w:author="Clay Cressler" w:date="2020-11-02T22:53:00Z">
        <w:r w:rsidR="00E9148D">
          <w:rPr>
            <w:rFonts w:ascii="Arial" w:hAnsi="Arial" w:cs="Arial"/>
            <w:b/>
            <w:bCs/>
            <w:u w:val="single"/>
          </w:rPr>
          <w:t>Embed host strain-by-parasite dose interactions in a more realistic natural environment</w:t>
        </w:r>
        <w:r w:rsidR="00E9148D" w:rsidRPr="001E38B7">
          <w:rPr>
            <w:rFonts w:ascii="Arial" w:hAnsi="Arial" w:cs="Arial"/>
            <w:b/>
            <w:bCs/>
            <w:u w:val="single"/>
          </w:rPr>
          <w:t xml:space="preserve"> </w:t>
        </w:r>
        <w:r w:rsidR="00E9148D">
          <w:rPr>
            <w:rFonts w:ascii="Arial" w:hAnsi="Arial" w:cs="Arial"/>
            <w:b/>
            <w:bCs/>
            <w:u w:val="single"/>
          </w:rPr>
          <w:t>by rewilding mice and quantifying effects upon immune feedbacks and duration of infection</w:t>
        </w:r>
      </w:ins>
      <w:r w:rsidR="00961169" w:rsidRPr="00D63491">
        <w:rPr>
          <w:rFonts w:ascii="Arial" w:hAnsi="Arial" w:cs="Arial"/>
          <w:b/>
          <w:bCs/>
          <w:u w:val="single"/>
        </w:rPr>
        <w:t>.</w:t>
      </w:r>
      <w:r w:rsidRPr="00D63491">
        <w:rPr>
          <w:rFonts w:ascii="Arial" w:hAnsi="Arial" w:cs="Arial"/>
        </w:rPr>
        <w:t xml:space="preserve"> </w:t>
      </w:r>
      <w:r w:rsidR="00D63491" w:rsidRPr="00D63491">
        <w:rPr>
          <w:rFonts w:ascii="Arial" w:hAnsi="Arial" w:cs="Arial"/>
        </w:rPr>
        <w:t>We will</w:t>
      </w:r>
      <w:r w:rsidR="00D63491">
        <w:rPr>
          <w:rFonts w:ascii="Arial" w:hAnsi="Arial" w:cs="Arial"/>
        </w:rPr>
        <w:t xml:space="preserve"> further naturalize key strains of mice by taking </w:t>
      </w:r>
      <w:r w:rsidR="000D25B1">
        <w:rPr>
          <w:rFonts w:ascii="Arial" w:hAnsi="Arial" w:cs="Arial"/>
        </w:rPr>
        <w:t xml:space="preserve">some of our experiments </w:t>
      </w:r>
      <w:r w:rsidR="00D63491">
        <w:rPr>
          <w:rFonts w:ascii="Arial" w:hAnsi="Arial" w:cs="Arial"/>
        </w:rPr>
        <w:t xml:space="preserve">outdoors each </w:t>
      </w:r>
      <w:r w:rsidR="000D25B1">
        <w:rPr>
          <w:rFonts w:ascii="Arial" w:hAnsi="Arial" w:cs="Arial"/>
        </w:rPr>
        <w:t>year</w:t>
      </w:r>
      <w:r w:rsidR="00D63491">
        <w:rPr>
          <w:rFonts w:ascii="Arial" w:hAnsi="Arial" w:cs="Arial"/>
        </w:rPr>
        <w:t>.</w:t>
      </w:r>
      <w:r w:rsidR="00D63491" w:rsidRPr="00D63491">
        <w:rPr>
          <w:rFonts w:ascii="Arial" w:hAnsi="Arial" w:cs="Arial"/>
        </w:rPr>
        <w:t xml:space="preserve"> </w:t>
      </w:r>
      <w:r w:rsidR="00AF7E19">
        <w:rPr>
          <w:rFonts w:ascii="Arial" w:hAnsi="Arial" w:cs="Arial"/>
        </w:rPr>
        <w:t xml:space="preserve">Theory suggests multiple ways </w:t>
      </w:r>
      <w:r w:rsidR="000D25B1">
        <w:rPr>
          <w:rFonts w:ascii="Arial" w:hAnsi="Arial" w:cs="Arial"/>
        </w:rPr>
        <w:t>real world exposure could alter duration of infection</w:t>
      </w:r>
      <w:r w:rsidR="00AF7E19">
        <w:rPr>
          <w:rFonts w:ascii="Arial" w:hAnsi="Arial" w:cs="Arial"/>
        </w:rPr>
        <w:t xml:space="preserve">, from weakening clearance-promoting feedback mechanisms to biasing the immune response towards Th1. </w:t>
      </w:r>
      <w:r w:rsidR="00D63491">
        <w:rPr>
          <w:rFonts w:ascii="Arial" w:hAnsi="Arial" w:cs="Arial"/>
        </w:rPr>
        <w:t>W</w:t>
      </w:r>
      <w:r w:rsidR="00831C19" w:rsidRPr="00D63491">
        <w:rPr>
          <w:rFonts w:ascii="Arial" w:hAnsi="Arial" w:cs="Arial"/>
        </w:rPr>
        <w:t xml:space="preserve">e will expose </w:t>
      </w:r>
      <w:r w:rsidR="00D63491">
        <w:rPr>
          <w:rFonts w:ascii="Arial" w:hAnsi="Arial" w:cs="Arial"/>
        </w:rPr>
        <w:t xml:space="preserve">the </w:t>
      </w:r>
      <w:r w:rsidR="00831C19" w:rsidRPr="00D63491">
        <w:rPr>
          <w:rFonts w:ascii="Arial" w:hAnsi="Arial" w:cs="Arial"/>
        </w:rPr>
        <w:t xml:space="preserve">rewilded mice to variable doses of </w:t>
      </w:r>
      <w:r w:rsidR="00831C19" w:rsidRPr="00D63491">
        <w:rPr>
          <w:rFonts w:ascii="Arial" w:hAnsi="Arial" w:cs="Arial"/>
          <w:i/>
          <w:iCs/>
        </w:rPr>
        <w:t>T</w:t>
      </w:r>
      <w:r w:rsidR="000A07F2" w:rsidRPr="00D63491">
        <w:rPr>
          <w:rFonts w:ascii="Arial" w:hAnsi="Arial" w:cs="Arial"/>
          <w:i/>
          <w:iCs/>
        </w:rPr>
        <w:t xml:space="preserve">. </w:t>
      </w:r>
      <w:proofErr w:type="spellStart"/>
      <w:r w:rsidR="000A07F2" w:rsidRPr="00D63491">
        <w:rPr>
          <w:rFonts w:ascii="Arial" w:hAnsi="Arial" w:cs="Arial"/>
          <w:i/>
          <w:iCs/>
        </w:rPr>
        <w:t>m</w:t>
      </w:r>
      <w:r w:rsidR="00831C19" w:rsidRPr="00D63491">
        <w:rPr>
          <w:rFonts w:ascii="Arial" w:hAnsi="Arial" w:cs="Arial"/>
          <w:i/>
          <w:iCs/>
        </w:rPr>
        <w:t>uris</w:t>
      </w:r>
      <w:proofErr w:type="spellEnd"/>
      <w:r w:rsidR="00831C19" w:rsidRPr="00D63491">
        <w:rPr>
          <w:rFonts w:ascii="Arial" w:hAnsi="Arial" w:cs="Arial"/>
          <w:i/>
          <w:iCs/>
        </w:rPr>
        <w:t xml:space="preserve"> </w:t>
      </w:r>
      <w:r w:rsidR="00831C19" w:rsidRPr="00D63491">
        <w:rPr>
          <w:rFonts w:ascii="Arial" w:hAnsi="Arial" w:cs="Arial"/>
        </w:rPr>
        <w:t xml:space="preserve">and use the mathematical model to </w:t>
      </w:r>
      <w:r w:rsidR="00FA42D5" w:rsidRPr="00D63491">
        <w:rPr>
          <w:rFonts w:ascii="Arial" w:hAnsi="Arial" w:cs="Arial"/>
        </w:rPr>
        <w:t>test how the</w:t>
      </w:r>
      <w:r w:rsidR="00831C19" w:rsidRPr="00D63491">
        <w:rPr>
          <w:rFonts w:ascii="Arial" w:hAnsi="Arial" w:cs="Arial"/>
        </w:rPr>
        <w:t xml:space="preserve"> natural e</w:t>
      </w:r>
      <w:r w:rsidR="00FA42D5" w:rsidRPr="00D63491">
        <w:rPr>
          <w:rFonts w:ascii="Arial" w:hAnsi="Arial" w:cs="Arial"/>
        </w:rPr>
        <w:t>nvironment</w:t>
      </w:r>
      <w:r w:rsidR="00831C19" w:rsidRPr="00D63491">
        <w:rPr>
          <w:rFonts w:ascii="Arial" w:hAnsi="Arial" w:cs="Arial"/>
        </w:rPr>
        <w:t xml:space="preserve"> alters </w:t>
      </w:r>
      <w:r w:rsidR="00FA42D5" w:rsidRPr="00D63491">
        <w:rPr>
          <w:rFonts w:ascii="Arial" w:hAnsi="Arial" w:cs="Arial"/>
        </w:rPr>
        <w:t>the</w:t>
      </w:r>
      <w:r w:rsidR="00831C19" w:rsidRPr="00D63491">
        <w:rPr>
          <w:rFonts w:ascii="Arial" w:hAnsi="Arial" w:cs="Arial"/>
        </w:rPr>
        <w:t xml:space="preserve"> </w:t>
      </w:r>
      <w:r w:rsidR="00AF7E19">
        <w:rPr>
          <w:rFonts w:ascii="Arial" w:hAnsi="Arial" w:cs="Arial"/>
        </w:rPr>
        <w:t xml:space="preserve">immunological processes </w:t>
      </w:r>
      <w:r w:rsidR="00831C19" w:rsidRPr="00D63491">
        <w:rPr>
          <w:rFonts w:ascii="Arial" w:hAnsi="Arial" w:cs="Arial"/>
        </w:rPr>
        <w:t>governing T helper cell polarization</w:t>
      </w:r>
      <w:r w:rsidR="00FA42D5" w:rsidRPr="00D63491">
        <w:rPr>
          <w:rFonts w:ascii="Arial" w:hAnsi="Arial" w:cs="Arial"/>
        </w:rPr>
        <w:t xml:space="preserve"> and thus infection duration</w:t>
      </w:r>
      <w:r w:rsidR="000D25B1">
        <w:rPr>
          <w:rFonts w:ascii="Arial" w:hAnsi="Arial" w:cs="Arial"/>
        </w:rPr>
        <w:t xml:space="preserve"> outdoors</w:t>
      </w:r>
      <w:r w:rsidR="00831C19" w:rsidRPr="00D63491">
        <w:rPr>
          <w:rFonts w:ascii="Arial" w:hAnsi="Arial" w:cs="Arial"/>
        </w:rPr>
        <w:t>.</w:t>
      </w:r>
      <w:r w:rsidR="00AF7E19">
        <w:rPr>
          <w:rFonts w:ascii="Arial" w:hAnsi="Arial" w:cs="Arial"/>
        </w:rPr>
        <w:t xml:space="preserve"> </w:t>
      </w:r>
    </w:p>
    <w:p w14:paraId="58A2C874" w14:textId="1439C2E8" w:rsidR="00EF4499" w:rsidRPr="00D63491" w:rsidRDefault="00200E2C" w:rsidP="005F652F">
      <w:pPr>
        <w:jc w:val="both"/>
        <w:rPr>
          <w:rFonts w:ascii="Arial" w:hAnsi="Arial" w:cs="Arial"/>
        </w:rPr>
      </w:pPr>
      <w:ins w:id="8" w:author="Andrea L. Graham" w:date="2020-11-02T14:19:00Z">
        <w:r>
          <w:rPr>
            <w:rFonts w:ascii="Arial" w:hAnsi="Arial" w:cs="Arial"/>
          </w:rPr>
          <w:t>We</w:t>
        </w:r>
      </w:ins>
      <w:r w:rsidR="002A2A65" w:rsidRPr="00D63491">
        <w:rPr>
          <w:rFonts w:ascii="Arial" w:hAnsi="Arial" w:cs="Arial"/>
        </w:rPr>
        <w:t xml:space="preserve"> </w:t>
      </w:r>
      <w:r w:rsidR="00C20F4D" w:rsidRPr="00D63491">
        <w:rPr>
          <w:rFonts w:ascii="Arial" w:hAnsi="Arial" w:cs="Arial"/>
        </w:rPr>
        <w:t xml:space="preserve">will </w:t>
      </w:r>
      <w:ins w:id="9" w:author="Andrea L. Graham" w:date="2020-11-02T14:19:00Z">
        <w:r w:rsidR="005A0A53">
          <w:rPr>
            <w:rFonts w:ascii="Arial" w:hAnsi="Arial" w:cs="Arial"/>
          </w:rPr>
          <w:t>thus elucidate</w:t>
        </w:r>
      </w:ins>
      <w:r w:rsidR="00C20F4D" w:rsidRPr="00D63491">
        <w:rPr>
          <w:rFonts w:ascii="Arial" w:hAnsi="Arial" w:cs="Arial"/>
        </w:rPr>
        <w:t xml:space="preserve"> dynamic</w:t>
      </w:r>
      <w:r w:rsidR="00D945B5" w:rsidRPr="00D63491">
        <w:rPr>
          <w:rFonts w:ascii="Arial" w:hAnsi="Arial" w:cs="Arial"/>
        </w:rPr>
        <w:t xml:space="preserve"> within-host</w:t>
      </w:r>
      <w:r w:rsidR="00C20F4D" w:rsidRPr="00D63491">
        <w:rPr>
          <w:rFonts w:ascii="Arial" w:hAnsi="Arial" w:cs="Arial"/>
        </w:rPr>
        <w:t xml:space="preserve"> </w:t>
      </w:r>
      <w:r w:rsidR="00C20F4D" w:rsidRPr="00E9148D">
        <w:rPr>
          <w:rFonts w:ascii="Arial" w:hAnsi="Arial" w:cs="Arial"/>
          <w:u w:val="single"/>
        </w:rPr>
        <w:t>processes</w:t>
      </w:r>
      <w:r w:rsidR="00C20F4D" w:rsidRPr="00D63491">
        <w:rPr>
          <w:rFonts w:ascii="Arial" w:hAnsi="Arial" w:cs="Arial"/>
        </w:rPr>
        <w:t xml:space="preserve"> that drive vari</w:t>
      </w:r>
      <w:ins w:id="10" w:author="Andrea L. Graham" w:date="2020-11-02T14:37:00Z">
        <w:r w:rsidR="006514C0">
          <w:rPr>
            <w:rFonts w:ascii="Arial" w:hAnsi="Arial" w:cs="Arial"/>
          </w:rPr>
          <w:t>ed</w:t>
        </w:r>
      </w:ins>
      <w:r w:rsidR="00C20F4D" w:rsidRPr="00D63491">
        <w:rPr>
          <w:rFonts w:ascii="Arial" w:hAnsi="Arial" w:cs="Arial"/>
        </w:rPr>
        <w:t xml:space="preserve"> infection duration</w:t>
      </w:r>
      <w:ins w:id="11" w:author="Andrea L. Graham" w:date="2020-11-02T14:11:00Z">
        <w:r w:rsidR="00D9598E" w:rsidRPr="00D9598E">
          <w:rPr>
            <w:rFonts w:ascii="Arial" w:hAnsi="Arial" w:cs="Arial"/>
          </w:rPr>
          <w:t xml:space="preserve"> </w:t>
        </w:r>
        <w:r w:rsidR="00D9598E" w:rsidRPr="00D63491">
          <w:rPr>
            <w:rFonts w:ascii="Arial" w:hAnsi="Arial" w:cs="Arial"/>
          </w:rPr>
          <w:t>across gen</w:t>
        </w:r>
      </w:ins>
      <w:ins w:id="12" w:author="Andrea L. Graham" w:date="2020-11-02T14:37:00Z">
        <w:r w:rsidR="006514C0">
          <w:rPr>
            <w:rFonts w:ascii="Arial" w:hAnsi="Arial" w:cs="Arial"/>
          </w:rPr>
          <w:t>otype</w:t>
        </w:r>
      </w:ins>
      <w:ins w:id="13" w:author="Andrea L. Graham" w:date="2020-11-02T14:26:00Z">
        <w:r w:rsidR="00531E5C">
          <w:rPr>
            <w:rFonts w:ascii="Arial" w:hAnsi="Arial" w:cs="Arial"/>
          </w:rPr>
          <w:t>s</w:t>
        </w:r>
      </w:ins>
      <w:ins w:id="14" w:author="Andrea L. Graham" w:date="2020-11-02T14:11:00Z">
        <w:r w:rsidR="00D9598E" w:rsidRPr="00D63491">
          <w:rPr>
            <w:rFonts w:ascii="Arial" w:hAnsi="Arial" w:cs="Arial"/>
          </w:rPr>
          <w:t xml:space="preserve"> and environments</w:t>
        </w:r>
      </w:ins>
      <w:ins w:id="15" w:author="Andrea L. Graham" w:date="2020-11-02T14:38:00Z">
        <w:r w:rsidR="004B7C13">
          <w:rPr>
            <w:rFonts w:ascii="Arial" w:hAnsi="Arial" w:cs="Arial"/>
          </w:rPr>
          <w:t>,</w:t>
        </w:r>
        <w:r w:rsidR="004B7C13" w:rsidRPr="004B7C13">
          <w:rPr>
            <w:rFonts w:ascii="Arial" w:hAnsi="Arial" w:cs="Arial"/>
          </w:rPr>
          <w:t xml:space="preserve"> </w:t>
        </w:r>
        <w:r w:rsidR="004B7C13" w:rsidRPr="00D63491">
          <w:rPr>
            <w:rFonts w:ascii="Arial" w:hAnsi="Arial" w:cs="Arial"/>
          </w:rPr>
          <w:t>in a model system of relevance to global health</w:t>
        </w:r>
        <w:r w:rsidR="004B7C13">
          <w:rPr>
            <w:rFonts w:ascii="Arial" w:hAnsi="Arial" w:cs="Arial"/>
          </w:rPr>
          <w:t xml:space="preserve"> – </w:t>
        </w:r>
        <w:r w:rsidR="00773F5F">
          <w:rPr>
            <w:rFonts w:ascii="Arial" w:hAnsi="Arial" w:cs="Arial"/>
          </w:rPr>
          <w:t>arguably an improved model</w:t>
        </w:r>
      </w:ins>
      <w:ins w:id="16" w:author="Andrea L. Graham" w:date="2020-11-02T14:39:00Z">
        <w:r w:rsidR="00773F5F">
          <w:rPr>
            <w:rFonts w:ascii="Arial" w:hAnsi="Arial" w:cs="Arial"/>
          </w:rPr>
          <w:t xml:space="preserve"> of</w:t>
        </w:r>
      </w:ins>
      <w:ins w:id="17" w:author="Andrea L. Graham" w:date="2020-11-02T14:38:00Z">
        <w:r w:rsidR="004B7C13">
          <w:rPr>
            <w:rFonts w:ascii="Arial" w:hAnsi="Arial" w:cs="Arial"/>
          </w:rPr>
          <w:t xml:space="preserve"> chronic helminthiasis</w:t>
        </w:r>
      </w:ins>
      <w:ins w:id="18" w:author="Andrea L. Graham" w:date="2020-11-02T14:39:00Z">
        <w:r w:rsidR="00773F5F">
          <w:rPr>
            <w:rFonts w:ascii="Arial" w:hAnsi="Arial" w:cs="Arial"/>
          </w:rPr>
          <w:t xml:space="preserve"> due to naturalized environment</w:t>
        </w:r>
      </w:ins>
      <w:r w:rsidR="002465D0" w:rsidRPr="00D63491">
        <w:rPr>
          <w:rFonts w:ascii="Arial" w:hAnsi="Arial" w:cs="Arial"/>
        </w:rPr>
        <w:t xml:space="preserve">.  </w:t>
      </w:r>
      <w:ins w:id="19" w:author="Andrea L. Graham" w:date="2020-11-02T14:11:00Z">
        <w:r w:rsidR="00D9598E">
          <w:rPr>
            <w:rFonts w:ascii="Arial" w:hAnsi="Arial" w:cs="Arial"/>
          </w:rPr>
          <w:t>W</w:t>
        </w:r>
      </w:ins>
      <w:r w:rsidR="002465D0" w:rsidRPr="00D63491">
        <w:rPr>
          <w:rFonts w:ascii="Arial" w:hAnsi="Arial" w:cs="Arial"/>
        </w:rPr>
        <w:t xml:space="preserve">e </w:t>
      </w:r>
      <w:r w:rsidR="00C20F4D" w:rsidRPr="00D63491">
        <w:rPr>
          <w:rFonts w:ascii="Arial" w:hAnsi="Arial" w:cs="Arial"/>
        </w:rPr>
        <w:t xml:space="preserve">will </w:t>
      </w:r>
      <w:ins w:id="20" w:author="Andrea L. Graham" w:date="2020-11-02T14:27:00Z">
        <w:r w:rsidR="00531E5C">
          <w:rPr>
            <w:rFonts w:ascii="Arial" w:hAnsi="Arial" w:cs="Arial"/>
          </w:rPr>
          <w:t xml:space="preserve">also </w:t>
        </w:r>
      </w:ins>
      <w:ins w:id="21" w:author="Andrea L. Graham" w:date="2020-11-02T14:28:00Z">
        <w:r w:rsidR="00531E5C">
          <w:rPr>
            <w:rFonts w:ascii="Arial" w:hAnsi="Arial" w:cs="Arial"/>
          </w:rPr>
          <w:t>generate testable hypotheses for other systems</w:t>
        </w:r>
      </w:ins>
      <w:r w:rsidR="00C20F4D" w:rsidRPr="00D63491">
        <w:rPr>
          <w:rFonts w:ascii="Arial" w:hAnsi="Arial" w:cs="Arial"/>
        </w:rPr>
        <w:t>.</w:t>
      </w:r>
      <w:r w:rsidR="00D945B5" w:rsidRPr="00D63491">
        <w:rPr>
          <w:rFonts w:ascii="Arial" w:hAnsi="Arial" w:cs="Arial"/>
        </w:rPr>
        <w:t xml:space="preserve">  </w:t>
      </w:r>
    </w:p>
    <w:sectPr w:rsidR="00EF4499" w:rsidRPr="00D63491" w:rsidSect="00C463D6">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F9DB3" w14:textId="77777777" w:rsidR="001F6B9F" w:rsidRDefault="001F6B9F" w:rsidP="00ED3E81">
      <w:pPr>
        <w:spacing w:after="0" w:line="240" w:lineRule="auto"/>
      </w:pPr>
      <w:r>
        <w:separator/>
      </w:r>
    </w:p>
  </w:endnote>
  <w:endnote w:type="continuationSeparator" w:id="0">
    <w:p w14:paraId="57237D15" w14:textId="77777777" w:rsidR="001F6B9F" w:rsidRDefault="001F6B9F" w:rsidP="00ED3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56F22" w14:textId="77777777" w:rsidR="001F6B9F" w:rsidRDefault="001F6B9F" w:rsidP="00ED3E81">
      <w:pPr>
        <w:spacing w:after="0" w:line="240" w:lineRule="auto"/>
      </w:pPr>
      <w:r>
        <w:separator/>
      </w:r>
    </w:p>
  </w:footnote>
  <w:footnote w:type="continuationSeparator" w:id="0">
    <w:p w14:paraId="04B4C375" w14:textId="77777777" w:rsidR="001F6B9F" w:rsidRDefault="001F6B9F" w:rsidP="00ED3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73E38"/>
    <w:multiLevelType w:val="hybridMultilevel"/>
    <w:tmpl w:val="82988D5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y Cressler">
    <w15:presenceInfo w15:providerId="AD" w15:userId="S::ccressler2@unl.edu::22b9abb6-95bd-4fd0-985d-ccac894f0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7A"/>
    <w:rsid w:val="00016619"/>
    <w:rsid w:val="00023765"/>
    <w:rsid w:val="00035BC2"/>
    <w:rsid w:val="00037261"/>
    <w:rsid w:val="00040D95"/>
    <w:rsid w:val="00041B79"/>
    <w:rsid w:val="00055B8F"/>
    <w:rsid w:val="00057250"/>
    <w:rsid w:val="000923AB"/>
    <w:rsid w:val="00094A87"/>
    <w:rsid w:val="000A07F2"/>
    <w:rsid w:val="000B2516"/>
    <w:rsid w:val="000B3137"/>
    <w:rsid w:val="000C6CCA"/>
    <w:rsid w:val="000D25B1"/>
    <w:rsid w:val="000E0D6C"/>
    <w:rsid w:val="00114C34"/>
    <w:rsid w:val="00121A14"/>
    <w:rsid w:val="0013674A"/>
    <w:rsid w:val="00140741"/>
    <w:rsid w:val="001567E7"/>
    <w:rsid w:val="00177093"/>
    <w:rsid w:val="00191951"/>
    <w:rsid w:val="001A1D1F"/>
    <w:rsid w:val="001A2A64"/>
    <w:rsid w:val="001B42E6"/>
    <w:rsid w:val="001B796B"/>
    <w:rsid w:val="001B7B1F"/>
    <w:rsid w:val="001E1EB2"/>
    <w:rsid w:val="001F6B9F"/>
    <w:rsid w:val="00200E2C"/>
    <w:rsid w:val="00220CF1"/>
    <w:rsid w:val="002465D0"/>
    <w:rsid w:val="002712FE"/>
    <w:rsid w:val="002921C8"/>
    <w:rsid w:val="002A2A65"/>
    <w:rsid w:val="002B29B4"/>
    <w:rsid w:val="002B2B89"/>
    <w:rsid w:val="002D0C26"/>
    <w:rsid w:val="003008B4"/>
    <w:rsid w:val="0030434F"/>
    <w:rsid w:val="00336E5E"/>
    <w:rsid w:val="00350E53"/>
    <w:rsid w:val="00354B87"/>
    <w:rsid w:val="00366DFF"/>
    <w:rsid w:val="00377E46"/>
    <w:rsid w:val="003A1F97"/>
    <w:rsid w:val="003B67BA"/>
    <w:rsid w:val="003C2C7E"/>
    <w:rsid w:val="003F6205"/>
    <w:rsid w:val="004001FF"/>
    <w:rsid w:val="00402612"/>
    <w:rsid w:val="00422422"/>
    <w:rsid w:val="0048346B"/>
    <w:rsid w:val="004B7C13"/>
    <w:rsid w:val="004E5037"/>
    <w:rsid w:val="0050208B"/>
    <w:rsid w:val="00531E5C"/>
    <w:rsid w:val="00540736"/>
    <w:rsid w:val="00542E7A"/>
    <w:rsid w:val="00595793"/>
    <w:rsid w:val="005A0A53"/>
    <w:rsid w:val="005E6222"/>
    <w:rsid w:val="005F430E"/>
    <w:rsid w:val="005F652F"/>
    <w:rsid w:val="00614102"/>
    <w:rsid w:val="00622DFF"/>
    <w:rsid w:val="006514C0"/>
    <w:rsid w:val="006D2808"/>
    <w:rsid w:val="006D5D27"/>
    <w:rsid w:val="006E5EF7"/>
    <w:rsid w:val="00705CAB"/>
    <w:rsid w:val="00713EE2"/>
    <w:rsid w:val="00725B44"/>
    <w:rsid w:val="00773F5F"/>
    <w:rsid w:val="00786796"/>
    <w:rsid w:val="00793062"/>
    <w:rsid w:val="007B09B1"/>
    <w:rsid w:val="007E2FE8"/>
    <w:rsid w:val="008052D0"/>
    <w:rsid w:val="00831C19"/>
    <w:rsid w:val="00831D18"/>
    <w:rsid w:val="008363B6"/>
    <w:rsid w:val="00846775"/>
    <w:rsid w:val="0087308E"/>
    <w:rsid w:val="008C0A03"/>
    <w:rsid w:val="008C3054"/>
    <w:rsid w:val="008C6DC2"/>
    <w:rsid w:val="008D1D33"/>
    <w:rsid w:val="008D6EAC"/>
    <w:rsid w:val="00900080"/>
    <w:rsid w:val="00900766"/>
    <w:rsid w:val="00914526"/>
    <w:rsid w:val="00915D1F"/>
    <w:rsid w:val="009335FB"/>
    <w:rsid w:val="009544AC"/>
    <w:rsid w:val="00960362"/>
    <w:rsid w:val="00961169"/>
    <w:rsid w:val="00964CC1"/>
    <w:rsid w:val="00965F4A"/>
    <w:rsid w:val="00992E89"/>
    <w:rsid w:val="009A6DD6"/>
    <w:rsid w:val="009D6527"/>
    <w:rsid w:val="009E0D6B"/>
    <w:rsid w:val="009F3805"/>
    <w:rsid w:val="00A820DE"/>
    <w:rsid w:val="00A86B60"/>
    <w:rsid w:val="00AB3652"/>
    <w:rsid w:val="00AC4260"/>
    <w:rsid w:val="00AF7E19"/>
    <w:rsid w:val="00B21E55"/>
    <w:rsid w:val="00BA40A7"/>
    <w:rsid w:val="00BB22E5"/>
    <w:rsid w:val="00BB7CC1"/>
    <w:rsid w:val="00BD5673"/>
    <w:rsid w:val="00BF6872"/>
    <w:rsid w:val="00C20F4D"/>
    <w:rsid w:val="00C34581"/>
    <w:rsid w:val="00C463D6"/>
    <w:rsid w:val="00C7492D"/>
    <w:rsid w:val="00C9190E"/>
    <w:rsid w:val="00CC242F"/>
    <w:rsid w:val="00CF4830"/>
    <w:rsid w:val="00D06F81"/>
    <w:rsid w:val="00D46241"/>
    <w:rsid w:val="00D63491"/>
    <w:rsid w:val="00D65483"/>
    <w:rsid w:val="00D81634"/>
    <w:rsid w:val="00D945B5"/>
    <w:rsid w:val="00D9598E"/>
    <w:rsid w:val="00DA5FC7"/>
    <w:rsid w:val="00DC7FBF"/>
    <w:rsid w:val="00DE2E5A"/>
    <w:rsid w:val="00E0324B"/>
    <w:rsid w:val="00E052F6"/>
    <w:rsid w:val="00E113D1"/>
    <w:rsid w:val="00E13E76"/>
    <w:rsid w:val="00E146D4"/>
    <w:rsid w:val="00E15CFF"/>
    <w:rsid w:val="00E27113"/>
    <w:rsid w:val="00E720DD"/>
    <w:rsid w:val="00E76D9A"/>
    <w:rsid w:val="00E840A8"/>
    <w:rsid w:val="00E90293"/>
    <w:rsid w:val="00E9148D"/>
    <w:rsid w:val="00E97B36"/>
    <w:rsid w:val="00EA4794"/>
    <w:rsid w:val="00ED3E81"/>
    <w:rsid w:val="00EF4499"/>
    <w:rsid w:val="00F0461A"/>
    <w:rsid w:val="00FA42D5"/>
    <w:rsid w:val="00FC2810"/>
    <w:rsid w:val="00FC7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E41B6D"/>
  <w15:docId w15:val="{1D148FE5-4CBD-431C-BECD-88FD68C7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22E5"/>
    <w:rPr>
      <w:sz w:val="16"/>
      <w:szCs w:val="16"/>
    </w:rPr>
  </w:style>
  <w:style w:type="paragraph" w:styleId="CommentText">
    <w:name w:val="annotation text"/>
    <w:basedOn w:val="Normal"/>
    <w:link w:val="CommentTextChar"/>
    <w:uiPriority w:val="99"/>
    <w:semiHidden/>
    <w:unhideWhenUsed/>
    <w:rsid w:val="00BB22E5"/>
    <w:pPr>
      <w:spacing w:line="240" w:lineRule="auto"/>
    </w:pPr>
    <w:rPr>
      <w:sz w:val="20"/>
      <w:szCs w:val="20"/>
    </w:rPr>
  </w:style>
  <w:style w:type="character" w:customStyle="1" w:styleId="CommentTextChar">
    <w:name w:val="Comment Text Char"/>
    <w:basedOn w:val="DefaultParagraphFont"/>
    <w:link w:val="CommentText"/>
    <w:uiPriority w:val="99"/>
    <w:semiHidden/>
    <w:rsid w:val="00BB22E5"/>
    <w:rPr>
      <w:sz w:val="20"/>
      <w:szCs w:val="20"/>
    </w:rPr>
  </w:style>
  <w:style w:type="paragraph" w:styleId="CommentSubject">
    <w:name w:val="annotation subject"/>
    <w:basedOn w:val="CommentText"/>
    <w:next w:val="CommentText"/>
    <w:link w:val="CommentSubjectChar"/>
    <w:uiPriority w:val="99"/>
    <w:semiHidden/>
    <w:unhideWhenUsed/>
    <w:rsid w:val="00BB22E5"/>
    <w:rPr>
      <w:b/>
      <w:bCs/>
    </w:rPr>
  </w:style>
  <w:style w:type="character" w:customStyle="1" w:styleId="CommentSubjectChar">
    <w:name w:val="Comment Subject Char"/>
    <w:basedOn w:val="CommentTextChar"/>
    <w:link w:val="CommentSubject"/>
    <w:uiPriority w:val="99"/>
    <w:semiHidden/>
    <w:rsid w:val="00BB22E5"/>
    <w:rPr>
      <w:b/>
      <w:bCs/>
      <w:sz w:val="20"/>
      <w:szCs w:val="20"/>
    </w:rPr>
  </w:style>
  <w:style w:type="paragraph" w:styleId="BalloonText">
    <w:name w:val="Balloon Text"/>
    <w:basedOn w:val="Normal"/>
    <w:link w:val="BalloonTextChar"/>
    <w:uiPriority w:val="99"/>
    <w:semiHidden/>
    <w:unhideWhenUsed/>
    <w:rsid w:val="00BB22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22E5"/>
    <w:rPr>
      <w:rFonts w:ascii="Segoe UI" w:hAnsi="Segoe UI" w:cs="Segoe UI"/>
      <w:sz w:val="18"/>
      <w:szCs w:val="18"/>
    </w:rPr>
  </w:style>
  <w:style w:type="paragraph" w:styleId="ListParagraph">
    <w:name w:val="List Paragraph"/>
    <w:basedOn w:val="Normal"/>
    <w:uiPriority w:val="34"/>
    <w:qFormat/>
    <w:rsid w:val="00EF4499"/>
    <w:pPr>
      <w:ind w:left="720"/>
      <w:contextualSpacing/>
    </w:pPr>
  </w:style>
  <w:style w:type="character" w:styleId="PlaceholderText">
    <w:name w:val="Placeholder Text"/>
    <w:basedOn w:val="DefaultParagraphFont"/>
    <w:uiPriority w:val="99"/>
    <w:semiHidden/>
    <w:rsid w:val="00A820DE"/>
    <w:rPr>
      <w:color w:val="808080"/>
    </w:rPr>
  </w:style>
  <w:style w:type="paragraph" w:styleId="Header">
    <w:name w:val="header"/>
    <w:basedOn w:val="Normal"/>
    <w:link w:val="HeaderChar"/>
    <w:uiPriority w:val="99"/>
    <w:unhideWhenUsed/>
    <w:rsid w:val="00ED3E8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D3E81"/>
  </w:style>
  <w:style w:type="paragraph" w:styleId="Footer">
    <w:name w:val="footer"/>
    <w:basedOn w:val="Normal"/>
    <w:link w:val="FooterChar"/>
    <w:uiPriority w:val="99"/>
    <w:unhideWhenUsed/>
    <w:rsid w:val="00ED3E8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D3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29472-BA62-1F4D-85C7-42CF0942E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2</cp:revision>
  <dcterms:created xsi:type="dcterms:W3CDTF">2020-11-03T04:57:00Z</dcterms:created>
  <dcterms:modified xsi:type="dcterms:W3CDTF">2020-11-03T04:57:00Z</dcterms:modified>
</cp:coreProperties>
</file>