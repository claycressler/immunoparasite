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4E9B" w14:textId="2E71F303" w:rsidR="00E83B47" w:rsidRPr="0009487B" w:rsidRDefault="00E83B47" w:rsidP="0046738A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Introduction to </w:t>
      </w:r>
      <w:r w:rsidR="00E11770">
        <w:rPr>
          <w:rFonts w:ascii="Arial" w:hAnsi="Arial"/>
          <w:b/>
          <w:sz w:val="22"/>
        </w:rPr>
        <w:t>the resubmission</w:t>
      </w:r>
    </w:p>
    <w:p w14:paraId="12EA290D" w14:textId="2E413B1B" w:rsidR="00F37D9C" w:rsidRDefault="009D4625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We are grateful for the</w:t>
      </w:r>
      <w:r w:rsidR="009E1DE1" w:rsidRPr="009E1DE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insightful</w:t>
      </w:r>
      <w:r w:rsidR="00FC55C7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detailed reviews of our original </w:t>
      </w:r>
      <w:r w:rsidR="00C3427F">
        <w:rPr>
          <w:rFonts w:ascii="Arial" w:hAnsi="Arial"/>
          <w:sz w:val="22"/>
        </w:rPr>
        <w:t>application</w:t>
      </w:r>
      <w:r>
        <w:rPr>
          <w:rFonts w:ascii="Arial" w:hAnsi="Arial"/>
          <w:sz w:val="22"/>
        </w:rPr>
        <w:t xml:space="preserve">.  </w:t>
      </w:r>
      <w:r w:rsidR="00C62583">
        <w:rPr>
          <w:rFonts w:ascii="Arial" w:hAnsi="Arial"/>
          <w:sz w:val="22"/>
        </w:rPr>
        <w:t xml:space="preserve">The reviewers </w:t>
      </w:r>
      <w:r w:rsidR="00804849">
        <w:rPr>
          <w:rFonts w:ascii="Arial" w:hAnsi="Arial"/>
          <w:sz w:val="22"/>
        </w:rPr>
        <w:t xml:space="preserve">enthusiastically </w:t>
      </w:r>
      <w:r w:rsidR="00C62583">
        <w:rPr>
          <w:rFonts w:ascii="Arial" w:hAnsi="Arial"/>
          <w:sz w:val="22"/>
        </w:rPr>
        <w:t>highlighted the most innovative aspects</w:t>
      </w:r>
      <w:r w:rsidR="00142FA7">
        <w:rPr>
          <w:rFonts w:ascii="Arial" w:hAnsi="Arial"/>
          <w:sz w:val="22"/>
        </w:rPr>
        <w:t xml:space="preserve"> o</w:t>
      </w:r>
      <w:r w:rsidR="00CB558E">
        <w:rPr>
          <w:rFonts w:ascii="Arial" w:hAnsi="Arial"/>
          <w:sz w:val="22"/>
        </w:rPr>
        <w:t>f</w:t>
      </w:r>
      <w:r w:rsidR="00142FA7">
        <w:rPr>
          <w:rFonts w:ascii="Arial" w:hAnsi="Arial"/>
          <w:sz w:val="22"/>
        </w:rPr>
        <w:t xml:space="preserve"> our proposal</w:t>
      </w:r>
      <w:r w:rsidR="00C62583">
        <w:rPr>
          <w:rFonts w:ascii="Arial" w:hAnsi="Arial"/>
          <w:sz w:val="22"/>
        </w:rPr>
        <w:t xml:space="preserve"> – particularly our</w:t>
      </w:r>
      <w:r w:rsidR="00B61F13" w:rsidRPr="00B61F13">
        <w:rPr>
          <w:rFonts w:ascii="Arial" w:hAnsi="Arial"/>
          <w:sz w:val="22"/>
        </w:rPr>
        <w:t xml:space="preserve"> </w:t>
      </w:r>
      <w:r w:rsidR="00B61F13">
        <w:rPr>
          <w:rFonts w:ascii="Arial" w:hAnsi="Arial"/>
          <w:sz w:val="22"/>
        </w:rPr>
        <w:t>outdoor</w:t>
      </w:r>
      <w:r w:rsidR="00C62583">
        <w:rPr>
          <w:rFonts w:ascii="Arial" w:hAnsi="Arial"/>
          <w:sz w:val="22"/>
        </w:rPr>
        <w:t xml:space="preserve"> “rewilding” experiments</w:t>
      </w:r>
      <w:r w:rsidR="00B61F13">
        <w:rPr>
          <w:rFonts w:ascii="Arial" w:hAnsi="Arial"/>
          <w:sz w:val="22"/>
        </w:rPr>
        <w:t xml:space="preserve">, which </w:t>
      </w:r>
      <w:r w:rsidR="00100131">
        <w:rPr>
          <w:rFonts w:ascii="Arial" w:hAnsi="Arial"/>
          <w:sz w:val="22"/>
        </w:rPr>
        <w:t>probe how</w:t>
      </w:r>
      <w:r w:rsidR="00770815">
        <w:rPr>
          <w:rFonts w:ascii="Arial" w:hAnsi="Arial"/>
          <w:sz w:val="22"/>
        </w:rPr>
        <w:t xml:space="preserve"> </w:t>
      </w:r>
      <w:r w:rsidR="00B61F13">
        <w:rPr>
          <w:rFonts w:ascii="Arial" w:hAnsi="Arial"/>
          <w:sz w:val="22"/>
        </w:rPr>
        <w:t xml:space="preserve">natural </w:t>
      </w:r>
      <w:r w:rsidR="00770815">
        <w:rPr>
          <w:rFonts w:ascii="Arial" w:hAnsi="Arial"/>
          <w:sz w:val="22"/>
        </w:rPr>
        <w:t xml:space="preserve">environmental </w:t>
      </w:r>
      <w:r w:rsidR="00B61F13">
        <w:rPr>
          <w:rFonts w:ascii="Arial" w:hAnsi="Arial"/>
          <w:sz w:val="22"/>
        </w:rPr>
        <w:t xml:space="preserve">experience </w:t>
      </w:r>
      <w:r w:rsidR="00100131">
        <w:rPr>
          <w:rFonts w:ascii="Arial" w:hAnsi="Arial"/>
          <w:sz w:val="22"/>
        </w:rPr>
        <w:t>alters</w:t>
      </w:r>
      <w:r w:rsidR="00B61F13">
        <w:rPr>
          <w:rFonts w:ascii="Arial" w:hAnsi="Arial"/>
          <w:sz w:val="22"/>
        </w:rPr>
        <w:t xml:space="preserve"> </w:t>
      </w:r>
      <w:r w:rsidR="00100131">
        <w:rPr>
          <w:rFonts w:ascii="Arial" w:hAnsi="Arial"/>
          <w:sz w:val="22"/>
        </w:rPr>
        <w:t xml:space="preserve">immune </w:t>
      </w:r>
      <w:r w:rsidR="00C50FAA">
        <w:rPr>
          <w:rFonts w:ascii="Arial" w:hAnsi="Arial"/>
          <w:sz w:val="22"/>
        </w:rPr>
        <w:t xml:space="preserve">responses of </w:t>
      </w:r>
      <w:r w:rsidR="00B61F13">
        <w:rPr>
          <w:rFonts w:ascii="Arial" w:hAnsi="Arial"/>
          <w:sz w:val="22"/>
        </w:rPr>
        <w:t xml:space="preserve">inbred mice </w:t>
      </w:r>
      <w:r w:rsidR="00C62583">
        <w:rPr>
          <w:rFonts w:ascii="Arial" w:hAnsi="Arial"/>
          <w:sz w:val="22"/>
        </w:rPr>
        <w:t xml:space="preserve">– and suggested that we should develop those </w:t>
      </w:r>
      <w:r w:rsidR="007D4BED">
        <w:rPr>
          <w:rFonts w:ascii="Arial" w:hAnsi="Arial"/>
          <w:sz w:val="22"/>
        </w:rPr>
        <w:t xml:space="preserve">elements </w:t>
      </w:r>
      <w:r w:rsidR="00C62583">
        <w:rPr>
          <w:rFonts w:ascii="Arial" w:hAnsi="Arial"/>
          <w:sz w:val="22"/>
        </w:rPr>
        <w:t>more thoroughly.  They also</w:t>
      </w:r>
      <w:r w:rsidR="00142FA7" w:rsidRPr="00142FA7">
        <w:rPr>
          <w:rFonts w:ascii="Arial" w:hAnsi="Arial"/>
          <w:sz w:val="22"/>
        </w:rPr>
        <w:t xml:space="preserve"> </w:t>
      </w:r>
      <w:r w:rsidR="00770815">
        <w:rPr>
          <w:rFonts w:ascii="Arial" w:hAnsi="Arial"/>
          <w:sz w:val="22"/>
        </w:rPr>
        <w:t>applauded</w:t>
      </w:r>
      <w:r w:rsidR="00142FA7">
        <w:rPr>
          <w:rFonts w:ascii="Arial" w:hAnsi="Arial"/>
          <w:sz w:val="22"/>
        </w:rPr>
        <w:t xml:space="preserve"> </w:t>
      </w:r>
      <w:r w:rsidR="00770815">
        <w:rPr>
          <w:rFonts w:ascii="Arial" w:hAnsi="Arial"/>
          <w:sz w:val="22"/>
        </w:rPr>
        <w:t xml:space="preserve">the close integration of theory and experiment in our workflow but wisely noted that </w:t>
      </w:r>
      <w:r w:rsidR="00653C35">
        <w:rPr>
          <w:rFonts w:ascii="Arial" w:hAnsi="Arial"/>
          <w:sz w:val="22"/>
        </w:rPr>
        <w:t>consistently</w:t>
      </w:r>
      <w:r w:rsidR="00CB558E">
        <w:rPr>
          <w:rFonts w:ascii="Arial" w:hAnsi="Arial"/>
          <w:sz w:val="22"/>
        </w:rPr>
        <w:t xml:space="preserve"> mechanistic model</w:t>
      </w:r>
      <w:r w:rsidR="00653C35">
        <w:rPr>
          <w:rFonts w:ascii="Arial" w:hAnsi="Arial"/>
          <w:sz w:val="22"/>
        </w:rPr>
        <w:t>s</w:t>
      </w:r>
      <w:r w:rsidR="00CB558E">
        <w:rPr>
          <w:rFonts w:ascii="Arial" w:hAnsi="Arial"/>
          <w:sz w:val="22"/>
        </w:rPr>
        <w:t xml:space="preserve"> would better elucidate immunological process. </w:t>
      </w:r>
      <w:r w:rsidR="00C50FAA">
        <w:rPr>
          <w:rFonts w:ascii="Arial" w:hAnsi="Arial"/>
          <w:sz w:val="22"/>
        </w:rPr>
        <w:t xml:space="preserve"> </w:t>
      </w:r>
      <w:r w:rsidR="00C3427F">
        <w:rPr>
          <w:rFonts w:ascii="Arial" w:hAnsi="Arial"/>
          <w:sz w:val="22"/>
        </w:rPr>
        <w:t>Furthermore</w:t>
      </w:r>
      <w:r w:rsidR="00CB558E">
        <w:rPr>
          <w:rFonts w:ascii="Arial" w:hAnsi="Arial"/>
          <w:sz w:val="22"/>
        </w:rPr>
        <w:t xml:space="preserve">, the reviewers </w:t>
      </w:r>
      <w:r w:rsidR="00C3427F">
        <w:rPr>
          <w:rFonts w:ascii="Arial" w:hAnsi="Arial"/>
          <w:sz w:val="22"/>
        </w:rPr>
        <w:t>offered excellent suggestions</w:t>
      </w:r>
      <w:r w:rsidR="00CB558E">
        <w:rPr>
          <w:rFonts w:ascii="Arial" w:hAnsi="Arial"/>
          <w:sz w:val="22"/>
        </w:rPr>
        <w:t xml:space="preserve"> to </w:t>
      </w:r>
      <w:r w:rsidR="00613608">
        <w:rPr>
          <w:rFonts w:ascii="Arial" w:hAnsi="Arial"/>
          <w:sz w:val="22"/>
        </w:rPr>
        <w:t>clarify</w:t>
      </w:r>
      <w:r w:rsidR="00CB558E">
        <w:rPr>
          <w:rFonts w:ascii="Arial" w:hAnsi="Arial"/>
          <w:sz w:val="22"/>
        </w:rPr>
        <w:t xml:space="preserve"> </w:t>
      </w:r>
      <w:r w:rsidR="00142FA7">
        <w:rPr>
          <w:rFonts w:ascii="Arial" w:hAnsi="Arial"/>
          <w:sz w:val="22"/>
        </w:rPr>
        <w:t>the significance</w:t>
      </w:r>
      <w:r w:rsidR="00C3427F">
        <w:rPr>
          <w:rFonts w:ascii="Arial" w:hAnsi="Arial"/>
          <w:sz w:val="22"/>
        </w:rPr>
        <w:t xml:space="preserve"> of </w:t>
      </w:r>
      <w:r w:rsidR="00C50FAA">
        <w:rPr>
          <w:rFonts w:ascii="Arial" w:hAnsi="Arial"/>
          <w:sz w:val="22"/>
        </w:rPr>
        <w:t>the</w:t>
      </w:r>
      <w:r w:rsidR="00B61F13">
        <w:rPr>
          <w:rFonts w:ascii="Arial" w:hAnsi="Arial"/>
          <w:sz w:val="22"/>
        </w:rPr>
        <w:t xml:space="preserve"> </w:t>
      </w:r>
      <w:r w:rsidR="00C3427F">
        <w:rPr>
          <w:rFonts w:ascii="Arial" w:hAnsi="Arial"/>
          <w:sz w:val="22"/>
        </w:rPr>
        <w:t>work</w:t>
      </w:r>
      <w:r w:rsidR="00CB558E">
        <w:rPr>
          <w:rFonts w:ascii="Arial" w:hAnsi="Arial"/>
          <w:sz w:val="22"/>
        </w:rPr>
        <w:t xml:space="preserve">, </w:t>
      </w:r>
      <w:r w:rsidR="00142FA7">
        <w:rPr>
          <w:rFonts w:ascii="Arial" w:hAnsi="Arial"/>
          <w:sz w:val="22"/>
        </w:rPr>
        <w:t xml:space="preserve">especially </w:t>
      </w:r>
      <w:r w:rsidR="00C50FAA">
        <w:rPr>
          <w:rFonts w:ascii="Arial" w:hAnsi="Arial"/>
          <w:sz w:val="22"/>
        </w:rPr>
        <w:t xml:space="preserve">the rigor of our hypothesis tests and </w:t>
      </w:r>
      <w:r w:rsidR="00142FA7">
        <w:rPr>
          <w:rFonts w:ascii="Arial" w:hAnsi="Arial"/>
          <w:sz w:val="22"/>
        </w:rPr>
        <w:t xml:space="preserve">generalizability </w:t>
      </w:r>
      <w:r w:rsidR="00194862">
        <w:rPr>
          <w:rFonts w:ascii="Arial" w:hAnsi="Arial"/>
          <w:sz w:val="22"/>
        </w:rPr>
        <w:t>of our</w:t>
      </w:r>
      <w:r w:rsidR="00C50FAA">
        <w:rPr>
          <w:rFonts w:ascii="Arial" w:hAnsi="Arial"/>
          <w:sz w:val="22"/>
        </w:rPr>
        <w:t xml:space="preserve"> findings</w:t>
      </w:r>
      <w:r w:rsidR="00142FA7">
        <w:rPr>
          <w:rFonts w:ascii="Arial" w:hAnsi="Arial"/>
          <w:sz w:val="22"/>
        </w:rPr>
        <w:t xml:space="preserve">. </w:t>
      </w:r>
      <w:r w:rsidR="00C50FAA">
        <w:rPr>
          <w:rFonts w:ascii="Arial" w:hAnsi="Arial"/>
          <w:sz w:val="22"/>
        </w:rPr>
        <w:t xml:space="preserve"> </w:t>
      </w:r>
      <w:r w:rsidR="00C3427F">
        <w:rPr>
          <w:rFonts w:ascii="Arial" w:hAnsi="Arial"/>
          <w:sz w:val="22"/>
        </w:rPr>
        <w:t>Our</w:t>
      </w:r>
      <w:r w:rsidR="00F37D9C">
        <w:rPr>
          <w:rFonts w:ascii="Arial" w:hAnsi="Arial"/>
          <w:sz w:val="22"/>
        </w:rPr>
        <w:t xml:space="preserve"> </w:t>
      </w:r>
      <w:r w:rsidR="007D4BED">
        <w:rPr>
          <w:rFonts w:ascii="Arial" w:hAnsi="Arial"/>
          <w:sz w:val="22"/>
        </w:rPr>
        <w:t>s</w:t>
      </w:r>
      <w:r w:rsidR="00CB558E">
        <w:rPr>
          <w:rFonts w:ascii="Arial" w:hAnsi="Arial"/>
          <w:sz w:val="22"/>
        </w:rPr>
        <w:t>ubstantial</w:t>
      </w:r>
      <w:r w:rsidR="007D4BED">
        <w:rPr>
          <w:rFonts w:ascii="Arial" w:hAnsi="Arial"/>
          <w:sz w:val="22"/>
        </w:rPr>
        <w:t xml:space="preserve">ly </w:t>
      </w:r>
      <w:r w:rsidR="00F37D9C">
        <w:rPr>
          <w:rFonts w:ascii="Arial" w:hAnsi="Arial"/>
          <w:sz w:val="22"/>
        </w:rPr>
        <w:t xml:space="preserve">revised application </w:t>
      </w:r>
      <w:r w:rsidR="008C0495">
        <w:rPr>
          <w:rFonts w:ascii="Arial" w:hAnsi="Arial"/>
          <w:sz w:val="22"/>
        </w:rPr>
        <w:t>therefore</w:t>
      </w:r>
      <w:r w:rsidR="00C62583">
        <w:rPr>
          <w:rFonts w:ascii="Arial" w:hAnsi="Arial"/>
          <w:sz w:val="22"/>
        </w:rPr>
        <w:t xml:space="preserve"> improves our proposal</w:t>
      </w:r>
      <w:r w:rsidR="00F37D9C">
        <w:rPr>
          <w:rFonts w:ascii="Arial" w:hAnsi="Arial"/>
          <w:sz w:val="22"/>
        </w:rPr>
        <w:t xml:space="preserve"> in </w:t>
      </w:r>
      <w:r w:rsidR="00F861FD">
        <w:rPr>
          <w:rFonts w:ascii="Arial" w:hAnsi="Arial"/>
          <w:sz w:val="22"/>
        </w:rPr>
        <w:t>three</w:t>
      </w:r>
      <w:r w:rsidR="00F37D9C">
        <w:rPr>
          <w:rFonts w:ascii="Arial" w:hAnsi="Arial"/>
          <w:sz w:val="22"/>
        </w:rPr>
        <w:t xml:space="preserve"> major ways</w:t>
      </w:r>
      <w:r w:rsidR="00B75A6D">
        <w:rPr>
          <w:rFonts w:ascii="Arial" w:hAnsi="Arial"/>
          <w:sz w:val="22"/>
        </w:rPr>
        <w:t>:</w:t>
      </w:r>
      <w:r w:rsidR="00F37D9C">
        <w:rPr>
          <w:rFonts w:ascii="Arial" w:hAnsi="Arial"/>
          <w:sz w:val="22"/>
        </w:rPr>
        <w:t xml:space="preserve"> </w:t>
      </w:r>
      <w:r w:rsidR="008C0495">
        <w:rPr>
          <w:rFonts w:ascii="Arial" w:hAnsi="Arial"/>
          <w:sz w:val="22"/>
        </w:rPr>
        <w:t xml:space="preserve"> </w:t>
      </w:r>
    </w:p>
    <w:p w14:paraId="41790578" w14:textId="009D1FEC" w:rsidR="00931A1F" w:rsidRDefault="002859B3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</w:t>
      </w:r>
      <w:r w:rsidR="00F37D9C" w:rsidRPr="0013520A">
        <w:rPr>
          <w:rFonts w:ascii="Arial" w:hAnsi="Arial"/>
          <w:b/>
          <w:sz w:val="22"/>
        </w:rPr>
        <w:t xml:space="preserve">.  </w:t>
      </w:r>
      <w:r w:rsidR="00B61F13">
        <w:rPr>
          <w:rFonts w:ascii="Arial" w:hAnsi="Arial"/>
          <w:b/>
          <w:sz w:val="22"/>
        </w:rPr>
        <w:t>Titrating</w:t>
      </w:r>
      <w:r w:rsidR="00BF61A4">
        <w:rPr>
          <w:rFonts w:ascii="Arial" w:hAnsi="Arial"/>
          <w:b/>
          <w:sz w:val="22"/>
        </w:rPr>
        <w:t xml:space="preserve"> environmental realism </w:t>
      </w:r>
      <w:r w:rsidR="00B73485">
        <w:rPr>
          <w:rFonts w:ascii="Arial" w:hAnsi="Arial"/>
          <w:b/>
          <w:sz w:val="22"/>
        </w:rPr>
        <w:t xml:space="preserve">more fully </w:t>
      </w:r>
      <w:r w:rsidR="00BF61A4">
        <w:rPr>
          <w:rFonts w:ascii="Arial" w:hAnsi="Arial"/>
          <w:b/>
          <w:sz w:val="22"/>
        </w:rPr>
        <w:t>into our</w:t>
      </w:r>
      <w:r w:rsidR="009D4625">
        <w:rPr>
          <w:rFonts w:ascii="Arial" w:hAnsi="Arial"/>
          <w:b/>
          <w:sz w:val="22"/>
        </w:rPr>
        <w:t xml:space="preserve"> model system</w:t>
      </w:r>
      <w:r w:rsidR="00941A34">
        <w:rPr>
          <w:rFonts w:ascii="Arial" w:hAnsi="Arial"/>
          <w:b/>
          <w:sz w:val="22"/>
        </w:rPr>
        <w:t>.</w:t>
      </w:r>
      <w:r w:rsidR="00B45DF3">
        <w:rPr>
          <w:rFonts w:ascii="Arial" w:hAnsi="Arial"/>
          <w:sz w:val="22"/>
        </w:rPr>
        <w:t xml:space="preserve"> </w:t>
      </w:r>
      <w:r w:rsidR="00941A34">
        <w:rPr>
          <w:rFonts w:ascii="Arial" w:hAnsi="Arial"/>
          <w:sz w:val="22"/>
        </w:rPr>
        <w:t xml:space="preserve">  </w:t>
      </w:r>
      <w:r w:rsidR="009D4625">
        <w:rPr>
          <w:rFonts w:ascii="Arial" w:hAnsi="Arial"/>
          <w:sz w:val="22"/>
        </w:rPr>
        <w:t>A</w:t>
      </w:r>
      <w:r w:rsidR="00330DCA">
        <w:rPr>
          <w:rFonts w:ascii="Arial" w:hAnsi="Arial"/>
          <w:sz w:val="22"/>
        </w:rPr>
        <w:t>ll reviewers liked Aim</w:t>
      </w:r>
      <w:r w:rsidR="009D4625">
        <w:rPr>
          <w:rFonts w:ascii="Arial" w:hAnsi="Arial"/>
          <w:sz w:val="22"/>
        </w:rPr>
        <w:t xml:space="preserve"> 3 </w:t>
      </w:r>
      <w:r w:rsidR="00F96A7E">
        <w:rPr>
          <w:rFonts w:ascii="Arial" w:hAnsi="Arial"/>
          <w:sz w:val="22"/>
        </w:rPr>
        <w:t>and expressed some disappointment that we gave it, and environmental realism more generally, short shrift</w:t>
      </w:r>
      <w:r w:rsidR="009D4625">
        <w:rPr>
          <w:rFonts w:ascii="Arial" w:hAnsi="Arial"/>
          <w:sz w:val="22"/>
        </w:rPr>
        <w:t>.  W</w:t>
      </w:r>
      <w:r w:rsidR="004C5B5F">
        <w:rPr>
          <w:rFonts w:ascii="Arial" w:hAnsi="Arial"/>
          <w:sz w:val="22"/>
        </w:rPr>
        <w:t xml:space="preserve">e </w:t>
      </w:r>
      <w:r w:rsidR="00156797">
        <w:rPr>
          <w:rFonts w:ascii="Arial" w:hAnsi="Arial"/>
          <w:sz w:val="22"/>
        </w:rPr>
        <w:t xml:space="preserve">are delighted that the reviewers share our </w:t>
      </w:r>
      <w:r w:rsidR="00FB56BA">
        <w:rPr>
          <w:rFonts w:ascii="Arial" w:hAnsi="Arial"/>
          <w:sz w:val="22"/>
        </w:rPr>
        <w:t>enthusiasm for naturalizing mouse models</w:t>
      </w:r>
      <w:r w:rsidR="00156797">
        <w:rPr>
          <w:rFonts w:ascii="Arial" w:hAnsi="Arial"/>
          <w:sz w:val="22"/>
        </w:rPr>
        <w:t xml:space="preserve">, </w:t>
      </w:r>
      <w:r w:rsidR="00FB56BA">
        <w:rPr>
          <w:rFonts w:ascii="Arial" w:hAnsi="Arial"/>
          <w:sz w:val="22"/>
        </w:rPr>
        <w:t>and</w:t>
      </w:r>
      <w:r w:rsidR="00156797">
        <w:rPr>
          <w:rFonts w:ascii="Arial" w:hAnsi="Arial"/>
          <w:sz w:val="22"/>
        </w:rPr>
        <w:t xml:space="preserve"> we relished the opportunity to develop that aspect of the proposal</w:t>
      </w:r>
      <w:r w:rsidR="00191804">
        <w:rPr>
          <w:rFonts w:ascii="Arial" w:hAnsi="Arial"/>
          <w:sz w:val="22"/>
        </w:rPr>
        <w:t xml:space="preserve">. </w:t>
      </w:r>
      <w:r w:rsidR="00E97C8F">
        <w:rPr>
          <w:rFonts w:ascii="Arial" w:hAnsi="Arial"/>
          <w:sz w:val="22"/>
        </w:rPr>
        <w:t xml:space="preserve"> </w:t>
      </w:r>
      <w:r w:rsidR="00191804">
        <w:rPr>
          <w:rFonts w:ascii="Arial" w:hAnsi="Arial"/>
          <w:sz w:val="22"/>
        </w:rPr>
        <w:t>We</w:t>
      </w:r>
      <w:r w:rsidR="00E459CE">
        <w:rPr>
          <w:rFonts w:ascii="Arial" w:hAnsi="Arial"/>
          <w:sz w:val="22"/>
        </w:rPr>
        <w:t xml:space="preserve"> have</w:t>
      </w:r>
      <w:r w:rsidR="00191804">
        <w:rPr>
          <w:rFonts w:ascii="Arial" w:hAnsi="Arial"/>
          <w:sz w:val="22"/>
        </w:rPr>
        <w:t xml:space="preserve"> therefore</w:t>
      </w:r>
      <w:r w:rsidR="00E459CE">
        <w:rPr>
          <w:rFonts w:ascii="Arial" w:hAnsi="Arial"/>
          <w:sz w:val="22"/>
        </w:rPr>
        <w:t xml:space="preserve"> revised</w:t>
      </w:r>
      <w:r w:rsidR="00D072BF">
        <w:rPr>
          <w:rFonts w:ascii="Arial" w:hAnsi="Arial"/>
          <w:sz w:val="22"/>
        </w:rPr>
        <w:t xml:space="preserve"> throughout</w:t>
      </w:r>
      <w:r w:rsidR="00094C9E">
        <w:rPr>
          <w:rFonts w:ascii="Arial" w:hAnsi="Arial"/>
          <w:sz w:val="22"/>
        </w:rPr>
        <w:t xml:space="preserve">, to </w:t>
      </w:r>
      <w:r w:rsidR="00FB56BA">
        <w:rPr>
          <w:rFonts w:ascii="Arial" w:hAnsi="Arial"/>
          <w:sz w:val="22"/>
        </w:rPr>
        <w:t>titrate in</w:t>
      </w:r>
      <w:r w:rsidR="00E67EFC">
        <w:rPr>
          <w:rFonts w:ascii="Arial" w:hAnsi="Arial"/>
          <w:sz w:val="22"/>
        </w:rPr>
        <w:t xml:space="preserve"> </w:t>
      </w:r>
      <w:r w:rsidR="00673999">
        <w:rPr>
          <w:rFonts w:ascii="Arial" w:hAnsi="Arial"/>
          <w:sz w:val="22"/>
        </w:rPr>
        <w:t>multiple</w:t>
      </w:r>
      <w:r w:rsidR="0070205D">
        <w:rPr>
          <w:rFonts w:ascii="Arial" w:hAnsi="Arial"/>
          <w:sz w:val="22"/>
        </w:rPr>
        <w:t xml:space="preserve"> </w:t>
      </w:r>
      <w:r w:rsidR="00094C9E">
        <w:rPr>
          <w:rFonts w:ascii="Arial" w:hAnsi="Arial"/>
          <w:sz w:val="22"/>
        </w:rPr>
        <w:t xml:space="preserve">environmental </w:t>
      </w:r>
      <w:r w:rsidR="00E00AF8">
        <w:rPr>
          <w:rFonts w:ascii="Arial" w:hAnsi="Arial"/>
          <w:sz w:val="22"/>
        </w:rPr>
        <w:t>factors likely to alter responses</w:t>
      </w:r>
      <w:r w:rsidR="00094C9E">
        <w:rPr>
          <w:rFonts w:ascii="Arial" w:hAnsi="Arial"/>
          <w:sz w:val="22"/>
        </w:rPr>
        <w:t xml:space="preserve"> </w:t>
      </w:r>
      <w:r w:rsidR="00E00AF8">
        <w:rPr>
          <w:rFonts w:ascii="Arial" w:hAnsi="Arial"/>
          <w:sz w:val="22"/>
        </w:rPr>
        <w:t>to</w:t>
      </w:r>
      <w:r w:rsidR="00094C9E">
        <w:rPr>
          <w:rFonts w:ascii="Arial" w:hAnsi="Arial"/>
          <w:sz w:val="22"/>
        </w:rPr>
        <w:t xml:space="preserve"> gastrointestinal nematodes</w:t>
      </w:r>
      <w:r w:rsidR="008C0315">
        <w:rPr>
          <w:rFonts w:ascii="Arial" w:hAnsi="Arial"/>
          <w:sz w:val="22"/>
        </w:rPr>
        <w:t xml:space="preserve">, and </w:t>
      </w:r>
      <w:r w:rsidR="00523465">
        <w:rPr>
          <w:rFonts w:ascii="Arial" w:hAnsi="Arial"/>
          <w:sz w:val="22"/>
        </w:rPr>
        <w:t xml:space="preserve">to </w:t>
      </w:r>
      <w:r w:rsidR="00314193">
        <w:rPr>
          <w:rFonts w:ascii="Arial" w:hAnsi="Arial"/>
          <w:sz w:val="22"/>
        </w:rPr>
        <w:t>describe</w:t>
      </w:r>
      <w:r w:rsidR="008C0315">
        <w:rPr>
          <w:rFonts w:ascii="Arial" w:hAnsi="Arial"/>
          <w:sz w:val="22"/>
        </w:rPr>
        <w:t xml:space="preserve"> our plans under Aim 3</w:t>
      </w:r>
      <w:r w:rsidR="00523465">
        <w:rPr>
          <w:rFonts w:ascii="Arial" w:hAnsi="Arial"/>
          <w:sz w:val="22"/>
        </w:rPr>
        <w:t xml:space="preserve"> in </w:t>
      </w:r>
      <w:r w:rsidR="00FB56BA">
        <w:rPr>
          <w:rFonts w:ascii="Arial" w:hAnsi="Arial"/>
          <w:sz w:val="22"/>
        </w:rPr>
        <w:t>more</w:t>
      </w:r>
      <w:r w:rsidR="00523465">
        <w:rPr>
          <w:rFonts w:ascii="Arial" w:hAnsi="Arial"/>
          <w:sz w:val="22"/>
        </w:rPr>
        <w:t xml:space="preserve"> detail</w:t>
      </w:r>
      <w:r w:rsidR="005F3F04">
        <w:rPr>
          <w:rFonts w:ascii="Arial" w:hAnsi="Arial"/>
          <w:sz w:val="22"/>
        </w:rPr>
        <w:t>.</w:t>
      </w:r>
      <w:r w:rsidR="007871D0">
        <w:rPr>
          <w:rFonts w:ascii="Arial" w:hAnsi="Arial"/>
          <w:sz w:val="22"/>
        </w:rPr>
        <w:t xml:space="preserve"> </w:t>
      </w:r>
      <w:r w:rsidR="00ED515B">
        <w:rPr>
          <w:rFonts w:ascii="Arial" w:hAnsi="Arial"/>
          <w:sz w:val="22"/>
        </w:rPr>
        <w:t xml:space="preserve"> Specifically, w</w:t>
      </w:r>
      <w:r w:rsidR="006863D0">
        <w:rPr>
          <w:rFonts w:ascii="Arial" w:hAnsi="Arial"/>
          <w:sz w:val="22"/>
        </w:rPr>
        <w:t>e have</w:t>
      </w:r>
      <w:r w:rsidR="006417FD">
        <w:rPr>
          <w:rFonts w:ascii="Arial" w:hAnsi="Arial"/>
          <w:sz w:val="22"/>
        </w:rPr>
        <w:t>:</w:t>
      </w:r>
      <w:r w:rsidR="006863D0">
        <w:rPr>
          <w:rFonts w:ascii="Arial" w:hAnsi="Arial"/>
          <w:sz w:val="22"/>
        </w:rPr>
        <w:t xml:space="preserve"> </w:t>
      </w:r>
      <w:r w:rsidR="00170CBF">
        <w:rPr>
          <w:rFonts w:ascii="Arial" w:hAnsi="Arial"/>
          <w:sz w:val="22"/>
        </w:rPr>
        <w:t>A</w:t>
      </w:r>
      <w:r w:rsidR="00BF61A4">
        <w:rPr>
          <w:rFonts w:ascii="Arial" w:hAnsi="Arial"/>
          <w:sz w:val="22"/>
        </w:rPr>
        <w:t xml:space="preserve">) made </w:t>
      </w:r>
      <w:r w:rsidR="006D4DFE">
        <w:rPr>
          <w:rFonts w:ascii="Arial" w:hAnsi="Arial"/>
          <w:sz w:val="22"/>
        </w:rPr>
        <w:t>chronicity-promoting microbial exposures</w:t>
      </w:r>
      <w:r w:rsidR="00BF61A4">
        <w:rPr>
          <w:rFonts w:ascii="Arial" w:hAnsi="Arial"/>
          <w:sz w:val="22"/>
        </w:rPr>
        <w:t xml:space="preserve"> consistent across experiments</w:t>
      </w:r>
      <w:r w:rsidR="00F95887" w:rsidRPr="00F95887">
        <w:rPr>
          <w:rFonts w:ascii="Arial" w:hAnsi="Arial"/>
          <w:sz w:val="22"/>
        </w:rPr>
        <w:t xml:space="preserve"> </w:t>
      </w:r>
      <w:r w:rsidR="00FB56BA">
        <w:rPr>
          <w:rFonts w:ascii="Arial" w:hAnsi="Arial"/>
          <w:sz w:val="22"/>
        </w:rPr>
        <w:t>by</w:t>
      </w:r>
      <w:r w:rsidR="00F95887">
        <w:rPr>
          <w:rFonts w:ascii="Arial" w:hAnsi="Arial"/>
          <w:sz w:val="22"/>
        </w:rPr>
        <w:t xml:space="preserve"> naturaliz</w:t>
      </w:r>
      <w:r w:rsidR="00FB56BA">
        <w:rPr>
          <w:rFonts w:ascii="Arial" w:hAnsi="Arial"/>
          <w:sz w:val="22"/>
        </w:rPr>
        <w:t>ing</w:t>
      </w:r>
      <w:r w:rsidR="00F95887">
        <w:rPr>
          <w:rFonts w:ascii="Arial" w:hAnsi="Arial"/>
          <w:sz w:val="22"/>
        </w:rPr>
        <w:t xml:space="preserve"> gut mic</w:t>
      </w:r>
      <w:r w:rsidR="00156797">
        <w:rPr>
          <w:rFonts w:ascii="Arial" w:hAnsi="Arial"/>
          <w:sz w:val="22"/>
        </w:rPr>
        <w:t>r</w:t>
      </w:r>
      <w:r w:rsidR="00F95887">
        <w:rPr>
          <w:rFonts w:ascii="Arial" w:hAnsi="Arial"/>
          <w:sz w:val="22"/>
        </w:rPr>
        <w:t>obes of all mice</w:t>
      </w:r>
      <w:ins w:id="0" w:author="Clay Cressler" w:date="2020-11-02T22:15:00Z">
        <w:r w:rsidR="00DD7D1E">
          <w:rPr>
            <w:rFonts w:ascii="Arial" w:hAnsi="Arial"/>
            <w:sz w:val="22"/>
          </w:rPr>
          <w:t>; we emphasize</w:t>
        </w:r>
      </w:ins>
      <w:del w:id="1" w:author="Clay Cressler" w:date="2020-11-02T22:15:00Z">
        <w:r w:rsidR="007807A0" w:rsidDel="00DD7D1E">
          <w:rPr>
            <w:rFonts w:ascii="Arial" w:hAnsi="Arial"/>
            <w:sz w:val="22"/>
            <w:u w:val="single"/>
          </w:rPr>
          <w:delText>,</w:delText>
        </w:r>
        <w:r w:rsidR="007807A0" w:rsidRPr="007807A0" w:rsidDel="00DD7D1E">
          <w:rPr>
            <w:rFonts w:ascii="Arial" w:hAnsi="Arial"/>
            <w:sz w:val="22"/>
            <w:u w:val="single"/>
          </w:rPr>
          <w:delText xml:space="preserve"> clarifying</w:delText>
        </w:r>
      </w:del>
      <w:r w:rsidR="007807A0" w:rsidRPr="007807A0">
        <w:rPr>
          <w:rFonts w:ascii="Arial" w:hAnsi="Arial"/>
          <w:sz w:val="22"/>
          <w:u w:val="single"/>
        </w:rPr>
        <w:t xml:space="preserve"> that such antigenic experience is expected to make mice better models for human immune function</w:t>
      </w:r>
      <w:r w:rsidR="00BF61A4">
        <w:rPr>
          <w:rFonts w:ascii="Arial" w:hAnsi="Arial"/>
          <w:sz w:val="22"/>
        </w:rPr>
        <w:t xml:space="preserve">; </w:t>
      </w:r>
      <w:r w:rsidR="00FB56BA">
        <w:rPr>
          <w:rFonts w:ascii="Arial" w:hAnsi="Arial"/>
          <w:sz w:val="22"/>
        </w:rPr>
        <w:t xml:space="preserve"> </w:t>
      </w:r>
      <w:r w:rsidR="00170CBF">
        <w:rPr>
          <w:rFonts w:ascii="Arial" w:hAnsi="Arial"/>
          <w:sz w:val="22"/>
        </w:rPr>
        <w:t>B</w:t>
      </w:r>
      <w:r w:rsidR="006417FD">
        <w:rPr>
          <w:rFonts w:ascii="Arial" w:hAnsi="Arial"/>
          <w:sz w:val="22"/>
        </w:rPr>
        <w:t xml:space="preserve">) </w:t>
      </w:r>
      <w:r w:rsidR="006D4DFE">
        <w:rPr>
          <w:rFonts w:ascii="Arial" w:hAnsi="Arial"/>
          <w:sz w:val="22"/>
        </w:rPr>
        <w:t>introduced</w:t>
      </w:r>
      <w:r w:rsidR="00E03A65">
        <w:rPr>
          <w:rFonts w:ascii="Arial" w:hAnsi="Arial"/>
          <w:sz w:val="22"/>
        </w:rPr>
        <w:t xml:space="preserve"> </w:t>
      </w:r>
      <w:r w:rsidR="00E65CA3">
        <w:rPr>
          <w:rFonts w:ascii="Arial" w:hAnsi="Arial"/>
          <w:sz w:val="22"/>
        </w:rPr>
        <w:t>“</w:t>
      </w:r>
      <w:r w:rsidR="00E03A65">
        <w:rPr>
          <w:rFonts w:ascii="Arial" w:hAnsi="Arial"/>
          <w:sz w:val="22"/>
        </w:rPr>
        <w:t>trickle infections</w:t>
      </w:r>
      <w:r w:rsidR="00E65CA3">
        <w:rPr>
          <w:rFonts w:ascii="Arial" w:hAnsi="Arial"/>
          <w:sz w:val="22"/>
        </w:rPr>
        <w:t>”</w:t>
      </w:r>
      <w:r w:rsidR="00314193">
        <w:rPr>
          <w:rFonts w:ascii="Arial" w:hAnsi="Arial"/>
          <w:sz w:val="22"/>
        </w:rPr>
        <w:t xml:space="preserve"> </w:t>
      </w:r>
      <w:r w:rsidR="00E65CA3">
        <w:rPr>
          <w:rFonts w:ascii="Arial" w:hAnsi="Arial"/>
          <w:sz w:val="22"/>
        </w:rPr>
        <w:t>to mimic</w:t>
      </w:r>
      <w:r w:rsidR="00314193">
        <w:rPr>
          <w:rFonts w:ascii="Arial" w:hAnsi="Arial"/>
          <w:sz w:val="22"/>
        </w:rPr>
        <w:t xml:space="preserve"> realistic exposure rates </w:t>
      </w:r>
      <w:r w:rsidR="00E65CA3">
        <w:rPr>
          <w:rFonts w:ascii="Arial" w:hAnsi="Arial"/>
          <w:sz w:val="22"/>
        </w:rPr>
        <w:t>and</w:t>
      </w:r>
      <w:r w:rsidR="00314193">
        <w:rPr>
          <w:rFonts w:ascii="Arial" w:hAnsi="Arial"/>
          <w:sz w:val="22"/>
        </w:rPr>
        <w:t xml:space="preserve"> serve as an additional experimental probe of immune feedback loops under Aim 2</w:t>
      </w:r>
      <w:r w:rsidR="006417FD">
        <w:rPr>
          <w:rFonts w:ascii="Arial" w:hAnsi="Arial"/>
          <w:sz w:val="22"/>
        </w:rPr>
        <w:t xml:space="preserve">; </w:t>
      </w:r>
      <w:r w:rsidR="00BF61A4">
        <w:rPr>
          <w:rFonts w:ascii="Arial" w:hAnsi="Arial"/>
          <w:sz w:val="22"/>
        </w:rPr>
        <w:t xml:space="preserve"> </w:t>
      </w:r>
      <w:r w:rsidR="006417FD">
        <w:rPr>
          <w:rFonts w:ascii="Arial" w:hAnsi="Arial"/>
          <w:sz w:val="22"/>
        </w:rPr>
        <w:t xml:space="preserve">and </w:t>
      </w:r>
      <w:r w:rsidR="00170CBF">
        <w:rPr>
          <w:rFonts w:ascii="Arial" w:hAnsi="Arial"/>
          <w:sz w:val="22"/>
        </w:rPr>
        <w:t>C</w:t>
      </w:r>
      <w:r w:rsidR="006417FD">
        <w:rPr>
          <w:rFonts w:ascii="Arial" w:hAnsi="Arial"/>
          <w:sz w:val="22"/>
        </w:rPr>
        <w:t>)</w:t>
      </w:r>
      <w:r w:rsidR="000925C2">
        <w:rPr>
          <w:rFonts w:ascii="Arial" w:hAnsi="Arial"/>
          <w:sz w:val="22"/>
        </w:rPr>
        <w:t xml:space="preserve"> </w:t>
      </w:r>
      <w:r w:rsidR="00E65CA3">
        <w:rPr>
          <w:rFonts w:ascii="Arial" w:hAnsi="Arial"/>
          <w:sz w:val="22"/>
        </w:rPr>
        <w:t xml:space="preserve">clarified </w:t>
      </w:r>
      <w:r w:rsidR="00B81BDC">
        <w:rPr>
          <w:rFonts w:ascii="Arial" w:hAnsi="Arial"/>
          <w:sz w:val="22"/>
        </w:rPr>
        <w:t>that outdoor experiments each spring/summer under A</w:t>
      </w:r>
      <w:r w:rsidR="00E03A65">
        <w:rPr>
          <w:rFonts w:ascii="Arial" w:hAnsi="Arial"/>
          <w:sz w:val="22"/>
        </w:rPr>
        <w:t xml:space="preserve">im 3 </w:t>
      </w:r>
      <w:r w:rsidR="00B81BDC">
        <w:rPr>
          <w:rFonts w:ascii="Arial" w:hAnsi="Arial"/>
          <w:sz w:val="22"/>
        </w:rPr>
        <w:t xml:space="preserve">further </w:t>
      </w:r>
      <w:r w:rsidR="0040226B">
        <w:rPr>
          <w:rFonts w:ascii="Arial" w:hAnsi="Arial"/>
          <w:sz w:val="22"/>
        </w:rPr>
        <w:t xml:space="preserve">naturalize the system </w:t>
      </w:r>
      <w:r w:rsidR="00CF1683">
        <w:rPr>
          <w:rFonts w:ascii="Arial" w:hAnsi="Arial"/>
          <w:sz w:val="22"/>
        </w:rPr>
        <w:t xml:space="preserve">and </w:t>
      </w:r>
      <w:r w:rsidR="0051372E">
        <w:rPr>
          <w:rFonts w:ascii="Arial" w:hAnsi="Arial"/>
          <w:sz w:val="22"/>
        </w:rPr>
        <w:t xml:space="preserve">will </w:t>
      </w:r>
      <w:r w:rsidR="00CF1683">
        <w:rPr>
          <w:rFonts w:ascii="Arial" w:hAnsi="Arial"/>
          <w:sz w:val="22"/>
        </w:rPr>
        <w:t>test</w:t>
      </w:r>
      <w:r w:rsidR="0040226B">
        <w:rPr>
          <w:rFonts w:ascii="Arial" w:hAnsi="Arial"/>
          <w:sz w:val="22"/>
        </w:rPr>
        <w:t xml:space="preserve"> </w:t>
      </w:r>
      <w:r w:rsidR="00A53C2D">
        <w:rPr>
          <w:rFonts w:ascii="Arial" w:hAnsi="Arial"/>
          <w:sz w:val="22"/>
        </w:rPr>
        <w:t>rewilding</w:t>
      </w:r>
      <w:r w:rsidR="0040226B">
        <w:rPr>
          <w:rFonts w:ascii="Arial" w:hAnsi="Arial"/>
          <w:sz w:val="22"/>
        </w:rPr>
        <w:t>-induced</w:t>
      </w:r>
      <w:r w:rsidR="00CF1683">
        <w:rPr>
          <w:rFonts w:ascii="Arial" w:hAnsi="Arial"/>
          <w:sz w:val="22"/>
        </w:rPr>
        <w:t xml:space="preserve"> immune</w:t>
      </w:r>
      <w:r w:rsidR="0040226B">
        <w:rPr>
          <w:rFonts w:ascii="Arial" w:hAnsi="Arial"/>
          <w:sz w:val="22"/>
        </w:rPr>
        <w:t xml:space="preserve"> feedback loops</w:t>
      </w:r>
      <w:r w:rsidR="00CF1683" w:rsidRPr="00CF1683">
        <w:rPr>
          <w:rFonts w:ascii="Arial" w:hAnsi="Arial"/>
          <w:sz w:val="22"/>
        </w:rPr>
        <w:t xml:space="preserve"> </w:t>
      </w:r>
      <w:r w:rsidR="00CF1683">
        <w:rPr>
          <w:rFonts w:ascii="Arial" w:hAnsi="Arial"/>
          <w:sz w:val="22"/>
        </w:rPr>
        <w:t>built into our mathematical models</w:t>
      </w:r>
      <w:r w:rsidR="0051372E">
        <w:rPr>
          <w:rFonts w:ascii="Arial" w:hAnsi="Arial"/>
          <w:sz w:val="22"/>
        </w:rPr>
        <w:t xml:space="preserve"> of infection duration</w:t>
      </w:r>
      <w:r w:rsidR="0040226B">
        <w:rPr>
          <w:rFonts w:ascii="Arial" w:hAnsi="Arial"/>
          <w:sz w:val="22"/>
        </w:rPr>
        <w:t>.</w:t>
      </w:r>
      <w:r w:rsidR="00A53C2D">
        <w:rPr>
          <w:rFonts w:ascii="Arial" w:hAnsi="Arial"/>
          <w:sz w:val="22"/>
        </w:rPr>
        <w:t xml:space="preserve"> </w:t>
      </w:r>
      <w:r w:rsidR="007F75B8">
        <w:rPr>
          <w:rFonts w:ascii="Arial" w:hAnsi="Arial"/>
          <w:sz w:val="22"/>
        </w:rPr>
        <w:t xml:space="preserve"> </w:t>
      </w:r>
      <w:r w:rsidR="00156797">
        <w:rPr>
          <w:rFonts w:ascii="Arial" w:hAnsi="Arial"/>
          <w:sz w:val="22"/>
        </w:rPr>
        <w:t xml:space="preserve">Aim 3 remains highest-risk, highest-reward, but </w:t>
      </w:r>
      <w:r w:rsidR="0051372E">
        <w:rPr>
          <w:rFonts w:ascii="Arial" w:hAnsi="Arial"/>
          <w:sz w:val="22"/>
        </w:rPr>
        <w:t>it’s</w:t>
      </w:r>
      <w:r w:rsidR="00A53C2D">
        <w:rPr>
          <w:rFonts w:ascii="Arial" w:hAnsi="Arial"/>
          <w:sz w:val="22"/>
        </w:rPr>
        <w:t xml:space="preserve"> </w:t>
      </w:r>
      <w:r w:rsidR="00CA69C0">
        <w:rPr>
          <w:rFonts w:ascii="Arial" w:hAnsi="Arial"/>
          <w:sz w:val="22"/>
        </w:rPr>
        <w:t>better</w:t>
      </w:r>
      <w:r w:rsidR="00A53C2D">
        <w:rPr>
          <w:rFonts w:ascii="Arial" w:hAnsi="Arial"/>
          <w:sz w:val="22"/>
        </w:rPr>
        <w:t xml:space="preserve"> </w:t>
      </w:r>
      <w:r w:rsidR="00CF1683">
        <w:rPr>
          <w:rFonts w:ascii="Arial" w:hAnsi="Arial"/>
          <w:sz w:val="22"/>
        </w:rPr>
        <w:t>laid out</w:t>
      </w:r>
      <w:r w:rsidR="00156797">
        <w:rPr>
          <w:rFonts w:ascii="Arial" w:hAnsi="Arial"/>
          <w:sz w:val="22"/>
        </w:rPr>
        <w:t xml:space="preserve"> </w:t>
      </w:r>
      <w:r w:rsidR="00CA69C0">
        <w:rPr>
          <w:rFonts w:ascii="Arial" w:hAnsi="Arial"/>
          <w:sz w:val="22"/>
        </w:rPr>
        <w:t>AND</w:t>
      </w:r>
      <w:r w:rsidR="00CF1683">
        <w:rPr>
          <w:rFonts w:ascii="Arial" w:hAnsi="Arial"/>
          <w:sz w:val="22"/>
        </w:rPr>
        <w:t xml:space="preserve"> </w:t>
      </w:r>
      <w:r w:rsidR="00CA69C0">
        <w:rPr>
          <w:rFonts w:ascii="Arial" w:hAnsi="Arial"/>
          <w:sz w:val="22"/>
        </w:rPr>
        <w:t xml:space="preserve">conceptually </w:t>
      </w:r>
      <w:r w:rsidR="00A53C2D">
        <w:rPr>
          <w:rFonts w:ascii="Arial" w:hAnsi="Arial"/>
          <w:sz w:val="22"/>
        </w:rPr>
        <w:t xml:space="preserve">connected to </w:t>
      </w:r>
      <w:r w:rsidR="0051372E">
        <w:rPr>
          <w:rFonts w:ascii="Arial" w:hAnsi="Arial"/>
          <w:sz w:val="22"/>
        </w:rPr>
        <w:t>A</w:t>
      </w:r>
      <w:r w:rsidR="00A53C2D">
        <w:rPr>
          <w:rFonts w:ascii="Arial" w:hAnsi="Arial"/>
          <w:sz w:val="22"/>
        </w:rPr>
        <w:t>ims</w:t>
      </w:r>
      <w:r w:rsidR="0051372E">
        <w:rPr>
          <w:rFonts w:ascii="Arial" w:hAnsi="Arial"/>
          <w:sz w:val="22"/>
        </w:rPr>
        <w:t xml:space="preserve"> 1 &amp; 2</w:t>
      </w:r>
      <w:r w:rsidR="00A53C2D">
        <w:rPr>
          <w:rFonts w:ascii="Arial" w:hAnsi="Arial"/>
          <w:sz w:val="22"/>
        </w:rPr>
        <w:t>.</w:t>
      </w:r>
    </w:p>
    <w:p w14:paraId="6F199D61" w14:textId="0E875656" w:rsidR="004E384D" w:rsidRDefault="002859B3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II</w:t>
      </w:r>
      <w:r w:rsidR="004E384D" w:rsidRPr="005A122E">
        <w:rPr>
          <w:rFonts w:ascii="Arial" w:hAnsi="Arial"/>
          <w:b/>
          <w:sz w:val="22"/>
        </w:rPr>
        <w:t>.</w:t>
      </w:r>
      <w:r w:rsidR="00D2273C" w:rsidRPr="005A122E">
        <w:rPr>
          <w:rFonts w:ascii="Arial" w:hAnsi="Arial"/>
          <w:b/>
          <w:sz w:val="22"/>
        </w:rPr>
        <w:t xml:space="preserve"> </w:t>
      </w:r>
      <w:commentRangeStart w:id="2"/>
      <w:r w:rsidR="00330DCA">
        <w:rPr>
          <w:rFonts w:ascii="Arial" w:hAnsi="Arial"/>
          <w:b/>
          <w:sz w:val="22"/>
        </w:rPr>
        <w:t xml:space="preserve">Deploying </w:t>
      </w:r>
      <w:commentRangeEnd w:id="2"/>
      <w:r w:rsidR="00925FDE">
        <w:rPr>
          <w:rStyle w:val="CommentReference"/>
        </w:rPr>
        <w:commentReference w:id="2"/>
      </w:r>
      <w:r w:rsidR="00330DCA">
        <w:rPr>
          <w:rFonts w:ascii="Arial" w:hAnsi="Arial"/>
          <w:b/>
          <w:sz w:val="22"/>
        </w:rPr>
        <w:t xml:space="preserve">mechanistically explicit mathematical models right from the start to </w:t>
      </w:r>
      <w:r w:rsidR="00D462BF">
        <w:rPr>
          <w:rFonts w:ascii="Arial" w:hAnsi="Arial"/>
          <w:b/>
          <w:sz w:val="22"/>
        </w:rPr>
        <w:t>facilitate</w:t>
      </w:r>
      <w:r w:rsidR="00330DCA">
        <w:rPr>
          <w:rFonts w:ascii="Arial" w:hAnsi="Arial"/>
          <w:b/>
          <w:sz w:val="22"/>
        </w:rPr>
        <w:t xml:space="preserve"> investigation of </w:t>
      </w:r>
      <w:del w:id="3" w:author="Clay Cressler" w:date="2020-11-02T22:14:00Z">
        <w:r w:rsidR="00F3236C" w:rsidDel="00DD7D1E">
          <w:rPr>
            <w:rFonts w:ascii="Arial" w:hAnsi="Arial"/>
            <w:b/>
            <w:sz w:val="22"/>
          </w:rPr>
          <w:delText xml:space="preserve">how </w:delText>
        </w:r>
      </w:del>
      <w:ins w:id="4" w:author="Clay Cressler" w:date="2020-11-02T22:14:00Z">
        <w:r w:rsidR="00DD7D1E">
          <w:rPr>
            <w:rFonts w:ascii="Arial" w:hAnsi="Arial"/>
            <w:b/>
            <w:sz w:val="22"/>
          </w:rPr>
          <w:t>the</w:t>
        </w:r>
        <w:r w:rsidR="00DD7D1E">
          <w:rPr>
            <w:rFonts w:ascii="Arial" w:hAnsi="Arial"/>
            <w:b/>
            <w:sz w:val="22"/>
          </w:rPr>
          <w:t xml:space="preserve"> </w:t>
        </w:r>
      </w:ins>
      <w:r w:rsidR="00330DCA">
        <w:rPr>
          <w:rFonts w:ascii="Arial" w:hAnsi="Arial"/>
          <w:b/>
          <w:sz w:val="22"/>
        </w:rPr>
        <w:t>immunological process</w:t>
      </w:r>
      <w:ins w:id="5" w:author="Clay Cressler" w:date="2020-11-02T22:14:00Z">
        <w:r w:rsidR="00DD7D1E">
          <w:rPr>
            <w:rFonts w:ascii="Arial" w:hAnsi="Arial"/>
            <w:b/>
            <w:sz w:val="22"/>
          </w:rPr>
          <w:t>es that</w:t>
        </w:r>
      </w:ins>
      <w:r w:rsidR="00F3236C">
        <w:rPr>
          <w:rFonts w:ascii="Arial" w:hAnsi="Arial"/>
          <w:b/>
          <w:sz w:val="22"/>
        </w:rPr>
        <w:t xml:space="preserve"> determine</w:t>
      </w:r>
      <w:del w:id="6" w:author="Clay Cressler" w:date="2020-11-02T22:14:00Z">
        <w:r w:rsidR="00F3236C" w:rsidDel="00DD7D1E">
          <w:rPr>
            <w:rFonts w:ascii="Arial" w:hAnsi="Arial"/>
            <w:b/>
            <w:sz w:val="22"/>
          </w:rPr>
          <w:delText>s</w:delText>
        </w:r>
      </w:del>
      <w:r w:rsidR="00F3236C">
        <w:rPr>
          <w:rFonts w:ascii="Arial" w:hAnsi="Arial"/>
          <w:b/>
          <w:sz w:val="22"/>
        </w:rPr>
        <w:t xml:space="preserve"> infection duration</w:t>
      </w:r>
      <w:r w:rsidR="00330DCA">
        <w:rPr>
          <w:rFonts w:ascii="Arial" w:hAnsi="Arial"/>
          <w:sz w:val="22"/>
        </w:rPr>
        <w:t xml:space="preserve">. </w:t>
      </w:r>
      <w:r w:rsidR="00D462BF">
        <w:rPr>
          <w:rFonts w:ascii="Arial" w:hAnsi="Arial"/>
          <w:sz w:val="22"/>
        </w:rPr>
        <w:t xml:space="preserve"> </w:t>
      </w:r>
      <w:r w:rsidR="009E70B9">
        <w:rPr>
          <w:rFonts w:ascii="Arial" w:hAnsi="Arial"/>
          <w:sz w:val="22"/>
        </w:rPr>
        <w:t xml:space="preserve">We agree with the reviewers </w:t>
      </w:r>
      <w:r w:rsidR="00B65C74">
        <w:rPr>
          <w:rFonts w:ascii="Arial" w:hAnsi="Arial"/>
          <w:sz w:val="22"/>
        </w:rPr>
        <w:t xml:space="preserve">that </w:t>
      </w:r>
      <w:r w:rsidR="0046159E">
        <w:rPr>
          <w:rFonts w:ascii="Arial" w:hAnsi="Arial"/>
          <w:sz w:val="22"/>
        </w:rPr>
        <w:t xml:space="preserve">our </w:t>
      </w:r>
      <w:r w:rsidR="00D462BF">
        <w:rPr>
          <w:rFonts w:ascii="Arial" w:hAnsi="Arial"/>
          <w:sz w:val="22"/>
        </w:rPr>
        <w:t>initial focus on</w:t>
      </w:r>
      <w:r w:rsidR="0046159E">
        <w:rPr>
          <w:rFonts w:ascii="Arial" w:hAnsi="Arial"/>
          <w:sz w:val="22"/>
        </w:rPr>
        <w:t xml:space="preserve"> a phenomenological model </w:t>
      </w:r>
      <w:r w:rsidR="00D462BF">
        <w:rPr>
          <w:rFonts w:ascii="Arial" w:hAnsi="Arial"/>
          <w:sz w:val="22"/>
        </w:rPr>
        <w:t>obscured our intention to discover the immunological processes that explain duration of infection</w:t>
      </w:r>
      <w:r w:rsidR="007B7C6B">
        <w:rPr>
          <w:rFonts w:ascii="Arial" w:hAnsi="Arial"/>
          <w:sz w:val="22"/>
        </w:rPr>
        <w:t xml:space="preserve">. </w:t>
      </w:r>
      <w:r w:rsidR="000A25B5">
        <w:rPr>
          <w:rFonts w:ascii="Arial" w:hAnsi="Arial"/>
          <w:sz w:val="22"/>
        </w:rPr>
        <w:t xml:space="preserve"> </w:t>
      </w:r>
      <w:r w:rsidR="00006349">
        <w:rPr>
          <w:rFonts w:ascii="Arial" w:hAnsi="Arial"/>
          <w:sz w:val="22"/>
        </w:rPr>
        <w:t>We previously launched into a more mechanistic model</w:t>
      </w:r>
      <w:r w:rsidR="00200A5F">
        <w:rPr>
          <w:rFonts w:ascii="Arial" w:hAnsi="Arial"/>
          <w:sz w:val="22"/>
        </w:rPr>
        <w:t xml:space="preserve"> only</w:t>
      </w:r>
      <w:r w:rsidR="00006349">
        <w:rPr>
          <w:rFonts w:ascii="Arial" w:hAnsi="Arial"/>
          <w:sz w:val="22"/>
        </w:rPr>
        <w:t xml:space="preserve"> under Aim 2.  </w:t>
      </w:r>
      <w:r w:rsidR="0048114D">
        <w:rPr>
          <w:rFonts w:ascii="Arial" w:hAnsi="Arial"/>
          <w:sz w:val="22"/>
        </w:rPr>
        <w:t>In the revised application,</w:t>
      </w:r>
      <w:r w:rsidR="000A25B5">
        <w:rPr>
          <w:rFonts w:ascii="Arial" w:hAnsi="Arial"/>
          <w:sz w:val="22"/>
        </w:rPr>
        <w:t xml:space="preserve"> we </w:t>
      </w:r>
      <w:del w:id="7" w:author="Clay Cressler" w:date="2020-11-02T22:17:00Z">
        <w:r w:rsidR="000A25B5" w:rsidDel="00DD7D1E">
          <w:rPr>
            <w:rFonts w:ascii="Arial" w:hAnsi="Arial"/>
            <w:sz w:val="22"/>
          </w:rPr>
          <w:delText xml:space="preserve">now </w:delText>
        </w:r>
      </w:del>
      <w:ins w:id="8" w:author="Clay Cressler" w:date="2020-11-02T22:17:00Z">
        <w:r w:rsidR="00DD7D1E">
          <w:rPr>
            <w:rFonts w:ascii="Arial" w:hAnsi="Arial"/>
            <w:sz w:val="22"/>
          </w:rPr>
          <w:t xml:space="preserve">introduce a mechanistic model in Aim 1, which allows us to connect our empirical hypotheses for each </w:t>
        </w:r>
      </w:ins>
      <w:ins w:id="9" w:author="Clay Cressler" w:date="2020-11-02T22:18:00Z">
        <w:r w:rsidR="00DD7D1E">
          <w:rPr>
            <w:rFonts w:ascii="Arial" w:hAnsi="Arial"/>
            <w:sz w:val="22"/>
          </w:rPr>
          <w:t xml:space="preserve">subsequent </w:t>
        </w:r>
      </w:ins>
      <w:ins w:id="10" w:author="Clay Cressler" w:date="2020-11-02T22:17:00Z">
        <w:r w:rsidR="00DD7D1E">
          <w:rPr>
            <w:rFonts w:ascii="Arial" w:hAnsi="Arial"/>
            <w:sz w:val="22"/>
          </w:rPr>
          <w:t>Aim to imm</w:t>
        </w:r>
      </w:ins>
      <w:ins w:id="11" w:author="Clay Cressler" w:date="2020-11-02T22:18:00Z">
        <w:r w:rsidR="00DD7D1E">
          <w:rPr>
            <w:rFonts w:ascii="Arial" w:hAnsi="Arial"/>
            <w:sz w:val="22"/>
          </w:rPr>
          <w:t>u</w:t>
        </w:r>
      </w:ins>
      <w:ins w:id="12" w:author="Clay Cressler" w:date="2020-11-02T22:17:00Z">
        <w:r w:rsidR="00DD7D1E">
          <w:rPr>
            <w:rFonts w:ascii="Arial" w:hAnsi="Arial"/>
            <w:sz w:val="22"/>
          </w:rPr>
          <w:t>nologica</w:t>
        </w:r>
      </w:ins>
      <w:ins w:id="13" w:author="Clay Cressler" w:date="2020-11-02T22:18:00Z">
        <w:r w:rsidR="00DD7D1E">
          <w:rPr>
            <w:rFonts w:ascii="Arial" w:hAnsi="Arial"/>
            <w:sz w:val="22"/>
          </w:rPr>
          <w:t>l</w:t>
        </w:r>
      </w:ins>
      <w:ins w:id="14" w:author="Clay Cressler" w:date="2020-11-02T22:17:00Z">
        <w:r w:rsidR="00DD7D1E">
          <w:rPr>
            <w:rFonts w:ascii="Arial" w:hAnsi="Arial"/>
            <w:sz w:val="22"/>
          </w:rPr>
          <w:t xml:space="preserve"> mechanism</w:t>
        </w:r>
      </w:ins>
      <w:ins w:id="15" w:author="Clay Cressler" w:date="2020-11-02T22:18:00Z">
        <w:r w:rsidR="00DD7D1E">
          <w:rPr>
            <w:rFonts w:ascii="Arial" w:hAnsi="Arial"/>
            <w:sz w:val="22"/>
          </w:rPr>
          <w:t>s represented in the model</w:t>
        </w:r>
      </w:ins>
      <w:del w:id="16" w:author="Clay Cressler" w:date="2020-11-02T22:18:00Z">
        <w:r w:rsidR="00200A5F" w:rsidDel="00DD7D1E">
          <w:rPr>
            <w:rFonts w:ascii="Arial" w:hAnsi="Arial"/>
            <w:sz w:val="22"/>
          </w:rPr>
          <w:delText>represent</w:delText>
        </w:r>
        <w:r w:rsidR="00006349" w:rsidDel="00DD7D1E">
          <w:rPr>
            <w:rFonts w:ascii="Arial" w:hAnsi="Arial"/>
            <w:sz w:val="22"/>
          </w:rPr>
          <w:delText xml:space="preserve"> </w:delText>
        </w:r>
        <w:r w:rsidR="00C20986" w:rsidDel="00DD7D1E">
          <w:rPr>
            <w:rFonts w:ascii="Arial" w:hAnsi="Arial"/>
            <w:sz w:val="22"/>
          </w:rPr>
          <w:delText>immunological mechanisms in models tailored to each Aim</w:delText>
        </w:r>
      </w:del>
      <w:r w:rsidR="00C20986">
        <w:rPr>
          <w:rFonts w:ascii="Arial" w:hAnsi="Arial"/>
          <w:sz w:val="22"/>
        </w:rPr>
        <w:t xml:space="preserve">. </w:t>
      </w:r>
      <w:del w:id="17" w:author="Clay Cressler" w:date="2020-11-02T22:18:00Z">
        <w:r w:rsidR="00C20986" w:rsidDel="00DD7D1E">
          <w:rPr>
            <w:rFonts w:ascii="Arial" w:hAnsi="Arial"/>
            <w:sz w:val="22"/>
          </w:rPr>
          <w:delText xml:space="preserve">  </w:delText>
        </w:r>
      </w:del>
      <w:r w:rsidR="00C20986">
        <w:rPr>
          <w:rFonts w:ascii="Arial" w:hAnsi="Arial"/>
          <w:sz w:val="22"/>
        </w:rPr>
        <w:t xml:space="preserve">We especially </w:t>
      </w:r>
      <w:r w:rsidR="00BE3ECC">
        <w:rPr>
          <w:rFonts w:ascii="Arial" w:hAnsi="Arial"/>
          <w:sz w:val="22"/>
        </w:rPr>
        <w:t xml:space="preserve">focus on </w:t>
      </w:r>
      <w:r w:rsidR="00C20986">
        <w:rPr>
          <w:rFonts w:ascii="Arial" w:hAnsi="Arial"/>
          <w:sz w:val="22"/>
        </w:rPr>
        <w:t xml:space="preserve">details of transcriptional and cytokine-mediated cross-regulation between </w:t>
      </w:r>
      <w:r w:rsidR="00200A5F">
        <w:rPr>
          <w:rFonts w:ascii="Arial" w:hAnsi="Arial"/>
          <w:sz w:val="22"/>
        </w:rPr>
        <w:t xml:space="preserve">chronicity-promoting </w:t>
      </w:r>
      <w:r w:rsidR="00C20986">
        <w:rPr>
          <w:rFonts w:ascii="Arial" w:hAnsi="Arial"/>
          <w:sz w:val="22"/>
        </w:rPr>
        <w:t xml:space="preserve">T-helper 1 and </w:t>
      </w:r>
      <w:r w:rsidR="00200A5F">
        <w:rPr>
          <w:rFonts w:ascii="Arial" w:hAnsi="Arial"/>
          <w:sz w:val="22"/>
        </w:rPr>
        <w:t xml:space="preserve">clearance-promoting </w:t>
      </w:r>
      <w:r w:rsidR="00C20986">
        <w:rPr>
          <w:rFonts w:ascii="Arial" w:hAnsi="Arial"/>
          <w:sz w:val="22"/>
        </w:rPr>
        <w:t>T-helper-2</w:t>
      </w:r>
      <w:r w:rsidR="00200A5F">
        <w:rPr>
          <w:rFonts w:ascii="Arial" w:hAnsi="Arial"/>
          <w:sz w:val="22"/>
        </w:rPr>
        <w:t xml:space="preserve"> responses</w:t>
      </w:r>
      <w:r w:rsidR="0086029E">
        <w:rPr>
          <w:rFonts w:ascii="Arial" w:hAnsi="Arial"/>
          <w:sz w:val="22"/>
        </w:rPr>
        <w:t xml:space="preserve">. </w:t>
      </w:r>
      <w:r w:rsidR="00200A5F">
        <w:rPr>
          <w:rFonts w:ascii="Arial" w:hAnsi="Arial"/>
          <w:sz w:val="22"/>
        </w:rPr>
        <w:t xml:space="preserve"> </w:t>
      </w:r>
      <w:r w:rsidR="00861229">
        <w:rPr>
          <w:rFonts w:ascii="Arial" w:hAnsi="Arial"/>
          <w:sz w:val="22"/>
        </w:rPr>
        <w:t xml:space="preserve">We also clarify that we </w:t>
      </w:r>
      <w:del w:id="18" w:author="Clay Cressler" w:date="2020-11-02T22:19:00Z">
        <w:r w:rsidR="00861229" w:rsidDel="00DD7D1E">
          <w:rPr>
            <w:rFonts w:ascii="Arial" w:hAnsi="Arial"/>
            <w:sz w:val="22"/>
          </w:rPr>
          <w:delText xml:space="preserve">aim </w:delText>
        </w:r>
      </w:del>
      <w:ins w:id="19" w:author="Clay Cressler" w:date="2020-11-02T22:19:00Z">
        <w:r w:rsidR="00DD7D1E">
          <w:rPr>
            <w:rFonts w:ascii="Arial" w:hAnsi="Arial"/>
            <w:sz w:val="22"/>
          </w:rPr>
          <w:t>seek</w:t>
        </w:r>
        <w:r w:rsidR="00DD7D1E">
          <w:rPr>
            <w:rFonts w:ascii="Arial" w:hAnsi="Arial"/>
            <w:sz w:val="22"/>
          </w:rPr>
          <w:t xml:space="preserve"> </w:t>
        </w:r>
      </w:ins>
      <w:r w:rsidR="00861229">
        <w:rPr>
          <w:rFonts w:ascii="Arial" w:hAnsi="Arial"/>
          <w:sz w:val="22"/>
        </w:rPr>
        <w:t>to explain</w:t>
      </w:r>
      <w:r w:rsidR="00861229" w:rsidRPr="000A1A7B">
        <w:rPr>
          <w:rFonts w:ascii="Arial" w:hAnsi="Arial"/>
          <w:sz w:val="22"/>
        </w:rPr>
        <w:t xml:space="preserve"> </w:t>
      </w:r>
      <w:r w:rsidR="00861229">
        <w:rPr>
          <w:rFonts w:ascii="Arial" w:hAnsi="Arial"/>
          <w:sz w:val="22"/>
        </w:rPr>
        <w:t>duration in terms of the underlying processes of immune responses and growth of parasite biomass</w:t>
      </w:r>
      <w:r w:rsidR="00D072BF" w:rsidRPr="00D072BF">
        <w:rPr>
          <w:rFonts w:ascii="Arial" w:hAnsi="Arial"/>
          <w:sz w:val="22"/>
        </w:rPr>
        <w:t xml:space="preserve">, using mechanistic models </w:t>
      </w:r>
      <w:r w:rsidR="00DC075E">
        <w:rPr>
          <w:rFonts w:ascii="Arial" w:hAnsi="Arial"/>
          <w:sz w:val="22"/>
        </w:rPr>
        <w:t>that</w:t>
      </w:r>
      <w:r w:rsidR="00D072BF" w:rsidRPr="00D072BF">
        <w:rPr>
          <w:rFonts w:ascii="Arial" w:hAnsi="Arial"/>
          <w:sz w:val="22"/>
        </w:rPr>
        <w:t xml:space="preserve"> generate testable hypotheses </w:t>
      </w:r>
      <w:r w:rsidR="00DC075E">
        <w:rPr>
          <w:rFonts w:ascii="Arial" w:hAnsi="Arial"/>
          <w:sz w:val="22"/>
        </w:rPr>
        <w:t>and</w:t>
      </w:r>
      <w:r w:rsidR="00D072BF" w:rsidRPr="00D072BF">
        <w:rPr>
          <w:rFonts w:ascii="Arial" w:hAnsi="Arial"/>
          <w:sz w:val="22"/>
        </w:rPr>
        <w:t xml:space="preserve"> guide experimental design</w:t>
      </w:r>
      <w:r w:rsidR="00DC075E">
        <w:rPr>
          <w:rFonts w:ascii="Arial" w:hAnsi="Arial"/>
          <w:sz w:val="22"/>
        </w:rPr>
        <w:t>s</w:t>
      </w:r>
      <w:r w:rsidR="00861229">
        <w:rPr>
          <w:rFonts w:ascii="Arial" w:hAnsi="Arial"/>
          <w:sz w:val="22"/>
        </w:rPr>
        <w:t xml:space="preserve">.  </w:t>
      </w:r>
    </w:p>
    <w:p w14:paraId="3B45EF4A" w14:textId="0EABE4AE" w:rsidR="004C163E" w:rsidRDefault="002859B3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III</w:t>
      </w:r>
      <w:r w:rsidR="004E384D" w:rsidRPr="004C7737">
        <w:rPr>
          <w:rFonts w:ascii="Arial" w:hAnsi="Arial"/>
          <w:b/>
          <w:sz w:val="22"/>
        </w:rPr>
        <w:t xml:space="preserve">. </w:t>
      </w:r>
      <w:r w:rsidR="00D2273C" w:rsidRPr="004C7737">
        <w:rPr>
          <w:rFonts w:ascii="Arial" w:hAnsi="Arial"/>
          <w:b/>
          <w:sz w:val="22"/>
        </w:rPr>
        <w:t xml:space="preserve"> </w:t>
      </w:r>
      <w:r w:rsidR="00330DCA">
        <w:rPr>
          <w:rFonts w:ascii="Arial" w:hAnsi="Arial"/>
          <w:b/>
          <w:sz w:val="22"/>
        </w:rPr>
        <w:t>Clarifying th</w:t>
      </w:r>
      <w:r w:rsidR="006D4C32">
        <w:rPr>
          <w:rFonts w:ascii="Arial" w:hAnsi="Arial"/>
          <w:b/>
          <w:sz w:val="22"/>
        </w:rPr>
        <w:t>e rigor of our hypothesis tests and scope of our inferences</w:t>
      </w:r>
      <w:r w:rsidR="00C436F0">
        <w:rPr>
          <w:rFonts w:ascii="Arial" w:hAnsi="Arial"/>
          <w:b/>
          <w:sz w:val="22"/>
        </w:rPr>
        <w:t xml:space="preserve"> on drivers of infection duration</w:t>
      </w:r>
      <w:r w:rsidR="00330DCA" w:rsidRPr="005A122E">
        <w:rPr>
          <w:rFonts w:ascii="Arial" w:hAnsi="Arial"/>
          <w:b/>
          <w:sz w:val="22"/>
        </w:rPr>
        <w:t xml:space="preserve">. </w:t>
      </w:r>
      <w:r w:rsidR="00330DCA">
        <w:rPr>
          <w:rFonts w:ascii="Arial" w:hAnsi="Arial"/>
          <w:sz w:val="22"/>
        </w:rPr>
        <w:t xml:space="preserve"> </w:t>
      </w:r>
      <w:r w:rsidR="00DD5CE0">
        <w:rPr>
          <w:rFonts w:ascii="Arial" w:hAnsi="Arial"/>
          <w:sz w:val="22"/>
        </w:rPr>
        <w:t xml:space="preserve">We agree with the reviewers that </w:t>
      </w:r>
      <w:r w:rsidR="003F0C84">
        <w:rPr>
          <w:rFonts w:ascii="Arial" w:hAnsi="Arial"/>
          <w:sz w:val="22"/>
        </w:rPr>
        <w:t>our original proposal</w:t>
      </w:r>
      <w:r w:rsidR="00DD5CE0">
        <w:rPr>
          <w:rFonts w:ascii="Arial" w:hAnsi="Arial"/>
          <w:sz w:val="22"/>
        </w:rPr>
        <w:t xml:space="preserve"> </w:t>
      </w:r>
      <w:r w:rsidR="00174BDB">
        <w:rPr>
          <w:rFonts w:ascii="Arial" w:hAnsi="Arial"/>
          <w:sz w:val="22"/>
        </w:rPr>
        <w:t>was insufficiently clear on alternative hypotheses</w:t>
      </w:r>
      <w:r w:rsidR="00EE4D2A">
        <w:rPr>
          <w:rFonts w:ascii="Arial" w:hAnsi="Arial"/>
          <w:sz w:val="22"/>
        </w:rPr>
        <w:t xml:space="preserve"> and</w:t>
      </w:r>
      <w:r w:rsidR="00861229">
        <w:rPr>
          <w:rFonts w:ascii="Arial" w:hAnsi="Arial"/>
          <w:sz w:val="22"/>
        </w:rPr>
        <w:t xml:space="preserve"> generalizability of our inferences</w:t>
      </w:r>
      <w:r w:rsidR="00D072BF">
        <w:rPr>
          <w:rFonts w:ascii="Arial" w:hAnsi="Arial"/>
          <w:sz w:val="22"/>
        </w:rPr>
        <w:t xml:space="preserve"> to other host-parasite systems, including human helminthiasis</w:t>
      </w:r>
      <w:r w:rsidR="00861229">
        <w:rPr>
          <w:rFonts w:ascii="Arial" w:hAnsi="Arial"/>
          <w:sz w:val="22"/>
        </w:rPr>
        <w:t xml:space="preserve">.  </w:t>
      </w:r>
      <w:r w:rsidR="00C436F0">
        <w:rPr>
          <w:rFonts w:ascii="Arial" w:hAnsi="Arial"/>
          <w:sz w:val="22"/>
        </w:rPr>
        <w:t xml:space="preserve">In the revised application, we </w:t>
      </w:r>
      <w:r w:rsidR="000A1A7B">
        <w:rPr>
          <w:rFonts w:ascii="Arial" w:hAnsi="Arial"/>
          <w:sz w:val="22"/>
        </w:rPr>
        <w:t>provide a fuller explanation of our hypotheses – not just the threshold-driven Allee effect hypothesis</w:t>
      </w:r>
      <w:r w:rsidR="00D072BF" w:rsidRPr="00D072BF">
        <w:rPr>
          <w:rFonts w:ascii="Arial" w:hAnsi="Arial"/>
          <w:sz w:val="22"/>
        </w:rPr>
        <w:t>, using the mechanistic model to identify general patterns that are expected under each hypothesis. This helps justify fine-scale dosing in our experiments and clarifies that our goal is mechanistic understanding</w:t>
      </w:r>
      <w:r w:rsidR="006E5232">
        <w:rPr>
          <w:rFonts w:ascii="Arial" w:hAnsi="Arial"/>
          <w:sz w:val="22"/>
        </w:rPr>
        <w:t xml:space="preserve">.  We also address </w:t>
      </w:r>
      <w:r w:rsidR="003B1328">
        <w:rPr>
          <w:rFonts w:ascii="Arial" w:hAnsi="Arial"/>
          <w:sz w:val="22"/>
        </w:rPr>
        <w:t>generalizability of our inferences in several ways</w:t>
      </w:r>
      <w:r w:rsidR="009A1B25">
        <w:rPr>
          <w:rFonts w:ascii="Arial" w:hAnsi="Arial"/>
          <w:sz w:val="22"/>
        </w:rPr>
        <w:t xml:space="preserve">.  </w:t>
      </w:r>
      <w:r w:rsidR="008335E3">
        <w:rPr>
          <w:rFonts w:ascii="Arial" w:hAnsi="Arial"/>
          <w:sz w:val="22"/>
        </w:rPr>
        <w:t>For example, w</w:t>
      </w:r>
      <w:r w:rsidR="009A1B25">
        <w:rPr>
          <w:rFonts w:ascii="Arial" w:hAnsi="Arial"/>
          <w:sz w:val="22"/>
        </w:rPr>
        <w:t>e have clarified that</w:t>
      </w:r>
      <w:r w:rsidR="003B1328">
        <w:rPr>
          <w:rFonts w:ascii="Arial" w:hAnsi="Arial"/>
          <w:sz w:val="22"/>
        </w:rPr>
        <w:t>: A) we</w:t>
      </w:r>
      <w:r w:rsidR="009A1B25">
        <w:rPr>
          <w:rFonts w:ascii="Arial" w:hAnsi="Arial"/>
          <w:sz w:val="22"/>
        </w:rPr>
        <w:t xml:space="preserve"> expect that the processes by which immune signalling determines infection duration </w:t>
      </w:r>
      <w:r w:rsidR="00390DAC">
        <w:rPr>
          <w:rFonts w:ascii="Arial" w:hAnsi="Arial"/>
          <w:sz w:val="22"/>
        </w:rPr>
        <w:t>will</w:t>
      </w:r>
      <w:r w:rsidR="009A1B25">
        <w:rPr>
          <w:rFonts w:ascii="Arial" w:hAnsi="Arial"/>
          <w:sz w:val="22"/>
        </w:rPr>
        <w:t xml:space="preserve"> apply to other host-parasite systems, generating testable hypotheses for </w:t>
      </w:r>
      <w:r w:rsidR="000B71D1">
        <w:rPr>
          <w:rFonts w:ascii="Arial" w:hAnsi="Arial"/>
          <w:sz w:val="22"/>
        </w:rPr>
        <w:t xml:space="preserve">cross-regulation among T-helper subsets in those contexts; </w:t>
      </w:r>
      <w:r w:rsidR="008335E3">
        <w:rPr>
          <w:rFonts w:ascii="Arial" w:hAnsi="Arial"/>
          <w:sz w:val="22"/>
        </w:rPr>
        <w:t xml:space="preserve">and </w:t>
      </w:r>
      <w:r w:rsidR="000B71D1">
        <w:rPr>
          <w:rFonts w:ascii="Arial" w:hAnsi="Arial"/>
          <w:sz w:val="22"/>
        </w:rPr>
        <w:t xml:space="preserve">B) </w:t>
      </w:r>
      <w:del w:id="20" w:author="Clay Cressler" w:date="2020-11-02T22:26:00Z">
        <w:r w:rsidR="000B71D1" w:rsidDel="00B60580">
          <w:rPr>
            <w:rFonts w:ascii="Arial" w:hAnsi="Arial"/>
            <w:sz w:val="22"/>
          </w:rPr>
          <w:delText>it is true that</w:delText>
        </w:r>
      </w:del>
      <w:ins w:id="21" w:author="Clay Cressler" w:date="2020-11-02T22:26:00Z">
        <w:r w:rsidR="00B60580">
          <w:rPr>
            <w:rFonts w:ascii="Arial" w:hAnsi="Arial"/>
            <w:sz w:val="22"/>
          </w:rPr>
          <w:t>the differences in the rate of worm clearance among</w:t>
        </w:r>
      </w:ins>
      <w:r w:rsidR="000B71D1">
        <w:rPr>
          <w:rFonts w:ascii="Arial" w:hAnsi="Arial"/>
          <w:sz w:val="22"/>
        </w:rPr>
        <w:t xml:space="preserve"> individual hosts within a genotype </w:t>
      </w:r>
      <w:del w:id="22" w:author="Clay Cressler" w:date="2020-11-02T22:26:00Z">
        <w:r w:rsidR="000B71D1" w:rsidDel="00B60580">
          <w:rPr>
            <w:rFonts w:ascii="Arial" w:hAnsi="Arial"/>
            <w:sz w:val="22"/>
          </w:rPr>
          <w:delText>differ in the rate at which they purge worms; indeed, this is</w:delText>
        </w:r>
      </w:del>
      <w:ins w:id="23" w:author="Clay Cressler" w:date="2020-11-02T22:26:00Z">
        <w:r w:rsidR="00B60580">
          <w:rPr>
            <w:rFonts w:ascii="Arial" w:hAnsi="Arial"/>
            <w:sz w:val="22"/>
          </w:rPr>
          <w:t>are</w:t>
        </w:r>
      </w:ins>
      <w:r w:rsidR="000B71D1">
        <w:rPr>
          <w:rFonts w:ascii="Arial" w:hAnsi="Arial"/>
          <w:sz w:val="22"/>
        </w:rPr>
        <w:t xml:space="preserve"> an explicit focus of our work</w:t>
      </w:r>
      <w:r w:rsidR="008335E3">
        <w:rPr>
          <w:rFonts w:ascii="Arial" w:hAnsi="Arial"/>
          <w:sz w:val="22"/>
        </w:rPr>
        <w:t xml:space="preserve">, and we contend that </w:t>
      </w:r>
      <w:del w:id="24" w:author="Clay Cressler" w:date="2020-11-02T22:28:00Z">
        <w:r w:rsidR="008335E3" w:rsidDel="00B60580">
          <w:rPr>
            <w:rFonts w:ascii="Arial" w:hAnsi="Arial"/>
            <w:sz w:val="22"/>
          </w:rPr>
          <w:delText>th</w:delText>
        </w:r>
      </w:del>
      <w:ins w:id="25" w:author="Clay Cressler" w:date="2020-11-02T22:28:00Z">
        <w:r w:rsidR="00B60580">
          <w:rPr>
            <w:rFonts w:ascii="Arial" w:hAnsi="Arial"/>
            <w:sz w:val="22"/>
          </w:rPr>
          <w:t>we c</w:t>
        </w:r>
      </w:ins>
      <w:ins w:id="26" w:author="Clay Cressler" w:date="2020-11-02T22:29:00Z">
        <w:r w:rsidR="00B60580">
          <w:rPr>
            <w:rFonts w:ascii="Arial" w:hAnsi="Arial"/>
            <w:sz w:val="22"/>
          </w:rPr>
          <w:t xml:space="preserve">an explain these </w:t>
        </w:r>
      </w:ins>
      <w:ins w:id="27" w:author="Clay Cressler" w:date="2020-11-02T22:28:00Z">
        <w:r w:rsidR="00B60580">
          <w:rPr>
            <w:rFonts w:ascii="Arial" w:hAnsi="Arial"/>
            <w:sz w:val="22"/>
          </w:rPr>
          <w:t xml:space="preserve">differences </w:t>
        </w:r>
      </w:ins>
      <w:ins w:id="28" w:author="Clay Cressler" w:date="2020-11-02T22:29:00Z">
        <w:r w:rsidR="00C40D47">
          <w:rPr>
            <w:rFonts w:ascii="Arial" w:hAnsi="Arial"/>
            <w:sz w:val="22"/>
          </w:rPr>
          <w:t>using the same dynamica</w:t>
        </w:r>
      </w:ins>
      <w:ins w:id="29" w:author="Clay Cressler" w:date="2020-11-02T22:30:00Z">
        <w:r w:rsidR="00C40D47">
          <w:rPr>
            <w:rFonts w:ascii="Arial" w:hAnsi="Arial"/>
            <w:sz w:val="22"/>
          </w:rPr>
          <w:t>l “</w:t>
        </w:r>
      </w:ins>
      <w:ins w:id="30" w:author="Clay Cressler" w:date="2020-11-02T22:29:00Z">
        <w:r w:rsidR="00C40D47">
          <w:rPr>
            <w:rFonts w:ascii="Arial" w:hAnsi="Arial"/>
            <w:sz w:val="22"/>
          </w:rPr>
          <w:t>rules</w:t>
        </w:r>
      </w:ins>
      <w:ins w:id="31" w:author="Clay Cressler" w:date="2020-11-02T22:30:00Z">
        <w:r w:rsidR="00C40D47">
          <w:rPr>
            <w:rFonts w:ascii="Arial" w:hAnsi="Arial"/>
            <w:sz w:val="22"/>
          </w:rPr>
          <w:t>”</w:t>
        </w:r>
      </w:ins>
      <w:ins w:id="32" w:author="Clay Cressler" w:date="2020-11-02T22:29:00Z">
        <w:r w:rsidR="00C40D47">
          <w:rPr>
            <w:rFonts w:ascii="Arial" w:hAnsi="Arial"/>
            <w:sz w:val="22"/>
          </w:rPr>
          <w:t xml:space="preserve"> that explain </w:t>
        </w:r>
      </w:ins>
      <w:ins w:id="33" w:author="Clay Cressler" w:date="2020-11-02T22:30:00Z">
        <w:r w:rsidR="00C40D47">
          <w:rPr>
            <w:rFonts w:ascii="Arial" w:hAnsi="Arial"/>
            <w:sz w:val="22"/>
          </w:rPr>
          <w:t>variation among mouse genotypes, or across environments</w:t>
        </w:r>
      </w:ins>
      <w:del w:id="34" w:author="Clay Cressler" w:date="2020-11-02T22:28:00Z">
        <w:r w:rsidR="008335E3" w:rsidDel="00B60580">
          <w:rPr>
            <w:rFonts w:ascii="Arial" w:hAnsi="Arial"/>
            <w:sz w:val="22"/>
          </w:rPr>
          <w:delText xml:space="preserve">ere </w:delText>
        </w:r>
      </w:del>
      <w:del w:id="35" w:author="Clay Cressler" w:date="2020-11-02T22:27:00Z">
        <w:r w:rsidR="008335E3" w:rsidDel="00B60580">
          <w:rPr>
            <w:rFonts w:ascii="Arial" w:hAnsi="Arial"/>
            <w:sz w:val="22"/>
          </w:rPr>
          <w:delText>will be r</w:delText>
        </w:r>
        <w:r w:rsidR="00BF5551" w:rsidDel="00B60580">
          <w:rPr>
            <w:rFonts w:ascii="Arial" w:hAnsi="Arial"/>
            <w:sz w:val="22"/>
          </w:rPr>
          <w:delText>eproducibility in the rules</w:delText>
        </w:r>
        <w:r w:rsidR="008B4D5E" w:rsidDel="00B60580">
          <w:rPr>
            <w:rFonts w:ascii="Arial" w:hAnsi="Arial"/>
            <w:sz w:val="22"/>
          </w:rPr>
          <w:delText xml:space="preserve"> </w:delText>
        </w:r>
        <w:r w:rsidR="00BF5551" w:rsidDel="00B60580">
          <w:rPr>
            <w:rFonts w:ascii="Arial" w:hAnsi="Arial"/>
            <w:sz w:val="22"/>
          </w:rPr>
          <w:delText xml:space="preserve">– </w:delText>
        </w:r>
        <w:r w:rsidR="00390DAC" w:rsidDel="00B60580">
          <w:rPr>
            <w:rFonts w:ascii="Arial" w:hAnsi="Arial"/>
            <w:sz w:val="22"/>
          </w:rPr>
          <w:delText>e.g.,</w:delText>
        </w:r>
        <w:r w:rsidR="00BF5551" w:rsidDel="00B60580">
          <w:rPr>
            <w:rFonts w:ascii="Arial" w:hAnsi="Arial"/>
            <w:sz w:val="22"/>
          </w:rPr>
          <w:delText xml:space="preserve"> </w:delText>
        </w:r>
      </w:del>
      <w:del w:id="36" w:author="Clay Cressler" w:date="2020-11-02T22:30:00Z">
        <w:r w:rsidR="00BF5551" w:rsidDel="00C40D47">
          <w:rPr>
            <w:rFonts w:ascii="Arial" w:hAnsi="Arial"/>
            <w:sz w:val="22"/>
          </w:rPr>
          <w:delText>individual immune response</w:delText>
        </w:r>
        <w:r w:rsidR="00390DAC" w:rsidDel="00C40D47">
          <w:rPr>
            <w:rFonts w:ascii="Arial" w:hAnsi="Arial"/>
            <w:sz w:val="22"/>
          </w:rPr>
          <w:delText>s</w:delText>
        </w:r>
        <w:r w:rsidR="00BF5551" w:rsidDel="00C40D47">
          <w:rPr>
            <w:rFonts w:ascii="Arial" w:hAnsi="Arial"/>
            <w:sz w:val="22"/>
          </w:rPr>
          <w:delText xml:space="preserve"> reproducibly </w:delText>
        </w:r>
        <w:r w:rsidR="008335E3" w:rsidDel="00C40D47">
          <w:rPr>
            <w:rFonts w:ascii="Arial" w:hAnsi="Arial"/>
            <w:sz w:val="22"/>
          </w:rPr>
          <w:delText>determin</w:delText>
        </w:r>
        <w:r w:rsidR="00390DAC" w:rsidDel="00C40D47">
          <w:rPr>
            <w:rFonts w:ascii="Arial" w:hAnsi="Arial"/>
            <w:sz w:val="22"/>
          </w:rPr>
          <w:delText>e</w:delText>
        </w:r>
        <w:r w:rsidR="008335E3" w:rsidDel="00C40D47">
          <w:rPr>
            <w:rFonts w:ascii="Arial" w:hAnsi="Arial"/>
            <w:sz w:val="22"/>
          </w:rPr>
          <w:delText xml:space="preserve"> infection duration</w:delText>
        </w:r>
      </w:del>
      <w:r w:rsidR="008335E3">
        <w:rPr>
          <w:rFonts w:ascii="Arial" w:hAnsi="Arial"/>
          <w:sz w:val="22"/>
        </w:rPr>
        <w:t xml:space="preserve">.  Finally, we clarify that </w:t>
      </w:r>
      <w:r w:rsidR="00CB36D2">
        <w:rPr>
          <w:rFonts w:ascii="Arial" w:hAnsi="Arial"/>
          <w:sz w:val="22"/>
        </w:rPr>
        <w:t xml:space="preserve">rewilding </w:t>
      </w:r>
      <w:commentRangeStart w:id="37"/>
      <w:r w:rsidR="00D453B8">
        <w:rPr>
          <w:rFonts w:ascii="Arial" w:hAnsi="Arial"/>
          <w:sz w:val="22"/>
        </w:rPr>
        <w:t xml:space="preserve">(and even </w:t>
      </w:r>
      <w:r w:rsidR="00390DAC">
        <w:rPr>
          <w:rFonts w:ascii="Arial" w:hAnsi="Arial"/>
          <w:sz w:val="22"/>
        </w:rPr>
        <w:t xml:space="preserve">rewilded </w:t>
      </w:r>
      <w:r w:rsidR="005204C1">
        <w:rPr>
          <w:rFonts w:ascii="Arial" w:hAnsi="Arial"/>
          <w:sz w:val="22"/>
        </w:rPr>
        <w:t xml:space="preserve">transplant) </w:t>
      </w:r>
      <w:commentRangeEnd w:id="37"/>
      <w:r w:rsidR="00C40D47">
        <w:rPr>
          <w:rStyle w:val="CommentReference"/>
        </w:rPr>
        <w:commentReference w:id="37"/>
      </w:r>
      <w:r w:rsidR="00CB36D2">
        <w:rPr>
          <w:rFonts w:ascii="Arial" w:hAnsi="Arial"/>
          <w:sz w:val="22"/>
        </w:rPr>
        <w:t xml:space="preserve">makes T cells and neutrophils </w:t>
      </w:r>
      <w:r w:rsidR="00CD1C1B">
        <w:rPr>
          <w:rFonts w:ascii="Arial" w:hAnsi="Arial"/>
          <w:sz w:val="22"/>
        </w:rPr>
        <w:t>of mice better model adult mammals</w:t>
      </w:r>
      <w:r w:rsidR="00390DAC">
        <w:rPr>
          <w:rFonts w:ascii="Arial" w:hAnsi="Arial"/>
          <w:sz w:val="22"/>
        </w:rPr>
        <w:t>,</w:t>
      </w:r>
      <w:r w:rsidR="00CD1C1B">
        <w:rPr>
          <w:rFonts w:ascii="Arial" w:hAnsi="Arial"/>
          <w:sz w:val="22"/>
        </w:rPr>
        <w:t xml:space="preserve"> including humans</w:t>
      </w:r>
      <w:r w:rsidR="00390DAC">
        <w:rPr>
          <w:rFonts w:ascii="Arial" w:hAnsi="Arial"/>
          <w:sz w:val="22"/>
        </w:rPr>
        <w:t>,</w:t>
      </w:r>
      <w:r w:rsidR="00D453B8">
        <w:rPr>
          <w:rFonts w:ascii="Arial" w:hAnsi="Arial"/>
          <w:sz w:val="22"/>
        </w:rPr>
        <w:t xml:space="preserve"> AND increases duration of </w:t>
      </w:r>
      <w:r w:rsidR="00D453B8" w:rsidRPr="00D453B8">
        <w:rPr>
          <w:rFonts w:ascii="Arial" w:hAnsi="Arial"/>
          <w:i/>
          <w:iCs/>
          <w:sz w:val="22"/>
        </w:rPr>
        <w:t xml:space="preserve">Trichuris </w:t>
      </w:r>
      <w:proofErr w:type="spellStart"/>
      <w:r w:rsidR="00D453B8" w:rsidRPr="00D453B8">
        <w:rPr>
          <w:rFonts w:ascii="Arial" w:hAnsi="Arial"/>
          <w:i/>
          <w:iCs/>
          <w:sz w:val="22"/>
        </w:rPr>
        <w:t>muris</w:t>
      </w:r>
      <w:proofErr w:type="spellEnd"/>
      <w:r w:rsidR="00D453B8">
        <w:rPr>
          <w:rFonts w:ascii="Arial" w:hAnsi="Arial"/>
          <w:sz w:val="22"/>
        </w:rPr>
        <w:t xml:space="preserve"> infection</w:t>
      </w:r>
      <w:r w:rsidR="00CD1C1B">
        <w:rPr>
          <w:rFonts w:ascii="Arial" w:hAnsi="Arial"/>
          <w:sz w:val="22"/>
        </w:rPr>
        <w:t xml:space="preserve">. </w:t>
      </w:r>
      <w:r w:rsidR="003F0C84">
        <w:rPr>
          <w:rFonts w:ascii="Arial" w:hAnsi="Arial"/>
          <w:sz w:val="22"/>
        </w:rPr>
        <w:t xml:space="preserve"> </w:t>
      </w:r>
      <w:r w:rsidR="00D453B8">
        <w:rPr>
          <w:rFonts w:ascii="Arial" w:hAnsi="Arial"/>
          <w:sz w:val="22"/>
        </w:rPr>
        <w:t>We argue that by incorporating diverse microbiota</w:t>
      </w:r>
      <w:r w:rsidR="005204C1">
        <w:rPr>
          <w:rFonts w:ascii="Arial" w:hAnsi="Arial"/>
          <w:sz w:val="22"/>
        </w:rPr>
        <w:t xml:space="preserve"> and trickle infections, we will make </w:t>
      </w:r>
      <w:r w:rsidR="005204C1" w:rsidRPr="00390DAC">
        <w:rPr>
          <w:rFonts w:ascii="Arial" w:hAnsi="Arial"/>
          <w:i/>
          <w:iCs/>
          <w:sz w:val="22"/>
        </w:rPr>
        <w:t xml:space="preserve">T. </w:t>
      </w:r>
      <w:proofErr w:type="spellStart"/>
      <w:r w:rsidR="005204C1" w:rsidRPr="00390DAC">
        <w:rPr>
          <w:rFonts w:ascii="Arial" w:hAnsi="Arial"/>
          <w:i/>
          <w:iCs/>
          <w:sz w:val="22"/>
        </w:rPr>
        <w:t>muris</w:t>
      </w:r>
      <w:proofErr w:type="spellEnd"/>
      <w:r w:rsidR="005204C1">
        <w:rPr>
          <w:rFonts w:ascii="Arial" w:hAnsi="Arial"/>
          <w:sz w:val="22"/>
        </w:rPr>
        <w:t xml:space="preserve"> a better model for </w:t>
      </w:r>
      <w:r w:rsidR="003F0C84">
        <w:rPr>
          <w:rFonts w:ascii="Arial" w:hAnsi="Arial"/>
          <w:sz w:val="22"/>
        </w:rPr>
        <w:t xml:space="preserve">the chronic </w:t>
      </w:r>
      <w:r w:rsidR="005204C1">
        <w:rPr>
          <w:rFonts w:ascii="Arial" w:hAnsi="Arial"/>
          <w:sz w:val="22"/>
        </w:rPr>
        <w:t>helminthiasis</w:t>
      </w:r>
      <w:r w:rsidR="003F0C84">
        <w:rPr>
          <w:rFonts w:ascii="Arial" w:hAnsi="Arial"/>
          <w:sz w:val="22"/>
        </w:rPr>
        <w:t xml:space="preserve"> that afflicts half a billion</w:t>
      </w:r>
      <w:r w:rsidR="00390DAC">
        <w:rPr>
          <w:rFonts w:ascii="Arial" w:hAnsi="Arial"/>
          <w:sz w:val="22"/>
        </w:rPr>
        <w:t xml:space="preserve"> people</w:t>
      </w:r>
      <w:r w:rsidR="005204C1">
        <w:rPr>
          <w:rFonts w:ascii="Arial" w:hAnsi="Arial"/>
          <w:sz w:val="22"/>
        </w:rPr>
        <w:t>.</w:t>
      </w:r>
      <w:r w:rsidR="00D453B8">
        <w:rPr>
          <w:rFonts w:ascii="Arial" w:hAnsi="Arial"/>
          <w:sz w:val="22"/>
        </w:rPr>
        <w:t xml:space="preserve"> </w:t>
      </w:r>
    </w:p>
    <w:p w14:paraId="37CE5242" w14:textId="1F4EB211" w:rsidR="00E429E4" w:rsidRDefault="00BA60DA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In addition</w:t>
      </w:r>
      <w:r w:rsidR="00481F24">
        <w:rPr>
          <w:rFonts w:ascii="Arial" w:hAnsi="Arial"/>
          <w:b/>
          <w:bCs/>
          <w:sz w:val="22"/>
        </w:rPr>
        <w:t xml:space="preserve">, </w:t>
      </w:r>
      <w:r w:rsidR="006507A2">
        <w:rPr>
          <w:rFonts w:ascii="Arial" w:hAnsi="Arial"/>
          <w:b/>
          <w:bCs/>
          <w:sz w:val="22"/>
        </w:rPr>
        <w:t>we</w:t>
      </w:r>
      <w:r w:rsidR="001522A8" w:rsidRPr="00E07332">
        <w:rPr>
          <w:rFonts w:ascii="Arial" w:hAnsi="Arial"/>
          <w:b/>
          <w:bCs/>
          <w:sz w:val="22"/>
        </w:rPr>
        <w:t xml:space="preserve"> revised to address </w:t>
      </w:r>
      <w:r w:rsidRPr="00E07332">
        <w:rPr>
          <w:rFonts w:ascii="Arial" w:hAnsi="Arial"/>
          <w:b/>
          <w:bCs/>
          <w:sz w:val="22"/>
        </w:rPr>
        <w:t xml:space="preserve">many </w:t>
      </w:r>
      <w:r w:rsidR="006507A2" w:rsidRPr="00E07332">
        <w:rPr>
          <w:rFonts w:ascii="Arial" w:hAnsi="Arial"/>
          <w:b/>
          <w:bCs/>
          <w:sz w:val="22"/>
        </w:rPr>
        <w:t>further</w:t>
      </w:r>
      <w:r w:rsidR="001522A8" w:rsidRPr="00E07332">
        <w:rPr>
          <w:rFonts w:ascii="Arial" w:hAnsi="Arial"/>
          <w:b/>
          <w:bCs/>
          <w:sz w:val="22"/>
        </w:rPr>
        <w:t xml:space="preserve"> suggestions of the reviewers</w:t>
      </w:r>
      <w:r w:rsidRPr="00E07332">
        <w:rPr>
          <w:rFonts w:ascii="Arial" w:hAnsi="Arial"/>
          <w:b/>
          <w:bCs/>
          <w:sz w:val="22"/>
        </w:rPr>
        <w:t>, including:</w:t>
      </w:r>
      <w:r w:rsidR="00CD1516">
        <w:rPr>
          <w:rFonts w:ascii="Arial" w:hAnsi="Arial"/>
          <w:sz w:val="22"/>
        </w:rPr>
        <w:t xml:space="preserve"> </w:t>
      </w:r>
      <w:r w:rsidR="007807A0">
        <w:rPr>
          <w:rFonts w:ascii="Arial" w:hAnsi="Arial"/>
          <w:sz w:val="22"/>
        </w:rPr>
        <w:t xml:space="preserve">specifying greater experimental details throughout; decoupling interdependency of the aims; </w:t>
      </w:r>
      <w:r w:rsidR="00CD1516">
        <w:rPr>
          <w:rFonts w:ascii="Arial" w:hAnsi="Arial"/>
          <w:sz w:val="22"/>
        </w:rPr>
        <w:t>using knockouts rather than monoclonal antibodies to increase reproducibility of our immune manipulations;</w:t>
      </w:r>
      <w:r w:rsidR="00E429E4">
        <w:rPr>
          <w:rFonts w:ascii="Arial" w:hAnsi="Arial"/>
          <w:sz w:val="22"/>
        </w:rPr>
        <w:t xml:space="preserve"> </w:t>
      </w:r>
      <w:r w:rsidR="004B0319">
        <w:rPr>
          <w:rFonts w:ascii="Arial" w:hAnsi="Arial"/>
          <w:sz w:val="22"/>
        </w:rPr>
        <w:t>referring to strains rather than genotypes when discussing mice to avoid confusion</w:t>
      </w:r>
      <w:r w:rsidR="00BF4C85">
        <w:rPr>
          <w:rFonts w:ascii="Arial" w:hAnsi="Arial"/>
          <w:sz w:val="22"/>
        </w:rPr>
        <w:t xml:space="preserve">; </w:t>
      </w:r>
      <w:commentRangeStart w:id="38"/>
      <w:r w:rsidR="00BF4C85">
        <w:rPr>
          <w:rFonts w:ascii="Arial" w:hAnsi="Arial"/>
          <w:sz w:val="22"/>
        </w:rPr>
        <w:t>sensitivity to cytokine</w:t>
      </w:r>
      <w:commentRangeEnd w:id="38"/>
      <w:r w:rsidR="00C40D47">
        <w:rPr>
          <w:rStyle w:val="CommentReference"/>
        </w:rPr>
        <w:commentReference w:id="38"/>
      </w:r>
      <w:r w:rsidR="001A1FC0">
        <w:rPr>
          <w:rFonts w:ascii="Arial" w:hAnsi="Arial"/>
          <w:sz w:val="22"/>
        </w:rPr>
        <w:t xml:space="preserve">; </w:t>
      </w:r>
      <w:ins w:id="39" w:author="Clay Cressler" w:date="2020-11-02T22:35:00Z">
        <w:r w:rsidR="00C40D47">
          <w:rPr>
            <w:rFonts w:ascii="Arial" w:hAnsi="Arial"/>
            <w:sz w:val="22"/>
          </w:rPr>
          <w:t xml:space="preserve">better </w:t>
        </w:r>
      </w:ins>
      <w:del w:id="40" w:author="Clay Cressler" w:date="2020-11-02T22:34:00Z">
        <w:r w:rsidR="001A1FC0" w:rsidDel="00C40D47">
          <w:rPr>
            <w:rFonts w:ascii="Arial" w:hAnsi="Arial"/>
            <w:sz w:val="22"/>
          </w:rPr>
          <w:delText>trickle infections!!!</w:delText>
        </w:r>
        <w:r w:rsidR="004E7984" w:rsidDel="00C40D47">
          <w:rPr>
            <w:rFonts w:ascii="Arial" w:hAnsi="Arial"/>
            <w:sz w:val="22"/>
          </w:rPr>
          <w:delText xml:space="preserve">  </w:delText>
        </w:r>
      </w:del>
      <w:ins w:id="41" w:author="Clay Cressler" w:date="2020-11-02T22:35:00Z">
        <w:r w:rsidR="00C40D47">
          <w:rPr>
            <w:rFonts w:ascii="Arial" w:hAnsi="Arial"/>
            <w:sz w:val="22"/>
          </w:rPr>
          <w:t>defining</w:t>
        </w:r>
      </w:ins>
      <w:ins w:id="42" w:author="Clay Cressler" w:date="2020-11-02T22:34:00Z">
        <w:r w:rsidR="00C40D47">
          <w:rPr>
            <w:rFonts w:ascii="Arial" w:hAnsi="Arial"/>
            <w:sz w:val="22"/>
          </w:rPr>
          <w:t xml:space="preserve"> </w:t>
        </w:r>
      </w:ins>
      <w:ins w:id="43" w:author="Clay Cressler" w:date="2020-11-02T22:35:00Z">
        <w:r w:rsidR="00C40D47">
          <w:rPr>
            <w:rFonts w:ascii="Arial" w:hAnsi="Arial"/>
            <w:sz w:val="22"/>
          </w:rPr>
          <w:t>the growth of</w:t>
        </w:r>
      </w:ins>
      <w:ins w:id="44" w:author="Clay Cressler" w:date="2020-11-02T22:34:00Z">
        <w:r w:rsidR="00C40D47">
          <w:rPr>
            <w:rFonts w:ascii="Arial" w:hAnsi="Arial"/>
            <w:sz w:val="22"/>
          </w:rPr>
          <w:t xml:space="preserve"> </w:t>
        </w:r>
      </w:ins>
      <w:del w:id="45" w:author="Clay Cressler" w:date="2020-11-02T22:35:00Z">
        <w:r w:rsidR="004E7984" w:rsidDel="00C40D47">
          <w:rPr>
            <w:rFonts w:ascii="Arial" w:hAnsi="Arial"/>
            <w:sz w:val="22"/>
          </w:rPr>
          <w:delText xml:space="preserve">Growth of </w:delText>
        </w:r>
      </w:del>
      <w:r w:rsidR="004E7984">
        <w:rPr>
          <w:rFonts w:ascii="Arial" w:hAnsi="Arial"/>
          <w:sz w:val="22"/>
        </w:rPr>
        <w:t xml:space="preserve">parasite </w:t>
      </w:r>
      <w:r w:rsidR="004E7984" w:rsidRPr="004E7984">
        <w:rPr>
          <w:rFonts w:ascii="Arial" w:hAnsi="Arial"/>
          <w:sz w:val="22"/>
          <w:u w:val="single"/>
        </w:rPr>
        <w:t>biomass</w:t>
      </w:r>
      <w:r w:rsidR="00F33F53">
        <w:rPr>
          <w:rFonts w:ascii="Arial" w:hAnsi="Arial"/>
          <w:sz w:val="22"/>
          <w:u w:val="single"/>
        </w:rPr>
        <w:t xml:space="preserve">; </w:t>
      </w:r>
      <w:ins w:id="46" w:author="Clay Cressler" w:date="2020-11-02T22:35:00Z">
        <w:r w:rsidR="00C40D47">
          <w:rPr>
            <w:rFonts w:ascii="Arial" w:hAnsi="Arial"/>
            <w:sz w:val="22"/>
            <w:u w:val="single"/>
          </w:rPr>
          <w:t xml:space="preserve">and </w:t>
        </w:r>
      </w:ins>
      <w:r w:rsidR="00F33F53">
        <w:rPr>
          <w:rFonts w:ascii="Arial" w:hAnsi="Arial"/>
          <w:sz w:val="22"/>
          <w:u w:val="single"/>
        </w:rPr>
        <w:t>clarifying that Graham has a trainee in house to begin the work.</w:t>
      </w:r>
    </w:p>
    <w:p w14:paraId="0E35A5EC" w14:textId="2F54A0FB" w:rsidR="005F2B80" w:rsidRPr="0009487B" w:rsidRDefault="00D072BF" w:rsidP="00A560C5">
      <w:pPr>
        <w:ind w:firstLine="720"/>
        <w:jc w:val="both"/>
        <w:rPr>
          <w:rFonts w:ascii="Arial" w:hAnsi="Arial"/>
          <w:sz w:val="22"/>
        </w:rPr>
      </w:pPr>
      <w:r w:rsidRPr="00D072BF">
        <w:rPr>
          <w:rFonts w:ascii="Arial" w:hAnsi="Arial"/>
          <w:sz w:val="22"/>
        </w:rPr>
        <w:t xml:space="preserve">We thank the reviewers for their </w:t>
      </w:r>
      <w:r w:rsidR="002567BE">
        <w:rPr>
          <w:rFonts w:ascii="Arial" w:hAnsi="Arial"/>
          <w:sz w:val="22"/>
        </w:rPr>
        <w:t>thoughtful</w:t>
      </w:r>
      <w:r w:rsidRPr="00D072BF">
        <w:rPr>
          <w:rFonts w:ascii="Arial" w:hAnsi="Arial"/>
          <w:sz w:val="22"/>
        </w:rPr>
        <w:t xml:space="preserve"> critical feedback</w:t>
      </w:r>
      <w:r w:rsidR="002567BE">
        <w:rPr>
          <w:rFonts w:ascii="Arial" w:hAnsi="Arial"/>
          <w:sz w:val="22"/>
        </w:rPr>
        <w:t>. We</w:t>
      </w:r>
      <w:r w:rsidRPr="00D072BF">
        <w:rPr>
          <w:rFonts w:ascii="Arial" w:hAnsi="Arial"/>
          <w:sz w:val="22"/>
        </w:rPr>
        <w:t xml:space="preserve"> hope that they agree that these</w:t>
      </w:r>
      <w:r w:rsidR="00B75A6D">
        <w:rPr>
          <w:rFonts w:ascii="Arial" w:hAnsi="Arial"/>
          <w:sz w:val="22"/>
        </w:rPr>
        <w:t xml:space="preserve"> revisions have </w:t>
      </w:r>
      <w:r w:rsidR="00C82D4C">
        <w:rPr>
          <w:rFonts w:ascii="Arial" w:hAnsi="Arial"/>
          <w:sz w:val="22"/>
        </w:rPr>
        <w:t>clarifi</w:t>
      </w:r>
      <w:r w:rsidR="00B75A6D">
        <w:rPr>
          <w:rFonts w:ascii="Arial" w:hAnsi="Arial"/>
          <w:sz w:val="22"/>
        </w:rPr>
        <w:t xml:space="preserve">ed the </w:t>
      </w:r>
      <w:r w:rsidR="00C82D4C">
        <w:rPr>
          <w:rFonts w:ascii="Arial" w:hAnsi="Arial"/>
          <w:sz w:val="22"/>
        </w:rPr>
        <w:t>novelty</w:t>
      </w:r>
      <w:r w:rsidR="002567BE">
        <w:rPr>
          <w:rFonts w:ascii="Arial" w:hAnsi="Arial"/>
          <w:sz w:val="22"/>
        </w:rPr>
        <w:t xml:space="preserve"> </w:t>
      </w:r>
      <w:r w:rsidR="001522A8">
        <w:rPr>
          <w:rFonts w:ascii="Arial" w:hAnsi="Arial"/>
          <w:sz w:val="22"/>
        </w:rPr>
        <w:t xml:space="preserve">and improved the </w:t>
      </w:r>
      <w:r w:rsidR="00B75A6D">
        <w:rPr>
          <w:rFonts w:ascii="Arial" w:hAnsi="Arial"/>
          <w:sz w:val="22"/>
        </w:rPr>
        <w:t xml:space="preserve">rigor and impact of our proposal.  </w:t>
      </w:r>
      <w:r w:rsidR="00932915">
        <w:rPr>
          <w:rFonts w:ascii="Arial" w:hAnsi="Arial"/>
          <w:sz w:val="22"/>
        </w:rPr>
        <w:t xml:space="preserve"> </w:t>
      </w:r>
      <w:r w:rsidR="0046738A">
        <w:rPr>
          <w:rFonts w:ascii="Arial" w:hAnsi="Arial"/>
          <w:sz w:val="22"/>
        </w:rPr>
        <w:t xml:space="preserve"> </w:t>
      </w:r>
    </w:p>
    <w:sectPr w:rsidR="005F2B80" w:rsidRPr="0009487B" w:rsidSect="00A560C5">
      <w:pgSz w:w="12240" w:h="15840"/>
      <w:pgMar w:top="851" w:right="851" w:bottom="851" w:left="85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ndrea L. Graham" w:date="2020-11-02T15:01:00Z" w:initials="ALG">
    <w:p w14:paraId="6F7DED2D" w14:textId="64814ABB" w:rsidR="00925FDE" w:rsidRDefault="00925FDE">
      <w:pPr>
        <w:pStyle w:val="CommentText"/>
      </w:pPr>
      <w:r>
        <w:rPr>
          <w:rStyle w:val="CommentReference"/>
        </w:rPr>
        <w:annotationRef/>
      </w:r>
      <w:r w:rsidR="00C815BA">
        <w:t>Convey that o</w:t>
      </w:r>
      <w:r>
        <w:t>ur PURPOSE is to discover CAUSES of Allee or other drive</w:t>
      </w:r>
      <w:r w:rsidR="00C815BA">
        <w:t>rs</w:t>
      </w:r>
    </w:p>
  </w:comment>
  <w:comment w:id="37" w:author="Clay Cressler" w:date="2020-11-02T22:33:00Z" w:initials="CC">
    <w:p w14:paraId="737094FD" w14:textId="761BA993" w:rsidR="00C40D47" w:rsidRDefault="00C40D47">
      <w:pPr>
        <w:pStyle w:val="CommentText"/>
      </w:pPr>
      <w:r>
        <w:rPr>
          <w:rStyle w:val="CommentReference"/>
        </w:rPr>
        <w:annotationRef/>
      </w:r>
      <w:r>
        <w:t>Will it be clear to reviewers what this refers to? If not, should we delete or add words to explain?</w:t>
      </w:r>
    </w:p>
  </w:comment>
  <w:comment w:id="38" w:author="Clay Cressler" w:date="2020-11-02T22:34:00Z" w:initials="CC">
    <w:p w14:paraId="1E4568F0" w14:textId="4BBACCED" w:rsidR="00C40D47" w:rsidRDefault="00C40D47">
      <w:pPr>
        <w:pStyle w:val="CommentText"/>
      </w:pPr>
      <w:r>
        <w:rPr>
          <w:rStyle w:val="CommentReference"/>
        </w:rPr>
        <w:annotationRef/>
      </w:r>
      <w:r>
        <w:t>I’m not sure what this refers 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7DED2D" w15:done="0"/>
  <w15:commentEx w15:paraId="737094FD" w15:done="0"/>
  <w15:commentEx w15:paraId="1E4568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A9DBE" w16cex:dateUtc="2020-11-02T20:01:00Z"/>
  <w16cex:commentExtensible w16cex:durableId="234B07A1" w16cex:dateUtc="2020-11-03T04:33:00Z"/>
  <w16cex:commentExtensible w16cex:durableId="234B07F2" w16cex:dateUtc="2020-11-03T0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7DED2D" w16cid:durableId="234A9DBE"/>
  <w16cid:commentId w16cid:paraId="737094FD" w16cid:durableId="234B07A1"/>
  <w16cid:commentId w16cid:paraId="1E4568F0" w16cid:durableId="234B07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lay Cressler">
    <w15:presenceInfo w15:providerId="AD" w15:userId="S::ccressler2@unl.edu::22b9abb6-95bd-4fd0-985d-ccac894f0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7D"/>
    <w:rsid w:val="0000447F"/>
    <w:rsid w:val="00006349"/>
    <w:rsid w:val="00046088"/>
    <w:rsid w:val="00076B0D"/>
    <w:rsid w:val="000925C2"/>
    <w:rsid w:val="0009487B"/>
    <w:rsid w:val="00094C9E"/>
    <w:rsid w:val="000A1A7B"/>
    <w:rsid w:val="000A25B5"/>
    <w:rsid w:val="000A69C1"/>
    <w:rsid w:val="000B2770"/>
    <w:rsid w:val="000B71D1"/>
    <w:rsid w:val="000C4BB2"/>
    <w:rsid w:val="000D207D"/>
    <w:rsid w:val="000D2908"/>
    <w:rsid w:val="000E0093"/>
    <w:rsid w:val="000F3AE6"/>
    <w:rsid w:val="00100131"/>
    <w:rsid w:val="0010479D"/>
    <w:rsid w:val="00121C84"/>
    <w:rsid w:val="0013520A"/>
    <w:rsid w:val="0013728E"/>
    <w:rsid w:val="00142FA7"/>
    <w:rsid w:val="001522A8"/>
    <w:rsid w:val="00156797"/>
    <w:rsid w:val="00164C82"/>
    <w:rsid w:val="00170CBF"/>
    <w:rsid w:val="00174BDB"/>
    <w:rsid w:val="00191804"/>
    <w:rsid w:val="00193652"/>
    <w:rsid w:val="00194862"/>
    <w:rsid w:val="001A1FC0"/>
    <w:rsid w:val="001B5B77"/>
    <w:rsid w:val="001D4BB3"/>
    <w:rsid w:val="00200A5F"/>
    <w:rsid w:val="00220941"/>
    <w:rsid w:val="002567BE"/>
    <w:rsid w:val="00274380"/>
    <w:rsid w:val="002859B3"/>
    <w:rsid w:val="002873F2"/>
    <w:rsid w:val="002D2515"/>
    <w:rsid w:val="002D4049"/>
    <w:rsid w:val="002F1CB8"/>
    <w:rsid w:val="00301E5D"/>
    <w:rsid w:val="00314193"/>
    <w:rsid w:val="003229C3"/>
    <w:rsid w:val="00330DCA"/>
    <w:rsid w:val="00367B39"/>
    <w:rsid w:val="0037376B"/>
    <w:rsid w:val="00390DAC"/>
    <w:rsid w:val="003A3B25"/>
    <w:rsid w:val="003A46E0"/>
    <w:rsid w:val="003B1328"/>
    <w:rsid w:val="003D062C"/>
    <w:rsid w:val="003F0C84"/>
    <w:rsid w:val="003F3752"/>
    <w:rsid w:val="0040226B"/>
    <w:rsid w:val="00411CBE"/>
    <w:rsid w:val="00444B69"/>
    <w:rsid w:val="0046159E"/>
    <w:rsid w:val="0046738A"/>
    <w:rsid w:val="0048114D"/>
    <w:rsid w:val="00481F24"/>
    <w:rsid w:val="004861D0"/>
    <w:rsid w:val="004B0319"/>
    <w:rsid w:val="004C163E"/>
    <w:rsid w:val="004C5B5F"/>
    <w:rsid w:val="004C7737"/>
    <w:rsid w:val="004D0446"/>
    <w:rsid w:val="004E384D"/>
    <w:rsid w:val="004E6512"/>
    <w:rsid w:val="004E7984"/>
    <w:rsid w:val="00512924"/>
    <w:rsid w:val="0051372E"/>
    <w:rsid w:val="005204C1"/>
    <w:rsid w:val="00523465"/>
    <w:rsid w:val="00537547"/>
    <w:rsid w:val="00552DE2"/>
    <w:rsid w:val="00565398"/>
    <w:rsid w:val="005A0A01"/>
    <w:rsid w:val="005A122E"/>
    <w:rsid w:val="005C79F3"/>
    <w:rsid w:val="005E39C2"/>
    <w:rsid w:val="005F2B80"/>
    <w:rsid w:val="005F3F04"/>
    <w:rsid w:val="00613608"/>
    <w:rsid w:val="006417FD"/>
    <w:rsid w:val="0064487F"/>
    <w:rsid w:val="006507A2"/>
    <w:rsid w:val="00653C35"/>
    <w:rsid w:val="00673999"/>
    <w:rsid w:val="006863D0"/>
    <w:rsid w:val="006D4C32"/>
    <w:rsid w:val="006D4DFE"/>
    <w:rsid w:val="006E5232"/>
    <w:rsid w:val="006F6DD9"/>
    <w:rsid w:val="0070205D"/>
    <w:rsid w:val="00734267"/>
    <w:rsid w:val="00770815"/>
    <w:rsid w:val="007807A0"/>
    <w:rsid w:val="007871D0"/>
    <w:rsid w:val="007B7C6B"/>
    <w:rsid w:val="007D4BED"/>
    <w:rsid w:val="007F75B8"/>
    <w:rsid w:val="00804849"/>
    <w:rsid w:val="00804C34"/>
    <w:rsid w:val="008335E3"/>
    <w:rsid w:val="00843FE2"/>
    <w:rsid w:val="0086029E"/>
    <w:rsid w:val="00861229"/>
    <w:rsid w:val="008763A7"/>
    <w:rsid w:val="008B4D5E"/>
    <w:rsid w:val="008B706B"/>
    <w:rsid w:val="008C0315"/>
    <w:rsid w:val="008C0495"/>
    <w:rsid w:val="008E055D"/>
    <w:rsid w:val="008F2818"/>
    <w:rsid w:val="008F3250"/>
    <w:rsid w:val="008F521B"/>
    <w:rsid w:val="00925FDE"/>
    <w:rsid w:val="00931A1F"/>
    <w:rsid w:val="00932915"/>
    <w:rsid w:val="00941A34"/>
    <w:rsid w:val="0094311A"/>
    <w:rsid w:val="009729DF"/>
    <w:rsid w:val="009A1B25"/>
    <w:rsid w:val="009D4625"/>
    <w:rsid w:val="009E1DE1"/>
    <w:rsid w:val="009E70B9"/>
    <w:rsid w:val="00A05F02"/>
    <w:rsid w:val="00A1306D"/>
    <w:rsid w:val="00A53C2D"/>
    <w:rsid w:val="00A560C5"/>
    <w:rsid w:val="00A71531"/>
    <w:rsid w:val="00A72656"/>
    <w:rsid w:val="00A74E9D"/>
    <w:rsid w:val="00A82F84"/>
    <w:rsid w:val="00AB31F4"/>
    <w:rsid w:val="00AC0A6A"/>
    <w:rsid w:val="00AC4EB9"/>
    <w:rsid w:val="00B02F92"/>
    <w:rsid w:val="00B14235"/>
    <w:rsid w:val="00B17C7A"/>
    <w:rsid w:val="00B27839"/>
    <w:rsid w:val="00B34E01"/>
    <w:rsid w:val="00B44C45"/>
    <w:rsid w:val="00B45DF3"/>
    <w:rsid w:val="00B60580"/>
    <w:rsid w:val="00B61B05"/>
    <w:rsid w:val="00B61F13"/>
    <w:rsid w:val="00B65C74"/>
    <w:rsid w:val="00B73485"/>
    <w:rsid w:val="00B75A6D"/>
    <w:rsid w:val="00B7728E"/>
    <w:rsid w:val="00B81BDC"/>
    <w:rsid w:val="00BA60DA"/>
    <w:rsid w:val="00BB1CEC"/>
    <w:rsid w:val="00BB4AF6"/>
    <w:rsid w:val="00BC1A24"/>
    <w:rsid w:val="00BE3ECC"/>
    <w:rsid w:val="00BF4C85"/>
    <w:rsid w:val="00BF5551"/>
    <w:rsid w:val="00BF61A4"/>
    <w:rsid w:val="00C12E13"/>
    <w:rsid w:val="00C20986"/>
    <w:rsid w:val="00C21AAE"/>
    <w:rsid w:val="00C3427F"/>
    <w:rsid w:val="00C40D47"/>
    <w:rsid w:val="00C436F0"/>
    <w:rsid w:val="00C448E0"/>
    <w:rsid w:val="00C50FAA"/>
    <w:rsid w:val="00C53808"/>
    <w:rsid w:val="00C62583"/>
    <w:rsid w:val="00C815BA"/>
    <w:rsid w:val="00C82D4C"/>
    <w:rsid w:val="00CA3E55"/>
    <w:rsid w:val="00CA69C0"/>
    <w:rsid w:val="00CB36D2"/>
    <w:rsid w:val="00CB558E"/>
    <w:rsid w:val="00CC425F"/>
    <w:rsid w:val="00CC4EA6"/>
    <w:rsid w:val="00CC72CA"/>
    <w:rsid w:val="00CD1516"/>
    <w:rsid w:val="00CD1C1B"/>
    <w:rsid w:val="00CF1683"/>
    <w:rsid w:val="00D072BF"/>
    <w:rsid w:val="00D2273C"/>
    <w:rsid w:val="00D23DB8"/>
    <w:rsid w:val="00D453B8"/>
    <w:rsid w:val="00D462BF"/>
    <w:rsid w:val="00D553C4"/>
    <w:rsid w:val="00DC075E"/>
    <w:rsid w:val="00DD5CE0"/>
    <w:rsid w:val="00DD7D1E"/>
    <w:rsid w:val="00DF1CCC"/>
    <w:rsid w:val="00E00AF8"/>
    <w:rsid w:val="00E03A65"/>
    <w:rsid w:val="00E07332"/>
    <w:rsid w:val="00E11770"/>
    <w:rsid w:val="00E14703"/>
    <w:rsid w:val="00E429E4"/>
    <w:rsid w:val="00E459CE"/>
    <w:rsid w:val="00E65CA3"/>
    <w:rsid w:val="00E67EFC"/>
    <w:rsid w:val="00E7614F"/>
    <w:rsid w:val="00E83B47"/>
    <w:rsid w:val="00E945F6"/>
    <w:rsid w:val="00E97C8F"/>
    <w:rsid w:val="00ED515B"/>
    <w:rsid w:val="00EE0B5A"/>
    <w:rsid w:val="00EE4D2A"/>
    <w:rsid w:val="00EF163D"/>
    <w:rsid w:val="00F3236C"/>
    <w:rsid w:val="00F327AE"/>
    <w:rsid w:val="00F33F53"/>
    <w:rsid w:val="00F37D9C"/>
    <w:rsid w:val="00F63008"/>
    <w:rsid w:val="00F861FD"/>
    <w:rsid w:val="00F91639"/>
    <w:rsid w:val="00F95887"/>
    <w:rsid w:val="00F96A7E"/>
    <w:rsid w:val="00FA3E9B"/>
    <w:rsid w:val="00FB56BA"/>
    <w:rsid w:val="00FC55C7"/>
    <w:rsid w:val="00FE1A27"/>
    <w:rsid w:val="00FF4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FF34A"/>
  <w15:docId w15:val="{B7A18723-812A-3241-831C-317EF83F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C3"/>
    <w:pPr>
      <w:ind w:left="720"/>
      <w:contextualSpacing/>
    </w:pPr>
  </w:style>
  <w:style w:type="paragraph" w:styleId="NormalWeb">
    <w:name w:val="Normal (Web)"/>
    <w:basedOn w:val="Normal"/>
    <w:uiPriority w:val="99"/>
    <w:rsid w:val="003229C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3229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32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948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487B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rsid w:val="000948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9487B"/>
  </w:style>
  <w:style w:type="character" w:customStyle="1" w:styleId="CommentTextChar">
    <w:name w:val="Comment Text Char"/>
    <w:basedOn w:val="DefaultParagraphFont"/>
    <w:link w:val="CommentText"/>
    <w:rsid w:val="0009487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rsid w:val="000948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9487B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Graham</dc:creator>
  <cp:keywords/>
  <cp:lastModifiedBy>Clay Cressler</cp:lastModifiedBy>
  <cp:revision>2</cp:revision>
  <dcterms:created xsi:type="dcterms:W3CDTF">2020-11-03T04:36:00Z</dcterms:created>
  <dcterms:modified xsi:type="dcterms:W3CDTF">2020-11-03T04:36:00Z</dcterms:modified>
</cp:coreProperties>
</file>