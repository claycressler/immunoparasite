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5F43" w14:textId="05527390" w:rsidR="00017330" w:rsidRDefault="00C248F1" w:rsidP="00AF02BC">
      <w:pPr>
        <w:jc w:val="both"/>
        <w:rPr>
          <w:rFonts w:ascii="Arial" w:hAnsi="Arial" w:cs="Arial"/>
          <w:b/>
          <w:sz w:val="22"/>
          <w:szCs w:val="22"/>
        </w:rPr>
      </w:pPr>
      <w:r>
        <w:rPr>
          <w:rFonts w:ascii="Arial" w:hAnsi="Arial" w:cs="Arial"/>
          <w:b/>
          <w:sz w:val="22"/>
          <w:szCs w:val="22"/>
        </w:rPr>
        <w:t>SIGNIFICANCE.</w:t>
      </w:r>
    </w:p>
    <w:p w14:paraId="5938393F" w14:textId="77777777" w:rsidR="00017330" w:rsidRDefault="00017330" w:rsidP="00AF02BC">
      <w:pPr>
        <w:jc w:val="both"/>
        <w:rPr>
          <w:rFonts w:ascii="Arial" w:hAnsi="Arial" w:cs="Arial"/>
          <w:sz w:val="22"/>
          <w:szCs w:val="22"/>
          <w:lang w:val="en-GB"/>
        </w:rPr>
      </w:pPr>
    </w:p>
    <w:p w14:paraId="5CF910A8" w14:textId="6B08CCF2" w:rsidR="00017330" w:rsidRDefault="00C248F1" w:rsidP="00AF02BC">
      <w:pPr>
        <w:jc w:val="both"/>
      </w:pPr>
      <w:r>
        <w:rPr>
          <w:rFonts w:ascii="Arial" w:hAnsi="Arial" w:cs="Arial"/>
          <w:b/>
          <w:i/>
          <w:sz w:val="22"/>
          <w:szCs w:val="22"/>
          <w:lang w:val="en-GB"/>
        </w:rPr>
        <w:t>Duration of infection is a determinant of both individual health and public health</w:t>
      </w:r>
      <w:r>
        <w:rPr>
          <w:rFonts w:ascii="Arial" w:hAnsi="Arial" w:cs="Arial"/>
          <w:b/>
          <w:sz w:val="22"/>
          <w:szCs w:val="22"/>
          <w:lang w:val="en-GB"/>
        </w:rPr>
        <w:t>.</w:t>
      </w:r>
      <w:r>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sidR="00A861CE" w:rsidRPr="00A861CE">
        <w:t xml:space="preserve"> </w:t>
      </w:r>
      <w:r w:rsidR="0034158E">
        <w:rPr>
          <w:rFonts w:ascii="Arial" w:hAnsi="Arial" w:cs="Arial"/>
          <w:sz w:val="22"/>
          <w:szCs w:val="22"/>
          <w:lang w:val="en-GB"/>
        </w:rPr>
        <w:t>{Aston, 2019 #7832}</w:t>
      </w:r>
      <w:r>
        <w:rPr>
          <w:rFonts w:ascii="Arial" w:hAnsi="Arial" w:cs="Arial"/>
          <w:sz w:val="22"/>
          <w:szCs w:val="22"/>
          <w:lang w:val="en-GB"/>
        </w:rPr>
        <w:t xml:space="preserve">), the cumulative severity of symptoms such as </w:t>
      </w:r>
      <w:proofErr w:type="spellStart"/>
      <w:r>
        <w:rPr>
          <w:rFonts w:ascii="Arial" w:hAnsi="Arial" w:cs="Arial"/>
          <w:sz w:val="22"/>
          <w:szCs w:val="22"/>
          <w:lang w:val="en-GB"/>
        </w:rPr>
        <w:t>anemia</w:t>
      </w:r>
      <w:proofErr w:type="spellEnd"/>
      <w:r>
        <w:rPr>
          <w:rFonts w:ascii="Arial" w:hAnsi="Arial" w:cs="Arial"/>
          <w:sz w:val="22"/>
          <w:szCs w:val="22"/>
          <w:lang w:val="en-GB"/>
        </w:rPr>
        <w:t xml:space="preserve"> (e.g., during chronic malaria</w:t>
      </w:r>
      <w:r w:rsidR="006258A4" w:rsidRPr="006258A4">
        <w:t xml:space="preserve"> </w:t>
      </w:r>
      <w:r w:rsidR="0034158E">
        <w:rPr>
          <w:rFonts w:ascii="Arial" w:hAnsi="Arial" w:cs="Arial"/>
          <w:sz w:val="22"/>
          <w:szCs w:val="22"/>
          <w:lang w:val="en-GB"/>
        </w:rPr>
        <w:t>{Chen, 2016 #7833}</w:t>
      </w:r>
      <w:r>
        <w:rPr>
          <w:rFonts w:ascii="Arial" w:hAnsi="Arial" w:cs="Arial"/>
          <w:sz w:val="22"/>
          <w:szCs w:val="22"/>
          <w:lang w:val="en-GB"/>
        </w:rPr>
        <w:t xml:space="preserve">), and the amount of tissue damage that must be repaired if the individual is to recover (e.g., from viral hepatitis </w:t>
      </w:r>
      <w:r w:rsidR="0034158E">
        <w:rPr>
          <w:rFonts w:ascii="Arial" w:hAnsi="Arial" w:cs="Arial"/>
          <w:sz w:val="22"/>
          <w:szCs w:val="22"/>
          <w:lang w:val="en-GB"/>
        </w:rPr>
        <w:t>{</w:t>
      </w:r>
      <w:proofErr w:type="spellStart"/>
      <w:r w:rsidR="0034158E">
        <w:rPr>
          <w:rFonts w:ascii="Arial" w:hAnsi="Arial" w:cs="Arial"/>
          <w:sz w:val="22"/>
          <w:szCs w:val="22"/>
          <w:lang w:val="en-GB"/>
        </w:rPr>
        <w:t>Wursthorn</w:t>
      </w:r>
      <w:proofErr w:type="spellEnd"/>
      <w:r w:rsidR="0034158E">
        <w:rPr>
          <w:rFonts w:ascii="Arial" w:hAnsi="Arial" w:cs="Arial"/>
          <w:sz w:val="22"/>
          <w:szCs w:val="22"/>
          <w:lang w:val="en-GB"/>
        </w:rPr>
        <w:t>, 2008 #7834}</w:t>
      </w:r>
      <w:r>
        <w:rPr>
          <w:rFonts w:ascii="Arial" w:hAnsi="Arial" w:cs="Arial"/>
          <w:sz w:val="22"/>
          <w:szCs w:val="22"/>
          <w:lang w:val="en-GB"/>
        </w:rPr>
        <w:t xml:space="preserve"> or gastrointestinal helminthiasis </w:t>
      </w:r>
      <w:r w:rsidR="0034158E">
        <w:rPr>
          <w:rFonts w:ascii="Arial" w:hAnsi="Arial" w:cs="Arial"/>
          <w:sz w:val="22"/>
          <w:szCs w:val="22"/>
          <w:lang w:val="en-GB"/>
        </w:rPr>
        <w:t>{Pearson, 2012 #7835}</w:t>
      </w:r>
      <w:r>
        <w:rPr>
          <w:rFonts w:ascii="Arial" w:hAnsi="Arial" w:cs="Arial"/>
          <w:sz w:val="22"/>
          <w:szCs w:val="22"/>
          <w:lang w:val="en-GB"/>
        </w:rPr>
        <w:t>).  The work of physicians therefore tends to be easier when duration of infection is short.</w:t>
      </w:r>
    </w:p>
    <w:p w14:paraId="5A00F703" w14:textId="77777777" w:rsidR="00017330" w:rsidRDefault="00017330" w:rsidP="00AF02BC">
      <w:pPr>
        <w:jc w:val="both"/>
        <w:rPr>
          <w:rFonts w:ascii="Arial" w:hAnsi="Arial" w:cs="Arial"/>
          <w:sz w:val="22"/>
          <w:szCs w:val="22"/>
          <w:lang w:val="en-GB"/>
        </w:rPr>
      </w:pPr>
    </w:p>
    <w:p w14:paraId="72112333" w14:textId="78DA337C" w:rsidR="00017330" w:rsidRDefault="00C248F1" w:rsidP="00AF02BC">
      <w:pPr>
        <w:jc w:val="both"/>
      </w:pPr>
      <w:r>
        <w:rPr>
          <w:rFonts w:ascii="Arial" w:hAnsi="Arial" w:cs="Arial"/>
          <w:sz w:val="22"/>
          <w:szCs w:val="22"/>
          <w:lang w:val="en-GB"/>
        </w:rPr>
        <w:t>Equally striking is the impact of infection duration on the population scale:  the longer individual</w:t>
      </w:r>
      <w:r w:rsidR="008F091A">
        <w:rPr>
          <w:rFonts w:ascii="Arial" w:hAnsi="Arial" w:cs="Arial"/>
          <w:sz w:val="22"/>
          <w:szCs w:val="22"/>
          <w:lang w:val="en-GB"/>
        </w:rPr>
        <w:t>s are</w:t>
      </w:r>
      <w:r>
        <w:rPr>
          <w:rFonts w:ascii="Arial" w:hAnsi="Arial" w:cs="Arial"/>
          <w:sz w:val="22"/>
          <w:szCs w:val="22"/>
          <w:lang w:val="en-GB"/>
        </w:rPr>
        <w:t xml:space="preserve"> infected, the longer </w:t>
      </w:r>
      <w:r w:rsidR="007F04C3">
        <w:rPr>
          <w:rFonts w:ascii="Arial" w:hAnsi="Arial" w:cs="Arial"/>
          <w:sz w:val="22"/>
          <w:szCs w:val="22"/>
          <w:lang w:val="en-GB"/>
        </w:rPr>
        <w:t>they</w:t>
      </w:r>
      <w:r>
        <w:rPr>
          <w:rFonts w:ascii="Arial" w:hAnsi="Arial" w:cs="Arial"/>
          <w:sz w:val="22"/>
          <w:szCs w:val="22"/>
          <w:lang w:val="en-GB"/>
        </w:rPr>
        <w:t xml:space="preserve"> tend to be infectious to others, whether by persistent coughing (e.g., for tuberculosis; </w:t>
      </w:r>
      <w:r w:rsidR="0034158E">
        <w:rPr>
          <w:rFonts w:ascii="Arial" w:hAnsi="Arial" w:cs="Arial"/>
          <w:sz w:val="22"/>
          <w:szCs w:val="22"/>
          <w:lang w:val="en-GB"/>
        </w:rPr>
        <w:t>{Jones-Lopez, 2016 #7836}</w:t>
      </w:r>
      <w:r>
        <w:rPr>
          <w:rFonts w:ascii="Arial" w:hAnsi="Arial" w:cs="Arial"/>
          <w:sz w:val="22"/>
          <w:szCs w:val="22"/>
          <w:lang w:val="en-GB"/>
        </w:rPr>
        <w:t xml:space="preserve">), spreading of </w:t>
      </w:r>
      <w:proofErr w:type="spellStart"/>
      <w:r>
        <w:rPr>
          <w:rFonts w:ascii="Arial" w:hAnsi="Arial" w:cs="Arial"/>
          <w:sz w:val="22"/>
          <w:szCs w:val="22"/>
          <w:lang w:val="en-GB"/>
        </w:rPr>
        <w:t>fecal</w:t>
      </w:r>
      <w:proofErr w:type="spellEnd"/>
      <w:r>
        <w:rPr>
          <w:rFonts w:ascii="Arial" w:hAnsi="Arial" w:cs="Arial"/>
          <w:sz w:val="22"/>
          <w:szCs w:val="22"/>
          <w:lang w:val="en-GB"/>
        </w:rPr>
        <w:t xml:space="preserve"> matter (e.g., by Typhoid Mary </w:t>
      </w:r>
      <w:r w:rsidR="0034158E">
        <w:rPr>
          <w:rFonts w:ascii="Arial" w:hAnsi="Arial" w:cs="Arial"/>
          <w:sz w:val="22"/>
          <w:szCs w:val="22"/>
          <w:lang w:val="en-GB"/>
        </w:rPr>
        <w:t>{</w:t>
      </w:r>
      <w:proofErr w:type="spellStart"/>
      <w:r w:rsidR="0034158E">
        <w:rPr>
          <w:rFonts w:ascii="Arial" w:hAnsi="Arial" w:cs="Arial"/>
          <w:sz w:val="22"/>
          <w:szCs w:val="22"/>
          <w:lang w:val="en-GB"/>
        </w:rPr>
        <w:t>Marineli</w:t>
      </w:r>
      <w:proofErr w:type="spellEnd"/>
      <w:r w:rsidR="0034158E">
        <w:rPr>
          <w:rFonts w:ascii="Arial" w:hAnsi="Arial" w:cs="Arial"/>
          <w:sz w:val="22"/>
          <w:szCs w:val="22"/>
          <w:lang w:val="en-GB"/>
        </w:rPr>
        <w:t>, 2013 #7837}</w:t>
      </w:r>
      <w:r>
        <w:rPr>
          <w:rFonts w:ascii="Arial" w:hAnsi="Arial" w:cs="Arial"/>
          <w:sz w:val="22"/>
          <w:szCs w:val="22"/>
          <w:lang w:val="en-GB"/>
        </w:rPr>
        <w:t xml:space="preserve"> and modern analogues </w:t>
      </w:r>
      <w:r w:rsidR="0034158E">
        <w:rPr>
          <w:rFonts w:ascii="Arial" w:hAnsi="Arial" w:cs="Arial"/>
          <w:sz w:val="22"/>
          <w:szCs w:val="22"/>
          <w:lang w:val="en-GB"/>
        </w:rPr>
        <w:t>{Prasad, 2018 #7838}</w:t>
      </w:r>
      <w:r>
        <w:rPr>
          <w:rFonts w:ascii="Arial" w:hAnsi="Arial" w:cs="Arial"/>
          <w:sz w:val="22"/>
          <w:szCs w:val="22"/>
          <w:lang w:val="en-GB"/>
        </w:rPr>
        <w:t>), or availability of transmissible propagules to biting vectors (e.g., for malaria</w:t>
      </w:r>
      <w:r w:rsidR="00A759F3">
        <w:rPr>
          <w:rFonts w:ascii="Arial" w:hAnsi="Arial" w:cs="Arial"/>
          <w:sz w:val="22"/>
          <w:szCs w:val="22"/>
          <w:lang w:val="en-GB"/>
        </w:rPr>
        <w:t xml:space="preserve"> </w:t>
      </w:r>
      <w:r w:rsidR="0034158E">
        <w:rPr>
          <w:rFonts w:ascii="Arial" w:hAnsi="Arial" w:cs="Arial"/>
          <w:sz w:val="22"/>
          <w:szCs w:val="22"/>
          <w:lang w:val="en-GB"/>
        </w:rPr>
        <w:t>{Vallejo, 2016 #7839}</w:t>
      </w:r>
      <w:r>
        <w:rPr>
          <w:rFonts w:ascii="Arial" w:hAnsi="Arial" w:cs="Arial"/>
          <w:sz w:val="22"/>
          <w:szCs w:val="22"/>
          <w:lang w:val="en-GB"/>
        </w:rPr>
        <w:t xml:space="preserve">).  Accordingly, infection duration and its inverse, clearance rate, are canonical parameters in models of dynamic epidemiology </w:t>
      </w:r>
      <w:r w:rsidR="0034158E">
        <w:rPr>
          <w:rFonts w:ascii="Arial" w:hAnsi="Arial" w:cs="Arial"/>
          <w:sz w:val="22"/>
          <w:szCs w:val="22"/>
          <w:lang w:val="en-GB"/>
        </w:rPr>
        <w:t>{Anderson, 1979 #</w:t>
      </w:r>
      <w:proofErr w:type="gramStart"/>
      <w:r w:rsidR="0034158E">
        <w:rPr>
          <w:rFonts w:ascii="Arial" w:hAnsi="Arial" w:cs="Arial"/>
          <w:sz w:val="22"/>
          <w:szCs w:val="22"/>
          <w:lang w:val="en-GB"/>
        </w:rPr>
        <w:t>21;Anderson</w:t>
      </w:r>
      <w:proofErr w:type="gramEnd"/>
      <w:r w:rsidR="0034158E">
        <w:rPr>
          <w:rFonts w:ascii="Arial" w:hAnsi="Arial" w:cs="Arial"/>
          <w:sz w:val="22"/>
          <w:szCs w:val="22"/>
          <w:lang w:val="en-GB"/>
        </w:rPr>
        <w:t>, 1991 #28;May, 1979 #373}</w:t>
      </w:r>
      <w:r>
        <w:rPr>
          <w:rFonts w:ascii="Arial" w:hAnsi="Arial" w:cs="Arial"/>
          <w:sz w:val="22"/>
          <w:szCs w:val="22"/>
          <w:lang w:val="en-GB"/>
        </w:rPr>
        <w:t>. For example,</w:t>
      </w:r>
      <w:r w:rsidRPr="001109C1">
        <w:rPr>
          <w:rFonts w:ascii="Arial" w:hAnsi="Arial" w:cs="Arial"/>
          <w:sz w:val="22"/>
          <w:szCs w:val="22"/>
          <w:lang w:val="en-GB"/>
        </w:rPr>
        <w:t xml:space="preserve"> the mean and variance of infection duration</w:t>
      </w:r>
      <w:r>
        <w:rPr>
          <w:rFonts w:ascii="Arial" w:hAnsi="Arial" w:cs="Arial"/>
          <w:sz w:val="22"/>
          <w:szCs w:val="22"/>
          <w:lang w:val="en-GB"/>
        </w:rPr>
        <w:t xml:space="preserve"> in a population predict epidemic outbreak risk </w:t>
      </w:r>
      <w:r w:rsidR="002438D6">
        <w:rPr>
          <w:rFonts w:ascii="Arial" w:hAnsi="Arial" w:cs="Arial"/>
          <w:sz w:val="22"/>
          <w:szCs w:val="22"/>
          <w:lang w:val="en-GB"/>
        </w:rPr>
        <w:t xml:space="preserve">(e.g., for norovirus </w:t>
      </w:r>
      <w:r w:rsidR="0034158E">
        <w:rPr>
          <w:rFonts w:ascii="Arial" w:hAnsi="Arial" w:cs="Arial"/>
          <w:sz w:val="22"/>
          <w:szCs w:val="22"/>
          <w:lang w:val="en-GB"/>
        </w:rPr>
        <w:t>{</w:t>
      </w:r>
      <w:proofErr w:type="spellStart"/>
      <w:r w:rsidR="0034158E">
        <w:rPr>
          <w:rFonts w:ascii="Arial" w:hAnsi="Arial" w:cs="Arial"/>
          <w:sz w:val="22"/>
          <w:szCs w:val="22"/>
          <w:lang w:val="en-GB"/>
        </w:rPr>
        <w:t>Milbrath</w:t>
      </w:r>
      <w:proofErr w:type="spellEnd"/>
      <w:r w:rsidR="0034158E">
        <w:rPr>
          <w:rFonts w:ascii="Arial" w:hAnsi="Arial" w:cs="Arial"/>
          <w:sz w:val="22"/>
          <w:szCs w:val="22"/>
          <w:lang w:val="en-GB"/>
        </w:rPr>
        <w:t>, 2013 #7840}</w:t>
      </w:r>
      <w:r w:rsidR="002438D6">
        <w:rPr>
          <w:rFonts w:ascii="Arial" w:hAnsi="Arial" w:cs="Arial"/>
          <w:sz w:val="22"/>
          <w:szCs w:val="22"/>
          <w:lang w:val="en-GB"/>
        </w:rPr>
        <w:t>)</w:t>
      </w:r>
      <w:r>
        <w:rPr>
          <w:rFonts w:ascii="Arial" w:hAnsi="Arial" w:cs="Arial"/>
          <w:sz w:val="22"/>
          <w:szCs w:val="22"/>
          <w:lang w:val="en-GB"/>
        </w:rPr>
        <w:t xml:space="preserve"> and ease of control by public health interventions (e.g., </w:t>
      </w:r>
      <w:r w:rsidR="00047782">
        <w:rPr>
          <w:rFonts w:ascii="Arial" w:hAnsi="Arial" w:cs="Arial"/>
          <w:sz w:val="22"/>
          <w:szCs w:val="22"/>
          <w:lang w:val="en-GB"/>
        </w:rPr>
        <w:t xml:space="preserve">for </w:t>
      </w:r>
      <w:proofErr w:type="gramStart"/>
      <w:r w:rsidR="00C07029">
        <w:rPr>
          <w:rFonts w:ascii="Arial" w:hAnsi="Arial" w:cs="Arial"/>
          <w:sz w:val="22"/>
          <w:szCs w:val="22"/>
          <w:lang w:val="en-GB"/>
        </w:rPr>
        <w:t>sexually-transmitted</w:t>
      </w:r>
      <w:proofErr w:type="gramEnd"/>
      <w:r w:rsidR="00C07029">
        <w:rPr>
          <w:rFonts w:ascii="Arial" w:hAnsi="Arial" w:cs="Arial"/>
          <w:sz w:val="22"/>
          <w:szCs w:val="22"/>
          <w:lang w:val="en-GB"/>
        </w:rPr>
        <w:t xml:space="preserve"> </w:t>
      </w:r>
      <w:r w:rsidR="0034158E">
        <w:rPr>
          <w:rFonts w:ascii="Arial" w:hAnsi="Arial" w:cs="Arial"/>
          <w:sz w:val="22"/>
          <w:szCs w:val="22"/>
          <w:lang w:val="en-GB"/>
        </w:rPr>
        <w:t>{Robinson, 2012 #7841}</w:t>
      </w:r>
      <w:r w:rsidR="00C07029">
        <w:rPr>
          <w:rFonts w:ascii="Arial" w:hAnsi="Arial" w:cs="Arial"/>
          <w:sz w:val="22"/>
          <w:szCs w:val="22"/>
          <w:lang w:val="en-GB"/>
        </w:rPr>
        <w:t xml:space="preserve"> and vector-borne </w:t>
      </w:r>
      <w:r w:rsidR="0034158E">
        <w:rPr>
          <w:rFonts w:ascii="Arial" w:hAnsi="Arial" w:cs="Arial"/>
          <w:sz w:val="22"/>
          <w:szCs w:val="22"/>
          <w:lang w:val="en-GB"/>
        </w:rPr>
        <w:t>{Childs, 2015 #7842}</w:t>
      </w:r>
      <w:r w:rsidR="00C07029">
        <w:rPr>
          <w:rFonts w:ascii="Arial" w:hAnsi="Arial" w:cs="Arial"/>
          <w:sz w:val="22"/>
          <w:szCs w:val="22"/>
          <w:lang w:val="en-GB"/>
        </w:rPr>
        <w:t xml:space="preserve"> infections</w:t>
      </w:r>
      <w:r>
        <w:rPr>
          <w:rFonts w:ascii="Arial" w:hAnsi="Arial" w:cs="Arial"/>
          <w:sz w:val="22"/>
          <w:szCs w:val="22"/>
          <w:lang w:val="en-GB"/>
        </w:rPr>
        <w:t>).  The work of public health officials – in blocking spread of infections from one individual to the next – therefore tends to be easier</w:t>
      </w:r>
      <w:r w:rsidR="00AF2E6D">
        <w:rPr>
          <w:rFonts w:ascii="Arial" w:hAnsi="Arial" w:cs="Arial"/>
          <w:sz w:val="22"/>
          <w:szCs w:val="22"/>
          <w:lang w:val="en-GB"/>
        </w:rPr>
        <w:t xml:space="preserve"> </w:t>
      </w:r>
      <w:r w:rsidR="00F51B60">
        <w:rPr>
          <w:rFonts w:ascii="Arial" w:hAnsi="Arial" w:cs="Arial"/>
          <w:sz w:val="22"/>
          <w:szCs w:val="22"/>
          <w:lang w:val="en-GB"/>
        </w:rPr>
        <w:t>when</w:t>
      </w:r>
      <w:r>
        <w:rPr>
          <w:rFonts w:ascii="Arial" w:hAnsi="Arial" w:cs="Arial"/>
          <w:sz w:val="22"/>
          <w:szCs w:val="22"/>
          <w:lang w:val="en-GB"/>
        </w:rPr>
        <w:t xml:space="preserve"> the duration of infection </w:t>
      </w:r>
      <w:r w:rsidR="00F51B60">
        <w:rPr>
          <w:rFonts w:ascii="Arial" w:hAnsi="Arial" w:cs="Arial"/>
          <w:sz w:val="22"/>
          <w:szCs w:val="22"/>
          <w:lang w:val="en-GB"/>
        </w:rPr>
        <w:t>is short</w:t>
      </w:r>
      <w:r>
        <w:rPr>
          <w:rFonts w:ascii="Arial" w:hAnsi="Arial" w:cs="Arial"/>
          <w:sz w:val="22"/>
          <w:szCs w:val="22"/>
          <w:lang w:val="en-GB"/>
        </w:rPr>
        <w:t>.</w:t>
      </w:r>
    </w:p>
    <w:p w14:paraId="16805810" w14:textId="77777777" w:rsidR="00017330" w:rsidRDefault="00017330" w:rsidP="00AF02BC">
      <w:pPr>
        <w:jc w:val="both"/>
        <w:rPr>
          <w:rFonts w:ascii="Arial" w:hAnsi="Arial" w:cs="Arial"/>
          <w:sz w:val="22"/>
          <w:szCs w:val="22"/>
          <w:lang w:val="en-GB"/>
        </w:rPr>
      </w:pPr>
    </w:p>
    <w:p w14:paraId="54BF0D17" w14:textId="2755E6D4" w:rsidR="00017330" w:rsidRPr="00016A23" w:rsidRDefault="00C248F1" w:rsidP="00AF02BC">
      <w:pPr>
        <w:jc w:val="both"/>
      </w:pPr>
      <w:r>
        <w:rPr>
          <w:rFonts w:ascii="Arial" w:hAnsi="Arial" w:cs="Arial"/>
          <w:b/>
          <w:i/>
          <w:sz w:val="22"/>
          <w:szCs w:val="22"/>
          <w:lang w:val="en-GB"/>
        </w:rPr>
        <w:t xml:space="preserve">Despite these profound individual- and population-scale impacts upon human health, </w:t>
      </w:r>
      <w:commentRangeStart w:id="0"/>
      <w:r>
        <w:rPr>
          <w:rFonts w:ascii="Arial" w:hAnsi="Arial" w:cs="Arial"/>
          <w:b/>
          <w:i/>
          <w:sz w:val="22"/>
          <w:szCs w:val="22"/>
          <w:lang w:val="en-GB"/>
        </w:rPr>
        <w:t xml:space="preserve">we are unable to </w:t>
      </w:r>
      <w:r>
        <w:rPr>
          <w:rFonts w:ascii="Arial" w:hAnsi="Arial" w:cs="Arial"/>
          <w:b/>
          <w:i/>
          <w:sz w:val="22"/>
          <w:szCs w:val="22"/>
          <w:u w:val="single"/>
          <w:lang w:val="en-GB"/>
        </w:rPr>
        <w:t>predict</w:t>
      </w:r>
      <w:r>
        <w:rPr>
          <w:rFonts w:ascii="Arial" w:hAnsi="Arial" w:cs="Arial"/>
          <w:b/>
          <w:i/>
          <w:sz w:val="22"/>
          <w:szCs w:val="22"/>
          <w:lang w:val="en-GB"/>
        </w:rPr>
        <w:t xml:space="preserve"> infection duration, </w:t>
      </w:r>
      <w:r>
        <w:rPr>
          <w:rFonts w:ascii="Arial" w:hAnsi="Arial" w:cs="Arial"/>
          <w:b/>
          <w:iCs/>
          <w:sz w:val="22"/>
          <w:szCs w:val="22"/>
          <w:lang w:val="en-GB"/>
        </w:rPr>
        <w:t>a priori</w:t>
      </w:r>
      <w:r>
        <w:rPr>
          <w:rFonts w:ascii="Arial" w:hAnsi="Arial" w:cs="Arial"/>
          <w:b/>
          <w:i/>
          <w:sz w:val="22"/>
          <w:szCs w:val="22"/>
          <w:lang w:val="en-GB"/>
        </w:rPr>
        <w:t>, for any host-parasite system</w:t>
      </w:r>
      <w:commentRangeEnd w:id="0"/>
      <w:r w:rsidR="00024DC0">
        <w:rPr>
          <w:rStyle w:val="CommentReference"/>
        </w:rPr>
        <w:commentReference w:id="0"/>
      </w:r>
      <w:r>
        <w:rPr>
          <w:rFonts w:ascii="Arial" w:hAnsi="Arial" w:cs="Arial"/>
          <w:b/>
          <w:i/>
          <w:sz w:val="22"/>
          <w:szCs w:val="22"/>
          <w:lang w:val="en-GB"/>
        </w:rPr>
        <w:t>.</w:t>
      </w:r>
      <w:r>
        <w:rPr>
          <w:rFonts w:ascii="Arial" w:hAnsi="Arial" w:cs="Arial"/>
          <w:sz w:val="22"/>
          <w:szCs w:val="22"/>
          <w:lang w:val="en-GB"/>
        </w:rPr>
        <w:t xml:space="preserve"> </w:t>
      </w:r>
      <w:ins w:id="1" w:author="Clay Cressler" w:date="2020-10-12T19:10:00Z">
        <w:r w:rsidR="0097670A">
          <w:rPr>
            <w:rFonts w:ascii="Arial" w:hAnsi="Arial" w:cs="Arial"/>
            <w:sz w:val="22"/>
            <w:szCs w:val="22"/>
            <w:lang w:val="en-GB"/>
          </w:rPr>
          <w:t xml:space="preserve">This lack of predictive ability means that </w:t>
        </w:r>
      </w:ins>
      <w:ins w:id="2" w:author="Clay Cressler" w:date="2020-10-12T19:11:00Z">
        <w:r w:rsidR="0097670A">
          <w:rPr>
            <w:rFonts w:ascii="Arial" w:hAnsi="Arial" w:cs="Arial"/>
            <w:sz w:val="22"/>
            <w:szCs w:val="22"/>
            <w:lang w:val="en-GB"/>
          </w:rPr>
          <w:t>we still do not understand important aspects of the immune-parasite interaction that are yet to be uncovered.</w:t>
        </w:r>
      </w:ins>
      <w:r>
        <w:rPr>
          <w:rFonts w:ascii="Arial" w:hAnsi="Arial" w:cs="Arial"/>
          <w:sz w:val="22"/>
          <w:szCs w:val="22"/>
          <w:lang w:val="en-GB"/>
        </w:rPr>
        <w:t xml:space="preserve"> Infection duration will be shaped by the dynamic </w:t>
      </w:r>
      <w:r w:rsidRPr="00016A23">
        <w:rPr>
          <w:rFonts w:ascii="Arial" w:hAnsi="Arial" w:cs="Arial"/>
          <w:sz w:val="22"/>
          <w:szCs w:val="22"/>
          <w:lang w:val="en-GB"/>
        </w:rPr>
        <w:t xml:space="preserve">interactions between host </w:t>
      </w:r>
      <w:proofErr w:type="spellStart"/>
      <w:r w:rsidRPr="00016A23">
        <w:rPr>
          <w:rFonts w:ascii="Arial" w:hAnsi="Arial" w:cs="Arial"/>
          <w:sz w:val="22"/>
          <w:szCs w:val="22"/>
          <w:lang w:val="en-GB"/>
        </w:rPr>
        <w:t>defenses</w:t>
      </w:r>
      <w:proofErr w:type="spellEnd"/>
      <w:r w:rsidRPr="00016A23">
        <w:rPr>
          <w:rFonts w:ascii="Arial" w:hAnsi="Arial" w:cs="Arial"/>
          <w:sz w:val="22"/>
          <w:szCs w:val="22"/>
          <w:lang w:val="en-GB"/>
        </w:rPr>
        <w:t xml:space="preserve"> and parasite attacks, which are in turn </w:t>
      </w:r>
      <w:r w:rsidR="00A5063B">
        <w:rPr>
          <w:rFonts w:ascii="Arial" w:hAnsi="Arial" w:cs="Arial"/>
          <w:sz w:val="22"/>
          <w:szCs w:val="22"/>
          <w:lang w:val="en-GB"/>
        </w:rPr>
        <w:t>influenc</w:t>
      </w:r>
      <w:r w:rsidRPr="00016A23">
        <w:rPr>
          <w:rFonts w:ascii="Arial" w:hAnsi="Arial" w:cs="Arial"/>
          <w:sz w:val="22"/>
          <w:szCs w:val="22"/>
          <w:lang w:val="en-GB"/>
        </w:rPr>
        <w:t>ed by both host and parasite genetics.  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w:t>
      </w:r>
      <w:r>
        <w:rPr>
          <w:rFonts w:ascii="Arial" w:hAnsi="Arial" w:cs="Arial"/>
          <w:sz w:val="22"/>
          <w:szCs w:val="22"/>
          <w:lang w:val="en-GB"/>
        </w:rPr>
        <w:t xml:space="preserve"> nematodes</w:t>
      </w:r>
      <w:r w:rsidR="00500818" w:rsidRPr="00500818">
        <w:t xml:space="preserve"> </w:t>
      </w:r>
      <w:r w:rsidR="0034158E">
        <w:rPr>
          <w:rFonts w:ascii="Arial" w:hAnsi="Arial" w:cs="Arial"/>
          <w:sz w:val="22"/>
          <w:szCs w:val="22"/>
          <w:lang w:val="en-GB"/>
        </w:rPr>
        <w:t>{</w:t>
      </w:r>
      <w:proofErr w:type="spellStart"/>
      <w:r w:rsidR="0034158E">
        <w:rPr>
          <w:rFonts w:ascii="Arial" w:hAnsi="Arial" w:cs="Arial"/>
          <w:sz w:val="22"/>
          <w:szCs w:val="22"/>
          <w:lang w:val="en-GB"/>
        </w:rPr>
        <w:t>Grencis</w:t>
      </w:r>
      <w:proofErr w:type="spellEnd"/>
      <w:r w:rsidR="0034158E">
        <w:rPr>
          <w:rFonts w:ascii="Arial" w:hAnsi="Arial" w:cs="Arial"/>
          <w:sz w:val="22"/>
          <w:szCs w:val="22"/>
          <w:lang w:val="en-GB"/>
        </w:rPr>
        <w:t>, 2015 #7699}</w:t>
      </w:r>
      <w:r>
        <w:rPr>
          <w:rFonts w:ascii="Arial" w:hAnsi="Arial" w:cs="Arial"/>
          <w:sz w:val="22"/>
          <w:szCs w:val="22"/>
          <w:lang w:val="en-GB"/>
        </w:rPr>
        <w:t xml:space="preserve">).  Furthermore, parasite genotypes that immunosuppress (e.g., </w:t>
      </w:r>
      <w:r w:rsidR="0034158E">
        <w:rPr>
          <w:rFonts w:ascii="Arial" w:hAnsi="Arial" w:cs="Arial"/>
          <w:sz w:val="22"/>
          <w:szCs w:val="22"/>
          <w:lang w:val="en-GB"/>
        </w:rPr>
        <w:t>{</w:t>
      </w:r>
      <w:proofErr w:type="spellStart"/>
      <w:r w:rsidR="0034158E">
        <w:rPr>
          <w:rFonts w:ascii="Arial" w:hAnsi="Arial" w:cs="Arial"/>
          <w:sz w:val="22"/>
          <w:szCs w:val="22"/>
          <w:lang w:val="en-GB"/>
        </w:rPr>
        <w:t>D'Elia</w:t>
      </w:r>
      <w:proofErr w:type="spellEnd"/>
      <w:r w:rsidR="0034158E">
        <w:rPr>
          <w:rFonts w:ascii="Arial" w:hAnsi="Arial" w:cs="Arial"/>
          <w:sz w:val="22"/>
          <w:szCs w:val="22"/>
          <w:lang w:val="en-GB"/>
        </w:rPr>
        <w:t>, 2009 #7671}</w:t>
      </w:r>
      <w:r>
        <w:rPr>
          <w:rFonts w:ascii="Arial" w:hAnsi="Arial" w:cs="Arial"/>
          <w:sz w:val="22"/>
          <w:szCs w:val="22"/>
          <w:lang w:val="en-GB"/>
        </w:rPr>
        <w:t xml:space="preserve">) or metabolically co-opt (e.g., </w:t>
      </w:r>
      <w:r w:rsidR="0034158E">
        <w:rPr>
          <w:rFonts w:ascii="Arial" w:hAnsi="Arial" w:cs="Arial"/>
          <w:sz w:val="22"/>
          <w:szCs w:val="22"/>
          <w:lang w:val="en-GB"/>
        </w:rPr>
        <w:t>{</w:t>
      </w:r>
      <w:proofErr w:type="spellStart"/>
      <w:r w:rsidR="0034158E">
        <w:rPr>
          <w:rFonts w:ascii="Arial" w:hAnsi="Arial" w:cs="Arial"/>
          <w:sz w:val="22"/>
          <w:szCs w:val="22"/>
          <w:lang w:val="en-GB"/>
        </w:rPr>
        <w:t>Sondberg</w:t>
      </w:r>
      <w:proofErr w:type="spellEnd"/>
      <w:r w:rsidR="0034158E">
        <w:rPr>
          <w:rFonts w:ascii="Arial" w:hAnsi="Arial" w:cs="Arial"/>
          <w:sz w:val="22"/>
          <w:szCs w:val="22"/>
          <w:lang w:val="en-GB"/>
        </w:rPr>
        <w:t>, 2016 #7844}</w:t>
      </w:r>
      <w:r w:rsidRPr="00016A23">
        <w:rPr>
          <w:rFonts w:ascii="Arial" w:hAnsi="Arial" w:cs="Arial"/>
          <w:sz w:val="22"/>
          <w:szCs w:val="22"/>
          <w:lang w:val="en-GB"/>
        </w:rPr>
        <w:t xml:space="preserve">) the host most vigorously often generate infections of longest duration.  </w:t>
      </w:r>
    </w:p>
    <w:p w14:paraId="40661CCC" w14:textId="77777777" w:rsidR="00017330" w:rsidRPr="00016A23" w:rsidRDefault="00017330" w:rsidP="00AF02BC">
      <w:pPr>
        <w:jc w:val="both"/>
        <w:rPr>
          <w:rFonts w:ascii="Arial" w:hAnsi="Arial" w:cs="Arial"/>
          <w:sz w:val="22"/>
          <w:szCs w:val="22"/>
          <w:lang w:val="en-GB"/>
        </w:rPr>
      </w:pPr>
    </w:p>
    <w:p w14:paraId="286B981A" w14:textId="144B2C50" w:rsidR="00017330" w:rsidRPr="00016A23" w:rsidRDefault="00C248F1" w:rsidP="00AF02BC">
      <w:pPr>
        <w:jc w:val="both"/>
      </w:pPr>
      <w:r w:rsidRPr="00016A23">
        <w:rPr>
          <w:rFonts w:ascii="Arial" w:hAnsi="Arial" w:cs="Arial"/>
          <w:sz w:val="22"/>
          <w:szCs w:val="22"/>
          <w:lang w:val="en-GB"/>
        </w:rPr>
        <w:t xml:space="preserve">Indeed, infection duration is known to vary among host genotypes (e.g., </w:t>
      </w:r>
      <w:r w:rsidR="0034158E">
        <w:rPr>
          <w:rFonts w:ascii="Arial" w:hAnsi="Arial" w:cs="Arial"/>
          <w:sz w:val="22"/>
          <w:szCs w:val="22"/>
          <w:lang w:val="en-GB"/>
        </w:rPr>
        <w:t>{Wahid, 1989 #7846;Venkatesan, 1993 #7848;Pullinger, 2007 #7849;Brown, 2016 #7850}</w:t>
      </w:r>
      <w:r w:rsidRPr="00016A23">
        <w:rPr>
          <w:rFonts w:ascii="Arial" w:hAnsi="Arial" w:cs="Arial"/>
          <w:sz w:val="22"/>
          <w:szCs w:val="22"/>
          <w:lang w:val="en-GB"/>
        </w:rPr>
        <w:t xml:space="preserve">), parasite genotypes (e.g., </w:t>
      </w:r>
      <w:r w:rsidR="0034158E">
        <w:rPr>
          <w:rFonts w:ascii="Arial" w:hAnsi="Arial" w:cs="Arial"/>
          <w:sz w:val="22"/>
          <w:szCs w:val="22"/>
          <w:lang w:val="en-GB"/>
        </w:rPr>
        <w:t>{Tong, 2007 #7851;Trottier, 2008 #7852;Pichette-Jolette, 2019 #7853}</w:t>
      </w:r>
      <w:r w:rsidRPr="00016A23">
        <w:rPr>
          <w:rFonts w:ascii="Arial" w:hAnsi="Arial" w:cs="Arial"/>
          <w:sz w:val="22"/>
          <w:szCs w:val="22"/>
          <w:lang w:val="en-GB"/>
        </w:rPr>
        <w:t xml:space="preserve">), and to depend, in some cases, on the combination of host and parasite genotypes (e.g., </w:t>
      </w:r>
      <w:proofErr w:type="spellStart"/>
      <w:r w:rsidRPr="00016A23">
        <w:rPr>
          <w:rFonts w:ascii="Arial" w:hAnsi="Arial" w:cs="Arial"/>
          <w:sz w:val="22"/>
          <w:szCs w:val="22"/>
          <w:lang w:val="en-GB"/>
        </w:rPr>
        <w:t>G</w:t>
      </w:r>
      <w:r w:rsidRPr="00016A23">
        <w:rPr>
          <w:rFonts w:ascii="Arial" w:hAnsi="Arial" w:cs="Arial"/>
          <w:sz w:val="22"/>
          <w:szCs w:val="22"/>
          <w:vertAlign w:val="subscript"/>
          <w:lang w:val="en-GB"/>
        </w:rPr>
        <w:t>H</w:t>
      </w:r>
      <w:r w:rsidRPr="00016A23">
        <w:rPr>
          <w:rFonts w:ascii="Arial" w:hAnsi="Arial" w:cs="Arial"/>
          <w:sz w:val="22"/>
          <w:szCs w:val="22"/>
          <w:lang w:val="en-GB"/>
        </w:rPr>
        <w:t>xG</w:t>
      </w:r>
      <w:r w:rsidRPr="00016A23">
        <w:rPr>
          <w:rFonts w:ascii="Arial" w:hAnsi="Arial" w:cs="Arial"/>
          <w:sz w:val="22"/>
          <w:szCs w:val="22"/>
          <w:vertAlign w:val="subscript"/>
          <w:lang w:val="en-GB"/>
        </w:rPr>
        <w:t>P</w:t>
      </w:r>
      <w:proofErr w:type="spellEnd"/>
      <w:r w:rsidRPr="00016A23">
        <w:rPr>
          <w:rFonts w:ascii="Arial" w:hAnsi="Arial" w:cs="Arial"/>
          <w:sz w:val="22"/>
          <w:szCs w:val="22"/>
          <w:lang w:val="en-GB"/>
        </w:rPr>
        <w:t xml:space="preserve"> interactions for duration </w:t>
      </w:r>
      <w:r w:rsidR="0034158E">
        <w:rPr>
          <w:rFonts w:ascii="Arial" w:hAnsi="Arial" w:cs="Arial"/>
          <w:sz w:val="22"/>
          <w:szCs w:val="22"/>
          <w:lang w:val="en-GB"/>
        </w:rPr>
        <w:t>{Andrade, 1990 #7854;Prentice, 2014 #7855}</w:t>
      </w:r>
      <w:r w:rsidRPr="00016A23">
        <w:rPr>
          <w:rFonts w:ascii="Arial" w:hAnsi="Arial" w:cs="Arial"/>
          <w:sz w:val="22"/>
          <w:szCs w:val="22"/>
          <w:lang w:val="en-GB"/>
        </w:rPr>
        <w:t xml:space="preserve">).  Considerable effort has been expended to understand the molecular and cellular mechanisms behind the effects </w:t>
      </w:r>
      <w:r w:rsidR="00365F31">
        <w:rPr>
          <w:rFonts w:ascii="Arial" w:hAnsi="Arial" w:cs="Arial"/>
          <w:sz w:val="22"/>
          <w:szCs w:val="22"/>
          <w:lang w:val="en-GB"/>
        </w:rPr>
        <w:t>of</w:t>
      </w:r>
      <w:r w:rsidRPr="00016A23">
        <w:rPr>
          <w:rFonts w:ascii="Arial" w:hAnsi="Arial" w:cs="Arial"/>
          <w:sz w:val="22"/>
          <w:szCs w:val="22"/>
          <w:lang w:val="en-GB"/>
        </w:rPr>
        <w:t xml:space="preserve"> host and parasite genetic backgrounds</w:t>
      </w:r>
      <w:r w:rsidR="00E04CB9" w:rsidRPr="00016A23">
        <w:rPr>
          <w:rFonts w:ascii="Arial" w:hAnsi="Arial" w:cs="Arial"/>
          <w:sz w:val="22"/>
          <w:szCs w:val="22"/>
          <w:lang w:val="en-GB"/>
        </w:rPr>
        <w:t xml:space="preserve">, but </w:t>
      </w:r>
      <w:r w:rsidR="00E04CB9" w:rsidRPr="002F49CF">
        <w:rPr>
          <w:rFonts w:ascii="Arial" w:hAnsi="Arial" w:cs="Arial"/>
          <w:sz w:val="22"/>
          <w:szCs w:val="22"/>
          <w:lang w:val="en-GB"/>
        </w:rPr>
        <w:t xml:space="preserve">these efforts have not yet produced a framework that allows prediction of infection duration, in </w:t>
      </w:r>
      <w:r w:rsidR="00023E86" w:rsidRPr="002F49CF">
        <w:rPr>
          <w:rFonts w:ascii="Arial" w:hAnsi="Arial" w:cs="Arial"/>
          <w:sz w:val="22"/>
          <w:szCs w:val="22"/>
          <w:lang w:val="en-GB"/>
        </w:rPr>
        <w:t xml:space="preserve">large </w:t>
      </w:r>
      <w:r w:rsidR="00E04CB9" w:rsidRPr="002F49CF">
        <w:rPr>
          <w:rFonts w:ascii="Arial" w:hAnsi="Arial" w:cs="Arial"/>
          <w:sz w:val="22"/>
          <w:szCs w:val="22"/>
          <w:lang w:val="en-GB"/>
        </w:rPr>
        <w:t xml:space="preserve">part because </w:t>
      </w:r>
      <w:r w:rsidRPr="00023E86">
        <w:rPr>
          <w:rFonts w:ascii="Arial" w:hAnsi="Arial" w:cs="Arial"/>
          <w:b/>
          <w:sz w:val="22"/>
          <w:szCs w:val="22"/>
          <w:lang w:val="en-GB"/>
        </w:rPr>
        <w:t xml:space="preserve">genetics (even </w:t>
      </w:r>
      <w:proofErr w:type="spellStart"/>
      <w:r w:rsidRPr="00023E86">
        <w:rPr>
          <w:rFonts w:ascii="Arial" w:hAnsi="Arial" w:cs="Arial"/>
          <w:b/>
          <w:sz w:val="22"/>
          <w:szCs w:val="22"/>
          <w:lang w:val="en-GB"/>
        </w:rPr>
        <w:t>G</w:t>
      </w:r>
      <w:r w:rsidRPr="00023E86">
        <w:rPr>
          <w:rFonts w:ascii="Arial" w:hAnsi="Arial" w:cs="Arial"/>
          <w:b/>
          <w:sz w:val="22"/>
          <w:szCs w:val="22"/>
          <w:vertAlign w:val="subscript"/>
          <w:lang w:val="en-GB"/>
        </w:rPr>
        <w:t>H</w:t>
      </w:r>
      <w:r w:rsidRPr="00023E86">
        <w:rPr>
          <w:rFonts w:ascii="Arial" w:hAnsi="Arial" w:cs="Arial"/>
          <w:b/>
          <w:sz w:val="22"/>
          <w:szCs w:val="22"/>
          <w:lang w:val="en-GB"/>
        </w:rPr>
        <w:t>xG</w:t>
      </w:r>
      <w:r w:rsidRPr="00023E86">
        <w:rPr>
          <w:rFonts w:ascii="Arial" w:hAnsi="Arial" w:cs="Arial"/>
          <w:b/>
          <w:sz w:val="22"/>
          <w:szCs w:val="22"/>
          <w:vertAlign w:val="subscript"/>
          <w:lang w:val="en-GB"/>
        </w:rPr>
        <w:t>P</w:t>
      </w:r>
      <w:proofErr w:type="spellEnd"/>
      <w:r w:rsidRPr="00023E86">
        <w:rPr>
          <w:rFonts w:ascii="Arial" w:hAnsi="Arial" w:cs="Arial"/>
          <w:b/>
          <w:sz w:val="22"/>
          <w:szCs w:val="22"/>
          <w:lang w:val="en-GB"/>
        </w:rPr>
        <w:t xml:space="preserve"> interactions) </w:t>
      </w:r>
      <w:r w:rsidR="00E04CB9" w:rsidRPr="00023E86">
        <w:rPr>
          <w:rFonts w:ascii="Arial" w:hAnsi="Arial" w:cs="Arial"/>
          <w:b/>
          <w:sz w:val="22"/>
          <w:szCs w:val="22"/>
          <w:lang w:val="en-GB"/>
        </w:rPr>
        <w:t>are not the only driver of variation in</w:t>
      </w:r>
      <w:r w:rsidRPr="00023E86">
        <w:rPr>
          <w:rFonts w:ascii="Arial" w:hAnsi="Arial" w:cs="Arial"/>
          <w:b/>
          <w:sz w:val="22"/>
          <w:szCs w:val="22"/>
          <w:lang w:val="en-GB"/>
        </w:rPr>
        <w:t xml:space="preserve"> infection duration</w:t>
      </w:r>
      <w:r w:rsidRPr="00016A23">
        <w:rPr>
          <w:rFonts w:ascii="Arial" w:hAnsi="Arial" w:cs="Arial"/>
          <w:sz w:val="22"/>
          <w:szCs w:val="22"/>
          <w:lang w:val="en-GB"/>
        </w:rPr>
        <w:t xml:space="preserve">. </w:t>
      </w:r>
    </w:p>
    <w:p w14:paraId="42B6D6B1" w14:textId="77777777" w:rsidR="00017330" w:rsidRPr="00016A23" w:rsidRDefault="00017330" w:rsidP="00AF02BC">
      <w:pPr>
        <w:jc w:val="both"/>
        <w:rPr>
          <w:rFonts w:ascii="Arial" w:hAnsi="Arial" w:cs="Arial"/>
          <w:b/>
          <w:bCs/>
          <w:sz w:val="22"/>
          <w:szCs w:val="22"/>
          <w:lang w:val="en-GB"/>
        </w:rPr>
      </w:pPr>
    </w:p>
    <w:p w14:paraId="7B571572" w14:textId="2DED7F52" w:rsidR="00017330" w:rsidDel="004C70CF" w:rsidRDefault="00C248F1" w:rsidP="00AF02BC">
      <w:pPr>
        <w:jc w:val="both"/>
        <w:rPr>
          <w:del w:id="3" w:author="Clay Cressler" w:date="2020-10-12T19:22:00Z"/>
        </w:rPr>
      </w:pPr>
      <w:del w:id="4" w:author="Clay Cressler" w:date="2020-10-12T19:23:00Z">
        <w:r w:rsidRPr="00016A23" w:rsidDel="004C70CF">
          <w:rPr>
            <w:rFonts w:ascii="Arial" w:hAnsi="Arial" w:cs="Arial"/>
            <w:b/>
            <w:bCs/>
            <w:i/>
            <w:sz w:val="22"/>
            <w:szCs w:val="22"/>
            <w:lang w:val="en-GB"/>
          </w:rPr>
          <w:delText>Two additional, as yet unexplained, observations reveal our incomplete understanding of the determinants of infection duration</w:delText>
        </w:r>
        <w:r w:rsidRPr="00016A23" w:rsidDel="004C70CF">
          <w:rPr>
            <w:rFonts w:ascii="Arial" w:hAnsi="Arial" w:cs="Arial"/>
            <w:b/>
            <w:bCs/>
            <w:sz w:val="22"/>
            <w:szCs w:val="22"/>
            <w:lang w:val="en-GB"/>
          </w:rPr>
          <w:delText>.</w:delText>
        </w:r>
        <w:r w:rsidRPr="00016A23" w:rsidDel="004C70CF">
          <w:rPr>
            <w:rFonts w:ascii="Arial" w:hAnsi="Arial" w:cs="Arial"/>
            <w:sz w:val="22"/>
            <w:szCs w:val="22"/>
            <w:lang w:val="en-GB"/>
          </w:rPr>
          <w:delText xml:space="preserve"> </w:delText>
        </w:r>
      </w:del>
      <w:del w:id="5" w:author="Clay Cressler" w:date="2020-10-12T19:24:00Z">
        <w:r w:rsidRPr="00016A23" w:rsidDel="004C70CF">
          <w:rPr>
            <w:rFonts w:ascii="Arial" w:hAnsi="Arial" w:cs="Arial"/>
            <w:sz w:val="22"/>
            <w:szCs w:val="22"/>
            <w:lang w:val="en-GB"/>
          </w:rPr>
          <w:delText xml:space="preserve">First, </w:delText>
        </w:r>
        <w:r w:rsidR="00AF2E6D" w:rsidRPr="004C70CF" w:rsidDel="004C70CF">
          <w:rPr>
            <w:rFonts w:ascii="Arial" w:hAnsi="Arial" w:cs="Arial"/>
            <w:b/>
            <w:bCs/>
            <w:sz w:val="22"/>
            <w:szCs w:val="22"/>
            <w:u w:val="single"/>
            <w:lang w:val="en-GB"/>
            <w:rPrChange w:id="6" w:author="Clay Cressler" w:date="2020-10-12T19:24:00Z">
              <w:rPr>
                <w:rFonts w:ascii="Arial" w:hAnsi="Arial" w:cs="Arial"/>
                <w:sz w:val="22"/>
                <w:szCs w:val="22"/>
                <w:u w:val="single"/>
                <w:lang w:val="en-GB"/>
              </w:rPr>
            </w:rPrChange>
          </w:rPr>
          <w:delText>i</w:delText>
        </w:r>
      </w:del>
      <w:ins w:id="7" w:author="Clay Cressler" w:date="2020-10-12T19:24:00Z">
        <w:r w:rsidR="004C70CF">
          <w:rPr>
            <w:rFonts w:ascii="Arial" w:hAnsi="Arial" w:cs="Arial"/>
            <w:b/>
            <w:bCs/>
            <w:sz w:val="22"/>
            <w:szCs w:val="22"/>
            <w:u w:val="single"/>
            <w:lang w:val="en-GB"/>
          </w:rPr>
          <w:t>I</w:t>
        </w:r>
      </w:ins>
      <w:r w:rsidR="00AF2E6D" w:rsidRPr="004C70CF">
        <w:rPr>
          <w:rFonts w:ascii="Arial" w:hAnsi="Arial" w:cs="Arial"/>
          <w:b/>
          <w:bCs/>
          <w:sz w:val="22"/>
          <w:szCs w:val="22"/>
          <w:u w:val="single"/>
          <w:lang w:val="en-GB"/>
          <w:rPrChange w:id="8" w:author="Clay Cressler" w:date="2020-10-12T19:24:00Z">
            <w:rPr>
              <w:rFonts w:ascii="Arial" w:hAnsi="Arial" w:cs="Arial"/>
              <w:sz w:val="22"/>
              <w:szCs w:val="22"/>
              <w:u w:val="single"/>
              <w:lang w:val="en-GB"/>
            </w:rPr>
          </w:rPrChange>
        </w:rPr>
        <w:t>nfection duration often varies with dose</w:t>
      </w:r>
      <w:del w:id="9" w:author="Clay Cressler" w:date="2020-10-12T19:21:00Z">
        <w:r w:rsidR="00A20217" w:rsidRPr="004C70CF" w:rsidDel="004C70CF">
          <w:rPr>
            <w:rFonts w:ascii="Arial" w:hAnsi="Arial" w:cs="Arial"/>
            <w:b/>
            <w:bCs/>
            <w:sz w:val="22"/>
            <w:szCs w:val="22"/>
            <w:lang w:val="en-GB"/>
            <w:rPrChange w:id="10" w:author="Clay Cressler" w:date="2020-10-12T19:24:00Z">
              <w:rPr>
                <w:rFonts w:ascii="Arial" w:hAnsi="Arial" w:cs="Arial"/>
                <w:sz w:val="22"/>
                <w:szCs w:val="22"/>
                <w:lang w:val="en-GB"/>
              </w:rPr>
            </w:rPrChange>
          </w:rPr>
          <w:delText>: f</w:delText>
        </w:r>
        <w:r w:rsidR="00AF2E6D" w:rsidRPr="004C70CF" w:rsidDel="004C70CF">
          <w:rPr>
            <w:rFonts w:ascii="Arial" w:hAnsi="Arial" w:cs="Arial"/>
            <w:b/>
            <w:bCs/>
            <w:sz w:val="22"/>
            <w:szCs w:val="22"/>
            <w:lang w:val="en-GB"/>
            <w:rPrChange w:id="11" w:author="Clay Cressler" w:date="2020-10-12T19:24:00Z">
              <w:rPr>
                <w:rFonts w:ascii="Arial" w:hAnsi="Arial" w:cs="Arial"/>
                <w:sz w:val="22"/>
                <w:szCs w:val="22"/>
                <w:lang w:val="en-GB"/>
              </w:rPr>
            </w:rPrChange>
          </w:rPr>
          <w:delText>or reasons that remain unclear, and across many infectio</w:delText>
        </w:r>
        <w:r w:rsidR="009F3147" w:rsidRPr="004C70CF" w:rsidDel="004C70CF">
          <w:rPr>
            <w:rFonts w:ascii="Arial" w:hAnsi="Arial" w:cs="Arial"/>
            <w:b/>
            <w:bCs/>
            <w:sz w:val="22"/>
            <w:szCs w:val="22"/>
            <w:lang w:val="en-GB"/>
            <w:rPrChange w:id="12" w:author="Clay Cressler" w:date="2020-10-12T19:24:00Z">
              <w:rPr>
                <w:rFonts w:ascii="Arial" w:hAnsi="Arial" w:cs="Arial"/>
                <w:sz w:val="22"/>
                <w:szCs w:val="22"/>
                <w:lang w:val="en-GB"/>
              </w:rPr>
            </w:rPrChange>
          </w:rPr>
          <w:delText>n</w:delText>
        </w:r>
        <w:r w:rsidR="00AF2E6D" w:rsidRPr="004C70CF" w:rsidDel="004C70CF">
          <w:rPr>
            <w:rFonts w:ascii="Arial" w:hAnsi="Arial" w:cs="Arial"/>
            <w:b/>
            <w:bCs/>
            <w:sz w:val="22"/>
            <w:szCs w:val="22"/>
            <w:lang w:val="en-GB"/>
            <w:rPrChange w:id="13" w:author="Clay Cressler" w:date="2020-10-12T19:24:00Z">
              <w:rPr>
                <w:rFonts w:ascii="Arial" w:hAnsi="Arial" w:cs="Arial"/>
                <w:sz w:val="22"/>
                <w:szCs w:val="22"/>
                <w:lang w:val="en-GB"/>
              </w:rPr>
            </w:rPrChange>
          </w:rPr>
          <w:delText>s, the relationships among inoculating dose, immune response induction, and infection duration are nonlinear and defy prediction</w:delText>
        </w:r>
      </w:del>
      <w:r w:rsidR="00AF2E6D" w:rsidRPr="004C70CF">
        <w:rPr>
          <w:rFonts w:ascii="Arial" w:hAnsi="Arial" w:cs="Arial"/>
          <w:b/>
          <w:bCs/>
          <w:sz w:val="22"/>
          <w:szCs w:val="22"/>
          <w:lang w:val="en-GB"/>
          <w:rPrChange w:id="14" w:author="Clay Cressler" w:date="2020-10-12T19:24:00Z">
            <w:rPr>
              <w:rFonts w:ascii="Arial" w:hAnsi="Arial" w:cs="Arial"/>
              <w:sz w:val="22"/>
              <w:szCs w:val="22"/>
              <w:lang w:val="en-GB"/>
            </w:rPr>
          </w:rPrChange>
        </w:rPr>
        <w:t xml:space="preserve"> </w:t>
      </w:r>
      <w:r w:rsidR="00AF2E6D" w:rsidRPr="00016A23">
        <w:rPr>
          <w:rFonts w:ascii="Arial" w:hAnsi="Arial" w:cs="Arial"/>
          <w:sz w:val="22"/>
          <w:szCs w:val="22"/>
          <w:lang w:val="en-GB"/>
        </w:rPr>
        <w:t xml:space="preserve">(e.g., </w:t>
      </w:r>
      <w:r w:rsidR="0034158E">
        <w:rPr>
          <w:rFonts w:ascii="Arial" w:hAnsi="Arial" w:cs="Arial"/>
          <w:sz w:val="22"/>
          <w:szCs w:val="22"/>
          <w:lang w:val="en-GB"/>
        </w:rPr>
        <w:t>{Ebert, 2000 #2262;Paterson, 2008 #2048}</w:t>
      </w:r>
      <w:r w:rsidR="00AF2E6D" w:rsidRPr="00016A23">
        <w:rPr>
          <w:rFonts w:ascii="Arial" w:hAnsi="Arial" w:cs="Arial"/>
          <w:sz w:val="22"/>
          <w:szCs w:val="22"/>
          <w:lang w:val="en-GB"/>
        </w:rPr>
        <w:t xml:space="preserve">). </w:t>
      </w:r>
      <w:del w:id="15" w:author="Clay Cressler" w:date="2020-10-12T19:21:00Z">
        <w:r w:rsidR="00830E7F" w:rsidRPr="00016A23" w:rsidDel="004C70CF">
          <w:rPr>
            <w:rFonts w:ascii="Arial" w:hAnsi="Arial" w:cs="Arial"/>
            <w:sz w:val="22"/>
            <w:szCs w:val="22"/>
            <w:lang w:val="en-GB"/>
          </w:rPr>
          <w:delText>Moreover</w:delText>
        </w:r>
      </w:del>
      <w:ins w:id="16" w:author="Clay Cressler" w:date="2020-10-12T19:21:00Z">
        <w:r w:rsidR="004C70CF">
          <w:rPr>
            <w:rFonts w:ascii="Arial" w:hAnsi="Arial" w:cs="Arial"/>
            <w:sz w:val="22"/>
            <w:szCs w:val="22"/>
            <w:lang w:val="en-GB"/>
          </w:rPr>
          <w:t>Even more perplexing</w:t>
        </w:r>
      </w:ins>
      <w:r w:rsidR="00AF2E6D" w:rsidRPr="00016A23">
        <w:rPr>
          <w:rFonts w:ascii="Arial" w:hAnsi="Arial" w:cs="Arial"/>
          <w:sz w:val="22"/>
          <w:szCs w:val="22"/>
          <w:lang w:val="en-GB"/>
        </w:rPr>
        <w:t xml:space="preserve">, the change in duration with dose often varies among host genotypes. </w:t>
      </w:r>
      <w:r w:rsidRPr="00016A23">
        <w:rPr>
          <w:rFonts w:ascii="Arial" w:hAnsi="Arial" w:cs="Arial"/>
          <w:sz w:val="22"/>
          <w:szCs w:val="22"/>
          <w:lang w:val="en-GB"/>
        </w:rPr>
        <w:t xml:space="preserve">For example, mouse strains described as “resistant” </w:t>
      </w:r>
      <w:r w:rsidR="00AF2E6D" w:rsidRPr="00016A23">
        <w:rPr>
          <w:rFonts w:ascii="Arial" w:hAnsi="Arial" w:cs="Arial"/>
          <w:sz w:val="22"/>
          <w:szCs w:val="22"/>
          <w:lang w:val="en-GB"/>
        </w:rPr>
        <w:t xml:space="preserve">due to their ability to clear </w:t>
      </w:r>
      <w:r w:rsidRPr="00016A23">
        <w:rPr>
          <w:rFonts w:ascii="Arial" w:hAnsi="Arial" w:cs="Arial"/>
          <w:sz w:val="22"/>
          <w:szCs w:val="22"/>
          <w:lang w:val="en-GB"/>
        </w:rPr>
        <w:t>a high dose</w:t>
      </w:r>
      <w:r w:rsidR="00AF2E6D" w:rsidRPr="00016A23">
        <w:rPr>
          <w:rFonts w:ascii="Arial" w:hAnsi="Arial" w:cs="Arial"/>
          <w:sz w:val="22"/>
          <w:szCs w:val="22"/>
          <w:lang w:val="en-GB"/>
        </w:rPr>
        <w:t xml:space="preserve"> </w:t>
      </w:r>
      <w:r w:rsidR="0064422A">
        <w:rPr>
          <w:rFonts w:ascii="Arial" w:hAnsi="Arial" w:cs="Arial"/>
          <w:sz w:val="22"/>
          <w:szCs w:val="22"/>
          <w:lang w:val="en-GB"/>
        </w:rPr>
        <w:t xml:space="preserve">of </w:t>
      </w:r>
      <w:r w:rsidR="00374C40">
        <w:rPr>
          <w:rFonts w:ascii="Arial" w:hAnsi="Arial" w:cs="Arial"/>
          <w:sz w:val="22"/>
          <w:szCs w:val="22"/>
          <w:lang w:val="en-GB"/>
        </w:rPr>
        <w:t>nematode</w:t>
      </w:r>
      <w:r w:rsidR="0064422A">
        <w:rPr>
          <w:rFonts w:ascii="Arial" w:hAnsi="Arial" w:cs="Arial"/>
          <w:sz w:val="22"/>
          <w:szCs w:val="22"/>
          <w:lang w:val="en-GB"/>
        </w:rPr>
        <w:t>s</w:t>
      </w:r>
      <w:r w:rsidRPr="00016A23">
        <w:rPr>
          <w:rFonts w:ascii="Arial" w:hAnsi="Arial" w:cs="Arial"/>
          <w:sz w:val="22"/>
          <w:szCs w:val="22"/>
          <w:lang w:val="en-GB"/>
        </w:rPr>
        <w:t xml:space="preserve"> become </w:t>
      </w:r>
      <w:r w:rsidR="00AF2E6D" w:rsidRPr="00016A23">
        <w:rPr>
          <w:rFonts w:ascii="Arial" w:hAnsi="Arial" w:cs="Arial"/>
          <w:sz w:val="22"/>
          <w:szCs w:val="22"/>
          <w:lang w:val="en-GB"/>
        </w:rPr>
        <w:t xml:space="preserve">chronically infected </w:t>
      </w:r>
      <w:r w:rsidRPr="00016A23">
        <w:rPr>
          <w:rFonts w:ascii="Arial" w:hAnsi="Arial" w:cs="Arial"/>
          <w:sz w:val="22"/>
          <w:szCs w:val="22"/>
          <w:lang w:val="en-GB"/>
        </w:rPr>
        <w:t>when exposed to a low dose</w:t>
      </w:r>
      <w:r w:rsidR="00AF2E6D" w:rsidRPr="00016A23">
        <w:rPr>
          <w:rFonts w:ascii="Arial" w:hAnsi="Arial" w:cs="Arial"/>
          <w:sz w:val="22"/>
          <w:szCs w:val="22"/>
          <w:lang w:val="en-GB"/>
        </w:rPr>
        <w:t xml:space="preserve">, whereas other mouse strains </w:t>
      </w:r>
      <w:r w:rsidR="009F3147">
        <w:rPr>
          <w:rFonts w:ascii="Arial" w:hAnsi="Arial" w:cs="Arial"/>
          <w:sz w:val="22"/>
          <w:szCs w:val="22"/>
          <w:lang w:val="en-GB"/>
        </w:rPr>
        <w:t>are</w:t>
      </w:r>
      <w:r w:rsidR="00AF2E6D" w:rsidRPr="00016A23">
        <w:rPr>
          <w:rFonts w:ascii="Arial" w:hAnsi="Arial" w:cs="Arial"/>
          <w:sz w:val="22"/>
          <w:szCs w:val="22"/>
          <w:lang w:val="en-GB"/>
        </w:rPr>
        <w:t xml:space="preserve"> chronically infected regardless of dose</w:t>
      </w:r>
      <w:r w:rsidRPr="00016A23">
        <w:rPr>
          <w:rFonts w:ascii="Arial" w:hAnsi="Arial" w:cs="Arial"/>
          <w:sz w:val="22"/>
          <w:szCs w:val="22"/>
          <w:lang w:val="en-GB"/>
        </w:rPr>
        <w:t xml:space="preserve"> </w:t>
      </w:r>
      <w:r w:rsidR="0034158E">
        <w:rPr>
          <w:rFonts w:ascii="Arial" w:hAnsi="Arial" w:cs="Arial"/>
          <w:sz w:val="22"/>
          <w:szCs w:val="22"/>
          <w:lang w:val="en-GB"/>
        </w:rPr>
        <w:t>{Bancroft, 1994 #</w:t>
      </w:r>
      <w:proofErr w:type="gramStart"/>
      <w:r w:rsidR="0034158E">
        <w:rPr>
          <w:rFonts w:ascii="Arial" w:hAnsi="Arial" w:cs="Arial"/>
          <w:sz w:val="22"/>
          <w:szCs w:val="22"/>
          <w:lang w:val="en-GB"/>
        </w:rPr>
        <w:t>7858;Bancroft</w:t>
      </w:r>
      <w:proofErr w:type="gramEnd"/>
      <w:r w:rsidR="0034158E">
        <w:rPr>
          <w:rFonts w:ascii="Arial" w:hAnsi="Arial" w:cs="Arial"/>
          <w:sz w:val="22"/>
          <w:szCs w:val="22"/>
          <w:lang w:val="en-GB"/>
        </w:rPr>
        <w:t>, 2001 #7857;Else, 1994 #7859}</w:t>
      </w:r>
      <w:r w:rsidRPr="00016A23">
        <w:rPr>
          <w:rFonts w:ascii="Arial" w:hAnsi="Arial" w:cs="Arial"/>
          <w:sz w:val="22"/>
          <w:szCs w:val="22"/>
          <w:lang w:val="en-GB"/>
        </w:rPr>
        <w:t xml:space="preserve">. </w:t>
      </w:r>
      <w:del w:id="17" w:author="Clay Cressler" w:date="2020-10-12T19:21:00Z">
        <w:r w:rsidRPr="00016A23" w:rsidDel="004C70CF">
          <w:rPr>
            <w:rFonts w:ascii="Arial" w:hAnsi="Arial" w:cs="Arial"/>
            <w:sz w:val="22"/>
            <w:szCs w:val="22"/>
            <w:lang w:val="en-GB"/>
          </w:rPr>
          <w:delText xml:space="preserve">With this project, we will elucidate </w:delText>
        </w:r>
        <w:r w:rsidRPr="00AE6F84" w:rsidDel="004C70CF">
          <w:rPr>
            <w:rFonts w:ascii="Arial" w:hAnsi="Arial" w:cs="Arial"/>
            <w:b/>
            <w:bCs/>
            <w:sz w:val="22"/>
            <w:szCs w:val="22"/>
            <w:lang w:val="en-GB"/>
          </w:rPr>
          <w:delText>causes of differential dose-</w:delText>
        </w:r>
        <w:r w:rsidR="00830E7F" w:rsidRPr="00AE6F84" w:rsidDel="004C70CF">
          <w:rPr>
            <w:rFonts w:ascii="Arial" w:hAnsi="Arial" w:cs="Arial"/>
            <w:b/>
            <w:bCs/>
            <w:sz w:val="22"/>
            <w:szCs w:val="22"/>
            <w:lang w:val="en-GB"/>
          </w:rPr>
          <w:delText xml:space="preserve">dependent infection durations </w:delText>
        </w:r>
        <w:r w:rsidRPr="00AE6F84" w:rsidDel="004C70CF">
          <w:rPr>
            <w:rFonts w:ascii="Arial" w:hAnsi="Arial" w:cs="Arial"/>
            <w:b/>
            <w:bCs/>
            <w:sz w:val="22"/>
            <w:szCs w:val="22"/>
            <w:u w:val="single"/>
            <w:lang w:val="en-GB"/>
          </w:rPr>
          <w:delText>among host genotypes</w:delText>
        </w:r>
        <w:r w:rsidRPr="00016A23" w:rsidDel="004C70CF">
          <w:rPr>
            <w:rFonts w:ascii="Arial" w:hAnsi="Arial" w:cs="Arial"/>
            <w:sz w:val="22"/>
            <w:szCs w:val="22"/>
            <w:lang w:val="en-GB"/>
          </w:rPr>
          <w:delText>.</w:delText>
        </w:r>
      </w:del>
      <w:ins w:id="18" w:author="Clay Cressler" w:date="2020-10-12T19:22:00Z">
        <w:r w:rsidR="004C70CF">
          <w:rPr>
            <w:rFonts w:ascii="Arial" w:hAnsi="Arial" w:cs="Arial"/>
            <w:sz w:val="22"/>
            <w:szCs w:val="22"/>
            <w:lang w:val="en-GB"/>
          </w:rPr>
          <w:t xml:space="preserve">More vexing still, </w:t>
        </w:r>
      </w:ins>
    </w:p>
    <w:p w14:paraId="56DEABC0" w14:textId="06FD60F3" w:rsidR="00017330" w:rsidDel="004C70CF" w:rsidRDefault="00017330" w:rsidP="00AF02BC">
      <w:pPr>
        <w:jc w:val="both"/>
        <w:rPr>
          <w:del w:id="19" w:author="Clay Cressler" w:date="2020-10-12T19:22:00Z"/>
          <w:rFonts w:ascii="Arial" w:hAnsi="Arial" w:cs="Arial"/>
          <w:sz w:val="22"/>
          <w:szCs w:val="22"/>
          <w:lang w:val="en-GB"/>
        </w:rPr>
      </w:pPr>
    </w:p>
    <w:p w14:paraId="394CEBEB" w14:textId="43654425" w:rsidR="00634590" w:rsidRDefault="00C248F1" w:rsidP="00AF02BC">
      <w:pPr>
        <w:jc w:val="both"/>
        <w:rPr>
          <w:ins w:id="20" w:author="Clay Cressler" w:date="2020-10-12T19:14:00Z"/>
          <w:rFonts w:ascii="Arial" w:hAnsi="Arial" w:cs="Arial"/>
          <w:b/>
          <w:i/>
          <w:iCs/>
          <w:sz w:val="22"/>
          <w:szCs w:val="22"/>
          <w:lang w:val="en-GB"/>
        </w:rPr>
      </w:pPr>
      <w:del w:id="21" w:author="Clay Cressler" w:date="2020-10-12T19:22:00Z">
        <w:r w:rsidDel="004C70CF">
          <w:rPr>
            <w:rFonts w:ascii="Arial" w:hAnsi="Arial" w:cs="Arial"/>
            <w:sz w:val="22"/>
            <w:szCs w:val="22"/>
            <w:lang w:val="en-GB"/>
          </w:rPr>
          <w:delText xml:space="preserve">Second, </w:delText>
        </w:r>
      </w:del>
      <w:r w:rsidR="00AF2E6D">
        <w:rPr>
          <w:rFonts w:ascii="Arial" w:hAnsi="Arial" w:cs="Arial"/>
          <w:sz w:val="22"/>
          <w:szCs w:val="22"/>
          <w:u w:val="single"/>
          <w:lang w:val="en-GB"/>
        </w:rPr>
        <w:t xml:space="preserve">infection duration often </w:t>
      </w:r>
      <w:r w:rsidRPr="00AE6F84">
        <w:rPr>
          <w:rFonts w:ascii="Arial" w:hAnsi="Arial" w:cs="Arial"/>
          <w:sz w:val="22"/>
          <w:szCs w:val="22"/>
          <w:u w:val="single"/>
          <w:lang w:val="en-GB"/>
        </w:rPr>
        <w:t xml:space="preserve">varies among </w:t>
      </w:r>
      <w:r w:rsidR="00AF2E6D">
        <w:rPr>
          <w:rFonts w:ascii="Arial" w:hAnsi="Arial" w:cs="Arial"/>
          <w:sz w:val="22"/>
          <w:szCs w:val="22"/>
          <w:u w:val="single"/>
          <w:lang w:val="en-GB"/>
        </w:rPr>
        <w:t>individuals</w:t>
      </w:r>
      <w:r w:rsidR="00AF2E6D" w:rsidRPr="00AE6F84">
        <w:rPr>
          <w:rFonts w:ascii="Arial" w:hAnsi="Arial" w:cs="Arial"/>
          <w:sz w:val="22"/>
          <w:szCs w:val="22"/>
          <w:u w:val="single"/>
          <w:lang w:val="en-GB"/>
        </w:rPr>
        <w:t xml:space="preserve"> </w:t>
      </w:r>
      <w:r w:rsidRPr="00AE6F84">
        <w:rPr>
          <w:rFonts w:ascii="Arial" w:hAnsi="Arial" w:cs="Arial"/>
          <w:sz w:val="22"/>
          <w:szCs w:val="22"/>
          <w:u w:val="single"/>
          <w:lang w:val="en-GB"/>
        </w:rPr>
        <w:t>of a given genotype</w:t>
      </w:r>
      <w:r w:rsidR="00830E7F">
        <w:rPr>
          <w:rFonts w:ascii="Arial" w:hAnsi="Arial" w:cs="Arial"/>
          <w:sz w:val="22"/>
          <w:szCs w:val="22"/>
          <w:u w:val="single"/>
          <w:lang w:val="en-GB"/>
        </w:rPr>
        <w:t xml:space="preserve"> exposed to the same parasite dose</w:t>
      </w:r>
      <w:r>
        <w:rPr>
          <w:rFonts w:ascii="Arial" w:hAnsi="Arial" w:cs="Arial"/>
          <w:sz w:val="22"/>
          <w:szCs w:val="22"/>
          <w:lang w:val="en-GB"/>
        </w:rPr>
        <w:t xml:space="preserve">, even in controlled experiments </w:t>
      </w:r>
      <w:r w:rsidR="0034158E">
        <w:rPr>
          <w:rFonts w:ascii="Arial" w:hAnsi="Arial" w:cs="Arial"/>
          <w:sz w:val="22"/>
          <w:szCs w:val="22"/>
          <w:lang w:val="en-GB"/>
        </w:rPr>
        <w:t>{Robinson, 1989 #7847;Wahid, 1993 #7845;Wahid, 1989 #7846}</w:t>
      </w:r>
      <w:r w:rsidR="001B24CD">
        <w:rPr>
          <w:rFonts w:ascii="Arial" w:hAnsi="Arial" w:cs="Arial"/>
          <w:sz w:val="22"/>
          <w:szCs w:val="22"/>
          <w:lang w:val="en-GB"/>
        </w:rPr>
        <w:t>, and even</w:t>
      </w:r>
      <w:r>
        <w:rPr>
          <w:rFonts w:ascii="Arial" w:hAnsi="Arial" w:cs="Arial"/>
          <w:sz w:val="22"/>
          <w:szCs w:val="22"/>
          <w:lang w:val="en-GB"/>
        </w:rPr>
        <w:t xml:space="preserve"> with clonal isolates of parasites (such as rodent malaria </w:t>
      </w:r>
      <w:r w:rsidR="0034158E">
        <w:rPr>
          <w:rFonts w:ascii="Arial" w:hAnsi="Arial" w:cs="Arial"/>
          <w:sz w:val="22"/>
          <w:szCs w:val="22"/>
          <w:lang w:val="en-GB"/>
        </w:rPr>
        <w:t>{Fenton, 2008 #1574}</w:t>
      </w:r>
      <w:r>
        <w:rPr>
          <w:rFonts w:ascii="Arial" w:hAnsi="Arial" w:cs="Arial"/>
          <w:sz w:val="22"/>
          <w:szCs w:val="22"/>
          <w:lang w:val="en-GB"/>
        </w:rPr>
        <w:t xml:space="preserve"> or streptococcus </w:t>
      </w:r>
      <w:r w:rsidR="0034158E">
        <w:rPr>
          <w:rFonts w:ascii="Arial" w:hAnsi="Arial" w:cs="Arial"/>
          <w:sz w:val="22"/>
          <w:szCs w:val="22"/>
          <w:lang w:val="en-GB"/>
        </w:rPr>
        <w:t>{</w:t>
      </w:r>
      <w:proofErr w:type="spellStart"/>
      <w:r w:rsidR="0034158E">
        <w:rPr>
          <w:rFonts w:ascii="Arial" w:hAnsi="Arial" w:cs="Arial"/>
          <w:sz w:val="22"/>
          <w:szCs w:val="22"/>
          <w:lang w:val="en-GB"/>
        </w:rPr>
        <w:t>Gingles</w:t>
      </w:r>
      <w:proofErr w:type="spellEnd"/>
      <w:r w:rsidR="0034158E">
        <w:rPr>
          <w:rFonts w:ascii="Arial" w:hAnsi="Arial" w:cs="Arial"/>
          <w:sz w:val="22"/>
          <w:szCs w:val="22"/>
          <w:lang w:val="en-GB"/>
        </w:rPr>
        <w:t>, 2001 #1585}</w:t>
      </w:r>
      <w:r>
        <w:rPr>
          <w:rFonts w:ascii="Arial" w:hAnsi="Arial" w:cs="Arial"/>
          <w:sz w:val="22"/>
          <w:szCs w:val="22"/>
          <w:lang w:val="en-GB"/>
        </w:rPr>
        <w:t xml:space="preserve"> infections). The variation in infection duration among individual hosts of the same genotype </w:t>
      </w:r>
      <w:r w:rsidR="007B2BDB">
        <w:rPr>
          <w:rFonts w:ascii="Arial" w:hAnsi="Arial" w:cs="Arial"/>
          <w:sz w:val="22"/>
          <w:szCs w:val="22"/>
          <w:lang w:val="en-GB"/>
        </w:rPr>
        <w:t>can be</w:t>
      </w:r>
      <w:r>
        <w:rPr>
          <w:rFonts w:ascii="Arial" w:hAnsi="Arial" w:cs="Arial"/>
          <w:sz w:val="22"/>
          <w:szCs w:val="22"/>
          <w:lang w:val="en-GB"/>
        </w:rPr>
        <w:t xml:space="preserve"> as large as the variation among host genotypes (</w:t>
      </w:r>
      <w:r w:rsidR="0007421D">
        <w:rPr>
          <w:rFonts w:ascii="Arial" w:hAnsi="Arial" w:cs="Arial"/>
          <w:sz w:val="22"/>
          <w:szCs w:val="22"/>
          <w:lang w:val="en-GB"/>
        </w:rPr>
        <w:t xml:space="preserve">e.g., </w:t>
      </w:r>
      <w:r w:rsidR="0034158E">
        <w:rPr>
          <w:rFonts w:ascii="Arial" w:hAnsi="Arial" w:cs="Arial"/>
          <w:sz w:val="22"/>
          <w:szCs w:val="22"/>
          <w:lang w:val="en-GB"/>
        </w:rPr>
        <w:t>{</w:t>
      </w:r>
      <w:proofErr w:type="spellStart"/>
      <w:r w:rsidR="0034158E">
        <w:rPr>
          <w:rFonts w:ascii="Arial" w:hAnsi="Arial" w:cs="Arial"/>
          <w:sz w:val="22"/>
          <w:szCs w:val="22"/>
          <w:lang w:val="en-GB"/>
        </w:rPr>
        <w:t>Saccareau</w:t>
      </w:r>
      <w:proofErr w:type="spellEnd"/>
      <w:r w:rsidR="0034158E">
        <w:rPr>
          <w:rFonts w:ascii="Arial" w:hAnsi="Arial" w:cs="Arial"/>
          <w:sz w:val="22"/>
          <w:szCs w:val="22"/>
          <w:lang w:val="en-GB"/>
        </w:rPr>
        <w:t>, 2017 #7860}</w:t>
      </w:r>
      <w:r>
        <w:rPr>
          <w:rFonts w:ascii="Arial" w:hAnsi="Arial" w:cs="Arial"/>
          <w:sz w:val="22"/>
          <w:szCs w:val="22"/>
          <w:lang w:val="en-GB"/>
        </w:rPr>
        <w:t xml:space="preserve">). This variation among individuals </w:t>
      </w:r>
      <w:r>
        <w:rPr>
          <w:rFonts w:ascii="Arial" w:hAnsi="Arial" w:cs="Arial"/>
          <w:sz w:val="22"/>
          <w:szCs w:val="22"/>
          <w:lang w:val="en-GB"/>
        </w:rPr>
        <w:lastRenderedPageBreak/>
        <w:t xml:space="preserve">is typically ignored, treated as unwanted noise that potentially obscures differences among treatment means, rather than as an object of study in its own right. </w:t>
      </w:r>
      <w:r>
        <w:rPr>
          <w:rFonts w:ascii="Arial" w:hAnsi="Arial" w:cs="Arial"/>
          <w:b/>
          <w:bCs/>
          <w:sz w:val="22"/>
          <w:szCs w:val="22"/>
          <w:lang w:val="en-GB"/>
        </w:rPr>
        <w:t xml:space="preserve">Yet if our clinical goal is to be able to predict infection duration, we must grapple with this </w:t>
      </w:r>
      <w:r w:rsidRPr="000E3023">
        <w:rPr>
          <w:rFonts w:ascii="Arial" w:hAnsi="Arial" w:cs="Arial"/>
          <w:b/>
          <w:bCs/>
          <w:sz w:val="22"/>
          <w:szCs w:val="22"/>
          <w:u w:val="single"/>
          <w:lang w:val="en-GB"/>
        </w:rPr>
        <w:t>within-genotype variation</w:t>
      </w:r>
      <w:r>
        <w:rPr>
          <w:rFonts w:ascii="Arial" w:hAnsi="Arial" w:cs="Arial"/>
          <w:b/>
          <w:bCs/>
          <w:sz w:val="22"/>
          <w:szCs w:val="22"/>
          <w:lang w:val="en-GB"/>
        </w:rPr>
        <w:t xml:space="preserve"> and determine its causes. </w:t>
      </w:r>
      <w:del w:id="22" w:author="Clay Cressler" w:date="2020-10-12T19:23:00Z">
        <w:r w:rsidDel="004C70CF">
          <w:rPr>
            <w:rFonts w:ascii="Arial" w:hAnsi="Arial" w:cs="Arial"/>
            <w:bCs/>
            <w:sz w:val="22"/>
            <w:szCs w:val="22"/>
            <w:lang w:val="en-GB"/>
          </w:rPr>
          <w:delText>We hypothesize that among-genotype and within-genotype variation are driven by the same dynamical processes inside infected hosts</w:delText>
        </w:r>
        <w:r w:rsidR="00E04CB9" w:rsidDel="004C70CF">
          <w:rPr>
            <w:rFonts w:ascii="Arial" w:hAnsi="Arial" w:cs="Arial"/>
            <w:bCs/>
            <w:sz w:val="22"/>
            <w:szCs w:val="22"/>
            <w:lang w:val="en-GB"/>
          </w:rPr>
          <w:delText>, and that a more complete understanding of the complex interactions between parasite growth and immune response induction could yield a general framework for predicting infection duration</w:delText>
        </w:r>
        <w:r w:rsidDel="004C70CF">
          <w:rPr>
            <w:rFonts w:ascii="Arial" w:hAnsi="Arial" w:cs="Arial"/>
            <w:bCs/>
            <w:sz w:val="22"/>
            <w:szCs w:val="22"/>
            <w:lang w:val="en-GB"/>
          </w:rPr>
          <w:delText>.</w:delText>
        </w:r>
        <w:r w:rsidR="00634590" w:rsidDel="004C70CF">
          <w:rPr>
            <w:rFonts w:ascii="Arial" w:hAnsi="Arial" w:cs="Arial"/>
            <w:b/>
            <w:i/>
            <w:iCs/>
            <w:sz w:val="22"/>
            <w:szCs w:val="22"/>
            <w:lang w:val="en-GB"/>
          </w:rPr>
          <w:delText xml:space="preserve"> </w:delText>
        </w:r>
      </w:del>
    </w:p>
    <w:p w14:paraId="66D0CAE5" w14:textId="3034C556" w:rsidR="0097670A" w:rsidRDefault="0097670A" w:rsidP="00AF02BC">
      <w:pPr>
        <w:jc w:val="both"/>
        <w:rPr>
          <w:ins w:id="23" w:author="Clay Cressler" w:date="2020-10-12T19:14:00Z"/>
          <w:rFonts w:ascii="Arial" w:hAnsi="Arial" w:cs="Arial"/>
          <w:b/>
          <w:i/>
          <w:iCs/>
          <w:sz w:val="22"/>
          <w:szCs w:val="22"/>
          <w:lang w:val="en-GB"/>
        </w:rPr>
      </w:pPr>
    </w:p>
    <w:p w14:paraId="361FB74C" w14:textId="0859D678" w:rsidR="00057766" w:rsidRDefault="004C70CF" w:rsidP="00AF02BC">
      <w:pPr>
        <w:jc w:val="both"/>
        <w:rPr>
          <w:ins w:id="24" w:author="Clay Cressler" w:date="2020-10-12T19:45:00Z"/>
          <w:rFonts w:ascii="Arial" w:hAnsi="Arial" w:cs="Arial"/>
          <w:bCs/>
          <w:sz w:val="22"/>
          <w:szCs w:val="22"/>
          <w:lang w:val="en-GB"/>
        </w:rPr>
      </w:pPr>
      <w:ins w:id="25" w:author="Clay Cressler" w:date="2020-10-12T19:24:00Z">
        <w:r>
          <w:rPr>
            <w:rFonts w:ascii="Arial" w:hAnsi="Arial" w:cs="Arial"/>
            <w:b/>
            <w:sz w:val="22"/>
            <w:szCs w:val="22"/>
            <w:lang w:val="en-GB"/>
          </w:rPr>
          <w:t xml:space="preserve">Infection duration often varies with host environment </w:t>
        </w:r>
        <w:r w:rsidRPr="004C70CF">
          <w:rPr>
            <w:rFonts w:ascii="Arial" w:hAnsi="Arial" w:cs="Arial"/>
            <w:bCs/>
            <w:sz w:val="22"/>
            <w:szCs w:val="22"/>
            <w:lang w:val="en-GB"/>
            <w:rPrChange w:id="26" w:author="Clay Cressler" w:date="2020-10-12T19:25:00Z">
              <w:rPr>
                <w:rFonts w:ascii="Arial" w:hAnsi="Arial" w:cs="Arial"/>
                <w:b/>
                <w:sz w:val="22"/>
                <w:szCs w:val="22"/>
                <w:lang w:val="en-GB"/>
              </w:rPr>
            </w:rPrChange>
          </w:rPr>
          <w:t xml:space="preserve">(e.g., </w:t>
        </w:r>
      </w:ins>
      <w:ins w:id="27" w:author="Clay Cressler" w:date="2020-10-12T19:39:00Z">
        <w:r w:rsidR="00A44D2C">
          <w:rPr>
            <w:rFonts w:ascii="Arial" w:hAnsi="Arial" w:cs="Arial"/>
            <w:bCs/>
            <w:sz w:val="22"/>
            <w:szCs w:val="22"/>
            <w:lang w:val="en-GB"/>
          </w:rPr>
          <w:t xml:space="preserve">Scott 1991, 1996, </w:t>
        </w:r>
      </w:ins>
      <w:ins w:id="28" w:author="Clay Cressler" w:date="2020-10-12T19:25:00Z">
        <w:r w:rsidRPr="004C70CF">
          <w:rPr>
            <w:rFonts w:ascii="Arial" w:hAnsi="Arial" w:cs="Arial"/>
            <w:bCs/>
            <w:sz w:val="22"/>
            <w:szCs w:val="22"/>
            <w:lang w:val="en-GB"/>
            <w:rPrChange w:id="29" w:author="Clay Cressler" w:date="2020-10-12T19:25:00Z">
              <w:rPr>
                <w:rFonts w:ascii="Arial" w:hAnsi="Arial" w:cs="Arial"/>
                <w:b/>
                <w:sz w:val="22"/>
                <w:szCs w:val="22"/>
                <w:lang w:val="en-GB"/>
              </w:rPr>
            </w:rPrChange>
          </w:rPr>
          <w:t>Leung 2018)</w:t>
        </w:r>
        <w:r>
          <w:rPr>
            <w:rFonts w:ascii="Arial" w:hAnsi="Arial" w:cs="Arial"/>
            <w:bCs/>
            <w:sz w:val="22"/>
            <w:szCs w:val="22"/>
            <w:lang w:val="en-GB"/>
          </w:rPr>
          <w:t>.</w:t>
        </w:r>
      </w:ins>
      <w:ins w:id="30" w:author="Clay Cressler" w:date="2020-10-12T19:35:00Z">
        <w:r w:rsidR="00A44D2C">
          <w:rPr>
            <w:rFonts w:ascii="Arial" w:hAnsi="Arial" w:cs="Arial"/>
            <w:b/>
            <w:sz w:val="22"/>
            <w:szCs w:val="22"/>
            <w:lang w:val="en-GB"/>
          </w:rPr>
          <w:t xml:space="preserve"> </w:t>
        </w:r>
      </w:ins>
      <w:ins w:id="31" w:author="Clay Cressler" w:date="2020-10-12T19:32:00Z">
        <w:r>
          <w:rPr>
            <w:rFonts w:ascii="Arial" w:hAnsi="Arial" w:cs="Arial"/>
            <w:bCs/>
            <w:sz w:val="22"/>
            <w:szCs w:val="22"/>
            <w:lang w:val="en-GB"/>
          </w:rPr>
          <w:t xml:space="preserve">For example, </w:t>
        </w:r>
      </w:ins>
      <w:ins w:id="32" w:author="Clay Cressler" w:date="2020-10-12T19:15:00Z">
        <w:r w:rsidR="0097670A">
          <w:rPr>
            <w:rFonts w:ascii="Arial" w:hAnsi="Arial" w:cs="Arial"/>
            <w:bCs/>
            <w:sz w:val="22"/>
            <w:szCs w:val="22"/>
            <w:lang w:val="en-GB"/>
          </w:rPr>
          <w:t xml:space="preserve">our experiments </w:t>
        </w:r>
      </w:ins>
      <w:ins w:id="33" w:author="Clay Cressler" w:date="2020-10-12T19:32:00Z">
        <w:r>
          <w:rPr>
            <w:rFonts w:ascii="Arial" w:hAnsi="Arial" w:cs="Arial"/>
            <w:bCs/>
            <w:sz w:val="22"/>
            <w:szCs w:val="22"/>
            <w:lang w:val="en-GB"/>
          </w:rPr>
          <w:t xml:space="preserve">with inbred mice infected with the nematode </w:t>
        </w:r>
        <w:r>
          <w:rPr>
            <w:rFonts w:ascii="Arial" w:hAnsi="Arial" w:cs="Arial"/>
            <w:bCs/>
            <w:i/>
            <w:iCs/>
            <w:sz w:val="22"/>
            <w:szCs w:val="22"/>
            <w:lang w:val="en-GB"/>
          </w:rPr>
          <w:t xml:space="preserve">Trichuris </w:t>
        </w:r>
        <w:proofErr w:type="spellStart"/>
        <w:r>
          <w:rPr>
            <w:rFonts w:ascii="Arial" w:hAnsi="Arial" w:cs="Arial"/>
            <w:bCs/>
            <w:i/>
            <w:iCs/>
            <w:sz w:val="22"/>
            <w:szCs w:val="22"/>
            <w:lang w:val="en-GB"/>
          </w:rPr>
          <w:t>muris</w:t>
        </w:r>
      </w:ins>
      <w:proofErr w:type="spellEnd"/>
      <w:ins w:id="34" w:author="Clay Cressler" w:date="2020-10-12T19:33:00Z">
        <w:r w:rsidR="00A44D2C">
          <w:rPr>
            <w:rFonts w:ascii="Arial" w:hAnsi="Arial" w:cs="Arial"/>
            <w:bCs/>
            <w:i/>
            <w:iCs/>
            <w:sz w:val="22"/>
            <w:szCs w:val="22"/>
            <w:lang w:val="en-GB"/>
          </w:rPr>
          <w:t xml:space="preserve"> </w:t>
        </w:r>
      </w:ins>
      <w:ins w:id="35" w:author="Clay Cressler" w:date="2020-10-12T19:15:00Z">
        <w:r w:rsidR="0097670A">
          <w:rPr>
            <w:rFonts w:ascii="Arial" w:hAnsi="Arial" w:cs="Arial"/>
            <w:bCs/>
            <w:sz w:val="22"/>
            <w:szCs w:val="22"/>
            <w:lang w:val="en-GB"/>
          </w:rPr>
          <w:t xml:space="preserve">show that </w:t>
        </w:r>
      </w:ins>
      <w:ins w:id="36" w:author="Clay Cressler" w:date="2020-10-12T19:33:00Z">
        <w:r w:rsidR="00A44D2C">
          <w:rPr>
            <w:rFonts w:ascii="Arial" w:hAnsi="Arial" w:cs="Arial"/>
            <w:bCs/>
            <w:sz w:val="22"/>
            <w:szCs w:val="22"/>
            <w:lang w:val="en-GB"/>
          </w:rPr>
          <w:t>infection durations</w:t>
        </w:r>
      </w:ins>
      <w:ins w:id="37" w:author="Clay Cressler" w:date="2020-10-12T19:15:00Z">
        <w:r w:rsidR="0097670A">
          <w:rPr>
            <w:rFonts w:ascii="Arial" w:hAnsi="Arial" w:cs="Arial"/>
            <w:bCs/>
            <w:sz w:val="22"/>
            <w:szCs w:val="22"/>
            <w:lang w:val="en-GB"/>
          </w:rPr>
          <w:t xml:space="preserve"> observed under natural conditions do not match th</w:t>
        </w:r>
      </w:ins>
      <w:ins w:id="38" w:author="Clay Cressler" w:date="2020-10-12T19:33:00Z">
        <w:r w:rsidR="00A44D2C">
          <w:rPr>
            <w:rFonts w:ascii="Arial" w:hAnsi="Arial" w:cs="Arial"/>
            <w:bCs/>
            <w:sz w:val="22"/>
            <w:szCs w:val="22"/>
            <w:lang w:val="en-GB"/>
          </w:rPr>
          <w:t>ose</w:t>
        </w:r>
      </w:ins>
      <w:ins w:id="39" w:author="Clay Cressler" w:date="2020-10-12T19:15:00Z">
        <w:r w:rsidR="0097670A">
          <w:rPr>
            <w:rFonts w:ascii="Arial" w:hAnsi="Arial" w:cs="Arial"/>
            <w:bCs/>
            <w:sz w:val="22"/>
            <w:szCs w:val="22"/>
            <w:lang w:val="en-GB"/>
          </w:rPr>
          <w:t xml:space="preserve"> found </w:t>
        </w:r>
      </w:ins>
      <w:ins w:id="40" w:author="Clay Cressler" w:date="2020-10-12T19:35:00Z">
        <w:r w:rsidR="00A44D2C">
          <w:rPr>
            <w:rFonts w:ascii="Arial" w:hAnsi="Arial" w:cs="Arial"/>
            <w:bCs/>
            <w:sz w:val="22"/>
            <w:szCs w:val="22"/>
            <w:lang w:val="en-GB"/>
          </w:rPr>
          <w:t>in the</w:t>
        </w:r>
      </w:ins>
      <w:ins w:id="41" w:author="Clay Cressler" w:date="2020-10-12T19:15:00Z">
        <w:r w:rsidR="0097670A">
          <w:rPr>
            <w:rFonts w:ascii="Arial" w:hAnsi="Arial" w:cs="Arial"/>
            <w:bCs/>
            <w:sz w:val="22"/>
            <w:szCs w:val="22"/>
            <w:lang w:val="en-GB"/>
          </w:rPr>
          <w:t xml:space="preserve"> lab: when inbred mouse strains </w:t>
        </w:r>
      </w:ins>
      <w:ins w:id="42" w:author="Clay Cressler" w:date="2020-10-12T19:16:00Z">
        <w:r w:rsidR="0097670A">
          <w:rPr>
            <w:rFonts w:ascii="Arial" w:hAnsi="Arial" w:cs="Arial"/>
            <w:bCs/>
            <w:sz w:val="22"/>
            <w:szCs w:val="22"/>
            <w:lang w:val="en-GB"/>
          </w:rPr>
          <w:t xml:space="preserve">are “rewilded” by moving them into outdoor enclosures before infection, </w:t>
        </w:r>
      </w:ins>
      <w:ins w:id="43" w:author="Clay Cressler" w:date="2020-10-12T19:34:00Z">
        <w:r w:rsidR="00A44D2C">
          <w:rPr>
            <w:rFonts w:ascii="Arial" w:hAnsi="Arial" w:cs="Arial"/>
            <w:bCs/>
            <w:sz w:val="22"/>
            <w:szCs w:val="22"/>
            <w:lang w:val="en-GB"/>
          </w:rPr>
          <w:t>clearance is</w:t>
        </w:r>
      </w:ins>
      <w:ins w:id="44" w:author="Clay Cressler" w:date="2020-10-12T19:17:00Z">
        <w:r w:rsidR="0097670A">
          <w:rPr>
            <w:rFonts w:ascii="Arial" w:hAnsi="Arial" w:cs="Arial"/>
            <w:bCs/>
            <w:sz w:val="22"/>
            <w:szCs w:val="22"/>
            <w:lang w:val="en-GB"/>
          </w:rPr>
          <w:t xml:space="preserve"> drastically reduced (Fig. 1). </w:t>
        </w:r>
      </w:ins>
      <w:ins w:id="45" w:author="Clay Cressler" w:date="2020-10-12T19:36:00Z">
        <w:r w:rsidR="00A44D2C">
          <w:rPr>
            <w:rFonts w:ascii="Arial" w:hAnsi="Arial" w:cs="Arial"/>
            <w:bCs/>
            <w:sz w:val="22"/>
            <w:szCs w:val="22"/>
            <w:lang w:val="en-GB"/>
          </w:rPr>
          <w:t xml:space="preserve">Moreover, the </w:t>
        </w:r>
        <w:r w:rsidR="00A44D2C" w:rsidRPr="00A44D2C">
          <w:rPr>
            <w:rFonts w:ascii="Arial" w:hAnsi="Arial" w:cs="Arial"/>
            <w:bCs/>
            <w:sz w:val="22"/>
            <w:szCs w:val="22"/>
            <w:u w:val="single"/>
            <w:lang w:val="en-GB"/>
            <w:rPrChange w:id="46" w:author="Clay Cressler" w:date="2020-10-12T19:40:00Z">
              <w:rPr>
                <w:rFonts w:ascii="Arial" w:hAnsi="Arial" w:cs="Arial"/>
                <w:bCs/>
                <w:sz w:val="22"/>
                <w:szCs w:val="22"/>
                <w:lang w:val="en-GB"/>
              </w:rPr>
            </w:rPrChange>
          </w:rPr>
          <w:t>variation in infection duration among individuals also varies with host environment</w:t>
        </w:r>
        <w:r w:rsidR="00A44D2C">
          <w:rPr>
            <w:rFonts w:ascii="Arial" w:hAnsi="Arial" w:cs="Arial"/>
            <w:bCs/>
            <w:sz w:val="22"/>
            <w:szCs w:val="22"/>
            <w:lang w:val="en-GB"/>
          </w:rPr>
          <w:t xml:space="preserve">: </w:t>
        </w:r>
      </w:ins>
      <w:ins w:id="47" w:author="Clay Cressler" w:date="2020-10-12T19:37:00Z">
        <w:r w:rsidR="00A44D2C">
          <w:rPr>
            <w:rFonts w:ascii="Arial" w:hAnsi="Arial" w:cs="Arial"/>
            <w:bCs/>
            <w:sz w:val="22"/>
            <w:szCs w:val="22"/>
            <w:lang w:val="en-GB"/>
          </w:rPr>
          <w:t>mice</w:t>
        </w:r>
      </w:ins>
      <w:ins w:id="48" w:author="Clay Cressler" w:date="2020-10-12T19:36:00Z">
        <w:r w:rsidR="00A44D2C">
          <w:rPr>
            <w:rFonts w:ascii="Arial" w:hAnsi="Arial" w:cs="Arial"/>
            <w:bCs/>
            <w:sz w:val="22"/>
            <w:szCs w:val="22"/>
            <w:lang w:val="en-GB"/>
          </w:rPr>
          <w:t xml:space="preserve"> </w:t>
        </w:r>
      </w:ins>
      <w:ins w:id="49" w:author="Clay Cressler" w:date="2020-10-12T19:44:00Z">
        <w:r w:rsidR="00057766">
          <w:rPr>
            <w:rFonts w:ascii="Arial" w:hAnsi="Arial" w:cs="Arial"/>
            <w:bCs/>
            <w:sz w:val="22"/>
            <w:szCs w:val="22"/>
            <w:lang w:val="en-GB"/>
          </w:rPr>
          <w:t xml:space="preserve">exposed to the natural environment </w:t>
        </w:r>
      </w:ins>
      <w:ins w:id="50" w:author="Clay Cressler" w:date="2020-10-12T19:45:00Z">
        <w:r w:rsidR="00057766">
          <w:rPr>
            <w:rFonts w:ascii="Arial" w:hAnsi="Arial" w:cs="Arial"/>
            <w:bCs/>
            <w:sz w:val="22"/>
            <w:szCs w:val="22"/>
            <w:lang w:val="en-GB"/>
          </w:rPr>
          <w:t xml:space="preserve">only </w:t>
        </w:r>
      </w:ins>
      <w:ins w:id="51" w:author="Clay Cressler" w:date="2020-10-12T19:44:00Z">
        <w:r w:rsidR="00057766">
          <w:rPr>
            <w:rFonts w:ascii="Arial" w:hAnsi="Arial" w:cs="Arial"/>
            <w:bCs/>
            <w:sz w:val="22"/>
            <w:szCs w:val="22"/>
            <w:lang w:val="en-GB"/>
          </w:rPr>
          <w:t xml:space="preserve">prior to infection (“short-term wild”) </w:t>
        </w:r>
      </w:ins>
      <w:ins w:id="52" w:author="Clay Cressler" w:date="2020-10-12T19:38:00Z">
        <w:r w:rsidR="00A44D2C">
          <w:rPr>
            <w:rFonts w:ascii="Arial" w:hAnsi="Arial" w:cs="Arial"/>
            <w:bCs/>
            <w:sz w:val="22"/>
            <w:szCs w:val="22"/>
            <w:lang w:val="en-GB"/>
          </w:rPr>
          <w:t xml:space="preserve">had more variable </w:t>
        </w:r>
        <w:proofErr w:type="spellStart"/>
        <w:r w:rsidR="00A44D2C">
          <w:rPr>
            <w:rFonts w:ascii="Arial" w:hAnsi="Arial" w:cs="Arial"/>
            <w:bCs/>
            <w:sz w:val="22"/>
            <w:szCs w:val="22"/>
            <w:lang w:val="en-GB"/>
          </w:rPr>
          <w:t>parasitemia</w:t>
        </w:r>
      </w:ins>
      <w:proofErr w:type="spellEnd"/>
      <w:ins w:id="53" w:author="Clay Cressler" w:date="2020-10-12T19:45:00Z">
        <w:r w:rsidR="00057766">
          <w:rPr>
            <w:rFonts w:ascii="Arial" w:hAnsi="Arial" w:cs="Arial"/>
            <w:bCs/>
            <w:sz w:val="22"/>
            <w:szCs w:val="22"/>
            <w:lang w:val="en-GB"/>
          </w:rPr>
          <w:t xml:space="preserve"> than those that spent the entire infection in the lab or in the wild</w:t>
        </w:r>
      </w:ins>
      <w:ins w:id="54" w:author="Clay Cressler" w:date="2020-10-12T19:46:00Z">
        <w:r w:rsidR="00057766">
          <w:rPr>
            <w:rFonts w:ascii="Arial" w:hAnsi="Arial" w:cs="Arial"/>
            <w:bCs/>
            <w:sz w:val="22"/>
            <w:szCs w:val="22"/>
            <w:lang w:val="en-GB"/>
          </w:rPr>
          <w:t xml:space="preserve"> (Fig 1)</w:t>
        </w:r>
      </w:ins>
      <w:ins w:id="55" w:author="Clay Cressler" w:date="2020-10-12T19:38:00Z">
        <w:r w:rsidR="00A44D2C">
          <w:rPr>
            <w:rFonts w:ascii="Arial" w:hAnsi="Arial" w:cs="Arial"/>
            <w:bCs/>
            <w:sz w:val="22"/>
            <w:szCs w:val="22"/>
            <w:lang w:val="en-GB"/>
          </w:rPr>
          <w:t xml:space="preserve">. </w:t>
        </w:r>
      </w:ins>
    </w:p>
    <w:p w14:paraId="7B3E8500" w14:textId="77777777" w:rsidR="00057766" w:rsidRDefault="00057766" w:rsidP="00AF02BC">
      <w:pPr>
        <w:jc w:val="both"/>
        <w:rPr>
          <w:ins w:id="56" w:author="Clay Cressler" w:date="2020-10-12T19:45:00Z"/>
          <w:rFonts w:ascii="Arial" w:hAnsi="Arial" w:cs="Arial"/>
          <w:bCs/>
          <w:sz w:val="22"/>
          <w:szCs w:val="22"/>
          <w:lang w:val="en-GB"/>
        </w:rPr>
      </w:pPr>
    </w:p>
    <w:p w14:paraId="738333C7" w14:textId="2981C679" w:rsidR="0097670A" w:rsidRPr="0097670A" w:rsidDel="00057766" w:rsidRDefault="0097670A" w:rsidP="00057766">
      <w:pPr>
        <w:jc w:val="both"/>
        <w:rPr>
          <w:del w:id="57" w:author="Clay Cressler" w:date="2020-10-12T19:53:00Z"/>
          <w:rFonts w:ascii="Arial" w:hAnsi="Arial" w:cs="Arial"/>
          <w:bCs/>
          <w:sz w:val="22"/>
          <w:szCs w:val="22"/>
          <w:lang w:val="en-GB"/>
          <w:rPrChange w:id="58" w:author="Clay Cressler" w:date="2020-10-12T19:14:00Z">
            <w:rPr>
              <w:del w:id="59" w:author="Clay Cressler" w:date="2020-10-12T19:53:00Z"/>
              <w:rFonts w:ascii="Arial" w:hAnsi="Arial" w:cs="Arial"/>
              <w:b/>
              <w:i/>
              <w:iCs/>
              <w:sz w:val="22"/>
              <w:szCs w:val="22"/>
              <w:lang w:val="en-GB"/>
            </w:rPr>
          </w:rPrChange>
        </w:rPr>
      </w:pPr>
    </w:p>
    <w:p w14:paraId="3673C1A4" w14:textId="72A7C647" w:rsidR="00634590" w:rsidRPr="00A44D2C" w:rsidDel="00057766" w:rsidRDefault="00634590" w:rsidP="00057766">
      <w:pPr>
        <w:jc w:val="both"/>
        <w:rPr>
          <w:del w:id="60" w:author="Clay Cressler" w:date="2020-10-12T19:53:00Z"/>
          <w:lang w:val="en-GB"/>
          <w:rPrChange w:id="61" w:author="Clay Cressler" w:date="2020-10-12T19:35:00Z">
            <w:rPr>
              <w:del w:id="62" w:author="Clay Cressler" w:date="2020-10-12T19:53:00Z"/>
            </w:rPr>
          </w:rPrChange>
        </w:rPr>
      </w:pPr>
    </w:p>
    <w:p w14:paraId="5FDF9B97" w14:textId="7C0EEE18" w:rsidR="00017330" w:rsidRPr="00764E92" w:rsidRDefault="00160792" w:rsidP="00057766">
      <w:pPr>
        <w:jc w:val="both"/>
      </w:pPr>
      <w:r>
        <w:rPr>
          <w:rFonts w:ascii="Arial" w:hAnsi="Arial" w:cs="Arial"/>
          <w:bCs/>
          <w:sz w:val="22"/>
          <w:szCs w:val="22"/>
          <w:lang w:val="en-GB"/>
        </w:rPr>
        <w:t xml:space="preserve">By definition, infection duration is determined by the dynamics of parasite growth and mortality: the infection lasts until the immune response </w:t>
      </w:r>
      <w:r w:rsidR="00564E35">
        <w:rPr>
          <w:rFonts w:ascii="Arial" w:hAnsi="Arial" w:cs="Arial"/>
          <w:bCs/>
          <w:sz w:val="22"/>
          <w:szCs w:val="22"/>
          <w:lang w:val="en-GB"/>
        </w:rPr>
        <w:t xml:space="preserve">kills or </w:t>
      </w:r>
      <w:r>
        <w:rPr>
          <w:rFonts w:ascii="Arial" w:hAnsi="Arial" w:cs="Arial"/>
          <w:bCs/>
          <w:sz w:val="22"/>
          <w:szCs w:val="22"/>
          <w:lang w:val="en-GB"/>
        </w:rPr>
        <w:t>expels the parasite, or</w:t>
      </w:r>
      <w:r w:rsidR="005136DF">
        <w:rPr>
          <w:rFonts w:ascii="Arial" w:hAnsi="Arial" w:cs="Arial"/>
          <w:bCs/>
          <w:sz w:val="22"/>
          <w:szCs w:val="22"/>
          <w:lang w:val="en-GB"/>
        </w:rPr>
        <w:t>, failing that,</w:t>
      </w:r>
      <w:r>
        <w:rPr>
          <w:rFonts w:ascii="Arial" w:hAnsi="Arial" w:cs="Arial"/>
          <w:bCs/>
          <w:sz w:val="22"/>
          <w:szCs w:val="22"/>
          <w:lang w:val="en-GB"/>
        </w:rPr>
        <w:t xml:space="preserve"> until the parasite dies. </w:t>
      </w:r>
      <w:r w:rsidR="005136DF">
        <w:rPr>
          <w:rFonts w:ascii="Arial" w:hAnsi="Arial" w:cs="Arial"/>
          <w:bCs/>
          <w:sz w:val="22"/>
          <w:szCs w:val="22"/>
          <w:lang w:val="en-GB"/>
        </w:rPr>
        <w:t>P</w:t>
      </w:r>
      <w:r>
        <w:rPr>
          <w:rFonts w:ascii="Arial" w:hAnsi="Arial" w:cs="Arial"/>
          <w:bCs/>
          <w:sz w:val="22"/>
          <w:szCs w:val="22"/>
          <w:lang w:val="en-GB"/>
        </w:rPr>
        <w:t xml:space="preserve">arasite growth and mortality are determined by </w:t>
      </w:r>
      <w:r w:rsidR="005136DF">
        <w:rPr>
          <w:rFonts w:ascii="Arial" w:hAnsi="Arial" w:cs="Arial"/>
          <w:bCs/>
          <w:sz w:val="22"/>
          <w:szCs w:val="22"/>
          <w:lang w:val="en-GB"/>
        </w:rPr>
        <w:t xml:space="preserve">the </w:t>
      </w:r>
      <w:r>
        <w:rPr>
          <w:rFonts w:ascii="Arial" w:hAnsi="Arial" w:cs="Arial"/>
          <w:bCs/>
          <w:sz w:val="22"/>
          <w:szCs w:val="22"/>
          <w:lang w:val="en-GB"/>
        </w:rPr>
        <w:t xml:space="preserve">interactions between the immune system and the parasite. These </w:t>
      </w:r>
      <w:r w:rsidR="005136DF">
        <w:rPr>
          <w:rFonts w:ascii="Arial" w:hAnsi="Arial" w:cs="Arial"/>
          <w:bCs/>
          <w:sz w:val="22"/>
          <w:szCs w:val="22"/>
          <w:lang w:val="en-GB"/>
        </w:rPr>
        <w:t xml:space="preserve">essentially ecological interactions are complex, as evidenced by the contingent responses of infection duration to changes in host or parasite genetics, parasite dose, and host environment </w:t>
      </w:r>
      <w:r w:rsidR="00E7694D">
        <w:rPr>
          <w:rFonts w:ascii="Arial" w:hAnsi="Arial" w:cs="Arial"/>
          <w:bCs/>
          <w:sz w:val="22"/>
          <w:szCs w:val="22"/>
          <w:lang w:val="en-GB"/>
        </w:rPr>
        <w:t>(</w:t>
      </w:r>
      <w:r w:rsidR="0095213A">
        <w:rPr>
          <w:rFonts w:ascii="Arial" w:hAnsi="Arial" w:cs="Arial"/>
          <w:bCs/>
          <w:sz w:val="22"/>
          <w:szCs w:val="22"/>
          <w:lang w:val="en-GB"/>
        </w:rPr>
        <w:t>as reviewed above</w:t>
      </w:r>
      <w:r w:rsidR="005136DF">
        <w:rPr>
          <w:rFonts w:ascii="Arial" w:hAnsi="Arial" w:cs="Arial"/>
          <w:bCs/>
          <w:sz w:val="22"/>
          <w:szCs w:val="22"/>
          <w:lang w:val="en-GB"/>
        </w:rPr>
        <w:t>).</w:t>
      </w:r>
      <w:ins w:id="63" w:author="Clay Cressler" w:date="2020-10-12T19:52:00Z">
        <w:r w:rsidR="00057766">
          <w:rPr>
            <w:rFonts w:ascii="Arial" w:hAnsi="Arial" w:cs="Arial"/>
            <w:bCs/>
            <w:sz w:val="22"/>
            <w:szCs w:val="22"/>
            <w:lang w:val="en-GB"/>
          </w:rPr>
          <w:t xml:space="preserve"> </w:t>
        </w:r>
        <w:r w:rsidR="00057766">
          <w:rPr>
            <w:rFonts w:ascii="Arial" w:hAnsi="Arial" w:cs="Arial"/>
            <w:b/>
            <w:sz w:val="22"/>
            <w:szCs w:val="22"/>
            <w:lang w:val="en-GB"/>
          </w:rPr>
          <w:t xml:space="preserve">Here, we propose to use infectious dose to “probe” the </w:t>
        </w:r>
      </w:ins>
      <w:ins w:id="64" w:author="Clay Cressler" w:date="2020-10-12T19:53:00Z">
        <w:r w:rsidR="00057766">
          <w:rPr>
            <w:rFonts w:ascii="Arial" w:hAnsi="Arial" w:cs="Arial"/>
            <w:b/>
            <w:sz w:val="22"/>
            <w:szCs w:val="22"/>
            <w:lang w:val="en-GB"/>
          </w:rPr>
          <w:t xml:space="preserve">dynamics of </w:t>
        </w:r>
      </w:ins>
      <w:ins w:id="65" w:author="Clay Cressler" w:date="2020-10-12T19:54:00Z">
        <w:r w:rsidR="00B562CD">
          <w:rPr>
            <w:rFonts w:ascii="Arial" w:hAnsi="Arial" w:cs="Arial"/>
            <w:b/>
            <w:sz w:val="22"/>
            <w:szCs w:val="22"/>
            <w:lang w:val="en-GB"/>
          </w:rPr>
          <w:t xml:space="preserve">the </w:t>
        </w:r>
      </w:ins>
      <w:ins w:id="66" w:author="Clay Cressler" w:date="2020-10-12T19:53:00Z">
        <w:r w:rsidR="00057766">
          <w:rPr>
            <w:rFonts w:ascii="Arial" w:hAnsi="Arial" w:cs="Arial"/>
            <w:b/>
            <w:sz w:val="22"/>
            <w:szCs w:val="22"/>
            <w:lang w:val="en-GB"/>
          </w:rPr>
          <w:t>immune-parasite interaction across environments, thereby revealing the f</w:t>
        </w:r>
      </w:ins>
      <w:ins w:id="67" w:author="Clay Cressler" w:date="2020-10-12T19:54:00Z">
        <w:r w:rsidR="00057766">
          <w:rPr>
            <w:rFonts w:ascii="Arial" w:hAnsi="Arial" w:cs="Arial"/>
            <w:b/>
            <w:sz w:val="22"/>
            <w:szCs w:val="22"/>
            <w:lang w:val="en-GB"/>
          </w:rPr>
          <w:t>undamental</w:t>
        </w:r>
        <w:r w:rsidR="00B562CD">
          <w:rPr>
            <w:rFonts w:ascii="Arial" w:hAnsi="Arial" w:cs="Arial"/>
            <w:b/>
            <w:sz w:val="22"/>
            <w:szCs w:val="22"/>
            <w:lang w:val="en-GB"/>
          </w:rPr>
          <w:t xml:space="preserve"> biological processes that drive variation in infection duration</w:t>
        </w:r>
      </w:ins>
      <w:ins w:id="68" w:author="Clay Cressler" w:date="2020-10-12T19:55:00Z">
        <w:r w:rsidR="00B562CD">
          <w:rPr>
            <w:rFonts w:ascii="Arial" w:hAnsi="Arial" w:cs="Arial"/>
            <w:b/>
            <w:sz w:val="22"/>
            <w:szCs w:val="22"/>
            <w:lang w:val="en-GB"/>
          </w:rPr>
          <w:t xml:space="preserve"> (Fig. 2)</w:t>
        </w:r>
      </w:ins>
      <w:ins w:id="69" w:author="Clay Cressler" w:date="2020-10-12T19:54:00Z">
        <w:r w:rsidR="00B562CD">
          <w:rPr>
            <w:rFonts w:ascii="Arial" w:hAnsi="Arial" w:cs="Arial"/>
            <w:b/>
            <w:sz w:val="22"/>
            <w:szCs w:val="22"/>
            <w:lang w:val="en-GB"/>
          </w:rPr>
          <w:t>.</w:t>
        </w:r>
        <w:r w:rsidR="00B562CD">
          <w:rPr>
            <w:rFonts w:ascii="Arial" w:hAnsi="Arial" w:cs="Arial"/>
            <w:bCs/>
            <w:sz w:val="22"/>
            <w:szCs w:val="22"/>
            <w:lang w:val="en-GB"/>
          </w:rPr>
          <w:t xml:space="preserve"> To accomplish this, we will develop </w:t>
        </w:r>
      </w:ins>
      <w:ins w:id="70" w:author="Clay Cressler" w:date="2020-10-12T19:55:00Z">
        <w:r w:rsidR="00B562CD">
          <w:rPr>
            <w:rFonts w:ascii="Arial" w:hAnsi="Arial" w:cs="Arial"/>
            <w:bCs/>
            <w:sz w:val="22"/>
            <w:szCs w:val="22"/>
            <w:lang w:val="en-GB"/>
          </w:rPr>
          <w:t>and test novel mathematical theory</w:t>
        </w:r>
      </w:ins>
      <w:ins w:id="71" w:author="Clay Cressler" w:date="2020-10-12T20:07:00Z">
        <w:r w:rsidR="00DD4F73">
          <w:rPr>
            <w:rFonts w:ascii="Arial" w:hAnsi="Arial" w:cs="Arial"/>
            <w:bCs/>
            <w:sz w:val="22"/>
            <w:szCs w:val="22"/>
            <w:lang w:val="en-GB"/>
          </w:rPr>
          <w:t xml:space="preserve"> </w:t>
        </w:r>
      </w:ins>
      <w:del w:id="72" w:author="Clay Cressler" w:date="2020-10-12T20:07:00Z">
        <w:r w:rsidR="005136DF" w:rsidRPr="00DD4F73" w:rsidDel="00DD4F73">
          <w:rPr>
            <w:rFonts w:ascii="Arial" w:hAnsi="Arial" w:cs="Arial"/>
            <w:bCs/>
            <w:sz w:val="22"/>
            <w:szCs w:val="22"/>
            <w:lang w:val="en-GB"/>
            <w:rPrChange w:id="73" w:author="Clay Cressler" w:date="2020-10-12T20:08:00Z">
              <w:rPr>
                <w:rFonts w:ascii="Arial" w:hAnsi="Arial" w:cs="Arial"/>
                <w:bCs/>
                <w:sz w:val="22"/>
                <w:szCs w:val="22"/>
                <w:lang w:val="en-GB"/>
              </w:rPr>
            </w:rPrChange>
          </w:rPr>
          <w:delText xml:space="preserve"> In the face of this complexity, </w:delText>
        </w:r>
        <w:r w:rsidR="005136DF" w:rsidRPr="00DD4F73" w:rsidDel="00DD4F73">
          <w:rPr>
            <w:rFonts w:ascii="Arial" w:hAnsi="Arial" w:cs="Arial"/>
            <w:bCs/>
            <w:sz w:val="22"/>
            <w:szCs w:val="22"/>
            <w:lang w:val="en-GB"/>
            <w:rPrChange w:id="74" w:author="Clay Cressler" w:date="2020-10-12T20:08:00Z">
              <w:rPr>
                <w:rFonts w:ascii="Arial" w:hAnsi="Arial" w:cs="Arial"/>
                <w:b/>
                <w:bCs/>
                <w:sz w:val="22"/>
                <w:szCs w:val="22"/>
                <w:lang w:val="en-GB"/>
              </w:rPr>
            </w:rPrChange>
          </w:rPr>
          <w:delText>mathematical models have proven invaluable tools for identifying the key interactions necessary to build the durable understanding of biological systems necessary for prediction</w:delText>
        </w:r>
        <w:r w:rsidR="005136DF" w:rsidRPr="00DD4F73" w:rsidDel="00DD4F73">
          <w:rPr>
            <w:rFonts w:ascii="Arial" w:hAnsi="Arial" w:cs="Arial"/>
            <w:bCs/>
            <w:sz w:val="22"/>
            <w:szCs w:val="22"/>
            <w:lang w:val="en-GB"/>
            <w:rPrChange w:id="75" w:author="Clay Cressler" w:date="2020-10-12T20:08:00Z">
              <w:rPr>
                <w:rFonts w:ascii="Arial" w:hAnsi="Arial" w:cs="Arial"/>
                <w:bCs/>
                <w:sz w:val="22"/>
                <w:szCs w:val="22"/>
                <w:lang w:val="en-GB"/>
              </w:rPr>
            </w:rPrChange>
          </w:rPr>
          <w:delText xml:space="preserve"> </w:delText>
        </w:r>
        <w:r w:rsidR="0034158E" w:rsidRPr="00DD4F73" w:rsidDel="00DD4F73">
          <w:rPr>
            <w:rFonts w:ascii="Arial" w:hAnsi="Arial" w:cs="Arial"/>
            <w:bCs/>
            <w:sz w:val="22"/>
            <w:szCs w:val="22"/>
            <w:lang w:val="en-GB"/>
            <w:rPrChange w:id="76" w:author="Clay Cressler" w:date="2020-10-12T20:08:00Z">
              <w:rPr>
                <w:rFonts w:ascii="Arial" w:hAnsi="Arial" w:cs="Arial"/>
                <w:bCs/>
                <w:sz w:val="22"/>
                <w:szCs w:val="22"/>
                <w:lang w:val="en-GB"/>
              </w:rPr>
            </w:rPrChange>
          </w:rPr>
          <w:delText>{Kendall, 1999 #7799;King, 2008 #6875;Marino, 2019 #7800;Restif, 2012 #7798}</w:delText>
        </w:r>
        <w:r w:rsidR="005136DF" w:rsidRPr="00DD4F73" w:rsidDel="00DD4F73">
          <w:rPr>
            <w:rFonts w:ascii="Arial" w:hAnsi="Arial" w:cs="Arial"/>
            <w:bCs/>
            <w:sz w:val="22"/>
            <w:szCs w:val="22"/>
            <w:lang w:val="en-GB"/>
            <w:rPrChange w:id="77" w:author="Clay Cressler" w:date="2020-10-12T20:08:00Z">
              <w:rPr>
                <w:rFonts w:ascii="Arial" w:hAnsi="Arial" w:cs="Arial"/>
                <w:bCs/>
                <w:sz w:val="22"/>
                <w:szCs w:val="22"/>
                <w:lang w:val="en-GB"/>
              </w:rPr>
            </w:rPrChange>
          </w:rPr>
          <w:delText xml:space="preserve">. </w:delText>
        </w:r>
        <w:r w:rsidR="007F04C3" w:rsidRPr="00DD4F73" w:rsidDel="00DD4F73">
          <w:rPr>
            <w:rFonts w:ascii="Arial" w:hAnsi="Arial" w:cs="Arial"/>
            <w:bCs/>
            <w:sz w:val="22"/>
            <w:szCs w:val="22"/>
            <w:lang w:val="en-GB"/>
            <w:rPrChange w:id="78" w:author="Clay Cressler" w:date="2020-10-12T20:08:00Z">
              <w:rPr>
                <w:rFonts w:ascii="Arial" w:hAnsi="Arial" w:cs="Arial"/>
                <w:bCs/>
                <w:sz w:val="22"/>
                <w:szCs w:val="22"/>
                <w:lang w:val="en-GB"/>
              </w:rPr>
            </w:rPrChange>
          </w:rPr>
          <w:delText>Here</w:delText>
        </w:r>
        <w:r w:rsidR="005136DF" w:rsidRPr="00DD4F73" w:rsidDel="00DD4F73">
          <w:rPr>
            <w:rFonts w:ascii="Arial" w:hAnsi="Arial" w:cs="Arial"/>
            <w:bCs/>
            <w:sz w:val="22"/>
            <w:szCs w:val="22"/>
            <w:lang w:val="en-GB"/>
            <w:rPrChange w:id="79" w:author="Clay Cressler" w:date="2020-10-12T20:08:00Z">
              <w:rPr>
                <w:rFonts w:ascii="Arial" w:hAnsi="Arial" w:cs="Arial"/>
                <w:bCs/>
                <w:sz w:val="22"/>
                <w:szCs w:val="22"/>
                <w:lang w:val="en-GB"/>
              </w:rPr>
            </w:rPrChange>
          </w:rPr>
          <w:delText xml:space="preserve">, </w:delText>
        </w:r>
        <w:r w:rsidR="007F04C3" w:rsidRPr="00DD4F73" w:rsidDel="00DD4F73">
          <w:rPr>
            <w:rFonts w:ascii="Arial" w:hAnsi="Arial" w:cs="Arial"/>
            <w:bCs/>
            <w:sz w:val="22"/>
            <w:szCs w:val="22"/>
            <w:lang w:val="en-GB"/>
            <w:rPrChange w:id="80" w:author="Clay Cressler" w:date="2020-10-12T20:08:00Z">
              <w:rPr>
                <w:rFonts w:ascii="Arial" w:hAnsi="Arial" w:cs="Arial"/>
                <w:b/>
                <w:bCs/>
                <w:sz w:val="22"/>
                <w:szCs w:val="22"/>
                <w:lang w:val="en-GB"/>
              </w:rPr>
            </w:rPrChange>
          </w:rPr>
          <w:delText>we</w:delText>
        </w:r>
        <w:r w:rsidR="00C248F1" w:rsidRPr="00DD4F73" w:rsidDel="00DD4F73">
          <w:rPr>
            <w:rFonts w:ascii="Arial" w:hAnsi="Arial" w:cs="Arial"/>
            <w:bCs/>
            <w:sz w:val="22"/>
            <w:szCs w:val="22"/>
            <w:lang w:val="en-GB"/>
            <w:rPrChange w:id="81" w:author="Clay Cressler" w:date="2020-10-12T20:08:00Z">
              <w:rPr>
                <w:rFonts w:ascii="Arial" w:hAnsi="Arial" w:cs="Arial"/>
                <w:b/>
                <w:bCs/>
                <w:sz w:val="22"/>
                <w:szCs w:val="22"/>
                <w:lang w:val="en-GB"/>
              </w:rPr>
            </w:rPrChange>
          </w:rPr>
          <w:delText xml:space="preserve"> </w:delText>
        </w:r>
        <w:r w:rsidR="007F04C3" w:rsidRPr="00DD4F73" w:rsidDel="00DD4F73">
          <w:rPr>
            <w:rFonts w:ascii="Arial" w:hAnsi="Arial" w:cs="Arial"/>
            <w:bCs/>
            <w:sz w:val="22"/>
            <w:szCs w:val="22"/>
            <w:lang w:val="en-GB"/>
            <w:rPrChange w:id="82" w:author="Clay Cressler" w:date="2020-10-12T20:08:00Z">
              <w:rPr>
                <w:rFonts w:ascii="Arial" w:hAnsi="Arial" w:cs="Arial"/>
                <w:b/>
                <w:bCs/>
                <w:sz w:val="22"/>
                <w:szCs w:val="22"/>
                <w:lang w:val="en-GB"/>
              </w:rPr>
            </w:rPrChange>
          </w:rPr>
          <w:delText xml:space="preserve">will </w:delText>
        </w:r>
        <w:r w:rsidR="00C248F1" w:rsidRPr="00DD4F73" w:rsidDel="00DD4F73">
          <w:rPr>
            <w:rFonts w:ascii="Arial" w:hAnsi="Arial" w:cs="Arial"/>
            <w:bCs/>
            <w:sz w:val="22"/>
            <w:szCs w:val="22"/>
            <w:lang w:val="en-GB"/>
            <w:rPrChange w:id="83" w:author="Clay Cressler" w:date="2020-10-12T20:08:00Z">
              <w:rPr>
                <w:rFonts w:ascii="Arial" w:hAnsi="Arial" w:cs="Arial"/>
                <w:b/>
                <w:bCs/>
                <w:sz w:val="22"/>
                <w:szCs w:val="22"/>
                <w:lang w:val="en-GB"/>
              </w:rPr>
            </w:rPrChange>
          </w:rPr>
          <w:delText xml:space="preserve">develop </w:delText>
        </w:r>
        <w:r w:rsidR="00740830" w:rsidRPr="00DD4F73" w:rsidDel="00DD4F73">
          <w:rPr>
            <w:rFonts w:ascii="Arial" w:hAnsi="Arial" w:cs="Arial"/>
            <w:bCs/>
            <w:sz w:val="22"/>
            <w:szCs w:val="22"/>
            <w:lang w:val="en-GB"/>
            <w:rPrChange w:id="84" w:author="Clay Cressler" w:date="2020-10-12T20:08:00Z">
              <w:rPr>
                <w:rFonts w:ascii="Arial" w:hAnsi="Arial" w:cs="Arial"/>
                <w:b/>
                <w:bCs/>
                <w:sz w:val="22"/>
                <w:szCs w:val="22"/>
                <w:lang w:val="en-GB"/>
              </w:rPr>
            </w:rPrChange>
          </w:rPr>
          <w:delText>n</w:delText>
        </w:r>
        <w:r w:rsidR="007F04C3" w:rsidRPr="00DD4F73" w:rsidDel="00DD4F73">
          <w:rPr>
            <w:rFonts w:ascii="Arial" w:hAnsi="Arial" w:cs="Arial"/>
            <w:bCs/>
            <w:sz w:val="22"/>
            <w:szCs w:val="22"/>
            <w:lang w:val="en-GB"/>
            <w:rPrChange w:id="85" w:author="Clay Cressler" w:date="2020-10-12T20:08:00Z">
              <w:rPr>
                <w:rFonts w:ascii="Arial" w:hAnsi="Arial" w:cs="Arial"/>
                <w:b/>
                <w:bCs/>
                <w:sz w:val="22"/>
                <w:szCs w:val="22"/>
                <w:lang w:val="en-GB"/>
              </w:rPr>
            </w:rPrChange>
          </w:rPr>
          <w:delText>ovel</w:delText>
        </w:r>
        <w:r w:rsidR="00740830" w:rsidRPr="00DD4F73" w:rsidDel="00DD4F73">
          <w:rPr>
            <w:rFonts w:ascii="Arial" w:hAnsi="Arial" w:cs="Arial"/>
            <w:bCs/>
            <w:sz w:val="22"/>
            <w:szCs w:val="22"/>
            <w:lang w:val="en-GB"/>
            <w:rPrChange w:id="86" w:author="Clay Cressler" w:date="2020-10-12T20:08:00Z">
              <w:rPr>
                <w:rFonts w:ascii="Arial" w:hAnsi="Arial" w:cs="Arial"/>
                <w:b/>
                <w:bCs/>
                <w:sz w:val="22"/>
                <w:szCs w:val="22"/>
                <w:lang w:val="en-GB"/>
              </w:rPr>
            </w:rPrChange>
          </w:rPr>
          <w:delText xml:space="preserve"> </w:delText>
        </w:r>
        <w:r w:rsidR="00C248F1" w:rsidRPr="00DD4F73" w:rsidDel="00DD4F73">
          <w:rPr>
            <w:rFonts w:ascii="Arial" w:hAnsi="Arial" w:cs="Arial"/>
            <w:bCs/>
            <w:sz w:val="22"/>
            <w:szCs w:val="22"/>
            <w:lang w:val="en-GB"/>
            <w:rPrChange w:id="87" w:author="Clay Cressler" w:date="2020-10-12T20:08:00Z">
              <w:rPr>
                <w:rFonts w:ascii="Arial" w:hAnsi="Arial" w:cs="Arial"/>
                <w:b/>
                <w:bCs/>
                <w:sz w:val="22"/>
                <w:szCs w:val="22"/>
                <w:lang w:val="en-GB"/>
              </w:rPr>
            </w:rPrChange>
          </w:rPr>
          <w:delText xml:space="preserve">biologically-grounded mathematical </w:delText>
        </w:r>
        <w:r w:rsidR="007F04C3" w:rsidRPr="00DD4F73" w:rsidDel="00DD4F73">
          <w:rPr>
            <w:rFonts w:ascii="Arial" w:hAnsi="Arial" w:cs="Arial"/>
            <w:bCs/>
            <w:sz w:val="22"/>
            <w:szCs w:val="22"/>
            <w:lang w:val="en-GB"/>
            <w:rPrChange w:id="88" w:author="Clay Cressler" w:date="2020-10-12T20:08:00Z">
              <w:rPr>
                <w:rFonts w:ascii="Arial" w:hAnsi="Arial" w:cs="Arial"/>
                <w:b/>
                <w:bCs/>
                <w:sz w:val="22"/>
                <w:szCs w:val="22"/>
                <w:lang w:val="en-GB"/>
              </w:rPr>
            </w:rPrChange>
          </w:rPr>
          <w:delText>theory</w:delText>
        </w:r>
        <w:r w:rsidR="00C248F1" w:rsidRPr="00DD4F73" w:rsidDel="00DD4F73">
          <w:rPr>
            <w:rFonts w:ascii="Arial" w:hAnsi="Arial" w:cs="Arial"/>
            <w:bCs/>
            <w:sz w:val="22"/>
            <w:szCs w:val="22"/>
            <w:lang w:val="en-GB"/>
            <w:rPrChange w:id="89" w:author="Clay Cressler" w:date="2020-10-12T20:08:00Z">
              <w:rPr>
                <w:rFonts w:ascii="Arial" w:hAnsi="Arial" w:cs="Arial"/>
                <w:b/>
                <w:bCs/>
                <w:sz w:val="22"/>
                <w:szCs w:val="22"/>
                <w:lang w:val="en-GB"/>
              </w:rPr>
            </w:rPrChange>
          </w:rPr>
          <w:delText xml:space="preserve"> </w:delText>
        </w:r>
      </w:del>
      <w:r w:rsidR="00C248F1" w:rsidRPr="00DD4F73">
        <w:rPr>
          <w:rFonts w:ascii="Arial" w:hAnsi="Arial" w:cs="Arial"/>
          <w:bCs/>
          <w:sz w:val="22"/>
          <w:szCs w:val="22"/>
          <w:lang w:val="en-GB"/>
          <w:rPrChange w:id="90" w:author="Clay Cressler" w:date="2020-10-12T20:08:00Z">
            <w:rPr>
              <w:rFonts w:ascii="Arial" w:hAnsi="Arial" w:cs="Arial"/>
              <w:b/>
              <w:bCs/>
              <w:sz w:val="22"/>
              <w:szCs w:val="22"/>
              <w:lang w:val="en-GB"/>
            </w:rPr>
          </w:rPrChange>
        </w:rPr>
        <w:t xml:space="preserve">to quantify </w:t>
      </w:r>
      <w:r w:rsidR="007F04C3" w:rsidRPr="00DD4F73">
        <w:rPr>
          <w:rFonts w:ascii="Arial" w:hAnsi="Arial" w:cs="Arial"/>
          <w:bCs/>
          <w:sz w:val="22"/>
          <w:szCs w:val="22"/>
          <w:lang w:val="en-GB"/>
          <w:rPrChange w:id="91" w:author="Clay Cressler" w:date="2020-10-12T20:08:00Z">
            <w:rPr>
              <w:rFonts w:ascii="Arial" w:hAnsi="Arial" w:cs="Arial"/>
              <w:b/>
              <w:bCs/>
              <w:sz w:val="22"/>
              <w:szCs w:val="22"/>
              <w:lang w:val="en-GB"/>
            </w:rPr>
          </w:rPrChange>
        </w:rPr>
        <w:t xml:space="preserve">the positive and negative feedbacks that regulate </w:t>
      </w:r>
      <w:r w:rsidR="00BB4E1D" w:rsidRPr="00DD4F73">
        <w:rPr>
          <w:rFonts w:ascii="Arial" w:hAnsi="Arial" w:cs="Arial"/>
          <w:bCs/>
          <w:sz w:val="22"/>
          <w:szCs w:val="22"/>
          <w:lang w:val="en-GB"/>
          <w:rPrChange w:id="92" w:author="Clay Cressler" w:date="2020-10-12T20:08:00Z">
            <w:rPr>
              <w:rFonts w:ascii="Arial" w:hAnsi="Arial" w:cs="Arial"/>
              <w:b/>
              <w:bCs/>
              <w:sz w:val="22"/>
              <w:szCs w:val="22"/>
              <w:lang w:val="en-GB"/>
            </w:rPr>
          </w:rPrChange>
        </w:rPr>
        <w:t>host</w:t>
      </w:r>
      <w:r w:rsidR="005136DF" w:rsidRPr="00DD4F73">
        <w:rPr>
          <w:rFonts w:ascii="Arial" w:hAnsi="Arial" w:cs="Arial"/>
          <w:bCs/>
          <w:sz w:val="22"/>
          <w:szCs w:val="22"/>
          <w:lang w:val="en-GB"/>
          <w:rPrChange w:id="93" w:author="Clay Cressler" w:date="2020-10-12T20:08:00Z">
            <w:rPr>
              <w:rFonts w:ascii="Arial" w:hAnsi="Arial" w:cs="Arial"/>
              <w:b/>
              <w:bCs/>
              <w:sz w:val="22"/>
              <w:szCs w:val="22"/>
              <w:lang w:val="en-GB"/>
            </w:rPr>
          </w:rPrChange>
        </w:rPr>
        <w:t xml:space="preserve">-parasite </w:t>
      </w:r>
      <w:r w:rsidR="00C248F1" w:rsidRPr="00DD4F73">
        <w:rPr>
          <w:rFonts w:ascii="Arial" w:hAnsi="Arial" w:cs="Arial"/>
          <w:bCs/>
          <w:sz w:val="22"/>
          <w:szCs w:val="22"/>
          <w:lang w:val="en-GB"/>
          <w:rPrChange w:id="94" w:author="Clay Cressler" w:date="2020-10-12T20:08:00Z">
            <w:rPr>
              <w:rFonts w:ascii="Arial" w:hAnsi="Arial" w:cs="Arial"/>
              <w:b/>
              <w:bCs/>
              <w:sz w:val="22"/>
              <w:szCs w:val="22"/>
              <w:lang w:val="en-GB"/>
            </w:rPr>
          </w:rPrChange>
        </w:rPr>
        <w:t xml:space="preserve">interactions, </w:t>
      </w:r>
      <w:r w:rsidR="007F04C3" w:rsidRPr="00DD4F73">
        <w:rPr>
          <w:rFonts w:ascii="Arial" w:hAnsi="Arial" w:cs="Arial"/>
          <w:bCs/>
          <w:sz w:val="22"/>
          <w:szCs w:val="22"/>
          <w:lang w:val="en-GB"/>
          <w:rPrChange w:id="95" w:author="Clay Cressler" w:date="2020-10-12T20:08:00Z">
            <w:rPr>
              <w:rFonts w:ascii="Arial" w:hAnsi="Arial" w:cs="Arial"/>
              <w:b/>
              <w:bCs/>
              <w:sz w:val="22"/>
              <w:szCs w:val="22"/>
              <w:lang w:val="en-GB"/>
            </w:rPr>
          </w:rPrChange>
        </w:rPr>
        <w:t>with the goal of</w:t>
      </w:r>
      <w:r w:rsidR="00C248F1" w:rsidRPr="00DD4F73">
        <w:rPr>
          <w:rFonts w:ascii="Arial" w:hAnsi="Arial" w:cs="Arial"/>
          <w:bCs/>
          <w:sz w:val="22"/>
          <w:szCs w:val="22"/>
          <w:lang w:val="en-GB"/>
          <w:rPrChange w:id="96" w:author="Clay Cressler" w:date="2020-10-12T20:08:00Z">
            <w:rPr>
              <w:rFonts w:ascii="Arial" w:hAnsi="Arial" w:cs="Arial"/>
              <w:b/>
              <w:bCs/>
              <w:sz w:val="22"/>
              <w:szCs w:val="22"/>
              <w:lang w:val="en-GB"/>
            </w:rPr>
          </w:rPrChange>
        </w:rPr>
        <w:t xml:space="preserve"> improv</w:t>
      </w:r>
      <w:r w:rsidR="007F04C3" w:rsidRPr="00DD4F73">
        <w:rPr>
          <w:rFonts w:ascii="Arial" w:hAnsi="Arial" w:cs="Arial"/>
          <w:bCs/>
          <w:sz w:val="22"/>
          <w:szCs w:val="22"/>
          <w:lang w:val="en-GB"/>
          <w:rPrChange w:id="97" w:author="Clay Cressler" w:date="2020-10-12T20:08:00Z">
            <w:rPr>
              <w:rFonts w:ascii="Arial" w:hAnsi="Arial" w:cs="Arial"/>
              <w:b/>
              <w:bCs/>
              <w:sz w:val="22"/>
              <w:szCs w:val="22"/>
              <w:lang w:val="en-GB"/>
            </w:rPr>
          </w:rPrChange>
        </w:rPr>
        <w:t>ing</w:t>
      </w:r>
      <w:r w:rsidR="00C248F1" w:rsidRPr="00DD4F73">
        <w:rPr>
          <w:rFonts w:ascii="Arial" w:hAnsi="Arial" w:cs="Arial"/>
          <w:bCs/>
          <w:sz w:val="22"/>
          <w:szCs w:val="22"/>
          <w:lang w:val="en-GB"/>
          <w:rPrChange w:id="98" w:author="Clay Cressler" w:date="2020-10-12T20:08:00Z">
            <w:rPr>
              <w:rFonts w:ascii="Arial" w:hAnsi="Arial" w:cs="Arial"/>
              <w:b/>
              <w:bCs/>
              <w:sz w:val="22"/>
              <w:szCs w:val="22"/>
              <w:lang w:val="en-GB"/>
            </w:rPr>
          </w:rPrChange>
        </w:rPr>
        <w:t xml:space="preserve"> prediction of infection duration, in both controlled lab settings and under greater environmental realism</w:t>
      </w:r>
      <w:r w:rsidR="00C248F1" w:rsidRPr="00DD4F73">
        <w:rPr>
          <w:rFonts w:ascii="Arial" w:hAnsi="Arial" w:cs="Arial"/>
          <w:bCs/>
          <w:sz w:val="22"/>
          <w:szCs w:val="22"/>
          <w:lang w:val="en-GB"/>
        </w:rPr>
        <w:t>.</w:t>
      </w:r>
      <w:r w:rsidR="00C248F1" w:rsidRPr="00016A23">
        <w:rPr>
          <w:rFonts w:ascii="Arial" w:hAnsi="Arial" w:cs="Arial"/>
          <w:sz w:val="22"/>
          <w:szCs w:val="22"/>
          <w:lang w:val="en-GB"/>
        </w:rPr>
        <w:t xml:space="preserve"> </w:t>
      </w:r>
      <w:del w:id="99" w:author="Clay Cressler" w:date="2020-10-12T20:08:00Z">
        <w:r w:rsidR="00C248F1" w:rsidRPr="00016A23" w:rsidDel="00DD4F73">
          <w:rPr>
            <w:rFonts w:ascii="Arial" w:hAnsi="Arial" w:cs="Arial"/>
            <w:sz w:val="22"/>
            <w:szCs w:val="22"/>
            <w:lang w:val="en-GB"/>
          </w:rPr>
          <w:delText>Real-world prediction should be the goal</w:delText>
        </w:r>
        <w:r w:rsidR="008E3CA2" w:rsidRPr="00016A23" w:rsidDel="00DD4F73">
          <w:rPr>
            <w:rFonts w:ascii="Arial" w:hAnsi="Arial" w:cs="Arial"/>
            <w:sz w:val="22"/>
            <w:szCs w:val="22"/>
            <w:lang w:val="en-GB"/>
          </w:rPr>
          <w:delText>;</w:delText>
        </w:r>
        <w:r w:rsidR="00C248F1" w:rsidRPr="00016A23" w:rsidDel="00DD4F73">
          <w:rPr>
            <w:rFonts w:ascii="Arial" w:hAnsi="Arial" w:cs="Arial"/>
            <w:sz w:val="22"/>
            <w:szCs w:val="22"/>
            <w:lang w:val="en-GB"/>
          </w:rPr>
          <w:delText xml:space="preserve"> we know</w:delText>
        </w:r>
        <w:r w:rsidR="0007421D" w:rsidRPr="00016A23" w:rsidDel="00DD4F73">
          <w:rPr>
            <w:rFonts w:ascii="Arial" w:hAnsi="Arial" w:cs="Arial"/>
            <w:sz w:val="22"/>
            <w:szCs w:val="22"/>
            <w:lang w:val="en-GB"/>
          </w:rPr>
          <w:delText>, from our own previous work</w:delText>
        </w:r>
        <w:r w:rsidR="008E3CA2" w:rsidRPr="00016A23" w:rsidDel="00DD4F73">
          <w:rPr>
            <w:rFonts w:ascii="Arial" w:hAnsi="Arial" w:cs="Arial"/>
            <w:sz w:val="22"/>
            <w:szCs w:val="22"/>
            <w:lang w:val="en-GB"/>
          </w:rPr>
          <w:delText xml:space="preserve"> </w:delText>
        </w:r>
        <w:r w:rsidR="0034158E" w:rsidDel="00DD4F73">
          <w:rPr>
            <w:rFonts w:ascii="Arial" w:hAnsi="Arial" w:cs="Arial"/>
            <w:sz w:val="22"/>
            <w:szCs w:val="22"/>
            <w:lang w:val="en-GB"/>
          </w:rPr>
          <w:delText>{Leung, 2018 #7710}</w:delText>
        </w:r>
        <w:r w:rsidR="008E3CA2" w:rsidRPr="00016A23" w:rsidDel="00DD4F73">
          <w:rPr>
            <w:rFonts w:ascii="Arial" w:hAnsi="Arial" w:cs="Arial"/>
            <w:sz w:val="22"/>
            <w:szCs w:val="22"/>
            <w:lang w:val="en-GB"/>
          </w:rPr>
          <w:delText xml:space="preserve"> and that of others (e.g. </w:delText>
        </w:r>
        <w:r w:rsidR="0034158E" w:rsidDel="00DD4F73">
          <w:rPr>
            <w:rFonts w:ascii="Arial" w:hAnsi="Arial" w:cs="Arial"/>
            <w:sz w:val="22"/>
            <w:szCs w:val="22"/>
            <w:lang w:val="en-GB"/>
          </w:rPr>
          <w:delText>{Scott, 1991 #1389;Scott, 2006 #1388}</w:delText>
        </w:r>
        <w:r w:rsidR="008E3CA2" w:rsidRPr="00016A23" w:rsidDel="00DD4F73">
          <w:rPr>
            <w:rFonts w:ascii="Arial" w:hAnsi="Arial" w:cs="Arial"/>
            <w:sz w:val="22"/>
            <w:szCs w:val="22"/>
            <w:lang w:val="en-GB"/>
          </w:rPr>
          <w:delText>)</w:delText>
        </w:r>
        <w:r w:rsidR="0007421D" w:rsidRPr="00016A23" w:rsidDel="00DD4F73">
          <w:rPr>
            <w:rFonts w:ascii="Arial" w:hAnsi="Arial" w:cs="Arial"/>
            <w:sz w:val="22"/>
            <w:szCs w:val="22"/>
            <w:lang w:val="en-GB"/>
          </w:rPr>
          <w:delText>,</w:delText>
        </w:r>
        <w:r w:rsidR="00C248F1" w:rsidDel="00DD4F73">
          <w:rPr>
            <w:rFonts w:ascii="Arial" w:hAnsi="Arial" w:cs="Arial"/>
            <w:sz w:val="22"/>
            <w:szCs w:val="22"/>
            <w:lang w:val="en-GB"/>
          </w:rPr>
          <w:delText xml:space="preserve"> that </w:delText>
        </w:r>
        <w:r w:rsidR="00EC4EA8" w:rsidDel="00DD4F73">
          <w:rPr>
            <w:rFonts w:ascii="Arial" w:hAnsi="Arial" w:cs="Arial"/>
            <w:sz w:val="22"/>
            <w:szCs w:val="22"/>
            <w:lang w:val="en-GB"/>
          </w:rPr>
          <w:delText xml:space="preserve">duration of nematode </w:delText>
        </w:r>
        <w:r w:rsidR="00C248F1" w:rsidDel="00DD4F73">
          <w:rPr>
            <w:rFonts w:ascii="Arial" w:hAnsi="Arial" w:cs="Arial"/>
            <w:sz w:val="22"/>
            <w:szCs w:val="22"/>
            <w:lang w:val="en-GB"/>
          </w:rPr>
          <w:delText xml:space="preserve">infection observed under natural conditions does not always match that observed in the lab. </w:delText>
        </w:r>
      </w:del>
      <w:r w:rsidR="00C248F1">
        <w:rPr>
          <w:rFonts w:ascii="Arial" w:hAnsi="Arial" w:cs="Arial"/>
          <w:sz w:val="22"/>
          <w:szCs w:val="22"/>
          <w:lang w:val="en-GB"/>
        </w:rPr>
        <w:t xml:space="preserve">We will focus on the biology of gastrointestinal nematode parasites. Our emphasis on nematodes is pragmatic: nematode infection duration varies widely even in controlled conditions (e.g., some hosts take days, others take years to </w:t>
      </w:r>
      <w:r w:rsidR="00C248F1" w:rsidRPr="00CC31AD">
        <w:rPr>
          <w:rFonts w:ascii="Arial" w:hAnsi="Arial" w:cs="Arial"/>
          <w:sz w:val="22"/>
          <w:szCs w:val="22"/>
          <w:lang w:val="en-GB"/>
        </w:rPr>
        <w:t xml:space="preserve">purge worms) and infection duration is strongly correlated with morbidity in human </w:t>
      </w:r>
      <w:r w:rsidR="009D3F9F">
        <w:rPr>
          <w:rFonts w:ascii="Arial" w:hAnsi="Arial" w:cs="Arial"/>
          <w:sz w:val="22"/>
          <w:szCs w:val="22"/>
          <w:lang w:val="en-GB"/>
        </w:rPr>
        <w:t xml:space="preserve">GI nematode </w:t>
      </w:r>
      <w:r w:rsidR="00C248F1" w:rsidRPr="00CC31AD">
        <w:rPr>
          <w:rFonts w:ascii="Arial" w:hAnsi="Arial" w:cs="Arial"/>
          <w:sz w:val="22"/>
          <w:szCs w:val="22"/>
          <w:lang w:val="en-GB"/>
        </w:rPr>
        <w:t>infections</w:t>
      </w:r>
      <w:r w:rsidR="00312EEC" w:rsidRPr="00CC31AD">
        <w:rPr>
          <w:rFonts w:ascii="Arial" w:hAnsi="Arial" w:cs="Arial"/>
          <w:sz w:val="22"/>
          <w:szCs w:val="22"/>
          <w:lang w:val="en-GB"/>
        </w:rPr>
        <w:t xml:space="preserve"> </w:t>
      </w:r>
      <w:r w:rsidR="0034158E">
        <w:rPr>
          <w:rFonts w:ascii="Arial" w:hAnsi="Arial" w:cs="Arial"/>
          <w:sz w:val="22"/>
          <w:szCs w:val="22"/>
          <w:lang w:val="en-GB"/>
        </w:rPr>
        <w:t>{Chan, 1994 #6982}</w:t>
      </w:r>
      <w:r w:rsidR="00C248F1" w:rsidRPr="00CC31AD">
        <w:rPr>
          <w:rFonts w:ascii="Arial" w:hAnsi="Arial" w:cs="Arial"/>
          <w:sz w:val="22"/>
          <w:szCs w:val="22"/>
          <w:lang w:val="en-GB"/>
        </w:rPr>
        <w:t>.</w:t>
      </w:r>
      <w:r w:rsidR="00C248F1">
        <w:rPr>
          <w:rFonts w:ascii="Arial" w:hAnsi="Arial" w:cs="Arial"/>
          <w:sz w:val="22"/>
          <w:szCs w:val="22"/>
          <w:lang w:val="en-GB"/>
        </w:rPr>
        <w:t xml:space="preserve"> </w:t>
      </w:r>
      <w:commentRangeStart w:id="100"/>
      <w:r w:rsidR="00C248F1">
        <w:rPr>
          <w:rFonts w:ascii="Arial" w:hAnsi="Arial" w:cs="Arial"/>
          <w:sz w:val="22"/>
          <w:szCs w:val="22"/>
          <w:lang w:val="en-GB"/>
        </w:rPr>
        <w:t xml:space="preserve">Our </w:t>
      </w:r>
      <w:del w:id="101" w:author="Clay Cressler" w:date="2020-10-12T20:08:00Z">
        <w:r w:rsidR="00C248F1" w:rsidDel="00DD4F73">
          <w:rPr>
            <w:rFonts w:ascii="Arial" w:hAnsi="Arial" w:cs="Arial"/>
            <w:sz w:val="22"/>
            <w:szCs w:val="22"/>
            <w:lang w:val="en-GB"/>
          </w:rPr>
          <w:delText xml:space="preserve">three </w:delText>
        </w:r>
      </w:del>
      <w:r w:rsidR="00C248F1">
        <w:rPr>
          <w:rFonts w:ascii="Arial" w:hAnsi="Arial" w:cs="Arial"/>
          <w:sz w:val="22"/>
          <w:szCs w:val="22"/>
          <w:lang w:val="en-GB"/>
        </w:rPr>
        <w:t xml:space="preserve">aims will address within-host processes that drive varied infection duration across host genotypes, among individuals within a genotype, and as hosts move into a more natural environment, revealing general principles </w:t>
      </w:r>
      <w:r w:rsidR="003C5658">
        <w:rPr>
          <w:rFonts w:ascii="Arial" w:hAnsi="Arial" w:cs="Arial"/>
          <w:sz w:val="22"/>
          <w:szCs w:val="22"/>
          <w:lang w:val="en-GB"/>
        </w:rPr>
        <w:t>that likely apply to</w:t>
      </w:r>
      <w:r w:rsidR="00C248F1">
        <w:rPr>
          <w:rFonts w:ascii="Arial" w:hAnsi="Arial" w:cs="Arial"/>
          <w:sz w:val="22"/>
          <w:szCs w:val="22"/>
          <w:lang w:val="en-GB"/>
        </w:rPr>
        <w:t xml:space="preserve"> many infectious disease systems.</w:t>
      </w:r>
      <w:commentRangeEnd w:id="100"/>
      <w:r w:rsidR="00DD4F73">
        <w:rPr>
          <w:rStyle w:val="CommentReference"/>
        </w:rPr>
        <w:commentReference w:id="100"/>
      </w:r>
    </w:p>
    <w:p w14:paraId="2060D696" w14:textId="36DA79DE" w:rsidR="00017330" w:rsidRDefault="00017330" w:rsidP="00AF02BC">
      <w:pPr>
        <w:jc w:val="both"/>
        <w:rPr>
          <w:rFonts w:ascii="Arial" w:hAnsi="Arial" w:cs="Arial"/>
          <w:sz w:val="22"/>
          <w:szCs w:val="22"/>
          <w:lang w:val="en-GB"/>
        </w:rPr>
      </w:pPr>
    </w:p>
    <w:p w14:paraId="3E14ED18" w14:textId="77777777" w:rsidR="00017330" w:rsidRDefault="00C248F1" w:rsidP="00AF02BC">
      <w:pPr>
        <w:jc w:val="both"/>
        <w:rPr>
          <w:rFonts w:ascii="Arial" w:hAnsi="Arial" w:cs="Arial"/>
          <w:b/>
          <w:sz w:val="22"/>
          <w:szCs w:val="22"/>
          <w:lang w:val="en-GB"/>
        </w:rPr>
      </w:pPr>
      <w:r>
        <w:rPr>
          <w:rFonts w:ascii="Arial" w:hAnsi="Arial" w:cs="Arial"/>
          <w:b/>
          <w:sz w:val="22"/>
          <w:szCs w:val="22"/>
          <w:lang w:val="en-GB"/>
        </w:rPr>
        <w:t>INNOVATION.</w:t>
      </w:r>
    </w:p>
    <w:p w14:paraId="43D878D3" w14:textId="77777777" w:rsidR="00017330" w:rsidRDefault="00017330" w:rsidP="00AF02BC">
      <w:pPr>
        <w:jc w:val="both"/>
        <w:rPr>
          <w:rFonts w:ascii="Arial" w:hAnsi="Arial" w:cs="Arial"/>
          <w:b/>
          <w:sz w:val="22"/>
          <w:szCs w:val="22"/>
          <w:lang w:val="en-GB"/>
        </w:rPr>
      </w:pPr>
    </w:p>
    <w:p w14:paraId="62A01EF3" w14:textId="10F02994" w:rsidR="00017330" w:rsidRDefault="00C248F1" w:rsidP="00AF02BC">
      <w:pPr>
        <w:jc w:val="both"/>
      </w:pPr>
      <w:r>
        <w:rPr>
          <w:rFonts w:ascii="Arial" w:hAnsi="Arial" w:cs="Arial"/>
          <w:sz w:val="22"/>
          <w:szCs w:val="22"/>
          <w:lang w:val="en-GB"/>
        </w:rPr>
        <w:t>Our primary innovations are</w:t>
      </w:r>
      <w:r w:rsidR="009861DF">
        <w:rPr>
          <w:rFonts w:ascii="Arial" w:hAnsi="Arial" w:cs="Arial"/>
          <w:sz w:val="22"/>
          <w:szCs w:val="22"/>
          <w:lang w:val="en-GB"/>
        </w:rPr>
        <w:t>:</w:t>
      </w:r>
      <w:r>
        <w:rPr>
          <w:rFonts w:ascii="Arial" w:hAnsi="Arial" w:cs="Arial"/>
          <w:sz w:val="22"/>
          <w:szCs w:val="22"/>
          <w:lang w:val="en-GB"/>
        </w:rPr>
        <w:t xml:space="preserve"> </w:t>
      </w:r>
      <w:r w:rsidR="009861DF">
        <w:rPr>
          <w:rFonts w:ascii="Arial" w:hAnsi="Arial" w:cs="Arial"/>
          <w:sz w:val="22"/>
          <w:szCs w:val="22"/>
          <w:lang w:val="en-GB"/>
        </w:rPr>
        <w:t xml:space="preserve">A) </w:t>
      </w:r>
      <w:r>
        <w:rPr>
          <w:rFonts w:ascii="Arial" w:hAnsi="Arial" w:cs="Arial"/>
          <w:sz w:val="22"/>
          <w:szCs w:val="22"/>
          <w:lang w:val="en-GB"/>
        </w:rPr>
        <w:t xml:space="preserve">to build a novel mathematical model </w:t>
      </w:r>
      <w:r w:rsidR="00D932E5">
        <w:rPr>
          <w:rFonts w:ascii="Arial" w:hAnsi="Arial" w:cs="Arial"/>
          <w:sz w:val="22"/>
          <w:szCs w:val="22"/>
          <w:lang w:val="en-GB"/>
        </w:rPr>
        <w:t xml:space="preserve">of “Allee effects” </w:t>
      </w:r>
      <w:r>
        <w:rPr>
          <w:rFonts w:ascii="Arial" w:hAnsi="Arial" w:cs="Arial"/>
          <w:sz w:val="22"/>
          <w:szCs w:val="22"/>
          <w:lang w:val="en-GB"/>
        </w:rPr>
        <w:t>that uniquely enables prediction of a broad continuum of infection durations</w:t>
      </w:r>
      <w:r w:rsidR="009861DF">
        <w:rPr>
          <w:rFonts w:ascii="Arial" w:hAnsi="Arial" w:cs="Arial"/>
          <w:sz w:val="22"/>
          <w:szCs w:val="22"/>
          <w:lang w:val="en-GB"/>
        </w:rPr>
        <w:t>; B)</w:t>
      </w:r>
      <w:r w:rsidR="00AA3E95">
        <w:rPr>
          <w:rFonts w:ascii="Arial" w:hAnsi="Arial" w:cs="Arial"/>
          <w:sz w:val="22"/>
          <w:szCs w:val="22"/>
          <w:lang w:val="en-GB"/>
        </w:rPr>
        <w:t xml:space="preserve"> </w:t>
      </w:r>
      <w:r>
        <w:rPr>
          <w:rFonts w:ascii="Arial" w:hAnsi="Arial" w:cs="Arial"/>
          <w:sz w:val="22"/>
          <w:szCs w:val="22"/>
          <w:lang w:val="en-GB"/>
        </w:rPr>
        <w:t xml:space="preserve">to test the model </w:t>
      </w:r>
      <w:r w:rsidR="002B522B">
        <w:rPr>
          <w:rFonts w:ascii="Arial" w:hAnsi="Arial" w:cs="Arial"/>
          <w:sz w:val="22"/>
          <w:szCs w:val="22"/>
          <w:lang w:val="en-GB"/>
        </w:rPr>
        <w:t>using inoculating dose as a</w:t>
      </w:r>
      <w:r w:rsidR="009861DF">
        <w:rPr>
          <w:rFonts w:ascii="Arial" w:hAnsi="Arial" w:cs="Arial"/>
          <w:sz w:val="22"/>
          <w:szCs w:val="22"/>
          <w:lang w:val="en-GB"/>
        </w:rPr>
        <w:t>n experimental</w:t>
      </w:r>
      <w:r w:rsidR="002B522B">
        <w:rPr>
          <w:rFonts w:ascii="Arial" w:hAnsi="Arial" w:cs="Arial"/>
          <w:sz w:val="22"/>
          <w:szCs w:val="22"/>
          <w:lang w:val="en-GB"/>
        </w:rPr>
        <w:t xml:space="preserve"> probe</w:t>
      </w:r>
      <w:r w:rsidR="009861DF">
        <w:rPr>
          <w:rFonts w:ascii="Arial" w:hAnsi="Arial" w:cs="Arial"/>
          <w:sz w:val="22"/>
          <w:szCs w:val="22"/>
          <w:lang w:val="en-GB"/>
        </w:rPr>
        <w:t>;</w:t>
      </w:r>
      <w:r w:rsidR="002B522B">
        <w:rPr>
          <w:rFonts w:ascii="Arial" w:hAnsi="Arial" w:cs="Arial"/>
          <w:sz w:val="22"/>
          <w:szCs w:val="22"/>
          <w:lang w:val="en-GB"/>
        </w:rPr>
        <w:t xml:space="preserve"> </w:t>
      </w:r>
      <w:r>
        <w:rPr>
          <w:rFonts w:ascii="Arial" w:hAnsi="Arial" w:cs="Arial"/>
          <w:sz w:val="22"/>
          <w:szCs w:val="22"/>
          <w:lang w:val="en-GB"/>
        </w:rPr>
        <w:t xml:space="preserve">and </w:t>
      </w:r>
      <w:r w:rsidR="009861DF">
        <w:rPr>
          <w:rFonts w:ascii="Arial" w:hAnsi="Arial" w:cs="Arial"/>
          <w:sz w:val="22"/>
          <w:szCs w:val="22"/>
          <w:lang w:val="en-GB"/>
        </w:rPr>
        <w:t xml:space="preserve">C) to field-test the model </w:t>
      </w:r>
      <w:r>
        <w:rPr>
          <w:rFonts w:ascii="Arial" w:hAnsi="Arial" w:cs="Arial"/>
          <w:sz w:val="22"/>
          <w:szCs w:val="22"/>
          <w:lang w:val="en-GB"/>
        </w:rPr>
        <w:t xml:space="preserve">in an unparalleled </w:t>
      </w:r>
      <w:r w:rsidR="006612A4">
        <w:rPr>
          <w:rFonts w:ascii="Arial" w:hAnsi="Arial" w:cs="Arial"/>
          <w:sz w:val="22"/>
          <w:szCs w:val="22"/>
          <w:lang w:val="en-GB"/>
        </w:rPr>
        <w:t xml:space="preserve">natural </w:t>
      </w:r>
      <w:r>
        <w:rPr>
          <w:rFonts w:ascii="Arial" w:hAnsi="Arial" w:cs="Arial"/>
          <w:sz w:val="22"/>
          <w:szCs w:val="22"/>
          <w:lang w:val="en-GB"/>
        </w:rPr>
        <w:t>system</w:t>
      </w:r>
      <w:r w:rsidR="002B522B">
        <w:rPr>
          <w:rFonts w:ascii="Arial" w:hAnsi="Arial" w:cs="Arial"/>
          <w:sz w:val="22"/>
          <w:szCs w:val="22"/>
          <w:lang w:val="en-GB"/>
        </w:rPr>
        <w:t>; we will thus generate</w:t>
      </w:r>
      <w:r w:rsidR="00AA3E95">
        <w:rPr>
          <w:rFonts w:ascii="Arial" w:hAnsi="Arial" w:cs="Arial"/>
          <w:sz w:val="22"/>
          <w:szCs w:val="22"/>
          <w:lang w:val="en-GB"/>
        </w:rPr>
        <w:t xml:space="preserve"> one of the most complete </w:t>
      </w:r>
      <w:r w:rsidR="00F9498C">
        <w:rPr>
          <w:rFonts w:ascii="Arial" w:hAnsi="Arial" w:cs="Arial"/>
          <w:sz w:val="22"/>
          <w:szCs w:val="22"/>
          <w:lang w:val="en-GB"/>
        </w:rPr>
        <w:t>time-series of within-host ecological</w:t>
      </w:r>
      <w:r w:rsidR="00AA3E95">
        <w:rPr>
          <w:rFonts w:ascii="Arial" w:hAnsi="Arial" w:cs="Arial"/>
          <w:sz w:val="22"/>
          <w:szCs w:val="22"/>
          <w:lang w:val="en-GB"/>
        </w:rPr>
        <w:t xml:space="preserve"> dynamics ever assembled</w:t>
      </w:r>
      <w:r>
        <w:rPr>
          <w:rFonts w:ascii="Arial" w:hAnsi="Arial" w:cs="Arial"/>
          <w:sz w:val="22"/>
          <w:szCs w:val="22"/>
          <w:lang w:val="en-GB"/>
        </w:rPr>
        <w:t>.  Our combined expertise in mathematics</w:t>
      </w:r>
      <w:r w:rsidR="006F4BB1">
        <w:rPr>
          <w:rFonts w:ascii="Arial" w:hAnsi="Arial" w:cs="Arial"/>
          <w:sz w:val="22"/>
          <w:szCs w:val="22"/>
          <w:lang w:val="en-GB"/>
        </w:rPr>
        <w:t xml:space="preserve">, </w:t>
      </w:r>
      <w:proofErr w:type="spellStart"/>
      <w:r w:rsidR="006F4BB1">
        <w:rPr>
          <w:rFonts w:ascii="Arial" w:hAnsi="Arial" w:cs="Arial"/>
          <w:sz w:val="22"/>
          <w:szCs w:val="22"/>
          <w:lang w:val="en-GB"/>
        </w:rPr>
        <w:t>immunoparasitology</w:t>
      </w:r>
      <w:proofErr w:type="spellEnd"/>
      <w:r>
        <w:rPr>
          <w:rFonts w:ascii="Arial" w:hAnsi="Arial" w:cs="Arial"/>
          <w:sz w:val="22"/>
          <w:szCs w:val="22"/>
          <w:lang w:val="en-GB"/>
        </w:rPr>
        <w:t xml:space="preserve"> and fieldwork enables a powerful approach to </w:t>
      </w:r>
      <w:r w:rsidRPr="00016A23">
        <w:rPr>
          <w:rFonts w:ascii="Arial" w:hAnsi="Arial" w:cs="Arial"/>
          <w:sz w:val="22"/>
          <w:szCs w:val="22"/>
          <w:lang w:val="en-GB"/>
        </w:rPr>
        <w:t>explaining variation in duration not attributable to genetics but instead arising from within-host ecological dynamics.</w:t>
      </w:r>
      <w:r>
        <w:rPr>
          <w:rFonts w:ascii="Arial" w:hAnsi="Arial" w:cs="Arial"/>
          <w:sz w:val="22"/>
          <w:szCs w:val="22"/>
          <w:lang w:val="en-GB"/>
        </w:rPr>
        <w:t xml:space="preserve"> </w:t>
      </w:r>
    </w:p>
    <w:p w14:paraId="33D04A7D" w14:textId="77777777" w:rsidR="00017330" w:rsidRDefault="00017330" w:rsidP="00AF02BC">
      <w:pPr>
        <w:jc w:val="both"/>
        <w:rPr>
          <w:rFonts w:ascii="Arial" w:hAnsi="Arial" w:cs="Arial"/>
          <w:sz w:val="22"/>
          <w:szCs w:val="22"/>
          <w:lang w:val="en-GB"/>
        </w:rPr>
      </w:pPr>
    </w:p>
    <w:p w14:paraId="40EBF15E" w14:textId="14020334" w:rsidR="004C631C" w:rsidRPr="00346A53" w:rsidRDefault="00C248F1" w:rsidP="00AF02BC">
      <w:pPr>
        <w:jc w:val="both"/>
        <w:rPr>
          <w:rFonts w:ascii="Arial" w:hAnsi="Arial" w:cs="Arial"/>
          <w:bCs/>
          <w:sz w:val="22"/>
          <w:szCs w:val="22"/>
          <w:lang w:val="en-GB"/>
          <w:rPrChange w:id="102" w:author="Clay Cressler" w:date="2020-10-12T20:43:00Z">
            <w:rPr>
              <w:rFonts w:ascii="Arial" w:hAnsi="Arial" w:cs="Arial"/>
              <w:b/>
              <w:sz w:val="22"/>
              <w:szCs w:val="22"/>
              <w:lang w:val="en-GB"/>
            </w:rPr>
          </w:rPrChange>
        </w:rPr>
      </w:pPr>
      <w:r>
        <w:rPr>
          <w:rFonts w:ascii="Arial" w:hAnsi="Arial" w:cs="Arial"/>
          <w:sz w:val="22"/>
          <w:szCs w:val="22"/>
          <w:lang w:val="en-GB"/>
        </w:rPr>
        <w:t xml:space="preserve">In particular, we introduce the ecological concept of </w:t>
      </w:r>
      <w:r w:rsidRPr="004C12E2">
        <w:rPr>
          <w:rFonts w:ascii="Arial" w:hAnsi="Arial" w:cs="Arial"/>
          <w:b/>
          <w:iCs/>
          <w:sz w:val="22"/>
          <w:szCs w:val="22"/>
          <w:lang w:val="en-GB"/>
        </w:rPr>
        <w:t>Allee effects</w:t>
      </w:r>
      <w:r>
        <w:rPr>
          <w:rFonts w:ascii="Arial" w:hAnsi="Arial" w:cs="Arial"/>
          <w:sz w:val="22"/>
          <w:szCs w:val="22"/>
          <w:lang w:val="en-GB"/>
        </w:rPr>
        <w:t xml:space="preserve"> to explain how within-host dynamics lead to variation in infection duration. </w:t>
      </w:r>
      <w:r>
        <w:rPr>
          <w:rFonts w:ascii="Arial" w:hAnsi="Arial" w:cs="Arial"/>
          <w:sz w:val="22"/>
          <w:szCs w:val="22"/>
        </w:rPr>
        <w:t xml:space="preserve">Allee effects arise when positive feedback loops generate a positive relationship between </w:t>
      </w:r>
      <w:r>
        <w:rPr>
          <w:rFonts w:ascii="Arial" w:hAnsi="Arial" w:cs="Arial"/>
          <w:i/>
          <w:iCs/>
          <w:sz w:val="22"/>
          <w:szCs w:val="22"/>
        </w:rPr>
        <w:t>per-capita</w:t>
      </w:r>
      <w:r>
        <w:rPr>
          <w:rFonts w:ascii="Arial" w:hAnsi="Arial" w:cs="Arial"/>
          <w:sz w:val="22"/>
          <w:szCs w:val="22"/>
        </w:rPr>
        <w:t xml:space="preserve"> growth rate and population density. </w:t>
      </w:r>
      <w:del w:id="103" w:author="Clay Cressler" w:date="2020-10-12T20:16:00Z">
        <w:r w:rsidR="002E2BC6" w:rsidDel="00244D86">
          <w:rPr>
            <w:rFonts w:ascii="Arial" w:hAnsi="Arial" w:cs="Arial"/>
            <w:sz w:val="22"/>
            <w:szCs w:val="22"/>
            <w:lang w:val="en-GB"/>
          </w:rPr>
          <w:delText>Mathematically</w:delText>
        </w:r>
        <w:r w:rsidR="002E2BC6" w:rsidRPr="00804048" w:rsidDel="00244D86">
          <w:rPr>
            <w:rFonts w:ascii="Arial" w:hAnsi="Arial" w:cs="Arial"/>
            <w:b/>
            <w:bCs/>
            <w:sz w:val="22"/>
            <w:szCs w:val="22"/>
            <w:lang w:val="en-GB"/>
          </w:rPr>
          <w:delText>, t</w:delText>
        </w:r>
      </w:del>
      <w:ins w:id="104" w:author="Clay Cressler" w:date="2020-10-12T20:16:00Z">
        <w:r w:rsidR="00244D86">
          <w:rPr>
            <w:rFonts w:ascii="Arial" w:hAnsi="Arial" w:cs="Arial"/>
            <w:b/>
            <w:bCs/>
            <w:sz w:val="22"/>
            <w:szCs w:val="22"/>
            <w:lang w:val="en-GB"/>
          </w:rPr>
          <w:t>T</w:t>
        </w:r>
      </w:ins>
      <w:r w:rsidR="002E2BC6" w:rsidRPr="00804048">
        <w:rPr>
          <w:rFonts w:ascii="Arial" w:hAnsi="Arial" w:cs="Arial"/>
          <w:b/>
          <w:bCs/>
          <w:sz w:val="22"/>
          <w:szCs w:val="22"/>
          <w:lang w:val="en-GB"/>
        </w:rPr>
        <w:t xml:space="preserve">he key dynamical </w:t>
      </w:r>
      <w:del w:id="105" w:author="Clay Cressler" w:date="2020-10-12T20:26:00Z">
        <w:r w:rsidR="002E2BC6" w:rsidRPr="00804048" w:rsidDel="00BE0E6B">
          <w:rPr>
            <w:rFonts w:ascii="Arial" w:hAnsi="Arial" w:cs="Arial"/>
            <w:b/>
            <w:bCs/>
            <w:sz w:val="22"/>
            <w:szCs w:val="22"/>
            <w:lang w:val="en-GB"/>
          </w:rPr>
          <w:delText xml:space="preserve">consequence </w:delText>
        </w:r>
      </w:del>
      <w:ins w:id="106" w:author="Clay Cressler" w:date="2020-10-12T20:27:00Z">
        <w:r w:rsidR="00BE0E6B">
          <w:rPr>
            <w:rFonts w:ascii="Arial" w:hAnsi="Arial" w:cs="Arial"/>
            <w:b/>
            <w:bCs/>
            <w:sz w:val="22"/>
            <w:szCs w:val="22"/>
            <w:lang w:val="en-GB"/>
          </w:rPr>
          <w:t>signature</w:t>
        </w:r>
      </w:ins>
      <w:ins w:id="107" w:author="Clay Cressler" w:date="2020-10-12T20:26:00Z">
        <w:r w:rsidR="00BE0E6B" w:rsidRPr="00804048">
          <w:rPr>
            <w:rFonts w:ascii="Arial" w:hAnsi="Arial" w:cs="Arial"/>
            <w:b/>
            <w:bCs/>
            <w:sz w:val="22"/>
            <w:szCs w:val="22"/>
            <w:lang w:val="en-GB"/>
          </w:rPr>
          <w:t xml:space="preserve"> </w:t>
        </w:r>
      </w:ins>
      <w:r w:rsidR="002E2BC6" w:rsidRPr="00804048">
        <w:rPr>
          <w:rFonts w:ascii="Arial" w:hAnsi="Arial" w:cs="Arial"/>
          <w:b/>
          <w:bCs/>
          <w:sz w:val="22"/>
          <w:szCs w:val="22"/>
          <w:lang w:val="en-GB"/>
        </w:rPr>
        <w:t xml:space="preserve">of Allee effects </w:t>
      </w:r>
      <w:del w:id="108" w:author="Clay Cressler" w:date="2020-10-12T20:17:00Z">
        <w:r w:rsidR="002E2BC6" w:rsidRPr="00804048" w:rsidDel="00244D86">
          <w:rPr>
            <w:rFonts w:ascii="Arial" w:hAnsi="Arial" w:cs="Arial"/>
            <w:b/>
            <w:bCs/>
            <w:sz w:val="22"/>
            <w:szCs w:val="22"/>
            <w:lang w:val="en-GB"/>
          </w:rPr>
          <w:delText xml:space="preserve">is </w:delText>
        </w:r>
      </w:del>
      <w:ins w:id="109" w:author="Clay Cressler" w:date="2020-10-12T20:27:00Z">
        <w:r w:rsidR="00BE0E6B">
          <w:rPr>
            <w:rFonts w:ascii="Arial" w:hAnsi="Arial" w:cs="Arial"/>
            <w:b/>
            <w:bCs/>
            <w:sz w:val="22"/>
            <w:szCs w:val="22"/>
            <w:lang w:val="en-GB"/>
          </w:rPr>
          <w:t>a</w:t>
        </w:r>
      </w:ins>
      <w:ins w:id="110" w:author="Clay Cressler" w:date="2020-10-12T20:38:00Z">
        <w:r w:rsidR="00346A53">
          <w:rPr>
            <w:rFonts w:ascii="Arial" w:hAnsi="Arial" w:cs="Arial"/>
            <w:b/>
            <w:bCs/>
            <w:sz w:val="22"/>
            <w:szCs w:val="22"/>
            <w:lang w:val="en-GB"/>
          </w:rPr>
          <w:t>re</w:t>
        </w:r>
      </w:ins>
      <w:ins w:id="111" w:author="Clay Cressler" w:date="2020-10-12T20:17:00Z">
        <w:r w:rsidR="00244D86" w:rsidRPr="00804048">
          <w:rPr>
            <w:rFonts w:ascii="Arial" w:hAnsi="Arial" w:cs="Arial"/>
            <w:b/>
            <w:bCs/>
            <w:sz w:val="22"/>
            <w:szCs w:val="22"/>
            <w:lang w:val="en-GB"/>
          </w:rPr>
          <w:t xml:space="preserve"> </w:t>
        </w:r>
      </w:ins>
      <w:del w:id="112" w:author="Clay Cressler" w:date="2020-10-12T20:27:00Z">
        <w:r w:rsidR="002E2BC6" w:rsidRPr="00804048" w:rsidDel="00BE0E6B">
          <w:rPr>
            <w:rFonts w:ascii="Arial" w:hAnsi="Arial" w:cs="Arial"/>
            <w:b/>
            <w:bCs/>
            <w:sz w:val="22"/>
            <w:szCs w:val="22"/>
            <w:lang w:val="en-GB"/>
          </w:rPr>
          <w:delText xml:space="preserve">the emergence of </w:delText>
        </w:r>
      </w:del>
      <w:r w:rsidR="002E2BC6" w:rsidRPr="00804048">
        <w:rPr>
          <w:rFonts w:ascii="Arial" w:hAnsi="Arial" w:cs="Arial"/>
          <w:b/>
          <w:bCs/>
          <w:sz w:val="22"/>
          <w:szCs w:val="22"/>
          <w:lang w:val="en-GB"/>
        </w:rPr>
        <w:t>persistence threshold</w:t>
      </w:r>
      <w:ins w:id="113" w:author="Clay Cressler" w:date="2020-10-12T20:38:00Z">
        <w:r w:rsidR="00346A53">
          <w:rPr>
            <w:rFonts w:ascii="Arial" w:hAnsi="Arial" w:cs="Arial"/>
            <w:b/>
            <w:bCs/>
            <w:sz w:val="22"/>
            <w:szCs w:val="22"/>
            <w:lang w:val="en-GB"/>
          </w:rPr>
          <w:t>s</w:t>
        </w:r>
      </w:ins>
      <w:ins w:id="114" w:author="Clay Cressler" w:date="2020-10-12T20:39:00Z">
        <w:r w:rsidR="00346A53">
          <w:rPr>
            <w:rFonts w:ascii="Arial" w:hAnsi="Arial" w:cs="Arial"/>
            <w:b/>
            <w:bCs/>
            <w:sz w:val="22"/>
            <w:szCs w:val="22"/>
            <w:lang w:val="en-GB"/>
          </w:rPr>
          <w:t xml:space="preserve"> </w:t>
        </w:r>
      </w:ins>
      <w:del w:id="115" w:author="Clay Cressler" w:date="2020-10-12T20:27:00Z">
        <w:r w:rsidR="002E2BC6" w:rsidRPr="00804048" w:rsidDel="00BE0E6B">
          <w:rPr>
            <w:rFonts w:ascii="Arial" w:hAnsi="Arial" w:cs="Arial"/>
            <w:b/>
            <w:bCs/>
            <w:sz w:val="22"/>
            <w:szCs w:val="22"/>
            <w:lang w:val="en-GB"/>
          </w:rPr>
          <w:delText>s</w:delText>
        </w:r>
        <w:r w:rsidR="009E3626" w:rsidRPr="003B7B89" w:rsidDel="00BE0E6B">
          <w:rPr>
            <w:rFonts w:ascii="Arial" w:hAnsi="Arial" w:cs="Arial"/>
            <w:bCs/>
            <w:sz w:val="22"/>
            <w:szCs w:val="22"/>
            <w:lang w:val="en-GB"/>
          </w:rPr>
          <w:delText xml:space="preserve"> </w:delText>
        </w:r>
      </w:del>
      <w:r w:rsidR="003B7B89" w:rsidRPr="003B7B89">
        <w:rPr>
          <w:rFonts w:ascii="Arial" w:hAnsi="Arial" w:cs="Arial"/>
          <w:bCs/>
          <w:sz w:val="22"/>
          <w:szCs w:val="22"/>
          <w:lang w:val="en-GB"/>
        </w:rPr>
        <w:t xml:space="preserve">(e.g., </w:t>
      </w:r>
      <w:r w:rsidR="0034158E">
        <w:rPr>
          <w:rFonts w:ascii="Arial" w:hAnsi="Arial" w:cs="Arial"/>
          <w:bCs/>
          <w:sz w:val="22"/>
          <w:szCs w:val="22"/>
          <w:lang w:val="en-GB"/>
        </w:rPr>
        <w:t>{Nelson, 2008 #7830;Tobin, 2011 #7829}</w:t>
      </w:r>
      <w:r w:rsidR="006F1F25">
        <w:rPr>
          <w:rFonts w:ascii="Arial" w:hAnsi="Arial" w:cs="Arial"/>
          <w:bCs/>
          <w:sz w:val="22"/>
          <w:szCs w:val="22"/>
          <w:lang w:val="en-GB"/>
        </w:rPr>
        <w:t>)</w:t>
      </w:r>
      <w:r w:rsidR="002E2BC6" w:rsidRPr="003B7B89">
        <w:rPr>
          <w:rFonts w:ascii="Arial" w:hAnsi="Arial" w:cs="Arial"/>
          <w:sz w:val="22"/>
          <w:szCs w:val="22"/>
          <w:lang w:val="en-GB"/>
        </w:rPr>
        <w:t xml:space="preserve">: </w:t>
      </w:r>
      <w:ins w:id="116" w:author="Clay Cressler" w:date="2020-10-12T20:39:00Z">
        <w:r w:rsidR="00346A53">
          <w:rPr>
            <w:rFonts w:ascii="Arial" w:hAnsi="Arial" w:cs="Arial"/>
            <w:sz w:val="22"/>
            <w:szCs w:val="22"/>
            <w:lang w:val="en-GB"/>
          </w:rPr>
          <w:t xml:space="preserve">when density is </w:t>
        </w:r>
      </w:ins>
      <w:r w:rsidR="002E2BC6" w:rsidRPr="003B7B89">
        <w:rPr>
          <w:rFonts w:ascii="Arial" w:hAnsi="Arial" w:cs="Arial"/>
          <w:sz w:val="22"/>
          <w:szCs w:val="22"/>
          <w:lang w:val="en-GB"/>
        </w:rPr>
        <w:t>below the threshold</w:t>
      </w:r>
      <w:r w:rsidR="00DE10C8" w:rsidRPr="003B7B89">
        <w:rPr>
          <w:rFonts w:ascii="Arial" w:hAnsi="Arial" w:cs="Arial"/>
          <w:sz w:val="22"/>
          <w:szCs w:val="22"/>
          <w:lang w:val="en-GB"/>
        </w:rPr>
        <w:t>,</w:t>
      </w:r>
      <w:r w:rsidR="002E2BC6" w:rsidRPr="003B7B89">
        <w:rPr>
          <w:rFonts w:ascii="Arial" w:hAnsi="Arial" w:cs="Arial"/>
          <w:sz w:val="22"/>
          <w:szCs w:val="22"/>
          <w:lang w:val="en-GB"/>
        </w:rPr>
        <w:t xml:space="preserve"> the population declines to extin</w:t>
      </w:r>
      <w:r w:rsidR="002E2BC6">
        <w:rPr>
          <w:rFonts w:ascii="Arial" w:hAnsi="Arial" w:cs="Arial"/>
          <w:sz w:val="22"/>
          <w:szCs w:val="22"/>
          <w:lang w:val="en-GB"/>
        </w:rPr>
        <w:t>ction; above it</w:t>
      </w:r>
      <w:r w:rsidR="00DE10C8">
        <w:rPr>
          <w:rFonts w:ascii="Arial" w:hAnsi="Arial" w:cs="Arial"/>
          <w:sz w:val="22"/>
          <w:szCs w:val="22"/>
          <w:lang w:val="en-GB"/>
        </w:rPr>
        <w:t>,</w:t>
      </w:r>
      <w:r w:rsidR="002E2BC6">
        <w:rPr>
          <w:rFonts w:ascii="Arial" w:hAnsi="Arial" w:cs="Arial"/>
          <w:sz w:val="22"/>
          <w:szCs w:val="22"/>
          <w:lang w:val="en-GB"/>
        </w:rPr>
        <w:t xml:space="preserve"> the population persists. Near the threshold, subtle differences in system state can produce strikingly different persistence times.</w:t>
      </w:r>
      <w:r w:rsidR="00B55399">
        <w:rPr>
          <w:rFonts w:ascii="Arial" w:hAnsi="Arial" w:cs="Arial"/>
          <w:sz w:val="22"/>
          <w:szCs w:val="22"/>
          <w:lang w:val="en-GB"/>
        </w:rPr>
        <w:t xml:space="preserve"> </w:t>
      </w:r>
      <w:del w:id="117" w:author="Clay Cressler" w:date="2020-10-12T20:40:00Z">
        <w:r w:rsidR="00B55399" w:rsidDel="00346A53">
          <w:rPr>
            <w:rFonts w:ascii="Arial" w:hAnsi="Arial" w:cs="Arial"/>
            <w:sz w:val="22"/>
            <w:szCs w:val="22"/>
            <w:lang w:val="en-GB"/>
          </w:rPr>
          <w:delText xml:space="preserve">In the context of </w:delText>
        </w:r>
      </w:del>
      <w:del w:id="118" w:author="Clay Cressler" w:date="2020-10-12T20:15:00Z">
        <w:r w:rsidR="00B55399" w:rsidDel="00244D86">
          <w:rPr>
            <w:rFonts w:ascii="Arial" w:hAnsi="Arial" w:cs="Arial"/>
            <w:sz w:val="22"/>
            <w:szCs w:val="22"/>
            <w:lang w:val="en-GB"/>
          </w:rPr>
          <w:delText>host</w:delText>
        </w:r>
      </w:del>
      <w:del w:id="119" w:author="Clay Cressler" w:date="2020-10-12T20:40:00Z">
        <w:r w:rsidR="00B55399" w:rsidDel="00346A53">
          <w:rPr>
            <w:rFonts w:ascii="Arial" w:hAnsi="Arial" w:cs="Arial"/>
            <w:sz w:val="22"/>
            <w:szCs w:val="22"/>
            <w:lang w:val="en-GB"/>
          </w:rPr>
          <w:delText xml:space="preserve">-parasite interactions, Allee effects </w:delText>
        </w:r>
        <w:r w:rsidR="00543018" w:rsidDel="00346A53">
          <w:rPr>
            <w:rFonts w:ascii="Arial" w:hAnsi="Arial" w:cs="Arial"/>
            <w:sz w:val="22"/>
            <w:szCs w:val="22"/>
            <w:lang w:val="en-GB"/>
          </w:rPr>
          <w:delText>might arise because p</w:delText>
        </w:r>
      </w:del>
      <w:ins w:id="120" w:author="Clay Cressler" w:date="2020-10-12T20:40:00Z">
        <w:r w:rsidR="00346A53">
          <w:rPr>
            <w:rFonts w:ascii="Arial" w:hAnsi="Arial" w:cs="Arial"/>
            <w:sz w:val="22"/>
            <w:szCs w:val="22"/>
            <w:lang w:val="en-GB"/>
          </w:rPr>
          <w:t>P</w:t>
        </w:r>
      </w:ins>
      <w:proofErr w:type="spellStart"/>
      <w:r w:rsidR="002E2BC6">
        <w:rPr>
          <w:rFonts w:ascii="Arial" w:hAnsi="Arial" w:cs="Arial"/>
          <w:sz w:val="22"/>
          <w:szCs w:val="22"/>
        </w:rPr>
        <w:t>ositive</w:t>
      </w:r>
      <w:proofErr w:type="spellEnd"/>
      <w:r>
        <w:rPr>
          <w:rFonts w:ascii="Arial" w:hAnsi="Arial" w:cs="Arial"/>
          <w:sz w:val="22"/>
          <w:szCs w:val="22"/>
        </w:rPr>
        <w:t xml:space="preserve"> feedback loops are </w:t>
      </w:r>
      <w:r w:rsidR="00E67A75">
        <w:rPr>
          <w:rFonts w:ascii="Arial" w:hAnsi="Arial" w:cs="Arial"/>
          <w:sz w:val="22"/>
          <w:szCs w:val="22"/>
        </w:rPr>
        <w:t xml:space="preserve">likely to be </w:t>
      </w:r>
      <w:r>
        <w:rPr>
          <w:rFonts w:ascii="Arial" w:hAnsi="Arial" w:cs="Arial"/>
          <w:sz w:val="22"/>
          <w:szCs w:val="22"/>
        </w:rPr>
        <w:t>ubiquitous</w:t>
      </w:r>
      <w:ins w:id="121" w:author="Clay Cressler" w:date="2020-10-12T20:40:00Z">
        <w:r w:rsidR="00346A53">
          <w:rPr>
            <w:rFonts w:ascii="Arial" w:hAnsi="Arial" w:cs="Arial"/>
            <w:sz w:val="22"/>
            <w:szCs w:val="22"/>
          </w:rPr>
          <w:t xml:space="preserve"> in immune-parasite systems</w:t>
        </w:r>
      </w:ins>
      <w:r>
        <w:rPr>
          <w:rFonts w:ascii="Arial" w:hAnsi="Arial" w:cs="Arial"/>
          <w:sz w:val="22"/>
          <w:szCs w:val="22"/>
        </w:rPr>
        <w:t xml:space="preserve">: e.g., </w:t>
      </w:r>
      <w:r>
        <w:rPr>
          <w:rFonts w:ascii="Arial" w:hAnsi="Arial" w:cs="Arial"/>
          <w:sz w:val="22"/>
          <w:szCs w:val="22"/>
          <w:lang w:val="en-GB"/>
        </w:rPr>
        <w:t xml:space="preserve">the positive feedback between cytokine production and T cell activation means that the per-cell growth rate of </w:t>
      </w:r>
      <w:r w:rsidR="005A4FD4">
        <w:rPr>
          <w:rFonts w:ascii="Arial" w:hAnsi="Arial" w:cs="Arial"/>
          <w:sz w:val="22"/>
          <w:szCs w:val="22"/>
          <w:lang w:val="en-GB"/>
        </w:rPr>
        <w:t xml:space="preserve">a </w:t>
      </w:r>
      <w:r>
        <w:rPr>
          <w:rFonts w:ascii="Arial" w:hAnsi="Arial" w:cs="Arial"/>
          <w:sz w:val="22"/>
          <w:szCs w:val="22"/>
          <w:lang w:val="en-GB"/>
        </w:rPr>
        <w:t>T cell population increases as more T cells are activated; positive feedback between parasite biomass and immunomodulation means that the per-</w:t>
      </w:r>
      <w:r w:rsidR="00E67A75">
        <w:rPr>
          <w:rFonts w:ascii="Arial" w:hAnsi="Arial" w:cs="Arial"/>
          <w:sz w:val="22"/>
          <w:szCs w:val="22"/>
          <w:lang w:val="en-GB"/>
        </w:rPr>
        <w:t>gram</w:t>
      </w:r>
      <w:r>
        <w:rPr>
          <w:rFonts w:ascii="Arial" w:hAnsi="Arial" w:cs="Arial"/>
          <w:sz w:val="22"/>
          <w:szCs w:val="22"/>
          <w:lang w:val="en-GB"/>
        </w:rPr>
        <w:t xml:space="preserve"> growth rate of the parasite </w:t>
      </w:r>
      <w:r w:rsidR="003862CB">
        <w:rPr>
          <w:rFonts w:ascii="Arial" w:hAnsi="Arial" w:cs="Arial"/>
          <w:sz w:val="22"/>
          <w:szCs w:val="22"/>
          <w:lang w:val="en-GB"/>
        </w:rPr>
        <w:t xml:space="preserve">may </w:t>
      </w:r>
      <w:r>
        <w:rPr>
          <w:rFonts w:ascii="Arial" w:hAnsi="Arial" w:cs="Arial"/>
          <w:sz w:val="22"/>
          <w:szCs w:val="22"/>
          <w:lang w:val="en-GB"/>
        </w:rPr>
        <w:t>increase with biomass</w:t>
      </w:r>
      <w:r w:rsidR="005A4FD4">
        <w:rPr>
          <w:rFonts w:ascii="Arial" w:hAnsi="Arial" w:cs="Arial"/>
          <w:sz w:val="22"/>
          <w:szCs w:val="22"/>
          <w:lang w:val="en-GB"/>
        </w:rPr>
        <w:t xml:space="preserve"> (e.g., due to escalating manipulation)</w:t>
      </w:r>
      <w:r>
        <w:rPr>
          <w:rFonts w:ascii="Arial" w:hAnsi="Arial" w:cs="Arial"/>
          <w:sz w:val="22"/>
          <w:szCs w:val="22"/>
          <w:lang w:val="en-GB"/>
        </w:rPr>
        <w:t xml:space="preserve">. </w:t>
      </w:r>
      <w:ins w:id="122" w:author="Clay Cressler" w:date="2020-10-12T20:43:00Z">
        <w:r w:rsidR="00346A53">
          <w:rPr>
            <w:rFonts w:ascii="Arial" w:hAnsi="Arial" w:cs="Arial"/>
            <w:sz w:val="22"/>
            <w:szCs w:val="22"/>
            <w:lang w:val="en-GB"/>
          </w:rPr>
          <w:t xml:space="preserve">Our preliminary results suggest that including such positive feedback </w:t>
        </w:r>
      </w:ins>
      <w:ins w:id="123" w:author="Clay Cressler" w:date="2020-10-12T20:44:00Z">
        <w:r w:rsidR="00346A53">
          <w:rPr>
            <w:rFonts w:ascii="Arial" w:hAnsi="Arial" w:cs="Arial"/>
            <w:sz w:val="22"/>
            <w:szCs w:val="22"/>
            <w:lang w:val="en-GB"/>
          </w:rPr>
          <w:t>mechanisms into mathematical models of the immune-parasite interaction</w:t>
        </w:r>
      </w:ins>
      <w:ins w:id="124" w:author="Clay Cressler" w:date="2020-10-12T20:43:00Z">
        <w:r w:rsidR="00346A53">
          <w:rPr>
            <w:rFonts w:ascii="Arial" w:hAnsi="Arial" w:cs="Arial"/>
            <w:sz w:val="22"/>
            <w:szCs w:val="22"/>
            <w:lang w:val="en-GB"/>
          </w:rPr>
          <w:t xml:space="preserve"> </w:t>
        </w:r>
      </w:ins>
      <w:ins w:id="125" w:author="Clay Cressler" w:date="2020-10-12T20:44:00Z">
        <w:r w:rsidR="00346A53">
          <w:rPr>
            <w:rFonts w:ascii="Arial" w:hAnsi="Arial" w:cs="Arial"/>
            <w:sz w:val="22"/>
            <w:szCs w:val="22"/>
            <w:lang w:val="en-GB"/>
          </w:rPr>
          <w:t>g</w:t>
        </w:r>
      </w:ins>
      <w:ins w:id="126" w:author="Clay Cressler" w:date="2020-10-12T20:43:00Z">
        <w:r w:rsidR="00346A53">
          <w:rPr>
            <w:rFonts w:ascii="Arial" w:hAnsi="Arial" w:cs="Arial"/>
            <w:sz w:val="22"/>
            <w:szCs w:val="22"/>
            <w:lang w:val="en-GB"/>
          </w:rPr>
          <w:t>enerate</w:t>
        </w:r>
      </w:ins>
      <w:ins w:id="127" w:author="Clay Cressler" w:date="2020-10-12T20:44:00Z">
        <w:r w:rsidR="00346A53">
          <w:rPr>
            <w:rFonts w:ascii="Arial" w:hAnsi="Arial" w:cs="Arial"/>
            <w:sz w:val="22"/>
            <w:szCs w:val="22"/>
            <w:lang w:val="en-GB"/>
          </w:rPr>
          <w:t>s</w:t>
        </w:r>
      </w:ins>
      <w:ins w:id="128" w:author="Clay Cressler" w:date="2020-10-12T20:43:00Z">
        <w:r w:rsidR="00346A53">
          <w:rPr>
            <w:rFonts w:ascii="Arial" w:hAnsi="Arial" w:cs="Arial"/>
            <w:sz w:val="22"/>
            <w:szCs w:val="22"/>
            <w:lang w:val="en-GB"/>
          </w:rPr>
          <w:t xml:space="preserve"> Allee effects for both the parasite and t</w:t>
        </w:r>
      </w:ins>
      <w:ins w:id="129" w:author="Clay Cressler" w:date="2020-10-12T20:44:00Z">
        <w:r w:rsidR="00346A53">
          <w:rPr>
            <w:rFonts w:ascii="Arial" w:hAnsi="Arial" w:cs="Arial"/>
            <w:sz w:val="22"/>
            <w:szCs w:val="22"/>
            <w:lang w:val="en-GB"/>
          </w:rPr>
          <w:t xml:space="preserve">he immune response (Fig. </w:t>
        </w:r>
      </w:ins>
      <w:ins w:id="130" w:author="Clay Cressler" w:date="2020-10-12T20:46:00Z">
        <w:r w:rsidR="00346A53">
          <w:rPr>
            <w:rFonts w:ascii="Arial" w:hAnsi="Arial" w:cs="Arial"/>
            <w:sz w:val="22"/>
            <w:szCs w:val="22"/>
            <w:lang w:val="en-GB"/>
          </w:rPr>
          <w:t>3</w:t>
        </w:r>
      </w:ins>
      <w:ins w:id="131" w:author="Clay Cressler" w:date="2020-10-12T20:44:00Z">
        <w:r w:rsidR="00346A53">
          <w:rPr>
            <w:rFonts w:ascii="Arial" w:hAnsi="Arial" w:cs="Arial"/>
            <w:sz w:val="22"/>
            <w:szCs w:val="22"/>
            <w:lang w:val="en-GB"/>
          </w:rPr>
          <w:t xml:space="preserve">). </w:t>
        </w:r>
      </w:ins>
      <w:del w:id="132" w:author="Clay Cressler" w:date="2020-10-12T20:41:00Z">
        <w:r w:rsidR="00414C08" w:rsidDel="00346A53">
          <w:rPr>
            <w:rFonts w:ascii="Arial" w:hAnsi="Arial" w:cs="Arial"/>
            <w:sz w:val="22"/>
            <w:szCs w:val="22"/>
            <w:lang w:val="en-GB"/>
          </w:rPr>
          <w:delText>A</w:delText>
        </w:r>
        <w:r w:rsidDel="00346A53">
          <w:rPr>
            <w:rFonts w:ascii="Arial" w:hAnsi="Arial" w:cs="Arial"/>
            <w:sz w:val="22"/>
            <w:szCs w:val="22"/>
            <w:lang w:val="en-GB"/>
          </w:rPr>
          <w:delText xml:space="preserve">s we show below, </w:delText>
        </w:r>
        <w:r w:rsidRPr="00F60985" w:rsidDel="00346A53">
          <w:rPr>
            <w:rFonts w:ascii="Arial" w:hAnsi="Arial" w:cs="Arial"/>
            <w:bCs/>
            <w:sz w:val="22"/>
            <w:szCs w:val="22"/>
            <w:lang w:val="en-GB"/>
          </w:rPr>
          <w:delText xml:space="preserve">our preliminary results strongly support the existence of both </w:delText>
        </w:r>
        <w:r w:rsidR="00414C08" w:rsidRPr="00F60985" w:rsidDel="00346A53">
          <w:rPr>
            <w:rFonts w:ascii="Arial" w:hAnsi="Arial" w:cs="Arial"/>
            <w:bCs/>
            <w:sz w:val="22"/>
            <w:szCs w:val="22"/>
            <w:lang w:val="en-GB"/>
          </w:rPr>
          <w:delText>types of feedback</w:delText>
        </w:r>
        <w:r w:rsidR="002E2BC6" w:rsidDel="00346A53">
          <w:rPr>
            <w:rFonts w:ascii="Arial" w:hAnsi="Arial" w:cs="Arial"/>
            <w:bCs/>
            <w:sz w:val="22"/>
            <w:szCs w:val="22"/>
            <w:lang w:val="en-GB"/>
          </w:rPr>
          <w:delText xml:space="preserve">, suggesting that </w:delText>
        </w:r>
      </w:del>
      <w:r w:rsidR="002E2BC6" w:rsidRPr="00F60985">
        <w:rPr>
          <w:rFonts w:ascii="Arial" w:hAnsi="Arial" w:cs="Arial"/>
          <w:b/>
          <w:sz w:val="22"/>
          <w:szCs w:val="22"/>
          <w:lang w:val="en-GB"/>
        </w:rPr>
        <w:t>Allee effects</w:t>
      </w:r>
      <w:r w:rsidR="002E2BC6">
        <w:rPr>
          <w:rFonts w:ascii="Arial" w:hAnsi="Arial" w:cs="Arial"/>
          <w:bCs/>
          <w:sz w:val="22"/>
          <w:szCs w:val="22"/>
          <w:lang w:val="en-GB"/>
        </w:rPr>
        <w:t xml:space="preserve"> </w:t>
      </w:r>
      <w:r w:rsidR="002E2BC6">
        <w:rPr>
          <w:rFonts w:ascii="Arial" w:hAnsi="Arial" w:cs="Arial"/>
          <w:b/>
          <w:sz w:val="22"/>
          <w:szCs w:val="22"/>
          <w:lang w:val="en-GB"/>
        </w:rPr>
        <w:t xml:space="preserve">might be </w:t>
      </w:r>
      <w:r w:rsidR="004C631C">
        <w:rPr>
          <w:rFonts w:ascii="Arial" w:hAnsi="Arial" w:cs="Arial"/>
          <w:b/>
          <w:sz w:val="22"/>
          <w:szCs w:val="22"/>
          <w:lang w:val="en-GB"/>
        </w:rPr>
        <w:t>the key to predicting when parasites will “go extinct” within the host</w:t>
      </w:r>
      <w:ins w:id="133" w:author="Clay Cressler" w:date="2020-10-12T20:43:00Z">
        <w:r w:rsidR="00346A53">
          <w:rPr>
            <w:rFonts w:ascii="Arial" w:hAnsi="Arial" w:cs="Arial"/>
            <w:b/>
            <w:sz w:val="22"/>
            <w:szCs w:val="22"/>
            <w:lang w:val="en-GB"/>
          </w:rPr>
          <w:t>.</w:t>
        </w:r>
      </w:ins>
      <w:del w:id="134" w:author="Clay Cressler" w:date="2020-10-12T20:43:00Z">
        <w:r w:rsidR="00F60985" w:rsidDel="00346A53">
          <w:rPr>
            <w:rFonts w:ascii="Arial" w:hAnsi="Arial" w:cs="Arial"/>
            <w:b/>
            <w:sz w:val="22"/>
            <w:szCs w:val="22"/>
            <w:lang w:val="en-GB"/>
          </w:rPr>
          <w:delText>.</w:delText>
        </w:r>
      </w:del>
    </w:p>
    <w:p w14:paraId="4C927532" w14:textId="77777777" w:rsidR="00017330" w:rsidRDefault="00017330" w:rsidP="00AF02BC">
      <w:pPr>
        <w:jc w:val="both"/>
        <w:rPr>
          <w:rFonts w:ascii="Arial" w:hAnsi="Arial" w:cs="Arial"/>
          <w:sz w:val="22"/>
          <w:szCs w:val="22"/>
          <w:lang w:val="en-GB"/>
        </w:rPr>
      </w:pPr>
    </w:p>
    <w:p w14:paraId="29A6D5C8" w14:textId="22D614EA" w:rsidR="00017330" w:rsidRDefault="002E2BC6" w:rsidP="00AF02BC">
      <w:pPr>
        <w:jc w:val="both"/>
        <w:rPr>
          <w:rFonts w:ascii="Arial" w:hAnsi="Arial" w:cs="Arial"/>
          <w:sz w:val="22"/>
          <w:szCs w:val="22"/>
          <w:lang w:val="en-GB"/>
        </w:rPr>
      </w:pPr>
      <w:r>
        <w:rPr>
          <w:rFonts w:ascii="Arial" w:hAnsi="Arial" w:cs="Arial"/>
          <w:sz w:val="22"/>
          <w:szCs w:val="22"/>
          <w:lang w:val="en-GB"/>
        </w:rPr>
        <w:t xml:space="preserve">To address this </w:t>
      </w:r>
      <w:r w:rsidR="00380331">
        <w:rPr>
          <w:rFonts w:ascii="Arial" w:hAnsi="Arial" w:cs="Arial"/>
          <w:sz w:val="22"/>
          <w:szCs w:val="22"/>
          <w:lang w:val="en-GB"/>
        </w:rPr>
        <w:t>novel idea</w:t>
      </w:r>
      <w:r>
        <w:rPr>
          <w:rFonts w:ascii="Arial" w:hAnsi="Arial" w:cs="Arial"/>
          <w:sz w:val="22"/>
          <w:szCs w:val="22"/>
          <w:lang w:val="en-GB"/>
        </w:rPr>
        <w:t>, we will work in parallel, developing</w:t>
      </w:r>
      <w:r w:rsidR="00E70A14">
        <w:rPr>
          <w:rFonts w:ascii="Arial" w:hAnsi="Arial" w:cs="Arial"/>
          <w:sz w:val="22"/>
          <w:szCs w:val="22"/>
          <w:lang w:val="en-GB"/>
        </w:rPr>
        <w:t xml:space="preserve"> </w:t>
      </w:r>
      <w:r>
        <w:rPr>
          <w:rFonts w:ascii="Arial" w:hAnsi="Arial" w:cs="Arial"/>
          <w:sz w:val="22"/>
          <w:szCs w:val="22"/>
          <w:lang w:val="en-GB"/>
        </w:rPr>
        <w:t xml:space="preserve">mathematical theory for Allee effects in </w:t>
      </w:r>
      <w:r w:rsidR="00380331">
        <w:rPr>
          <w:rFonts w:ascii="Arial" w:hAnsi="Arial" w:cs="Arial"/>
          <w:sz w:val="22"/>
          <w:szCs w:val="22"/>
          <w:lang w:val="en-GB"/>
        </w:rPr>
        <w:t>host</w:t>
      </w:r>
      <w:r>
        <w:rPr>
          <w:rFonts w:ascii="Arial" w:hAnsi="Arial" w:cs="Arial"/>
          <w:sz w:val="22"/>
          <w:szCs w:val="22"/>
          <w:lang w:val="en-GB"/>
        </w:rPr>
        <w:t xml:space="preserve">-parasite interactions and testing the predictions of theory using innovative experimental approaches. </w:t>
      </w:r>
      <w:r w:rsidR="00C248F1">
        <w:rPr>
          <w:rFonts w:ascii="Arial" w:hAnsi="Arial" w:cs="Arial"/>
          <w:sz w:val="22"/>
          <w:szCs w:val="22"/>
          <w:lang w:val="en-GB"/>
        </w:rPr>
        <w:t xml:space="preserve">We will pair conventional </w:t>
      </w:r>
      <w:proofErr w:type="spellStart"/>
      <w:r w:rsidR="00C248F1">
        <w:rPr>
          <w:rFonts w:ascii="Arial" w:hAnsi="Arial" w:cs="Arial"/>
          <w:sz w:val="22"/>
          <w:szCs w:val="22"/>
          <w:lang w:val="en-GB"/>
        </w:rPr>
        <w:t>immunoparasitological</w:t>
      </w:r>
      <w:proofErr w:type="spellEnd"/>
      <w:r w:rsidR="00C248F1">
        <w:rPr>
          <w:rFonts w:ascii="Arial" w:hAnsi="Arial" w:cs="Arial"/>
          <w:sz w:val="22"/>
          <w:szCs w:val="22"/>
          <w:lang w:val="en-GB"/>
        </w:rPr>
        <w:t xml:space="preserve"> dose-response experiments in the lab with </w:t>
      </w:r>
      <w:commentRangeStart w:id="135"/>
      <w:r w:rsidR="00C248F1" w:rsidRPr="001118ED">
        <w:rPr>
          <w:rFonts w:ascii="Arial" w:hAnsi="Arial" w:cs="Arial"/>
          <w:b/>
          <w:bCs/>
          <w:sz w:val="22"/>
          <w:szCs w:val="22"/>
          <w:lang w:val="en-GB"/>
        </w:rPr>
        <w:t>experiments in</w:t>
      </w:r>
      <w:r w:rsidR="00C248F1">
        <w:rPr>
          <w:rFonts w:ascii="Arial" w:hAnsi="Arial" w:cs="Arial"/>
          <w:sz w:val="22"/>
          <w:szCs w:val="22"/>
          <w:lang w:val="en-GB"/>
        </w:rPr>
        <w:t xml:space="preserve"> </w:t>
      </w:r>
      <w:r w:rsidR="00C248F1">
        <w:rPr>
          <w:rFonts w:ascii="Arial" w:hAnsi="Arial" w:cs="Arial"/>
          <w:b/>
          <w:sz w:val="22"/>
          <w:szCs w:val="22"/>
          <w:lang w:val="en-GB"/>
        </w:rPr>
        <w:t xml:space="preserve">a unique </w:t>
      </w:r>
      <w:r w:rsidR="00EE2F52">
        <w:rPr>
          <w:rFonts w:ascii="Arial" w:hAnsi="Arial" w:cs="Arial"/>
          <w:b/>
          <w:sz w:val="22"/>
          <w:szCs w:val="22"/>
          <w:lang w:val="en-GB"/>
        </w:rPr>
        <w:t>outdoor</w:t>
      </w:r>
      <w:r w:rsidR="00C248F1">
        <w:rPr>
          <w:rFonts w:ascii="Arial" w:hAnsi="Arial" w:cs="Arial"/>
          <w:b/>
          <w:sz w:val="22"/>
          <w:szCs w:val="22"/>
          <w:lang w:val="en-GB"/>
        </w:rPr>
        <w:t xml:space="preserve"> system that enables us to control host genetics and inoculating dose while </w:t>
      </w:r>
      <w:r w:rsidR="00C248F1" w:rsidRPr="00E369D5">
        <w:rPr>
          <w:rFonts w:ascii="Arial" w:hAnsi="Arial" w:cs="Arial"/>
          <w:b/>
          <w:sz w:val="22"/>
          <w:szCs w:val="22"/>
          <w:lang w:val="en-GB"/>
        </w:rPr>
        <w:t>titrating in natural variation</w:t>
      </w:r>
      <w:commentRangeEnd w:id="135"/>
      <w:r w:rsidR="00EB529D">
        <w:rPr>
          <w:rStyle w:val="CommentReference"/>
        </w:rPr>
        <w:commentReference w:id="135"/>
      </w:r>
      <w:r w:rsidR="00C248F1" w:rsidRPr="00C52B5F">
        <w:rPr>
          <w:rFonts w:ascii="Arial" w:hAnsi="Arial" w:cs="Arial"/>
          <w:sz w:val="22"/>
          <w:szCs w:val="22"/>
          <w:lang w:val="en-GB"/>
        </w:rPr>
        <w:t xml:space="preserve"> (e.g., in gut microbes) </w:t>
      </w:r>
      <w:r w:rsidR="00C52B5F">
        <w:rPr>
          <w:rFonts w:ascii="Arial" w:hAnsi="Arial" w:cs="Arial"/>
          <w:sz w:val="22"/>
          <w:szCs w:val="22"/>
          <w:lang w:val="en-GB"/>
        </w:rPr>
        <w:t>likely to</w:t>
      </w:r>
      <w:r w:rsidR="00C248F1">
        <w:rPr>
          <w:rFonts w:ascii="Arial" w:hAnsi="Arial" w:cs="Arial"/>
          <w:sz w:val="22"/>
          <w:szCs w:val="22"/>
          <w:lang w:val="en-GB"/>
        </w:rPr>
        <w:t xml:space="preserve"> modulate within-host dynamics. </w:t>
      </w:r>
      <w:r w:rsidR="00C248F1" w:rsidRPr="00F81CA1">
        <w:rPr>
          <w:rFonts w:ascii="Arial" w:hAnsi="Arial" w:cs="Arial"/>
          <w:sz w:val="22"/>
          <w:szCs w:val="22"/>
          <w:lang w:val="en-GB"/>
        </w:rPr>
        <w:t xml:space="preserve"> </w:t>
      </w:r>
      <w:r w:rsidR="007832E3" w:rsidRPr="00F81CA1">
        <w:rPr>
          <w:rFonts w:ascii="Arial" w:hAnsi="Arial" w:cs="Arial"/>
          <w:bCs/>
          <w:sz w:val="22"/>
          <w:szCs w:val="22"/>
          <w:lang w:val="en-GB"/>
        </w:rPr>
        <w:t xml:space="preserve">Recent studies have highlighted the </w:t>
      </w:r>
      <w:r w:rsidR="002F20CC" w:rsidRPr="00F81CA1">
        <w:rPr>
          <w:rFonts w:ascii="Arial" w:hAnsi="Arial" w:cs="Arial"/>
          <w:bCs/>
          <w:sz w:val="22"/>
          <w:szCs w:val="22"/>
          <w:lang w:val="en-GB"/>
        </w:rPr>
        <w:t xml:space="preserve">divergence between </w:t>
      </w:r>
      <w:r w:rsidR="007832E3" w:rsidRPr="00F81CA1">
        <w:rPr>
          <w:rFonts w:ascii="Arial" w:hAnsi="Arial" w:cs="Arial"/>
          <w:bCs/>
          <w:sz w:val="22"/>
          <w:szCs w:val="22"/>
          <w:lang w:val="en-GB"/>
        </w:rPr>
        <w:t xml:space="preserve">immune phenotypes of </w:t>
      </w:r>
      <w:r w:rsidR="002F20CC" w:rsidRPr="00F81CA1">
        <w:rPr>
          <w:rFonts w:ascii="Arial" w:hAnsi="Arial" w:cs="Arial"/>
          <w:bCs/>
          <w:sz w:val="22"/>
          <w:szCs w:val="22"/>
          <w:lang w:val="en-GB"/>
        </w:rPr>
        <w:t xml:space="preserve">wild and laboratory mice </w:t>
      </w:r>
      <w:r w:rsidR="0034158E">
        <w:rPr>
          <w:rFonts w:ascii="Arial" w:hAnsi="Arial" w:cs="Arial"/>
          <w:bCs/>
          <w:sz w:val="22"/>
          <w:szCs w:val="22"/>
          <w:lang w:val="en-GB"/>
        </w:rPr>
        <w:t>{</w:t>
      </w:r>
      <w:proofErr w:type="spellStart"/>
      <w:r w:rsidR="0034158E">
        <w:rPr>
          <w:rFonts w:ascii="Arial" w:hAnsi="Arial" w:cs="Arial"/>
          <w:bCs/>
          <w:sz w:val="22"/>
          <w:szCs w:val="22"/>
          <w:lang w:val="en-GB"/>
        </w:rPr>
        <w:t>Abolins</w:t>
      </w:r>
      <w:proofErr w:type="spellEnd"/>
      <w:r w:rsidR="0034158E">
        <w:rPr>
          <w:rFonts w:ascii="Arial" w:hAnsi="Arial" w:cs="Arial"/>
          <w:bCs/>
          <w:sz w:val="22"/>
          <w:szCs w:val="22"/>
          <w:lang w:val="en-GB"/>
        </w:rPr>
        <w:t>, 2017 #</w:t>
      </w:r>
      <w:proofErr w:type="gramStart"/>
      <w:r w:rsidR="0034158E">
        <w:rPr>
          <w:rFonts w:ascii="Arial" w:hAnsi="Arial" w:cs="Arial"/>
          <w:bCs/>
          <w:sz w:val="22"/>
          <w:szCs w:val="22"/>
          <w:lang w:val="en-GB"/>
        </w:rPr>
        <w:t>7747;Abolins</w:t>
      </w:r>
      <w:proofErr w:type="gramEnd"/>
      <w:r w:rsidR="0034158E">
        <w:rPr>
          <w:rFonts w:ascii="Arial" w:hAnsi="Arial" w:cs="Arial"/>
          <w:bCs/>
          <w:sz w:val="22"/>
          <w:szCs w:val="22"/>
          <w:lang w:val="en-GB"/>
        </w:rPr>
        <w:t>, 2018 #7746}</w:t>
      </w:r>
      <w:r w:rsidR="002F20CC" w:rsidRPr="00F81CA1">
        <w:rPr>
          <w:rFonts w:ascii="Arial" w:hAnsi="Arial" w:cs="Arial"/>
          <w:bCs/>
          <w:sz w:val="22"/>
          <w:szCs w:val="22"/>
          <w:lang w:val="en-GB"/>
        </w:rPr>
        <w:t xml:space="preserve"> and </w:t>
      </w:r>
      <w:r w:rsidR="007832E3" w:rsidRPr="00F81CA1">
        <w:rPr>
          <w:rFonts w:ascii="Arial" w:hAnsi="Arial" w:cs="Arial"/>
          <w:bCs/>
          <w:sz w:val="22"/>
          <w:szCs w:val="22"/>
          <w:lang w:val="en-GB"/>
        </w:rPr>
        <w:t xml:space="preserve">advocated </w:t>
      </w:r>
      <w:r w:rsidR="001C5B44" w:rsidRPr="00F81CA1">
        <w:rPr>
          <w:rFonts w:ascii="Arial" w:hAnsi="Arial" w:cs="Arial"/>
          <w:bCs/>
          <w:sz w:val="22"/>
          <w:szCs w:val="22"/>
          <w:lang w:val="en-GB"/>
        </w:rPr>
        <w:t xml:space="preserve">the virtues of </w:t>
      </w:r>
      <w:r w:rsidR="007832E3" w:rsidRPr="00F81CA1">
        <w:rPr>
          <w:rFonts w:ascii="Arial" w:hAnsi="Arial" w:cs="Arial"/>
          <w:bCs/>
          <w:sz w:val="22"/>
          <w:szCs w:val="22"/>
          <w:lang w:val="en-GB"/>
        </w:rPr>
        <w:t>naturalizing mice in various ways</w:t>
      </w:r>
      <w:r w:rsidR="001C5B44" w:rsidRPr="00F81CA1">
        <w:rPr>
          <w:rFonts w:ascii="Arial" w:hAnsi="Arial" w:cs="Arial"/>
          <w:bCs/>
          <w:sz w:val="22"/>
          <w:szCs w:val="22"/>
          <w:lang w:val="en-GB"/>
        </w:rPr>
        <w:t xml:space="preserve"> </w:t>
      </w:r>
      <w:r w:rsidR="0034158E">
        <w:rPr>
          <w:rFonts w:ascii="Arial" w:hAnsi="Arial" w:cs="Arial"/>
          <w:bCs/>
          <w:sz w:val="22"/>
          <w:szCs w:val="22"/>
          <w:lang w:val="en-GB"/>
        </w:rPr>
        <w:t>{</w:t>
      </w:r>
      <w:proofErr w:type="spellStart"/>
      <w:r w:rsidR="0034158E">
        <w:rPr>
          <w:rFonts w:ascii="Arial" w:hAnsi="Arial" w:cs="Arial"/>
          <w:bCs/>
          <w:sz w:val="22"/>
          <w:szCs w:val="22"/>
          <w:lang w:val="en-GB"/>
        </w:rPr>
        <w:t>Beura</w:t>
      </w:r>
      <w:proofErr w:type="spellEnd"/>
      <w:r w:rsidR="0034158E">
        <w:rPr>
          <w:rFonts w:ascii="Arial" w:hAnsi="Arial" w:cs="Arial"/>
          <w:bCs/>
          <w:sz w:val="22"/>
          <w:szCs w:val="22"/>
          <w:lang w:val="en-GB"/>
        </w:rPr>
        <w:t>, 2016 #7712;Leung, 2018 #7710;Reese, 2016 #7721;Rosshart, 2019 #7801;Rosshart, 2017 #7728}</w:t>
      </w:r>
      <w:r w:rsidR="00D66449" w:rsidRPr="00F81CA1">
        <w:rPr>
          <w:rFonts w:ascii="Arial" w:hAnsi="Arial" w:cs="Arial"/>
          <w:bCs/>
          <w:sz w:val="22"/>
          <w:szCs w:val="22"/>
          <w:lang w:val="en-GB"/>
        </w:rPr>
        <w:t xml:space="preserve">.  This includes our own </w:t>
      </w:r>
      <w:r w:rsidR="00F81CA1">
        <w:rPr>
          <w:rFonts w:ascii="Arial" w:hAnsi="Arial" w:cs="Arial"/>
          <w:bCs/>
          <w:sz w:val="22"/>
          <w:szCs w:val="22"/>
          <w:lang w:val="en-GB"/>
        </w:rPr>
        <w:t>“</w:t>
      </w:r>
      <w:r w:rsidR="00D66449" w:rsidRPr="00F81CA1">
        <w:rPr>
          <w:rFonts w:ascii="Arial" w:hAnsi="Arial" w:cs="Arial"/>
          <w:bCs/>
          <w:sz w:val="22"/>
          <w:szCs w:val="22"/>
          <w:lang w:val="en-GB"/>
        </w:rPr>
        <w:t>rewilding</w:t>
      </w:r>
      <w:r w:rsidR="00F81CA1">
        <w:rPr>
          <w:rFonts w:ascii="Arial" w:hAnsi="Arial" w:cs="Arial"/>
          <w:bCs/>
          <w:sz w:val="22"/>
          <w:szCs w:val="22"/>
          <w:lang w:val="en-GB"/>
        </w:rPr>
        <w:t>”</w:t>
      </w:r>
      <w:r w:rsidR="00D66449" w:rsidRPr="00F81CA1">
        <w:rPr>
          <w:rFonts w:ascii="Arial" w:hAnsi="Arial" w:cs="Arial"/>
          <w:bCs/>
          <w:sz w:val="22"/>
          <w:szCs w:val="22"/>
          <w:lang w:val="en-GB"/>
        </w:rPr>
        <w:t xml:space="preserve"> approach. </w:t>
      </w:r>
      <w:r w:rsidR="00C248F1">
        <w:rPr>
          <w:rFonts w:ascii="Arial" w:hAnsi="Arial" w:cs="Arial"/>
          <w:sz w:val="22"/>
          <w:szCs w:val="22"/>
          <w:lang w:val="en-GB"/>
        </w:rPr>
        <w:t xml:space="preserve">As outlined below, our preliminary data show that </w:t>
      </w:r>
      <w:r w:rsidR="00C248F1" w:rsidRPr="00764BFC">
        <w:rPr>
          <w:rFonts w:ascii="Arial" w:hAnsi="Arial" w:cs="Arial"/>
          <w:b/>
          <w:sz w:val="22"/>
          <w:szCs w:val="22"/>
          <w:lang w:val="en-GB"/>
        </w:rPr>
        <w:t xml:space="preserve">rewilding mice for </w:t>
      </w:r>
      <w:r w:rsidR="00C5068D">
        <w:rPr>
          <w:rFonts w:ascii="Arial" w:hAnsi="Arial" w:cs="Arial"/>
          <w:b/>
          <w:sz w:val="22"/>
          <w:szCs w:val="22"/>
          <w:lang w:val="en-GB"/>
        </w:rPr>
        <w:t xml:space="preserve">even </w:t>
      </w:r>
      <w:r w:rsidR="00F81CA1" w:rsidRPr="00764BFC">
        <w:rPr>
          <w:rFonts w:ascii="Arial" w:hAnsi="Arial" w:cs="Arial"/>
          <w:b/>
          <w:sz w:val="22"/>
          <w:szCs w:val="22"/>
          <w:lang w:val="en-GB"/>
        </w:rPr>
        <w:t>a couple of</w:t>
      </w:r>
      <w:r w:rsidR="00C248F1" w:rsidRPr="00764BFC">
        <w:rPr>
          <w:rFonts w:ascii="Arial" w:hAnsi="Arial" w:cs="Arial"/>
          <w:b/>
          <w:sz w:val="22"/>
          <w:szCs w:val="22"/>
          <w:lang w:val="en-GB"/>
        </w:rPr>
        <w:t xml:space="preserve"> weeks prolongs nematode infections</w:t>
      </w:r>
      <w:r w:rsidR="00C248F1">
        <w:rPr>
          <w:rFonts w:ascii="Arial" w:hAnsi="Arial" w:cs="Arial"/>
          <w:sz w:val="22"/>
          <w:szCs w:val="22"/>
          <w:lang w:val="en-GB"/>
        </w:rPr>
        <w:t xml:space="preserve">. We hypothesize that this increase in duration arises because rewilding pushes the system across a mathematical persistence threshold: a parasite Allee effect in action. </w:t>
      </w:r>
    </w:p>
    <w:p w14:paraId="1178BA7D" w14:textId="77777777" w:rsidR="001E4C51" w:rsidRDefault="001E4C51" w:rsidP="00AF02BC">
      <w:pPr>
        <w:jc w:val="both"/>
      </w:pPr>
    </w:p>
    <w:p w14:paraId="0064329A" w14:textId="77777777" w:rsidR="00017330" w:rsidRDefault="00C248F1" w:rsidP="00AF02BC">
      <w:pPr>
        <w:jc w:val="both"/>
        <w:rPr>
          <w:rFonts w:ascii="Arial" w:hAnsi="Arial" w:cs="Arial"/>
          <w:b/>
          <w:sz w:val="22"/>
          <w:szCs w:val="22"/>
          <w:lang w:val="en-GB"/>
        </w:rPr>
      </w:pPr>
      <w:r>
        <w:rPr>
          <w:rFonts w:ascii="Arial" w:hAnsi="Arial" w:cs="Arial"/>
          <w:b/>
          <w:sz w:val="22"/>
          <w:szCs w:val="22"/>
          <w:lang w:val="en-GB"/>
        </w:rPr>
        <w:t>APPROACH.</w:t>
      </w:r>
    </w:p>
    <w:p w14:paraId="1EF5E25D" w14:textId="77777777" w:rsidR="00017330" w:rsidRDefault="00017330" w:rsidP="00AF02BC">
      <w:pPr>
        <w:jc w:val="both"/>
        <w:rPr>
          <w:rFonts w:ascii="Arial" w:hAnsi="Arial" w:cs="Arial"/>
          <w:sz w:val="22"/>
          <w:szCs w:val="22"/>
          <w:lang w:val="en-GB"/>
        </w:rPr>
      </w:pPr>
    </w:p>
    <w:p w14:paraId="59F9C7E7" w14:textId="6F775554" w:rsidR="00017330" w:rsidRDefault="00C248F1" w:rsidP="00AF02BC">
      <w:pPr>
        <w:jc w:val="both"/>
      </w:pPr>
      <w:r>
        <w:rPr>
          <w:rFonts w:ascii="Arial" w:hAnsi="Arial" w:cs="Arial"/>
          <w:sz w:val="22"/>
          <w:szCs w:val="22"/>
          <w:lang w:val="en-GB"/>
        </w:rPr>
        <w:t xml:space="preserve">Our approach </w:t>
      </w:r>
      <w:r w:rsidR="00643D75">
        <w:rPr>
          <w:rFonts w:ascii="Arial" w:hAnsi="Arial" w:cs="Arial"/>
          <w:sz w:val="22"/>
          <w:szCs w:val="22"/>
          <w:lang w:val="en-GB"/>
        </w:rPr>
        <w:t>combines</w:t>
      </w:r>
      <w:r>
        <w:rPr>
          <w:rFonts w:ascii="Arial" w:hAnsi="Arial" w:cs="Arial"/>
          <w:sz w:val="22"/>
          <w:szCs w:val="22"/>
          <w:lang w:val="en-GB"/>
        </w:rPr>
        <w:t xml:space="preserve"> the power of mathematical ecology with the tractability of mouse genetic models in </w:t>
      </w:r>
      <w:proofErr w:type="spellStart"/>
      <w:r>
        <w:rPr>
          <w:rFonts w:ascii="Arial" w:hAnsi="Arial" w:cs="Arial"/>
          <w:sz w:val="22"/>
          <w:szCs w:val="22"/>
          <w:lang w:val="en-GB"/>
        </w:rPr>
        <w:t>immunoparasitology</w:t>
      </w:r>
      <w:proofErr w:type="spellEnd"/>
      <w:r>
        <w:rPr>
          <w:rFonts w:ascii="Arial" w:hAnsi="Arial" w:cs="Arial"/>
          <w:sz w:val="22"/>
          <w:szCs w:val="22"/>
          <w:lang w:val="en-GB"/>
        </w:rPr>
        <w:t xml:space="preserve">, to illuminate causes of varied infection duration for gastrointestinal helminths. </w:t>
      </w:r>
      <w:r>
        <w:rPr>
          <w:rFonts w:ascii="Arial" w:hAnsi="Arial" w:cs="Arial"/>
          <w:sz w:val="22"/>
          <w:szCs w:val="22"/>
        </w:rPr>
        <w:t>We first argue that our mathematical approach will fill a knowledge gap in within-host dynamics, unify previous insights and resolve previously unexplained variation in infection duration.</w:t>
      </w:r>
      <w:r>
        <w:rPr>
          <w:rFonts w:ascii="Arial" w:hAnsi="Arial" w:cs="Arial"/>
          <w:sz w:val="22"/>
          <w:szCs w:val="22"/>
          <w:lang w:val="en-GB"/>
        </w:rPr>
        <w:t xml:space="preserve"> </w:t>
      </w:r>
      <w:del w:id="136" w:author="Clay Cressler" w:date="2020-10-12T20:45:00Z">
        <w:r w:rsidDel="00346A53">
          <w:rPr>
            <w:rFonts w:ascii="Arial" w:hAnsi="Arial" w:cs="Arial"/>
            <w:sz w:val="22"/>
            <w:szCs w:val="22"/>
            <w:lang w:val="en-GB"/>
          </w:rPr>
          <w:delText xml:space="preserve"> </w:delText>
        </w:r>
      </w:del>
      <w:r>
        <w:rPr>
          <w:rFonts w:ascii="Arial" w:hAnsi="Arial" w:cs="Arial"/>
          <w:sz w:val="22"/>
          <w:szCs w:val="22"/>
          <w:lang w:val="en-GB"/>
        </w:rPr>
        <w:t xml:space="preserve">We then address unique suitability of our team for this undertaking before explaining how we will use mathematics and empirical data on mouse-nematode interactions to address each of our Aims in turn.  </w:t>
      </w:r>
    </w:p>
    <w:p w14:paraId="5E76C108" w14:textId="77777777" w:rsidR="00017330" w:rsidRDefault="00017330" w:rsidP="00AF02BC">
      <w:pPr>
        <w:jc w:val="both"/>
        <w:rPr>
          <w:rFonts w:ascii="Arial" w:hAnsi="Arial" w:cs="Arial"/>
          <w:sz w:val="22"/>
          <w:szCs w:val="22"/>
          <w:lang w:val="en-GB"/>
        </w:rPr>
      </w:pPr>
    </w:p>
    <w:p w14:paraId="0CD84120" w14:textId="633AA8E8" w:rsidR="00017330" w:rsidRDefault="00C248F1" w:rsidP="00AF02BC">
      <w:pPr>
        <w:jc w:val="both"/>
      </w:pPr>
      <w:r>
        <w:rPr>
          <w:rFonts w:ascii="Arial" w:hAnsi="Arial" w:cs="Arial"/>
          <w:b/>
          <w:i/>
          <w:sz w:val="22"/>
          <w:szCs w:val="22"/>
          <w:lang w:val="en-GB"/>
        </w:rPr>
        <w:t xml:space="preserve">Do feedbacks in within-host ecology predictably determine infection duration?  </w:t>
      </w:r>
      <w:r>
        <w:rPr>
          <w:rFonts w:ascii="Arial" w:hAnsi="Arial" w:cs="Arial"/>
          <w:sz w:val="22"/>
          <w:szCs w:val="22"/>
          <w:lang w:val="en-GB"/>
        </w:rPr>
        <w:t xml:space="preserve">This is the core question motivating this proposal.  And we have good reason to suspect that the answer is yes!  Recent empirical work has suggested that the within-host interaction between parasites, immunity, and host physiology can generate a dynamical threshold between acute and chronic infections.  For example, during experimental infections of fruit flies </w:t>
      </w:r>
      <w:r w:rsidR="0034158E">
        <w:rPr>
          <w:rFonts w:ascii="Arial" w:hAnsi="Arial" w:cs="Arial"/>
          <w:sz w:val="22"/>
          <w:szCs w:val="22"/>
          <w:lang w:val="en-GB"/>
        </w:rPr>
        <w:t>{</w:t>
      </w:r>
      <w:proofErr w:type="spellStart"/>
      <w:r w:rsidR="0034158E">
        <w:rPr>
          <w:rFonts w:ascii="Arial" w:hAnsi="Arial" w:cs="Arial"/>
          <w:sz w:val="22"/>
          <w:szCs w:val="22"/>
          <w:lang w:val="en-GB"/>
        </w:rPr>
        <w:t>Duneau</w:t>
      </w:r>
      <w:proofErr w:type="spellEnd"/>
      <w:r w:rsidR="0034158E">
        <w:rPr>
          <w:rFonts w:ascii="Arial" w:hAnsi="Arial" w:cs="Arial"/>
          <w:sz w:val="22"/>
          <w:szCs w:val="22"/>
          <w:lang w:val="en-GB"/>
        </w:rPr>
        <w:t>, 2017 #7861}</w:t>
      </w:r>
      <w:r>
        <w:rPr>
          <w:rFonts w:ascii="Arial" w:hAnsi="Arial" w:cs="Arial"/>
          <w:sz w:val="22"/>
          <w:szCs w:val="22"/>
          <w:lang w:val="en-GB"/>
        </w:rPr>
        <w:t xml:space="preserve"> and flour beetles </w:t>
      </w:r>
      <w:r w:rsidR="0034158E">
        <w:rPr>
          <w:rFonts w:ascii="Arial" w:hAnsi="Arial" w:cs="Arial"/>
          <w:sz w:val="22"/>
          <w:szCs w:val="22"/>
          <w:lang w:val="en-GB"/>
        </w:rPr>
        <w:t>{Tate, 2017 #7703}</w:t>
      </w:r>
      <w:r>
        <w:rPr>
          <w:rFonts w:ascii="Arial" w:hAnsi="Arial" w:cs="Arial"/>
          <w:sz w:val="22"/>
          <w:szCs w:val="22"/>
          <w:lang w:val="en-GB"/>
        </w:rPr>
        <w:t>, the duration of infection was acute in some insects, and chronic in others, despite stringent controls.</w:t>
      </w:r>
      <w:r>
        <w:rPr>
          <w:rFonts w:ascii="Arial" w:hAnsi="Arial" w:cs="Arial"/>
          <w:b/>
          <w:sz w:val="22"/>
          <w:szCs w:val="22"/>
          <w:lang w:val="en-GB"/>
        </w:rPr>
        <w:t xml:space="preserve">  </w:t>
      </w:r>
      <w:r>
        <w:rPr>
          <w:rFonts w:ascii="Arial" w:hAnsi="Arial" w:cs="Arial"/>
          <w:sz w:val="22"/>
          <w:szCs w:val="22"/>
          <w:lang w:val="en-GB"/>
        </w:rPr>
        <w:t xml:space="preserve">Analyses of these datasets </w:t>
      </w:r>
      <w:r w:rsidR="00990DC9">
        <w:rPr>
          <w:rFonts w:ascii="Arial" w:hAnsi="Arial" w:cs="Arial"/>
          <w:sz w:val="22"/>
          <w:szCs w:val="22"/>
          <w:lang w:val="en-GB"/>
        </w:rPr>
        <w:t xml:space="preserve">indicate </w:t>
      </w:r>
      <w:r>
        <w:rPr>
          <w:rFonts w:ascii="Arial" w:hAnsi="Arial" w:cs="Arial"/>
          <w:sz w:val="22"/>
          <w:szCs w:val="22"/>
          <w:lang w:val="en-GB"/>
        </w:rPr>
        <w:t xml:space="preserve">that </w:t>
      </w:r>
      <w:r w:rsidR="00990DC9" w:rsidRPr="00E4319D">
        <w:rPr>
          <w:rFonts w:ascii="Arial" w:hAnsi="Arial" w:cs="Arial"/>
          <w:b/>
          <w:bCs/>
          <w:sz w:val="22"/>
          <w:szCs w:val="22"/>
          <w:lang w:val="en-GB"/>
        </w:rPr>
        <w:t xml:space="preserve">variation in infection duration was </w:t>
      </w:r>
      <w:r w:rsidR="00990DC9">
        <w:rPr>
          <w:rFonts w:ascii="Arial" w:hAnsi="Arial" w:cs="Arial"/>
          <w:b/>
          <w:bCs/>
          <w:sz w:val="22"/>
          <w:szCs w:val="22"/>
          <w:lang w:val="en-GB"/>
        </w:rPr>
        <w:t>caused by</w:t>
      </w:r>
      <w:r w:rsidR="00990DC9">
        <w:rPr>
          <w:rFonts w:ascii="Arial" w:hAnsi="Arial" w:cs="Arial"/>
          <w:sz w:val="22"/>
          <w:szCs w:val="22"/>
          <w:lang w:val="en-GB"/>
        </w:rPr>
        <w:t xml:space="preserve"> </w:t>
      </w:r>
      <w:r>
        <w:rPr>
          <w:rFonts w:ascii="Arial" w:hAnsi="Arial" w:cs="Arial"/>
          <w:b/>
          <w:sz w:val="22"/>
          <w:szCs w:val="22"/>
          <w:lang w:val="en-GB"/>
        </w:rPr>
        <w:t>subtle differences in the initial rates of immune response induction and parasite replication</w:t>
      </w:r>
      <w:r>
        <w:rPr>
          <w:rFonts w:ascii="Arial" w:hAnsi="Arial" w:cs="Arial"/>
          <w:sz w:val="22"/>
          <w:szCs w:val="22"/>
          <w:lang w:val="en-GB"/>
        </w:rPr>
        <w:t xml:space="preserve">; such </w:t>
      </w:r>
      <w:r w:rsidRPr="00E369D5">
        <w:rPr>
          <w:rFonts w:ascii="Arial" w:hAnsi="Arial" w:cs="Arial"/>
          <w:sz w:val="22"/>
          <w:szCs w:val="22"/>
          <w:lang w:val="en-GB"/>
        </w:rPr>
        <w:t>subtle dependence on initial conditions is a hallmark of Allee effects</w:t>
      </w:r>
      <w:r w:rsidR="00990DC9">
        <w:rPr>
          <w:rFonts w:ascii="Arial" w:hAnsi="Arial" w:cs="Arial"/>
          <w:sz w:val="22"/>
          <w:szCs w:val="22"/>
          <w:lang w:val="en-GB"/>
        </w:rPr>
        <w:t xml:space="preserve"> and indicative of strong feedback mechanisms</w:t>
      </w:r>
      <w:r>
        <w:rPr>
          <w:rFonts w:ascii="Arial" w:hAnsi="Arial" w:cs="Arial"/>
          <w:sz w:val="22"/>
          <w:szCs w:val="22"/>
          <w:lang w:val="en-GB"/>
        </w:rPr>
        <w:t xml:space="preserve">. </w:t>
      </w:r>
    </w:p>
    <w:p w14:paraId="5F472DB5" w14:textId="77777777" w:rsidR="00017330" w:rsidRDefault="00017330" w:rsidP="00AF02BC">
      <w:pPr>
        <w:jc w:val="both"/>
        <w:rPr>
          <w:rFonts w:ascii="Arial" w:hAnsi="Arial" w:cs="Arial"/>
          <w:sz w:val="22"/>
          <w:szCs w:val="22"/>
          <w:lang w:val="en-GB"/>
        </w:rPr>
      </w:pPr>
    </w:p>
    <w:p w14:paraId="48B164BA" w14:textId="0C345509" w:rsidR="00A91ED9" w:rsidRDefault="00C248F1" w:rsidP="00AF02BC">
      <w:pPr>
        <w:jc w:val="both"/>
        <w:rPr>
          <w:rFonts w:ascii="Arial" w:hAnsi="Arial" w:cs="Arial"/>
          <w:sz w:val="22"/>
          <w:szCs w:val="22"/>
          <w:lang w:val="en-GB"/>
        </w:rPr>
      </w:pPr>
      <w:r>
        <w:rPr>
          <w:rFonts w:ascii="Arial" w:hAnsi="Arial" w:cs="Arial"/>
          <w:sz w:val="22"/>
          <w:szCs w:val="22"/>
        </w:rPr>
        <w:t xml:space="preserve">Working with </w:t>
      </w:r>
      <w:r>
        <w:rPr>
          <w:rFonts w:ascii="Arial" w:hAnsi="Arial" w:cs="Arial"/>
          <w:b/>
          <w:sz w:val="22"/>
          <w:szCs w:val="22"/>
        </w:rPr>
        <w:t xml:space="preserve">collaborators Professor </w:t>
      </w:r>
      <w:proofErr w:type="spellStart"/>
      <w:r>
        <w:rPr>
          <w:rFonts w:ascii="Arial" w:hAnsi="Arial" w:cs="Arial"/>
          <w:b/>
          <w:sz w:val="22"/>
          <w:szCs w:val="22"/>
        </w:rPr>
        <w:t>Anieke</w:t>
      </w:r>
      <w:proofErr w:type="spellEnd"/>
      <w:r>
        <w:rPr>
          <w:rFonts w:ascii="Arial" w:hAnsi="Arial" w:cs="Arial"/>
          <w:b/>
          <w:sz w:val="22"/>
          <w:szCs w:val="22"/>
        </w:rPr>
        <w:t xml:space="preserve"> van Leeuwen and Professor Sarah </w:t>
      </w:r>
      <w:proofErr w:type="spellStart"/>
      <w:r>
        <w:rPr>
          <w:rFonts w:ascii="Arial" w:hAnsi="Arial" w:cs="Arial"/>
          <w:b/>
          <w:sz w:val="22"/>
          <w:szCs w:val="22"/>
        </w:rPr>
        <w:t>Budischak</w:t>
      </w:r>
      <w:proofErr w:type="spellEnd"/>
      <w:r>
        <w:rPr>
          <w:rFonts w:ascii="Arial" w:hAnsi="Arial" w:cs="Arial"/>
          <w:bCs/>
          <w:sz w:val="22"/>
          <w:szCs w:val="22"/>
        </w:rPr>
        <w:t xml:space="preserve">, we recently </w:t>
      </w:r>
      <w:r>
        <w:rPr>
          <w:rFonts w:ascii="Arial" w:hAnsi="Arial" w:cs="Arial"/>
          <w:sz w:val="22"/>
          <w:szCs w:val="22"/>
        </w:rPr>
        <w:t xml:space="preserve">developed and parameterized a mathematical model of within-host </w:t>
      </w:r>
      <w:r w:rsidR="005A4FD4">
        <w:rPr>
          <w:rFonts w:ascii="Arial" w:hAnsi="Arial" w:cs="Arial"/>
          <w:sz w:val="22"/>
          <w:szCs w:val="22"/>
        </w:rPr>
        <w:t xml:space="preserve">ecology of </w:t>
      </w:r>
      <w:r>
        <w:rPr>
          <w:rFonts w:ascii="Arial" w:hAnsi="Arial" w:cs="Arial"/>
          <w:sz w:val="22"/>
          <w:szCs w:val="22"/>
        </w:rPr>
        <w:t xml:space="preserve">gastrointestinal helminths that can reproduce this threshold in infection duration </w:t>
      </w:r>
      <w:r w:rsidR="0034158E">
        <w:rPr>
          <w:rFonts w:ascii="Arial" w:hAnsi="Arial" w:cs="Arial"/>
          <w:sz w:val="22"/>
          <w:szCs w:val="22"/>
        </w:rPr>
        <w:t>{van Leeuwen, 2019 #7862}</w:t>
      </w:r>
      <w:r>
        <w:rPr>
          <w:rFonts w:ascii="Arial" w:hAnsi="Arial" w:cs="Arial"/>
          <w:sz w:val="22"/>
          <w:szCs w:val="22"/>
        </w:rPr>
        <w:t xml:space="preserve">. Unlike all previous mathematical modeling approaches, </w:t>
      </w:r>
      <w:r>
        <w:rPr>
          <w:rFonts w:ascii="Arial" w:hAnsi="Arial" w:cs="Arial"/>
          <w:b/>
          <w:bCs/>
          <w:sz w:val="22"/>
          <w:szCs w:val="22"/>
          <w:lang w:val="en-GB"/>
        </w:rPr>
        <w:t xml:space="preserve">whether an infection is acute or chronic is an </w:t>
      </w:r>
      <w:r>
        <w:rPr>
          <w:rFonts w:ascii="Arial" w:hAnsi="Arial" w:cs="Arial"/>
          <w:b/>
          <w:bCs/>
          <w:i/>
          <w:iCs/>
          <w:sz w:val="22"/>
          <w:szCs w:val="22"/>
          <w:lang w:val="en-GB"/>
        </w:rPr>
        <w:t>emergent property</w:t>
      </w:r>
      <w:r>
        <w:rPr>
          <w:rFonts w:ascii="Arial" w:hAnsi="Arial" w:cs="Arial"/>
          <w:b/>
          <w:bCs/>
          <w:sz w:val="22"/>
          <w:szCs w:val="22"/>
          <w:lang w:val="en-GB"/>
        </w:rPr>
        <w:t xml:space="preserve"> of the within-host ecological dynamics in our model</w:t>
      </w:r>
      <w:r w:rsidR="005A4FD4" w:rsidRPr="00AC2142">
        <w:rPr>
          <w:rFonts w:ascii="Arial" w:hAnsi="Arial" w:cs="Arial"/>
          <w:bCs/>
          <w:sz w:val="22"/>
          <w:szCs w:val="22"/>
          <w:lang w:val="en-GB"/>
        </w:rPr>
        <w:t xml:space="preserve"> (instead of </w:t>
      </w:r>
      <w:r w:rsidR="00AC2142">
        <w:rPr>
          <w:rFonts w:ascii="Arial" w:hAnsi="Arial" w:cs="Arial"/>
          <w:bCs/>
          <w:sz w:val="22"/>
          <w:szCs w:val="22"/>
          <w:lang w:val="en-GB"/>
        </w:rPr>
        <w:t xml:space="preserve">being </w:t>
      </w:r>
      <w:r w:rsidR="008D6073">
        <w:rPr>
          <w:rFonts w:ascii="Arial" w:hAnsi="Arial" w:cs="Arial"/>
          <w:bCs/>
          <w:sz w:val="22"/>
          <w:szCs w:val="22"/>
          <w:lang w:val="en-GB"/>
        </w:rPr>
        <w:t>pre-</w:t>
      </w:r>
      <w:r w:rsidR="005A4FD4" w:rsidRPr="00AC2142">
        <w:rPr>
          <w:rFonts w:ascii="Arial" w:hAnsi="Arial" w:cs="Arial"/>
          <w:bCs/>
          <w:sz w:val="22"/>
          <w:szCs w:val="22"/>
          <w:lang w:val="en-GB"/>
        </w:rPr>
        <w:t>programmed into the math</w:t>
      </w:r>
      <w:r w:rsidR="008D6073">
        <w:rPr>
          <w:rFonts w:ascii="Arial" w:hAnsi="Arial" w:cs="Arial"/>
          <w:bCs/>
          <w:sz w:val="22"/>
          <w:szCs w:val="22"/>
          <w:lang w:val="en-GB"/>
        </w:rPr>
        <w:t>, as in the past</w:t>
      </w:r>
      <w:r w:rsidR="001B7B19" w:rsidRPr="00560481">
        <w:rPr>
          <w:rFonts w:ascii="Arial" w:hAnsi="Arial" w:cs="Arial"/>
          <w:bCs/>
          <w:sz w:val="22"/>
          <w:szCs w:val="22"/>
          <w:lang w:val="en-GB"/>
        </w:rPr>
        <w:t xml:space="preserve"> </w:t>
      </w:r>
      <w:r w:rsidR="008D6073">
        <w:rPr>
          <w:rFonts w:ascii="Arial" w:hAnsi="Arial" w:cs="Arial"/>
          <w:bCs/>
          <w:sz w:val="22"/>
          <w:szCs w:val="22"/>
          <w:lang w:val="en-GB"/>
        </w:rPr>
        <w:t xml:space="preserve">(e.g., </w:t>
      </w:r>
      <w:r w:rsidR="0034158E">
        <w:rPr>
          <w:rFonts w:ascii="Arial" w:hAnsi="Arial" w:cs="Arial"/>
          <w:bCs/>
          <w:sz w:val="22"/>
          <w:szCs w:val="22"/>
          <w:lang w:val="en-GB"/>
        </w:rPr>
        <w:t>{</w:t>
      </w:r>
      <w:proofErr w:type="spellStart"/>
      <w:r w:rsidR="0034158E">
        <w:rPr>
          <w:rFonts w:ascii="Arial" w:hAnsi="Arial" w:cs="Arial"/>
          <w:bCs/>
          <w:sz w:val="22"/>
          <w:szCs w:val="22"/>
          <w:lang w:val="en-GB"/>
        </w:rPr>
        <w:t>Alizon</w:t>
      </w:r>
      <w:proofErr w:type="spellEnd"/>
      <w:r w:rsidR="0034158E">
        <w:rPr>
          <w:rFonts w:ascii="Arial" w:hAnsi="Arial" w:cs="Arial"/>
          <w:bCs/>
          <w:sz w:val="22"/>
          <w:szCs w:val="22"/>
          <w:lang w:val="en-GB"/>
        </w:rPr>
        <w:t>, 2008 #7823;Fenton, 2006 #2337}</w:t>
      </w:r>
      <w:r w:rsidR="005A4FD4" w:rsidRPr="00B92AD4">
        <w:rPr>
          <w:rFonts w:ascii="Arial" w:hAnsi="Arial" w:cs="Arial"/>
          <w:bCs/>
          <w:sz w:val="22"/>
          <w:szCs w:val="22"/>
          <w:lang w:val="en-GB"/>
        </w:rPr>
        <w:t>)</w:t>
      </w:r>
      <w:r>
        <w:rPr>
          <w:rFonts w:ascii="Arial" w:hAnsi="Arial" w:cs="Arial"/>
          <w:b/>
          <w:bCs/>
          <w:sz w:val="22"/>
          <w:szCs w:val="22"/>
          <w:lang w:val="en-GB"/>
        </w:rPr>
        <w:t>.</w:t>
      </w:r>
      <w:r>
        <w:rPr>
          <w:rFonts w:ascii="Arial" w:hAnsi="Arial" w:cs="Arial"/>
          <w:sz w:val="22"/>
          <w:szCs w:val="22"/>
          <w:lang w:val="en-GB"/>
        </w:rPr>
        <w:t xml:space="preserve"> </w:t>
      </w:r>
      <w:r w:rsidR="005A4FD4">
        <w:rPr>
          <w:rFonts w:ascii="Arial" w:hAnsi="Arial" w:cs="Arial"/>
          <w:sz w:val="22"/>
          <w:szCs w:val="22"/>
          <w:lang w:val="en-GB"/>
        </w:rPr>
        <w:t xml:space="preserve">Our </w:t>
      </w:r>
      <w:r>
        <w:rPr>
          <w:rFonts w:ascii="Arial" w:hAnsi="Arial" w:cs="Arial"/>
          <w:sz w:val="22"/>
          <w:szCs w:val="22"/>
          <w:lang w:val="en-GB"/>
        </w:rPr>
        <w:t>result is due to an Allee effect in parasite growth, driven by parasite manipulation of resources:</w:t>
      </w:r>
      <w:r>
        <w:rPr>
          <w:rFonts w:ascii="Arial" w:hAnsi="Arial" w:cs="Arial"/>
          <w:sz w:val="22"/>
          <w:szCs w:val="22"/>
        </w:rPr>
        <w:t xml:space="preserve"> when parasites wrest control of resources, they tip the system towards chronic infection</w:t>
      </w:r>
      <w:r w:rsidR="008D6073">
        <w:rPr>
          <w:rFonts w:ascii="Arial" w:hAnsi="Arial" w:cs="Arial"/>
          <w:sz w:val="22"/>
          <w:szCs w:val="22"/>
        </w:rPr>
        <w:t>; when they don’t, infection is acute</w:t>
      </w:r>
      <w:r>
        <w:rPr>
          <w:rFonts w:ascii="Arial" w:hAnsi="Arial" w:cs="Arial"/>
          <w:sz w:val="22"/>
          <w:szCs w:val="22"/>
        </w:rPr>
        <w:t>.</w:t>
      </w:r>
      <w:r>
        <w:rPr>
          <w:rFonts w:ascii="Arial" w:hAnsi="Arial" w:cs="Arial"/>
          <w:sz w:val="22"/>
          <w:szCs w:val="22"/>
          <w:lang w:val="en-GB"/>
        </w:rPr>
        <w:t xml:space="preserve"> </w:t>
      </w:r>
    </w:p>
    <w:p w14:paraId="58720398" w14:textId="77777777" w:rsidR="00A91ED9" w:rsidRDefault="00A91ED9" w:rsidP="00AF02BC">
      <w:pPr>
        <w:jc w:val="both"/>
        <w:rPr>
          <w:rFonts w:ascii="Arial" w:hAnsi="Arial" w:cs="Arial"/>
          <w:sz w:val="22"/>
          <w:szCs w:val="22"/>
          <w:lang w:val="en-GB"/>
        </w:rPr>
      </w:pPr>
    </w:p>
    <w:p w14:paraId="2900B7C3" w14:textId="1F963BA9" w:rsidR="00017330" w:rsidRDefault="00C248F1" w:rsidP="00AF02BC">
      <w:pPr>
        <w:jc w:val="both"/>
      </w:pPr>
      <w:r w:rsidRPr="00016A23">
        <w:rPr>
          <w:rFonts w:ascii="Arial" w:hAnsi="Arial" w:cs="Arial"/>
          <w:b/>
          <w:i/>
          <w:iCs/>
          <w:sz w:val="22"/>
          <w:szCs w:val="22"/>
          <w:lang w:val="en-GB"/>
        </w:rPr>
        <w:t xml:space="preserve">We propose that </w:t>
      </w:r>
      <w:r w:rsidR="00CD2D4C">
        <w:rPr>
          <w:rFonts w:ascii="Arial" w:hAnsi="Arial" w:cs="Arial"/>
          <w:b/>
          <w:i/>
          <w:iCs/>
          <w:sz w:val="22"/>
          <w:szCs w:val="22"/>
          <w:lang w:val="en-GB"/>
        </w:rPr>
        <w:t xml:space="preserve">within-host </w:t>
      </w:r>
      <w:r w:rsidRPr="00016A23">
        <w:rPr>
          <w:rFonts w:ascii="Arial" w:hAnsi="Arial" w:cs="Arial"/>
          <w:b/>
          <w:i/>
          <w:iCs/>
          <w:sz w:val="22"/>
          <w:szCs w:val="22"/>
          <w:lang w:val="en-GB"/>
        </w:rPr>
        <w:t xml:space="preserve">Allee effects are a general property of </w:t>
      </w:r>
      <w:r w:rsidR="00CD2D4C">
        <w:rPr>
          <w:rFonts w:ascii="Arial" w:hAnsi="Arial" w:cs="Arial"/>
          <w:b/>
          <w:i/>
          <w:iCs/>
          <w:sz w:val="22"/>
          <w:szCs w:val="22"/>
          <w:lang w:val="en-GB"/>
        </w:rPr>
        <w:t>host</w:t>
      </w:r>
      <w:r w:rsidRPr="00016A23">
        <w:rPr>
          <w:rFonts w:ascii="Arial" w:hAnsi="Arial" w:cs="Arial"/>
          <w:b/>
          <w:i/>
          <w:iCs/>
          <w:sz w:val="22"/>
          <w:szCs w:val="22"/>
          <w:lang w:val="en-GB"/>
        </w:rPr>
        <w:t>-parasite interactions</w:t>
      </w:r>
      <w:del w:id="137" w:author="Clay Cressler" w:date="2020-10-12T20:59:00Z">
        <w:r w:rsidR="00A91ED9" w:rsidRPr="00016A23" w:rsidDel="000153BE">
          <w:rPr>
            <w:rFonts w:ascii="Arial" w:hAnsi="Arial" w:cs="Arial"/>
            <w:b/>
            <w:i/>
            <w:iCs/>
            <w:sz w:val="22"/>
            <w:szCs w:val="22"/>
            <w:lang w:val="en-GB"/>
          </w:rPr>
          <w:delText xml:space="preserve"> and can provide testable explanations for (i) </w:delText>
        </w:r>
        <w:r w:rsidR="006D5B86" w:rsidRPr="00016A23" w:rsidDel="000153BE">
          <w:rPr>
            <w:rFonts w:ascii="Arial" w:hAnsi="Arial" w:cs="Arial"/>
            <w:b/>
            <w:i/>
            <w:iCs/>
            <w:sz w:val="22"/>
            <w:szCs w:val="22"/>
            <w:lang w:val="en-GB"/>
          </w:rPr>
          <w:delText xml:space="preserve">dose-dependent </w:delText>
        </w:r>
        <w:r w:rsidR="00A91ED9" w:rsidRPr="00016A23" w:rsidDel="000153BE">
          <w:rPr>
            <w:rFonts w:ascii="Arial" w:hAnsi="Arial" w:cs="Arial"/>
            <w:b/>
            <w:i/>
            <w:iCs/>
            <w:sz w:val="22"/>
            <w:szCs w:val="22"/>
            <w:lang w:val="en-GB"/>
          </w:rPr>
          <w:delText>duration variation among host genotypes</w:delText>
        </w:r>
        <w:r w:rsidR="006D5B86" w:rsidRPr="00016A23" w:rsidDel="000153BE">
          <w:rPr>
            <w:rFonts w:ascii="Arial" w:hAnsi="Arial" w:cs="Arial"/>
            <w:b/>
            <w:i/>
            <w:iCs/>
            <w:sz w:val="22"/>
            <w:szCs w:val="22"/>
            <w:lang w:val="en-GB"/>
          </w:rPr>
          <w:delText xml:space="preserve"> and </w:delText>
        </w:r>
        <w:r w:rsidR="00A91ED9" w:rsidRPr="00016A23" w:rsidDel="000153BE">
          <w:rPr>
            <w:rFonts w:ascii="Arial" w:hAnsi="Arial" w:cs="Arial"/>
            <w:b/>
            <w:i/>
            <w:iCs/>
            <w:sz w:val="22"/>
            <w:szCs w:val="22"/>
            <w:lang w:val="en-GB"/>
          </w:rPr>
          <w:delText xml:space="preserve">(ii) duration variation among individuals </w:delText>
        </w:r>
        <w:r w:rsidR="00C1293A" w:rsidRPr="00016A23" w:rsidDel="000153BE">
          <w:rPr>
            <w:rFonts w:ascii="Arial" w:hAnsi="Arial" w:cs="Arial"/>
            <w:b/>
            <w:i/>
            <w:iCs/>
            <w:sz w:val="22"/>
            <w:szCs w:val="22"/>
            <w:lang w:val="en-GB"/>
          </w:rPr>
          <w:delText>of the same</w:delText>
        </w:r>
        <w:r w:rsidR="00A91ED9" w:rsidRPr="00016A23" w:rsidDel="000153BE">
          <w:rPr>
            <w:rFonts w:ascii="Arial" w:hAnsi="Arial" w:cs="Arial"/>
            <w:b/>
            <w:i/>
            <w:iCs/>
            <w:sz w:val="22"/>
            <w:szCs w:val="22"/>
            <w:lang w:val="en-GB"/>
          </w:rPr>
          <w:delText xml:space="preserve"> dose</w:delText>
        </w:r>
        <w:r w:rsidR="00C1293A" w:rsidRPr="00016A23" w:rsidDel="000153BE">
          <w:rPr>
            <w:rFonts w:ascii="Arial" w:hAnsi="Arial" w:cs="Arial"/>
            <w:b/>
            <w:i/>
            <w:iCs/>
            <w:sz w:val="22"/>
            <w:szCs w:val="22"/>
            <w:lang w:val="en-GB"/>
          </w:rPr>
          <w:delText xml:space="preserve"> and </w:delText>
        </w:r>
        <w:r w:rsidR="00A91ED9" w:rsidRPr="00016A23" w:rsidDel="000153BE">
          <w:rPr>
            <w:rFonts w:ascii="Arial" w:hAnsi="Arial" w:cs="Arial"/>
            <w:b/>
            <w:i/>
            <w:iCs/>
            <w:sz w:val="22"/>
            <w:szCs w:val="22"/>
            <w:lang w:val="en-GB"/>
          </w:rPr>
          <w:delText>genotype</w:delText>
        </w:r>
      </w:del>
      <w:ins w:id="138" w:author="Clay Cressler" w:date="2020-10-12T21:00:00Z">
        <w:r w:rsidR="000153BE">
          <w:rPr>
            <w:rFonts w:ascii="Arial" w:hAnsi="Arial" w:cs="Arial"/>
            <w:b/>
            <w:i/>
            <w:iCs/>
            <w:sz w:val="22"/>
            <w:szCs w:val="22"/>
            <w:lang w:val="en-GB"/>
          </w:rPr>
          <w:t xml:space="preserve"> and that by quantifying the feedbacks that give rise to them, we can explain variation in infection duration among individuals and environments</w:t>
        </w:r>
      </w:ins>
      <w:r w:rsidRPr="00016A23">
        <w:rPr>
          <w:rFonts w:ascii="Arial" w:hAnsi="Arial" w:cs="Arial"/>
          <w:bCs/>
          <w:sz w:val="22"/>
          <w:szCs w:val="22"/>
          <w:lang w:val="en-GB"/>
        </w:rPr>
        <w:t>.</w:t>
      </w:r>
      <w:r>
        <w:rPr>
          <w:rFonts w:ascii="Arial" w:hAnsi="Arial" w:cs="Arial"/>
          <w:b/>
          <w:sz w:val="22"/>
          <w:szCs w:val="22"/>
          <w:lang w:val="en-GB"/>
        </w:rPr>
        <w:t xml:space="preserve"> </w:t>
      </w:r>
      <w:r>
        <w:rPr>
          <w:rFonts w:ascii="Arial" w:hAnsi="Arial" w:cs="Arial"/>
          <w:bCs/>
          <w:sz w:val="22"/>
          <w:szCs w:val="22"/>
          <w:lang w:val="en-GB"/>
        </w:rPr>
        <w:t xml:space="preserve">To test this proposal, we will </w:t>
      </w:r>
      <w:r w:rsidR="00E34C7B">
        <w:rPr>
          <w:rFonts w:ascii="Arial" w:hAnsi="Arial" w:cs="Arial"/>
          <w:bCs/>
          <w:sz w:val="22"/>
          <w:szCs w:val="22"/>
          <w:lang w:val="en-GB"/>
        </w:rPr>
        <w:t xml:space="preserve">build on the conceptual framework of van Leeuwen et al. (2019) by developing and validating a </w:t>
      </w:r>
      <w:r>
        <w:rPr>
          <w:rFonts w:ascii="Arial" w:hAnsi="Arial" w:cs="Arial"/>
          <w:bCs/>
          <w:sz w:val="22"/>
          <w:szCs w:val="22"/>
          <w:lang w:val="en-GB"/>
        </w:rPr>
        <w:t>model t</w:t>
      </w:r>
      <w:r w:rsidR="00E34C7B">
        <w:rPr>
          <w:rFonts w:ascii="Arial" w:hAnsi="Arial" w:cs="Arial"/>
          <w:bCs/>
          <w:sz w:val="22"/>
          <w:szCs w:val="22"/>
          <w:lang w:val="en-GB"/>
        </w:rPr>
        <w:t>hat</w:t>
      </w:r>
      <w:r>
        <w:rPr>
          <w:rFonts w:ascii="Arial" w:hAnsi="Arial" w:cs="Arial"/>
          <w:bCs/>
          <w:sz w:val="22"/>
          <w:szCs w:val="22"/>
          <w:lang w:val="en-GB"/>
        </w:rPr>
        <w:t xml:space="preserve"> encompass</w:t>
      </w:r>
      <w:r w:rsidR="00E34C7B">
        <w:rPr>
          <w:rFonts w:ascii="Arial" w:hAnsi="Arial" w:cs="Arial"/>
          <w:bCs/>
          <w:sz w:val="22"/>
          <w:szCs w:val="22"/>
          <w:lang w:val="en-GB"/>
        </w:rPr>
        <w:t>es</w:t>
      </w:r>
      <w:r>
        <w:rPr>
          <w:rFonts w:ascii="Arial" w:hAnsi="Arial" w:cs="Arial"/>
          <w:bCs/>
          <w:sz w:val="22"/>
          <w:szCs w:val="22"/>
          <w:lang w:val="en-GB"/>
        </w:rPr>
        <w:t xml:space="preserve"> </w:t>
      </w:r>
      <w:r w:rsidR="00E34C7B">
        <w:rPr>
          <w:rFonts w:ascii="Arial" w:hAnsi="Arial" w:cs="Arial"/>
          <w:bCs/>
          <w:sz w:val="22"/>
          <w:szCs w:val="22"/>
          <w:lang w:val="en-GB"/>
        </w:rPr>
        <w:t xml:space="preserve">key </w:t>
      </w:r>
      <w:r>
        <w:rPr>
          <w:rFonts w:ascii="Arial" w:hAnsi="Arial" w:cs="Arial"/>
          <w:bCs/>
          <w:sz w:val="22"/>
          <w:szCs w:val="22"/>
          <w:lang w:val="en-GB"/>
        </w:rPr>
        <w:t>immunological feedbacks and then test</w:t>
      </w:r>
      <w:r w:rsidR="00E34C7B">
        <w:rPr>
          <w:rFonts w:ascii="Arial" w:hAnsi="Arial" w:cs="Arial"/>
          <w:bCs/>
          <w:sz w:val="22"/>
          <w:szCs w:val="22"/>
          <w:lang w:val="en-GB"/>
        </w:rPr>
        <w:t>ing</w:t>
      </w:r>
      <w:r>
        <w:rPr>
          <w:rFonts w:ascii="Arial" w:hAnsi="Arial" w:cs="Arial"/>
          <w:bCs/>
          <w:sz w:val="22"/>
          <w:szCs w:val="22"/>
          <w:lang w:val="en-GB"/>
        </w:rPr>
        <w:t xml:space="preserve"> its predictions experimentally, </w:t>
      </w:r>
      <w:r w:rsidR="00367042">
        <w:rPr>
          <w:rFonts w:ascii="Arial" w:hAnsi="Arial" w:cs="Arial"/>
          <w:bCs/>
          <w:sz w:val="22"/>
          <w:szCs w:val="22"/>
          <w:lang w:val="en-GB"/>
        </w:rPr>
        <w:t xml:space="preserve">as follows, on </w:t>
      </w:r>
      <w:r>
        <w:rPr>
          <w:rFonts w:ascii="Arial" w:hAnsi="Arial" w:cs="Arial"/>
          <w:bCs/>
          <w:sz w:val="22"/>
          <w:szCs w:val="22"/>
          <w:lang w:val="en-GB"/>
        </w:rPr>
        <w:t>mice (</w:t>
      </w:r>
      <w:r>
        <w:rPr>
          <w:rFonts w:ascii="Arial" w:hAnsi="Arial" w:cs="Arial"/>
          <w:bCs/>
          <w:i/>
          <w:sz w:val="22"/>
          <w:szCs w:val="22"/>
          <w:lang w:val="en-GB"/>
        </w:rPr>
        <w:t>Mus musculus</w:t>
      </w:r>
      <w:r>
        <w:rPr>
          <w:rFonts w:ascii="Arial" w:hAnsi="Arial" w:cs="Arial"/>
          <w:bCs/>
          <w:sz w:val="22"/>
          <w:szCs w:val="22"/>
          <w:lang w:val="en-GB"/>
        </w:rPr>
        <w:t>) infected with whipworms (</w:t>
      </w:r>
      <w:r>
        <w:rPr>
          <w:rFonts w:ascii="Arial" w:hAnsi="Arial" w:cs="Arial"/>
          <w:bCs/>
          <w:i/>
          <w:sz w:val="22"/>
          <w:szCs w:val="22"/>
          <w:lang w:val="en-GB"/>
        </w:rPr>
        <w:t xml:space="preserve">Trichuris </w:t>
      </w:r>
      <w:proofErr w:type="spellStart"/>
      <w:r>
        <w:rPr>
          <w:rFonts w:ascii="Arial" w:hAnsi="Arial" w:cs="Arial"/>
          <w:bCs/>
          <w:i/>
          <w:sz w:val="22"/>
          <w:szCs w:val="22"/>
          <w:lang w:val="en-GB"/>
        </w:rPr>
        <w:t>muris</w:t>
      </w:r>
      <w:proofErr w:type="spellEnd"/>
      <w:r>
        <w:rPr>
          <w:rFonts w:ascii="Arial" w:hAnsi="Arial" w:cs="Arial"/>
          <w:bCs/>
          <w:sz w:val="22"/>
          <w:szCs w:val="22"/>
          <w:lang w:val="en-GB"/>
        </w:rPr>
        <w:t xml:space="preserve">), drawing upon </w:t>
      </w:r>
      <w:r w:rsidR="00C1293A">
        <w:rPr>
          <w:rFonts w:ascii="Arial" w:hAnsi="Arial" w:cs="Arial"/>
          <w:bCs/>
          <w:sz w:val="22"/>
          <w:szCs w:val="22"/>
          <w:lang w:val="en-GB"/>
        </w:rPr>
        <w:t>the</w:t>
      </w:r>
      <w:r>
        <w:rPr>
          <w:rFonts w:ascii="Arial" w:hAnsi="Arial" w:cs="Arial"/>
          <w:bCs/>
          <w:sz w:val="22"/>
          <w:szCs w:val="22"/>
          <w:lang w:val="en-GB"/>
        </w:rPr>
        <w:t xml:space="preserve"> expertise of our </w:t>
      </w:r>
      <w:r>
        <w:rPr>
          <w:rFonts w:ascii="Arial" w:hAnsi="Arial" w:cs="Arial"/>
          <w:b/>
          <w:bCs/>
          <w:sz w:val="22"/>
          <w:szCs w:val="22"/>
          <w:lang w:val="en-GB"/>
        </w:rPr>
        <w:t>collaborator</w:t>
      </w:r>
      <w:r w:rsidR="00C1293A">
        <w:rPr>
          <w:rFonts w:ascii="Arial" w:hAnsi="Arial" w:cs="Arial"/>
          <w:b/>
          <w:bCs/>
          <w:sz w:val="22"/>
          <w:szCs w:val="22"/>
          <w:lang w:val="en-GB"/>
        </w:rPr>
        <w:t>s</w:t>
      </w:r>
      <w:r>
        <w:rPr>
          <w:rFonts w:ascii="Arial" w:hAnsi="Arial" w:cs="Arial"/>
          <w:b/>
          <w:bCs/>
          <w:sz w:val="22"/>
          <w:szCs w:val="22"/>
          <w:lang w:val="en-GB"/>
        </w:rPr>
        <w:t>, Professor Kathryn Else</w:t>
      </w:r>
      <w:r w:rsidR="00C1293A">
        <w:rPr>
          <w:rFonts w:ascii="Arial" w:hAnsi="Arial" w:cs="Arial"/>
          <w:b/>
          <w:bCs/>
          <w:sz w:val="22"/>
          <w:szCs w:val="22"/>
          <w:lang w:val="en-GB"/>
        </w:rPr>
        <w:t xml:space="preserve"> and Professor Richard </w:t>
      </w:r>
      <w:proofErr w:type="spellStart"/>
      <w:r w:rsidR="00C1293A">
        <w:rPr>
          <w:rFonts w:ascii="Arial" w:hAnsi="Arial" w:cs="Arial"/>
          <w:b/>
          <w:bCs/>
          <w:sz w:val="22"/>
          <w:szCs w:val="22"/>
          <w:lang w:val="en-GB"/>
        </w:rPr>
        <w:t>Grencis</w:t>
      </w:r>
      <w:proofErr w:type="spellEnd"/>
      <w:r>
        <w:rPr>
          <w:rFonts w:ascii="Arial" w:hAnsi="Arial" w:cs="Arial"/>
          <w:bCs/>
          <w:sz w:val="22"/>
          <w:szCs w:val="22"/>
          <w:lang w:val="en-GB"/>
        </w:rPr>
        <w:t>.</w:t>
      </w:r>
    </w:p>
    <w:p w14:paraId="1B9669A4" w14:textId="77777777" w:rsidR="00017330" w:rsidRDefault="00017330" w:rsidP="00AF02BC">
      <w:pPr>
        <w:jc w:val="both"/>
        <w:rPr>
          <w:rFonts w:ascii="Arial" w:hAnsi="Arial" w:cs="Arial"/>
          <w:bCs/>
          <w:sz w:val="22"/>
          <w:szCs w:val="22"/>
          <w:lang w:val="en-GB"/>
        </w:rPr>
      </w:pPr>
    </w:p>
    <w:p w14:paraId="21CA5345" w14:textId="2288D34D" w:rsidR="009D1D51" w:rsidRDefault="000D4FB5" w:rsidP="00AF02BC">
      <w:pPr>
        <w:jc w:val="both"/>
      </w:pPr>
      <w:r>
        <w:rPr>
          <w:rFonts w:ascii="Arial" w:hAnsi="Arial" w:cs="Arial"/>
          <w:bCs/>
          <w:sz w:val="22"/>
          <w:szCs w:val="22"/>
          <w:lang w:val="en-GB"/>
        </w:rPr>
        <w:t>W</w:t>
      </w:r>
      <w:r w:rsidR="00752BFF">
        <w:rPr>
          <w:rFonts w:ascii="Arial" w:hAnsi="Arial" w:cs="Arial"/>
          <w:bCs/>
          <w:sz w:val="22"/>
          <w:szCs w:val="22"/>
          <w:lang w:val="en-GB"/>
        </w:rPr>
        <w:t xml:space="preserve">ithin-host ecology </w:t>
      </w:r>
      <w:r w:rsidR="00C248F1">
        <w:rPr>
          <w:rFonts w:ascii="Arial" w:hAnsi="Arial" w:cs="Arial"/>
          <w:bCs/>
          <w:sz w:val="22"/>
          <w:szCs w:val="22"/>
          <w:lang w:val="en-GB"/>
        </w:rPr>
        <w:t>is characterized by both positive and negative feedback loops</w:t>
      </w:r>
      <w:r w:rsidR="00A91ED9">
        <w:rPr>
          <w:rFonts w:ascii="Arial" w:hAnsi="Arial" w:cs="Arial"/>
          <w:bCs/>
          <w:sz w:val="22"/>
          <w:szCs w:val="22"/>
          <w:lang w:val="en-GB"/>
        </w:rPr>
        <w:t xml:space="preserve"> (</w:t>
      </w:r>
      <w:r w:rsidR="00164B2E">
        <w:rPr>
          <w:rFonts w:ascii="Arial" w:hAnsi="Arial" w:cs="Arial"/>
          <w:b/>
          <w:bCs/>
          <w:sz w:val="22"/>
          <w:szCs w:val="22"/>
          <w:lang w:val="en-GB"/>
        </w:rPr>
        <w:t>F</w:t>
      </w:r>
      <w:r w:rsidR="00A91ED9" w:rsidRPr="00D84AF4">
        <w:rPr>
          <w:rFonts w:ascii="Arial" w:hAnsi="Arial" w:cs="Arial"/>
          <w:b/>
          <w:bCs/>
          <w:sz w:val="22"/>
          <w:szCs w:val="22"/>
          <w:lang w:val="en-GB"/>
        </w:rPr>
        <w:t>ig</w:t>
      </w:r>
      <w:r w:rsidR="00164B2E">
        <w:rPr>
          <w:rFonts w:ascii="Arial" w:hAnsi="Arial" w:cs="Arial"/>
          <w:b/>
          <w:bCs/>
          <w:sz w:val="22"/>
          <w:szCs w:val="22"/>
          <w:lang w:val="en-GB"/>
        </w:rPr>
        <w:t xml:space="preserve">. </w:t>
      </w:r>
      <w:del w:id="139" w:author="Clay Cressler" w:date="2020-10-12T21:04:00Z">
        <w:r w:rsidR="00164B2E" w:rsidDel="000153BE">
          <w:rPr>
            <w:rFonts w:ascii="Arial" w:hAnsi="Arial" w:cs="Arial"/>
            <w:b/>
            <w:bCs/>
            <w:sz w:val="22"/>
            <w:szCs w:val="22"/>
            <w:lang w:val="en-GB"/>
          </w:rPr>
          <w:delText>1</w:delText>
        </w:r>
      </w:del>
      <w:ins w:id="140" w:author="Clay Cressler" w:date="2020-10-12T21:04:00Z">
        <w:r w:rsidR="000153BE">
          <w:rPr>
            <w:rFonts w:ascii="Arial" w:hAnsi="Arial" w:cs="Arial"/>
            <w:b/>
            <w:bCs/>
            <w:sz w:val="22"/>
            <w:szCs w:val="22"/>
            <w:lang w:val="en-GB"/>
          </w:rPr>
          <w:t>2</w:t>
        </w:r>
      </w:ins>
      <w:ins w:id="141" w:author="Clay Cressler" w:date="2020-10-12T21:05:00Z">
        <w:r w:rsidR="000153BE">
          <w:rPr>
            <w:rFonts w:ascii="Arial" w:hAnsi="Arial" w:cs="Arial"/>
            <w:b/>
            <w:bCs/>
            <w:sz w:val="22"/>
            <w:szCs w:val="22"/>
            <w:lang w:val="en-GB"/>
          </w:rPr>
          <w:t>A</w:t>
        </w:r>
      </w:ins>
      <w:r w:rsidR="00A91ED9">
        <w:rPr>
          <w:rFonts w:ascii="Arial" w:hAnsi="Arial" w:cs="Arial"/>
          <w:bCs/>
          <w:sz w:val="22"/>
          <w:szCs w:val="22"/>
          <w:lang w:val="en-GB"/>
        </w:rPr>
        <w:t>)</w:t>
      </w:r>
      <w:r w:rsidR="00C248F1">
        <w:rPr>
          <w:rFonts w:ascii="Arial" w:hAnsi="Arial" w:cs="Arial"/>
          <w:bCs/>
          <w:sz w:val="22"/>
          <w:szCs w:val="22"/>
          <w:lang w:val="en-GB"/>
        </w:rPr>
        <w:t>. Most obviously, there is a negative feedback loop between parasite growth and the immune response: parasite biomass is reduced by an effective immune response</w:t>
      </w:r>
      <w:r w:rsidR="00D726EF">
        <w:rPr>
          <w:rFonts w:ascii="Arial" w:hAnsi="Arial" w:cs="Arial"/>
          <w:bCs/>
          <w:sz w:val="22"/>
          <w:szCs w:val="22"/>
          <w:lang w:val="en-GB"/>
        </w:rPr>
        <w:t xml:space="preserve">; reduction of parasite biomass then reduces immune </w:t>
      </w:r>
      <w:r w:rsidR="00D726EF">
        <w:rPr>
          <w:rFonts w:ascii="Arial" w:hAnsi="Arial" w:cs="Arial"/>
          <w:bCs/>
          <w:sz w:val="22"/>
          <w:szCs w:val="22"/>
          <w:lang w:val="en-GB"/>
        </w:rPr>
        <w:lastRenderedPageBreak/>
        <w:t>stimulation</w:t>
      </w:r>
      <w:r w:rsidR="00C248F1">
        <w:rPr>
          <w:rFonts w:ascii="Arial" w:hAnsi="Arial" w:cs="Arial"/>
          <w:bCs/>
          <w:sz w:val="22"/>
          <w:szCs w:val="22"/>
          <w:lang w:val="en-GB"/>
        </w:rPr>
        <w:t xml:space="preserve">. </w:t>
      </w:r>
      <w:r w:rsidR="000C3076">
        <w:rPr>
          <w:rFonts w:ascii="Arial" w:hAnsi="Arial" w:cs="Arial"/>
          <w:bCs/>
          <w:sz w:val="22"/>
          <w:szCs w:val="22"/>
          <w:lang w:val="en-GB"/>
        </w:rPr>
        <w:t xml:space="preserve">For gastrointestinal nematodes, a Type 2 immune response promoted by T-helper (Th) 2 cells is effective, whereas </w:t>
      </w:r>
      <w:r w:rsidR="000D369E">
        <w:rPr>
          <w:rFonts w:ascii="Arial" w:hAnsi="Arial" w:cs="Arial"/>
          <w:bCs/>
          <w:sz w:val="22"/>
          <w:szCs w:val="22"/>
          <w:lang w:val="en-GB"/>
        </w:rPr>
        <w:t xml:space="preserve">neither </w:t>
      </w:r>
      <w:r w:rsidR="00B240B3">
        <w:rPr>
          <w:rFonts w:ascii="Arial" w:hAnsi="Arial" w:cs="Arial"/>
          <w:bCs/>
          <w:sz w:val="22"/>
          <w:szCs w:val="22"/>
          <w:lang w:val="en-GB"/>
        </w:rPr>
        <w:t xml:space="preserve">a Th1 response </w:t>
      </w:r>
      <w:r w:rsidR="000D369E">
        <w:rPr>
          <w:rFonts w:ascii="Arial" w:hAnsi="Arial" w:cs="Arial"/>
          <w:bCs/>
          <w:sz w:val="22"/>
          <w:szCs w:val="22"/>
          <w:lang w:val="en-GB"/>
        </w:rPr>
        <w:t xml:space="preserve">nor a regulatory T cell </w:t>
      </w:r>
      <w:r w:rsidR="008D1310">
        <w:rPr>
          <w:rFonts w:ascii="Arial" w:hAnsi="Arial" w:cs="Arial"/>
          <w:bCs/>
          <w:sz w:val="22"/>
          <w:szCs w:val="22"/>
          <w:lang w:val="en-GB"/>
        </w:rPr>
        <w:t xml:space="preserve">(T-reg) </w:t>
      </w:r>
      <w:r w:rsidR="000D369E">
        <w:rPr>
          <w:rFonts w:ascii="Arial" w:hAnsi="Arial" w:cs="Arial"/>
          <w:bCs/>
          <w:sz w:val="22"/>
          <w:szCs w:val="22"/>
          <w:lang w:val="en-GB"/>
        </w:rPr>
        <w:t>response leads to</w:t>
      </w:r>
      <w:r w:rsidR="00B240B3">
        <w:rPr>
          <w:rFonts w:ascii="Arial" w:hAnsi="Arial" w:cs="Arial"/>
          <w:bCs/>
          <w:sz w:val="22"/>
          <w:szCs w:val="22"/>
          <w:lang w:val="en-GB"/>
        </w:rPr>
        <w:t xml:space="preserve"> clearance of worms </w:t>
      </w:r>
      <w:r w:rsidR="0034158E">
        <w:rPr>
          <w:rFonts w:ascii="Arial" w:hAnsi="Arial" w:cs="Arial"/>
          <w:bCs/>
          <w:sz w:val="22"/>
          <w:szCs w:val="22"/>
          <w:lang w:val="en-GB"/>
        </w:rPr>
        <w:t>{</w:t>
      </w:r>
      <w:proofErr w:type="spellStart"/>
      <w:r w:rsidR="0034158E">
        <w:rPr>
          <w:rFonts w:ascii="Arial" w:hAnsi="Arial" w:cs="Arial"/>
          <w:bCs/>
          <w:sz w:val="22"/>
          <w:szCs w:val="22"/>
          <w:lang w:val="en-GB"/>
        </w:rPr>
        <w:t>Grencis</w:t>
      </w:r>
      <w:proofErr w:type="spellEnd"/>
      <w:r w:rsidR="0034158E">
        <w:rPr>
          <w:rFonts w:ascii="Arial" w:hAnsi="Arial" w:cs="Arial"/>
          <w:bCs/>
          <w:sz w:val="22"/>
          <w:szCs w:val="22"/>
          <w:lang w:val="en-GB"/>
        </w:rPr>
        <w:t>, 2015 #7699}</w:t>
      </w:r>
      <w:r w:rsidR="00B240B3">
        <w:rPr>
          <w:rFonts w:ascii="Arial" w:hAnsi="Arial" w:cs="Arial"/>
          <w:bCs/>
          <w:sz w:val="22"/>
          <w:szCs w:val="22"/>
          <w:lang w:val="en-GB"/>
        </w:rPr>
        <w:t>.</w:t>
      </w:r>
      <w:r w:rsidR="000C3076">
        <w:rPr>
          <w:rFonts w:ascii="Arial" w:hAnsi="Arial" w:cs="Arial"/>
          <w:bCs/>
          <w:sz w:val="22"/>
          <w:szCs w:val="22"/>
          <w:lang w:val="en-GB"/>
        </w:rPr>
        <w:t xml:space="preserve"> </w:t>
      </w:r>
      <w:ins w:id="142" w:author="Clay Cressler" w:date="2020-10-12T21:42:00Z">
        <w:r w:rsidR="008C2F62">
          <w:rPr>
            <w:rFonts w:ascii="Arial" w:hAnsi="Arial" w:cs="Arial"/>
            <w:bCs/>
            <w:sz w:val="22"/>
            <w:szCs w:val="22"/>
            <w:lang w:val="en-GB"/>
          </w:rPr>
          <w:t xml:space="preserve">Positive </w:t>
        </w:r>
      </w:ins>
      <w:del w:id="143" w:author="Clay Cressler" w:date="2020-10-12T21:42:00Z">
        <w:r w:rsidR="00741378" w:rsidDel="008C2F62">
          <w:rPr>
            <w:rFonts w:ascii="Arial" w:hAnsi="Arial" w:cs="Arial"/>
            <w:bCs/>
            <w:sz w:val="22"/>
            <w:szCs w:val="22"/>
            <w:lang w:val="en-GB"/>
          </w:rPr>
          <w:delText>F</w:delText>
        </w:r>
      </w:del>
      <w:ins w:id="144" w:author="Clay Cressler" w:date="2020-10-12T21:42:00Z">
        <w:r w:rsidR="008C2F62">
          <w:rPr>
            <w:rFonts w:ascii="Arial" w:hAnsi="Arial" w:cs="Arial"/>
            <w:bCs/>
            <w:sz w:val="22"/>
            <w:szCs w:val="22"/>
            <w:lang w:val="en-GB"/>
          </w:rPr>
          <w:t>f</w:t>
        </w:r>
      </w:ins>
      <w:r w:rsidR="00C248F1">
        <w:rPr>
          <w:rFonts w:ascii="Arial" w:hAnsi="Arial" w:cs="Arial"/>
          <w:bCs/>
          <w:sz w:val="22"/>
          <w:szCs w:val="22"/>
          <w:lang w:val="en-GB"/>
        </w:rPr>
        <w:t>eedback loops are also ubiquitous</w:t>
      </w:r>
      <w:r w:rsidR="00741378">
        <w:rPr>
          <w:rFonts w:ascii="Arial" w:hAnsi="Arial" w:cs="Arial"/>
          <w:bCs/>
          <w:sz w:val="22"/>
          <w:szCs w:val="22"/>
          <w:lang w:val="en-GB"/>
        </w:rPr>
        <w:t xml:space="preserve"> within the immune system itself</w:t>
      </w:r>
      <w:ins w:id="145" w:author="Clay Cressler" w:date="2020-10-12T21:41:00Z">
        <w:r w:rsidR="008C2F62">
          <w:rPr>
            <w:rFonts w:ascii="Arial" w:hAnsi="Arial" w:cs="Arial"/>
            <w:bCs/>
            <w:sz w:val="22"/>
            <w:szCs w:val="22"/>
            <w:lang w:val="en-GB"/>
          </w:rPr>
          <w:t>, and can act to drive</w:t>
        </w:r>
      </w:ins>
      <w:ins w:id="146" w:author="Clay Cressler" w:date="2020-10-12T21:42:00Z">
        <w:r w:rsidR="008C2F62">
          <w:rPr>
            <w:rFonts w:ascii="Arial" w:hAnsi="Arial" w:cs="Arial"/>
            <w:bCs/>
            <w:sz w:val="22"/>
            <w:szCs w:val="22"/>
            <w:lang w:val="en-GB"/>
          </w:rPr>
          <w:t xml:space="preserve"> clearance or chronicity.</w:t>
        </w:r>
      </w:ins>
      <w:del w:id="147" w:author="Clay Cressler" w:date="2020-10-12T21:41:00Z">
        <w:r w:rsidR="00C248F1" w:rsidDel="008C2F62">
          <w:rPr>
            <w:rFonts w:ascii="Arial" w:hAnsi="Arial" w:cs="Arial"/>
            <w:bCs/>
            <w:sz w:val="22"/>
            <w:szCs w:val="22"/>
            <w:lang w:val="en-GB"/>
          </w:rPr>
          <w:delText>.</w:delText>
        </w:r>
      </w:del>
      <w:r w:rsidR="00C248F1">
        <w:rPr>
          <w:rFonts w:ascii="Arial" w:hAnsi="Arial" w:cs="Arial"/>
          <w:bCs/>
          <w:sz w:val="22"/>
          <w:szCs w:val="22"/>
          <w:lang w:val="en-GB"/>
        </w:rPr>
        <w:t xml:space="preserve"> </w:t>
      </w:r>
      <w:ins w:id="148" w:author="Clay Cressler" w:date="2020-10-12T21:42:00Z">
        <w:r w:rsidR="008C2F62">
          <w:rPr>
            <w:rFonts w:ascii="Arial" w:hAnsi="Arial" w:cs="Arial"/>
            <w:bCs/>
            <w:sz w:val="22"/>
            <w:szCs w:val="22"/>
            <w:lang w:val="en-GB"/>
          </w:rPr>
          <w:t>For e</w:t>
        </w:r>
      </w:ins>
      <w:del w:id="149" w:author="Clay Cressler" w:date="2020-10-12T21:42:00Z">
        <w:r w:rsidR="000B3AE9" w:rsidDel="008C2F62">
          <w:rPr>
            <w:rFonts w:ascii="Arial" w:hAnsi="Arial" w:cs="Arial"/>
            <w:bCs/>
            <w:sz w:val="22"/>
            <w:szCs w:val="22"/>
            <w:lang w:val="en-GB"/>
          </w:rPr>
          <w:delText>E</w:delText>
        </w:r>
      </w:del>
      <w:r w:rsidR="00C248F1">
        <w:rPr>
          <w:rFonts w:ascii="Arial" w:hAnsi="Arial" w:cs="Arial"/>
          <w:bCs/>
          <w:sz w:val="22"/>
          <w:szCs w:val="22"/>
          <w:lang w:val="en-GB"/>
        </w:rPr>
        <w:t>xample</w:t>
      </w:r>
      <w:ins w:id="150" w:author="Clay Cressler" w:date="2020-10-12T21:42:00Z">
        <w:r w:rsidR="008C2F62">
          <w:rPr>
            <w:rFonts w:ascii="Arial" w:hAnsi="Arial" w:cs="Arial"/>
            <w:bCs/>
            <w:sz w:val="22"/>
            <w:szCs w:val="22"/>
            <w:lang w:val="en-GB"/>
          </w:rPr>
          <w:t>,</w:t>
        </w:r>
      </w:ins>
      <w:del w:id="151" w:author="Clay Cressler" w:date="2020-10-12T21:42:00Z">
        <w:r w:rsidR="00C248F1" w:rsidDel="008C2F62">
          <w:rPr>
            <w:rFonts w:ascii="Arial" w:hAnsi="Arial" w:cs="Arial"/>
            <w:bCs/>
            <w:sz w:val="22"/>
            <w:szCs w:val="22"/>
            <w:lang w:val="en-GB"/>
          </w:rPr>
          <w:delText>s</w:delText>
        </w:r>
      </w:del>
      <w:r w:rsidR="00C248F1">
        <w:rPr>
          <w:rFonts w:ascii="Arial" w:hAnsi="Arial" w:cs="Arial"/>
          <w:bCs/>
          <w:sz w:val="22"/>
          <w:szCs w:val="22"/>
          <w:lang w:val="en-GB"/>
        </w:rPr>
        <w:t xml:space="preserve"> </w:t>
      </w:r>
      <w:del w:id="152" w:author="Clay Cressler" w:date="2020-10-12T21:42:00Z">
        <w:r w:rsidR="00C248F1" w:rsidDel="008C2F62">
          <w:rPr>
            <w:rFonts w:ascii="Arial" w:hAnsi="Arial" w:cs="Arial"/>
            <w:bCs/>
            <w:sz w:val="22"/>
            <w:szCs w:val="22"/>
            <w:lang w:val="en-GB"/>
          </w:rPr>
          <w:delText xml:space="preserve">include </w:delText>
        </w:r>
      </w:del>
      <w:r w:rsidR="00C248F1">
        <w:rPr>
          <w:rFonts w:ascii="Arial" w:hAnsi="Arial" w:cs="Arial"/>
          <w:sz w:val="22"/>
          <w:szCs w:val="22"/>
        </w:rPr>
        <w:t xml:space="preserve">cytokine production </w:t>
      </w:r>
      <w:del w:id="153" w:author="Clay Cressler" w:date="2020-10-12T21:42:00Z">
        <w:r w:rsidR="00C248F1" w:rsidDel="008C2F62">
          <w:rPr>
            <w:rFonts w:ascii="Arial" w:hAnsi="Arial" w:cs="Arial"/>
            <w:sz w:val="22"/>
            <w:szCs w:val="22"/>
          </w:rPr>
          <w:delText xml:space="preserve">driving </w:delText>
        </w:r>
      </w:del>
      <w:ins w:id="154" w:author="Clay Cressler" w:date="2020-10-12T21:42:00Z">
        <w:r w:rsidR="008C2F62">
          <w:rPr>
            <w:rFonts w:ascii="Arial" w:hAnsi="Arial" w:cs="Arial"/>
            <w:sz w:val="22"/>
            <w:szCs w:val="22"/>
          </w:rPr>
          <w:t xml:space="preserve">drives </w:t>
        </w:r>
      </w:ins>
      <w:r w:rsidR="00C248F1">
        <w:rPr>
          <w:rFonts w:ascii="Arial" w:hAnsi="Arial" w:cs="Arial"/>
          <w:sz w:val="22"/>
          <w:szCs w:val="22"/>
        </w:rPr>
        <w:t>activation of T</w:t>
      </w:r>
      <w:r w:rsidR="000B3AE9">
        <w:rPr>
          <w:rFonts w:ascii="Arial" w:hAnsi="Arial" w:cs="Arial"/>
          <w:sz w:val="22"/>
          <w:szCs w:val="22"/>
        </w:rPr>
        <w:t>-</w:t>
      </w:r>
      <w:r w:rsidR="00C248F1">
        <w:rPr>
          <w:rFonts w:ascii="Arial" w:hAnsi="Arial" w:cs="Arial"/>
          <w:sz w:val="22"/>
          <w:szCs w:val="22"/>
        </w:rPr>
        <w:t xml:space="preserve">helper cell populations that then secrete those same cytokines </w:t>
      </w:r>
      <w:r w:rsidR="00741378">
        <w:rPr>
          <w:rFonts w:ascii="Arial" w:hAnsi="Arial" w:cs="Arial"/>
          <w:sz w:val="22"/>
          <w:szCs w:val="22"/>
        </w:rPr>
        <w:t>and suppress</w:t>
      </w:r>
      <w:del w:id="155" w:author="Clay Cressler" w:date="2020-10-12T21:42:00Z">
        <w:r w:rsidR="00741378" w:rsidDel="008C2F62">
          <w:rPr>
            <w:rFonts w:ascii="Arial" w:hAnsi="Arial" w:cs="Arial"/>
            <w:sz w:val="22"/>
            <w:szCs w:val="22"/>
          </w:rPr>
          <w:delText>ing</w:delText>
        </w:r>
      </w:del>
      <w:r w:rsidR="00741378">
        <w:rPr>
          <w:rFonts w:ascii="Arial" w:hAnsi="Arial" w:cs="Arial"/>
          <w:sz w:val="22"/>
          <w:szCs w:val="22"/>
        </w:rPr>
        <w:t xml:space="preserve"> secreti</w:t>
      </w:r>
      <w:ins w:id="156" w:author="Clay Cressler" w:date="2020-10-12T21:42:00Z">
        <w:r w:rsidR="008C2F62">
          <w:rPr>
            <w:rFonts w:ascii="Arial" w:hAnsi="Arial" w:cs="Arial"/>
            <w:sz w:val="22"/>
            <w:szCs w:val="22"/>
          </w:rPr>
          <w:t>on</w:t>
        </w:r>
      </w:ins>
      <w:del w:id="157" w:author="Clay Cressler" w:date="2020-10-12T21:42:00Z">
        <w:r w:rsidR="00741378" w:rsidDel="008C2F62">
          <w:rPr>
            <w:rFonts w:ascii="Arial" w:hAnsi="Arial" w:cs="Arial"/>
            <w:sz w:val="22"/>
            <w:szCs w:val="22"/>
          </w:rPr>
          <w:delText>ng</w:delText>
        </w:r>
      </w:del>
      <w:r w:rsidR="00741378">
        <w:rPr>
          <w:rFonts w:ascii="Arial" w:hAnsi="Arial" w:cs="Arial"/>
          <w:sz w:val="22"/>
          <w:szCs w:val="22"/>
        </w:rPr>
        <w:t xml:space="preserve"> of opposing cytokines </w:t>
      </w:r>
      <w:r w:rsidR="00C248F1">
        <w:rPr>
          <w:rFonts w:ascii="Arial" w:hAnsi="Arial" w:cs="Arial"/>
          <w:sz w:val="22"/>
          <w:szCs w:val="22"/>
        </w:rPr>
        <w:t xml:space="preserve">(e.g., </w:t>
      </w:r>
      <w:del w:id="158" w:author="Clay Cressler" w:date="2020-10-12T21:42:00Z">
        <w:r w:rsidR="00752BFF" w:rsidDel="008C2F62">
          <w:rPr>
            <w:rFonts w:ascii="Arial" w:hAnsi="Arial" w:cs="Arial"/>
            <w:sz w:val="22"/>
            <w:szCs w:val="22"/>
          </w:rPr>
          <w:delText>Th</w:delText>
        </w:r>
        <w:r w:rsidR="00C248F1" w:rsidDel="008C2F62">
          <w:rPr>
            <w:rFonts w:ascii="Arial" w:hAnsi="Arial" w:cs="Arial"/>
            <w:sz w:val="22"/>
            <w:szCs w:val="22"/>
          </w:rPr>
          <w:delText xml:space="preserve">1 </w:delText>
        </w:r>
      </w:del>
      <w:ins w:id="159" w:author="Clay Cressler" w:date="2020-10-12T21:42:00Z">
        <w:r w:rsidR="008C2F62">
          <w:rPr>
            <w:rFonts w:ascii="Arial" w:hAnsi="Arial" w:cs="Arial"/>
            <w:sz w:val="22"/>
            <w:szCs w:val="22"/>
          </w:rPr>
          <w:t xml:space="preserve">Th2 </w:t>
        </w:r>
      </w:ins>
      <w:r w:rsidR="00C248F1">
        <w:rPr>
          <w:rFonts w:ascii="Arial" w:hAnsi="Arial" w:cs="Arial"/>
          <w:sz w:val="22"/>
          <w:szCs w:val="22"/>
        </w:rPr>
        <w:t xml:space="preserve">cells promoting </w:t>
      </w:r>
      <w:del w:id="160" w:author="Clay Cressler" w:date="2020-10-12T21:43:00Z">
        <w:r w:rsidR="00C248F1" w:rsidDel="008C2F62">
          <w:rPr>
            <w:rFonts w:ascii="Arial" w:hAnsi="Arial" w:cs="Arial"/>
            <w:sz w:val="22"/>
            <w:szCs w:val="22"/>
          </w:rPr>
          <w:delText xml:space="preserve">Th1 </w:delText>
        </w:r>
      </w:del>
      <w:ins w:id="161" w:author="Clay Cressler" w:date="2020-10-12T21:43:00Z">
        <w:r w:rsidR="008C2F62">
          <w:rPr>
            <w:rFonts w:ascii="Arial" w:hAnsi="Arial" w:cs="Arial"/>
            <w:sz w:val="22"/>
            <w:szCs w:val="22"/>
          </w:rPr>
          <w:t xml:space="preserve">Th2 </w:t>
        </w:r>
      </w:ins>
      <w:r w:rsidR="00C248F1">
        <w:rPr>
          <w:rFonts w:ascii="Arial" w:hAnsi="Arial" w:cs="Arial"/>
          <w:sz w:val="22"/>
          <w:szCs w:val="22"/>
        </w:rPr>
        <w:t xml:space="preserve">while inhibiting a </w:t>
      </w:r>
      <w:del w:id="162" w:author="Clay Cressler" w:date="2020-10-12T21:43:00Z">
        <w:r w:rsidR="00C248F1" w:rsidDel="008C2F62">
          <w:rPr>
            <w:rFonts w:ascii="Arial" w:hAnsi="Arial" w:cs="Arial"/>
            <w:sz w:val="22"/>
            <w:szCs w:val="22"/>
          </w:rPr>
          <w:delText xml:space="preserve">Th2 </w:delText>
        </w:r>
      </w:del>
      <w:ins w:id="163" w:author="Clay Cressler" w:date="2020-10-12T21:43:00Z">
        <w:r w:rsidR="008C2F62">
          <w:rPr>
            <w:rFonts w:ascii="Arial" w:hAnsi="Arial" w:cs="Arial"/>
            <w:sz w:val="22"/>
            <w:szCs w:val="22"/>
          </w:rPr>
          <w:t xml:space="preserve">Th1 </w:t>
        </w:r>
      </w:ins>
      <w:r w:rsidR="00C248F1">
        <w:rPr>
          <w:rFonts w:ascii="Arial" w:hAnsi="Arial" w:cs="Arial"/>
          <w:sz w:val="22"/>
          <w:szCs w:val="22"/>
        </w:rPr>
        <w:t>response</w:t>
      </w:r>
      <w:r w:rsidR="005235C0">
        <w:rPr>
          <w:rFonts w:ascii="Arial" w:hAnsi="Arial" w:cs="Arial"/>
          <w:sz w:val="22"/>
          <w:szCs w:val="22"/>
        </w:rPr>
        <w:t>, and vice versa</w:t>
      </w:r>
      <w:r w:rsidR="00C248F1">
        <w:rPr>
          <w:rFonts w:ascii="Arial" w:hAnsi="Arial" w:cs="Arial"/>
          <w:sz w:val="22"/>
          <w:szCs w:val="22"/>
        </w:rPr>
        <w:t xml:space="preserve"> </w:t>
      </w:r>
      <w:r w:rsidR="0034158E">
        <w:rPr>
          <w:rFonts w:ascii="Arial" w:hAnsi="Arial" w:cs="Arial"/>
          <w:sz w:val="22"/>
          <w:szCs w:val="22"/>
        </w:rPr>
        <w:t>{Yates, 2000 #1305;Yates, 2004 #1315}</w:t>
      </w:r>
      <w:r w:rsidR="00A9474B">
        <w:rPr>
          <w:rFonts w:ascii="Arial" w:hAnsi="Arial" w:cs="Arial"/>
          <w:sz w:val="22"/>
          <w:szCs w:val="22"/>
        </w:rPr>
        <w:t>)</w:t>
      </w:r>
      <w:r w:rsidR="00C248F1">
        <w:rPr>
          <w:rFonts w:ascii="Arial" w:hAnsi="Arial" w:cs="Arial"/>
          <w:sz w:val="22"/>
          <w:szCs w:val="22"/>
        </w:rPr>
        <w:t xml:space="preserve">. </w:t>
      </w:r>
      <w:r w:rsidR="005235C0">
        <w:rPr>
          <w:rFonts w:ascii="Arial" w:hAnsi="Arial" w:cs="Arial"/>
          <w:sz w:val="22"/>
          <w:szCs w:val="22"/>
        </w:rPr>
        <w:t>If a</w:t>
      </w:r>
      <w:r w:rsidR="00B240B3">
        <w:rPr>
          <w:rFonts w:ascii="Arial" w:hAnsi="Arial" w:cs="Arial"/>
          <w:sz w:val="22"/>
          <w:szCs w:val="22"/>
        </w:rPr>
        <w:t xml:space="preserve"> Th2</w:t>
      </w:r>
      <w:r w:rsidR="005235C0">
        <w:rPr>
          <w:rFonts w:ascii="Arial" w:hAnsi="Arial" w:cs="Arial"/>
          <w:sz w:val="22"/>
          <w:szCs w:val="22"/>
        </w:rPr>
        <w:t xml:space="preserve"> response is launched and </w:t>
      </w:r>
      <w:proofErr w:type="spellStart"/>
      <w:r w:rsidR="005235C0">
        <w:rPr>
          <w:rFonts w:ascii="Arial" w:hAnsi="Arial" w:cs="Arial"/>
          <w:sz w:val="22"/>
          <w:szCs w:val="22"/>
        </w:rPr>
        <w:t>propogate</w:t>
      </w:r>
      <w:r>
        <w:rPr>
          <w:rFonts w:ascii="Arial" w:hAnsi="Arial" w:cs="Arial"/>
          <w:sz w:val="22"/>
          <w:szCs w:val="22"/>
        </w:rPr>
        <w:t>d</w:t>
      </w:r>
      <w:proofErr w:type="spellEnd"/>
      <w:r>
        <w:rPr>
          <w:rFonts w:ascii="Arial" w:hAnsi="Arial" w:cs="Arial"/>
          <w:sz w:val="22"/>
          <w:szCs w:val="22"/>
        </w:rPr>
        <w:t>, the</w:t>
      </w:r>
      <w:ins w:id="164" w:author="Clay Cressler" w:date="2020-10-12T21:43:00Z">
        <w:r w:rsidR="008C2F62">
          <w:rPr>
            <w:rFonts w:ascii="Arial" w:hAnsi="Arial" w:cs="Arial"/>
            <w:sz w:val="22"/>
            <w:szCs w:val="22"/>
          </w:rPr>
          <w:t xml:space="preserve">se feedbacks are clearance-promoting; on the other hand, </w:t>
        </w:r>
      </w:ins>
      <w:del w:id="165" w:author="Clay Cressler" w:date="2020-10-12T21:43:00Z">
        <w:r w:rsidDel="008C2F62">
          <w:rPr>
            <w:rFonts w:ascii="Arial" w:hAnsi="Arial" w:cs="Arial"/>
            <w:sz w:val="22"/>
            <w:szCs w:val="22"/>
          </w:rPr>
          <w:delText>n the host clears</w:delText>
        </w:r>
        <w:r w:rsidR="00B240B3" w:rsidDel="008C2F62">
          <w:rPr>
            <w:rFonts w:ascii="Arial" w:hAnsi="Arial" w:cs="Arial"/>
            <w:sz w:val="22"/>
            <w:szCs w:val="22"/>
          </w:rPr>
          <w:delText xml:space="preserve"> the </w:delText>
        </w:r>
        <w:r w:rsidDel="008C2F62">
          <w:rPr>
            <w:rFonts w:ascii="Arial" w:hAnsi="Arial" w:cs="Arial"/>
            <w:sz w:val="22"/>
            <w:szCs w:val="22"/>
          </w:rPr>
          <w:delText>worm</w:delText>
        </w:r>
        <w:r w:rsidR="00C248F1" w:rsidDel="008C2F62">
          <w:rPr>
            <w:rFonts w:ascii="Arial" w:hAnsi="Arial" w:cs="Arial"/>
            <w:sz w:val="22"/>
            <w:szCs w:val="22"/>
          </w:rPr>
          <w:delText xml:space="preserve">, </w:delText>
        </w:r>
        <w:r w:rsidDel="008C2F62">
          <w:rPr>
            <w:rFonts w:ascii="Arial" w:hAnsi="Arial" w:cs="Arial"/>
            <w:sz w:val="22"/>
            <w:szCs w:val="22"/>
          </w:rPr>
          <w:delText xml:space="preserve">whereas </w:delText>
        </w:r>
      </w:del>
      <w:r>
        <w:rPr>
          <w:rFonts w:ascii="Arial" w:hAnsi="Arial" w:cs="Arial"/>
          <w:sz w:val="22"/>
          <w:szCs w:val="22"/>
        </w:rPr>
        <w:t xml:space="preserve">if the </w:t>
      </w:r>
      <w:r w:rsidR="00B240B3">
        <w:rPr>
          <w:rFonts w:ascii="Arial" w:hAnsi="Arial" w:cs="Arial"/>
          <w:sz w:val="22"/>
          <w:szCs w:val="22"/>
        </w:rPr>
        <w:t>worm</w:t>
      </w:r>
      <w:r>
        <w:rPr>
          <w:rFonts w:ascii="Arial" w:hAnsi="Arial" w:cs="Arial"/>
          <w:sz w:val="22"/>
          <w:szCs w:val="22"/>
        </w:rPr>
        <w:t xml:space="preserve"> </w:t>
      </w:r>
      <w:r w:rsidR="004E6AF8">
        <w:rPr>
          <w:rFonts w:ascii="Arial" w:hAnsi="Arial" w:cs="Arial"/>
          <w:sz w:val="22"/>
          <w:szCs w:val="22"/>
        </w:rPr>
        <w:t xml:space="preserve">“gets the upper hand” </w:t>
      </w:r>
      <w:r w:rsidR="008C393F">
        <w:rPr>
          <w:rFonts w:ascii="Arial" w:hAnsi="Arial" w:cs="Arial"/>
          <w:sz w:val="22"/>
          <w:szCs w:val="22"/>
        </w:rPr>
        <w:t xml:space="preserve">via </w:t>
      </w:r>
      <w:r w:rsidR="004E6AF8">
        <w:rPr>
          <w:rFonts w:ascii="Arial" w:hAnsi="Arial" w:cs="Arial"/>
          <w:sz w:val="22"/>
          <w:szCs w:val="22"/>
        </w:rPr>
        <w:t>immunomodulati</w:t>
      </w:r>
      <w:r w:rsidR="008C393F">
        <w:rPr>
          <w:rFonts w:ascii="Arial" w:hAnsi="Arial" w:cs="Arial"/>
          <w:sz w:val="22"/>
          <w:szCs w:val="22"/>
        </w:rPr>
        <w:t>on</w:t>
      </w:r>
      <w:r w:rsidR="004E6AF8">
        <w:rPr>
          <w:rFonts w:ascii="Arial" w:hAnsi="Arial" w:cs="Arial"/>
          <w:sz w:val="22"/>
          <w:szCs w:val="22"/>
        </w:rPr>
        <w:t xml:space="preserve"> </w:t>
      </w:r>
      <w:r w:rsidR="00164B2E">
        <w:rPr>
          <w:rFonts w:ascii="Arial" w:hAnsi="Arial" w:cs="Arial"/>
          <w:sz w:val="22"/>
          <w:szCs w:val="22"/>
        </w:rPr>
        <w:t>(</w:t>
      </w:r>
      <w:r w:rsidR="00126429">
        <w:rPr>
          <w:rFonts w:ascii="Arial" w:hAnsi="Arial" w:cs="Arial"/>
          <w:sz w:val="22"/>
          <w:szCs w:val="22"/>
        </w:rPr>
        <w:t>e.g.,</w:t>
      </w:r>
      <w:r w:rsidR="00A81AC9">
        <w:rPr>
          <w:rFonts w:ascii="Arial" w:hAnsi="Arial" w:cs="Arial"/>
          <w:sz w:val="22"/>
          <w:szCs w:val="22"/>
        </w:rPr>
        <w:t xml:space="preserve"> by promoting </w:t>
      </w:r>
      <w:r w:rsidR="00126429">
        <w:rPr>
          <w:rFonts w:ascii="Arial" w:hAnsi="Arial" w:cs="Arial"/>
          <w:sz w:val="22"/>
          <w:szCs w:val="22"/>
        </w:rPr>
        <w:t xml:space="preserve">either </w:t>
      </w:r>
      <w:r w:rsidR="00A81AC9">
        <w:rPr>
          <w:rFonts w:ascii="Arial" w:hAnsi="Arial" w:cs="Arial"/>
          <w:sz w:val="22"/>
          <w:szCs w:val="22"/>
        </w:rPr>
        <w:t>a T</w:t>
      </w:r>
      <w:r w:rsidR="008D1310">
        <w:rPr>
          <w:rFonts w:ascii="Arial" w:hAnsi="Arial" w:cs="Arial"/>
          <w:sz w:val="22"/>
          <w:szCs w:val="22"/>
        </w:rPr>
        <w:t>-</w:t>
      </w:r>
      <w:r w:rsidR="00A81AC9">
        <w:rPr>
          <w:rFonts w:ascii="Arial" w:hAnsi="Arial" w:cs="Arial"/>
          <w:sz w:val="22"/>
          <w:szCs w:val="22"/>
        </w:rPr>
        <w:t xml:space="preserve">reg response </w:t>
      </w:r>
      <w:r w:rsidR="0034158E">
        <w:rPr>
          <w:rFonts w:ascii="Arial" w:hAnsi="Arial" w:cs="Arial"/>
          <w:sz w:val="22"/>
          <w:szCs w:val="22"/>
        </w:rPr>
        <w:t>{Harnett, 2014 #7803}</w:t>
      </w:r>
      <w:r w:rsidR="00126429">
        <w:rPr>
          <w:rFonts w:ascii="Arial" w:hAnsi="Arial" w:cs="Arial"/>
          <w:sz w:val="22"/>
          <w:szCs w:val="22"/>
        </w:rPr>
        <w:t xml:space="preserve"> or a </w:t>
      </w:r>
      <w:r w:rsidR="00164B2E">
        <w:rPr>
          <w:rFonts w:ascii="Arial" w:hAnsi="Arial" w:cs="Arial"/>
          <w:sz w:val="22"/>
          <w:szCs w:val="22"/>
        </w:rPr>
        <w:t>Th1</w:t>
      </w:r>
      <w:r w:rsidR="00126429" w:rsidRPr="00126429">
        <w:rPr>
          <w:rFonts w:ascii="Arial" w:hAnsi="Arial" w:cs="Arial"/>
          <w:i/>
          <w:iCs/>
          <w:sz w:val="22"/>
          <w:szCs w:val="22"/>
        </w:rPr>
        <w:t xml:space="preserve"> </w:t>
      </w:r>
      <w:r w:rsidR="00126429" w:rsidRPr="00126429">
        <w:rPr>
          <w:rFonts w:ascii="Arial" w:hAnsi="Arial" w:cs="Arial"/>
          <w:iCs/>
          <w:sz w:val="22"/>
          <w:szCs w:val="22"/>
        </w:rPr>
        <w:t>response</w:t>
      </w:r>
      <w:ins w:id="166" w:author="Clay Cressler" w:date="2020-10-12T21:01:00Z">
        <w:r w:rsidR="000153BE">
          <w:rPr>
            <w:rFonts w:ascii="Arial" w:hAnsi="Arial" w:cs="Arial"/>
            <w:sz w:val="22"/>
            <w:szCs w:val="22"/>
          </w:rPr>
          <w:t xml:space="preserve">, </w:t>
        </w:r>
      </w:ins>
      <w:del w:id="167" w:author="Clay Cressler" w:date="2020-10-12T21:01:00Z">
        <w:r w:rsidR="00A81AC9" w:rsidDel="000153BE">
          <w:rPr>
            <w:rFonts w:ascii="Arial" w:hAnsi="Arial" w:cs="Arial"/>
            <w:sz w:val="22"/>
            <w:szCs w:val="22"/>
          </w:rPr>
          <w:delText xml:space="preserve"> </w:delText>
        </w:r>
        <w:r w:rsidR="006B0E1D" w:rsidDel="000153BE">
          <w:rPr>
            <w:rFonts w:ascii="Arial" w:hAnsi="Arial" w:cs="Arial"/>
            <w:sz w:val="22"/>
            <w:szCs w:val="22"/>
          </w:rPr>
          <w:delText>(</w:delText>
        </w:r>
      </w:del>
      <w:r w:rsidR="00631E12">
        <w:rPr>
          <w:rFonts w:ascii="Arial" w:hAnsi="Arial" w:cs="Arial"/>
          <w:sz w:val="22"/>
          <w:szCs w:val="22"/>
        </w:rPr>
        <w:t xml:space="preserve">as </w:t>
      </w:r>
      <w:r w:rsidR="00631E12" w:rsidRPr="00631E12">
        <w:rPr>
          <w:rFonts w:ascii="Arial" w:hAnsi="Arial" w:cs="Arial"/>
          <w:i/>
          <w:sz w:val="22"/>
          <w:szCs w:val="22"/>
        </w:rPr>
        <w:t xml:space="preserve">T. </w:t>
      </w:r>
      <w:proofErr w:type="spellStart"/>
      <w:r w:rsidR="00631E12" w:rsidRPr="00631E12">
        <w:rPr>
          <w:rFonts w:ascii="Arial" w:hAnsi="Arial" w:cs="Arial"/>
          <w:i/>
          <w:sz w:val="22"/>
          <w:szCs w:val="22"/>
        </w:rPr>
        <w:t>muris</w:t>
      </w:r>
      <w:proofErr w:type="spellEnd"/>
      <w:r w:rsidR="00631E12">
        <w:rPr>
          <w:rFonts w:ascii="Arial" w:hAnsi="Arial" w:cs="Arial"/>
          <w:sz w:val="22"/>
          <w:szCs w:val="22"/>
        </w:rPr>
        <w:t xml:space="preserve"> </w:t>
      </w:r>
      <w:r w:rsidR="00866D3F">
        <w:rPr>
          <w:rFonts w:ascii="Arial" w:hAnsi="Arial" w:cs="Arial"/>
          <w:sz w:val="22"/>
          <w:szCs w:val="22"/>
        </w:rPr>
        <w:t>does</w:t>
      </w:r>
      <w:r w:rsidR="005C22E9">
        <w:rPr>
          <w:rFonts w:ascii="Arial" w:hAnsi="Arial" w:cs="Arial"/>
          <w:sz w:val="22"/>
          <w:szCs w:val="22"/>
        </w:rPr>
        <w:t xml:space="preserve"> </w:t>
      </w:r>
      <w:r w:rsidR="0034158E">
        <w:rPr>
          <w:rFonts w:ascii="Arial" w:hAnsi="Arial" w:cs="Arial"/>
          <w:sz w:val="22"/>
          <w:szCs w:val="22"/>
        </w:rPr>
        <w:t>{Bancroft, 2001 #7857;Bancroft, 2019 #7863;Else, 1994 #7859}</w:t>
      </w:r>
      <w:r w:rsidR="00164B2E">
        <w:rPr>
          <w:rFonts w:ascii="Arial" w:hAnsi="Arial" w:cs="Arial"/>
          <w:sz w:val="22"/>
          <w:szCs w:val="22"/>
        </w:rPr>
        <w:t>)</w:t>
      </w:r>
      <w:r w:rsidR="00982F36">
        <w:rPr>
          <w:rFonts w:ascii="Arial" w:hAnsi="Arial" w:cs="Arial"/>
          <w:sz w:val="22"/>
          <w:szCs w:val="22"/>
        </w:rPr>
        <w:t>,</w:t>
      </w:r>
      <w:r w:rsidR="00164B2E">
        <w:rPr>
          <w:rFonts w:ascii="Arial" w:hAnsi="Arial" w:cs="Arial"/>
          <w:sz w:val="22"/>
          <w:szCs w:val="22"/>
        </w:rPr>
        <w:t xml:space="preserve"> </w:t>
      </w:r>
      <w:ins w:id="168" w:author="Clay Cressler" w:date="2020-10-12T21:43:00Z">
        <w:r w:rsidR="008C2F62">
          <w:rPr>
            <w:rFonts w:ascii="Arial" w:hAnsi="Arial" w:cs="Arial"/>
            <w:sz w:val="22"/>
            <w:szCs w:val="22"/>
          </w:rPr>
          <w:t>these same feedba</w:t>
        </w:r>
      </w:ins>
      <w:ins w:id="169" w:author="Clay Cressler" w:date="2020-10-12T21:44:00Z">
        <w:r w:rsidR="008C2F62">
          <w:rPr>
            <w:rFonts w:ascii="Arial" w:hAnsi="Arial" w:cs="Arial"/>
            <w:sz w:val="22"/>
            <w:szCs w:val="22"/>
          </w:rPr>
          <w:t xml:space="preserve">cks become chronicity-promoting, </w:t>
        </w:r>
      </w:ins>
      <w:del w:id="170" w:author="Clay Cressler" w:date="2020-10-12T21:44:00Z">
        <w:r w:rsidR="004E6AF8" w:rsidDel="008C2F62">
          <w:rPr>
            <w:rFonts w:ascii="Arial" w:hAnsi="Arial" w:cs="Arial"/>
            <w:sz w:val="22"/>
            <w:szCs w:val="22"/>
          </w:rPr>
          <w:delText xml:space="preserve">or </w:delText>
        </w:r>
        <w:r w:rsidR="00982F36" w:rsidDel="008C2F62">
          <w:rPr>
            <w:rFonts w:ascii="Arial" w:hAnsi="Arial" w:cs="Arial"/>
            <w:sz w:val="22"/>
            <w:szCs w:val="22"/>
          </w:rPr>
          <w:delText xml:space="preserve">indeed via </w:delText>
        </w:r>
        <w:r w:rsidR="00084345" w:rsidDel="008C2F62">
          <w:rPr>
            <w:rFonts w:ascii="Arial" w:hAnsi="Arial" w:cs="Arial"/>
            <w:sz w:val="22"/>
            <w:szCs w:val="22"/>
          </w:rPr>
          <w:delText xml:space="preserve">any </w:delText>
        </w:r>
        <w:r w:rsidR="00AE5D86" w:rsidDel="008C2F62">
          <w:rPr>
            <w:rFonts w:ascii="Arial" w:hAnsi="Arial" w:cs="Arial"/>
            <w:sz w:val="22"/>
            <w:szCs w:val="22"/>
          </w:rPr>
          <w:delText>other manipulations of the host</w:delText>
        </w:r>
        <w:r w:rsidR="004E6AF8" w:rsidDel="008C2F62">
          <w:rPr>
            <w:rFonts w:ascii="Arial" w:hAnsi="Arial" w:cs="Arial"/>
            <w:sz w:val="22"/>
            <w:szCs w:val="22"/>
          </w:rPr>
          <w:delText>, then the</w:delText>
        </w:r>
      </w:del>
      <w:ins w:id="171" w:author="Clay Cressler" w:date="2020-10-12T21:44:00Z">
        <w:r w:rsidR="008C2F62">
          <w:rPr>
            <w:rFonts w:ascii="Arial" w:hAnsi="Arial" w:cs="Arial"/>
            <w:sz w:val="22"/>
            <w:szCs w:val="22"/>
          </w:rPr>
          <w:t>allowing the</w:t>
        </w:r>
      </w:ins>
      <w:r w:rsidR="004E6AF8">
        <w:rPr>
          <w:rFonts w:ascii="Arial" w:hAnsi="Arial" w:cs="Arial"/>
          <w:sz w:val="22"/>
          <w:szCs w:val="22"/>
        </w:rPr>
        <w:t xml:space="preserve"> parasite </w:t>
      </w:r>
      <w:ins w:id="172" w:author="Clay Cressler" w:date="2020-10-12T21:44:00Z">
        <w:r w:rsidR="008C2F62">
          <w:rPr>
            <w:rFonts w:ascii="Arial" w:hAnsi="Arial" w:cs="Arial"/>
            <w:sz w:val="22"/>
            <w:szCs w:val="22"/>
          </w:rPr>
          <w:t xml:space="preserve">to </w:t>
        </w:r>
      </w:ins>
      <w:r w:rsidR="004E6AF8">
        <w:rPr>
          <w:rFonts w:ascii="Arial" w:hAnsi="Arial" w:cs="Arial"/>
          <w:sz w:val="22"/>
          <w:szCs w:val="22"/>
        </w:rPr>
        <w:t>grow</w:t>
      </w:r>
      <w:del w:id="173" w:author="Clay Cressler" w:date="2020-10-12T21:44:00Z">
        <w:r w:rsidR="004E6AF8" w:rsidDel="008C2F62">
          <w:rPr>
            <w:rFonts w:ascii="Arial" w:hAnsi="Arial" w:cs="Arial"/>
            <w:sz w:val="22"/>
            <w:szCs w:val="22"/>
          </w:rPr>
          <w:delText>s</w:delText>
        </w:r>
      </w:del>
      <w:r w:rsidR="00C248F1">
        <w:rPr>
          <w:rFonts w:ascii="Arial" w:hAnsi="Arial" w:cs="Arial"/>
          <w:sz w:val="22"/>
          <w:szCs w:val="22"/>
        </w:rPr>
        <w:t xml:space="preserve"> more rapid</w:t>
      </w:r>
      <w:r w:rsidR="004E6AF8">
        <w:rPr>
          <w:rFonts w:ascii="Arial" w:hAnsi="Arial" w:cs="Arial"/>
          <w:sz w:val="22"/>
          <w:szCs w:val="22"/>
        </w:rPr>
        <w:t>ly and gain</w:t>
      </w:r>
      <w:del w:id="174" w:author="Clay Cressler" w:date="2020-10-12T21:44:00Z">
        <w:r w:rsidR="004E6AF8" w:rsidDel="008C2F62">
          <w:rPr>
            <w:rFonts w:ascii="Arial" w:hAnsi="Arial" w:cs="Arial"/>
            <w:sz w:val="22"/>
            <w:szCs w:val="22"/>
          </w:rPr>
          <w:delText>s</w:delText>
        </w:r>
      </w:del>
      <w:r w:rsidR="004E6AF8">
        <w:rPr>
          <w:rFonts w:ascii="Arial" w:hAnsi="Arial" w:cs="Arial"/>
          <w:sz w:val="22"/>
          <w:szCs w:val="22"/>
        </w:rPr>
        <w:t xml:space="preserve"> further control, delaying clearance</w:t>
      </w:r>
      <w:r w:rsidR="00C248F1">
        <w:rPr>
          <w:rFonts w:ascii="Arial" w:hAnsi="Arial" w:cs="Arial"/>
          <w:sz w:val="22"/>
          <w:szCs w:val="22"/>
        </w:rPr>
        <w:t xml:space="preserve">.  </w:t>
      </w:r>
    </w:p>
    <w:p w14:paraId="69E93117" w14:textId="53D23062" w:rsidR="00017330" w:rsidRDefault="00017330" w:rsidP="00AF02BC">
      <w:pPr>
        <w:jc w:val="both"/>
        <w:rPr>
          <w:rFonts w:ascii="Arial" w:hAnsi="Arial" w:cs="Arial"/>
          <w:bCs/>
          <w:sz w:val="22"/>
          <w:szCs w:val="22"/>
          <w:lang w:val="en-GB"/>
        </w:rPr>
      </w:pPr>
    </w:p>
    <w:p w14:paraId="6AE17B7D" w14:textId="77D55AA8" w:rsidR="007C3F91" w:rsidRDefault="007F2AD6" w:rsidP="007C3F91">
      <w:pPr>
        <w:jc w:val="both"/>
        <w:rPr>
          <w:ins w:id="175" w:author="Clay Cressler" w:date="2020-10-13T00:49:00Z"/>
        </w:rPr>
      </w:pPr>
      <w:ins w:id="176" w:author="Clay Cressler" w:date="2020-10-12T22:19:00Z">
        <w:r>
          <w:rPr>
            <w:rFonts w:ascii="Arial" w:hAnsi="Arial" w:cs="Arial"/>
            <w:bCs/>
            <w:sz w:val="22"/>
            <w:szCs w:val="22"/>
            <w:lang w:val="en-GB"/>
          </w:rPr>
          <w:t xml:space="preserve">It is </w:t>
        </w:r>
      </w:ins>
      <w:ins w:id="177" w:author="Clay Cressler" w:date="2020-10-12T22:27:00Z">
        <w:r>
          <w:rPr>
            <w:rFonts w:ascii="Arial" w:hAnsi="Arial" w:cs="Arial"/>
            <w:bCs/>
            <w:sz w:val="22"/>
            <w:szCs w:val="22"/>
            <w:lang w:val="en-GB"/>
          </w:rPr>
          <w:t>easy</w:t>
        </w:r>
      </w:ins>
      <w:ins w:id="178" w:author="Clay Cressler" w:date="2020-10-12T22:19:00Z">
        <w:r>
          <w:rPr>
            <w:rFonts w:ascii="Arial" w:hAnsi="Arial" w:cs="Arial"/>
            <w:bCs/>
            <w:sz w:val="22"/>
            <w:szCs w:val="22"/>
            <w:lang w:val="en-GB"/>
          </w:rPr>
          <w:t xml:space="preserve"> to imagine that changing the host environment can shift infection duration by </w:t>
        </w:r>
      </w:ins>
      <w:ins w:id="179" w:author="Clay Cressler" w:date="2020-10-12T22:20:00Z">
        <w:r>
          <w:rPr>
            <w:rFonts w:ascii="Arial" w:hAnsi="Arial" w:cs="Arial"/>
            <w:bCs/>
            <w:sz w:val="22"/>
            <w:szCs w:val="22"/>
            <w:lang w:val="en-GB"/>
          </w:rPr>
          <w:t>altering the strength of feedback processes</w:t>
        </w:r>
      </w:ins>
      <w:ins w:id="180" w:author="Clay Cressler" w:date="2020-10-12T22:28:00Z">
        <w:r>
          <w:rPr>
            <w:rFonts w:ascii="Arial" w:hAnsi="Arial" w:cs="Arial"/>
            <w:bCs/>
            <w:sz w:val="22"/>
            <w:szCs w:val="22"/>
            <w:lang w:val="en-GB"/>
          </w:rPr>
          <w:t xml:space="preserve">. </w:t>
        </w:r>
      </w:ins>
    </w:p>
    <w:p w14:paraId="3DC66719" w14:textId="77777777" w:rsidR="007C3F91" w:rsidRDefault="007C3F91" w:rsidP="00AF02BC">
      <w:pPr>
        <w:jc w:val="both"/>
        <w:rPr>
          <w:ins w:id="181" w:author="Clay Cressler" w:date="2020-10-13T00:50:00Z"/>
          <w:rFonts w:ascii="Arial" w:hAnsi="Arial" w:cs="Arial"/>
          <w:bCs/>
          <w:sz w:val="22"/>
          <w:szCs w:val="22"/>
          <w:lang w:val="en-GB"/>
        </w:rPr>
      </w:pPr>
    </w:p>
    <w:p w14:paraId="42F8A53F" w14:textId="5E4FFDBF" w:rsidR="000153BE" w:rsidRDefault="007F2AD6" w:rsidP="00AF02BC">
      <w:pPr>
        <w:jc w:val="both"/>
        <w:rPr>
          <w:ins w:id="182" w:author="Clay Cressler" w:date="2020-10-12T22:40:00Z"/>
          <w:rFonts w:ascii="Arial" w:hAnsi="Arial" w:cs="Arial"/>
          <w:b/>
          <w:sz w:val="22"/>
          <w:szCs w:val="22"/>
          <w:lang w:val="en-GB"/>
        </w:rPr>
      </w:pPr>
      <w:ins w:id="183" w:author="Clay Cressler" w:date="2020-10-12T22:28:00Z">
        <w:r>
          <w:rPr>
            <w:rFonts w:ascii="Arial" w:hAnsi="Arial" w:cs="Arial"/>
            <w:bCs/>
            <w:sz w:val="22"/>
            <w:szCs w:val="22"/>
            <w:lang w:val="en-GB"/>
          </w:rPr>
          <w:t>However, identifying which processes are most affected</w:t>
        </w:r>
        <w:r w:rsidR="009647DD">
          <w:rPr>
            <w:rFonts w:ascii="Arial" w:hAnsi="Arial" w:cs="Arial"/>
            <w:bCs/>
            <w:sz w:val="22"/>
            <w:szCs w:val="22"/>
            <w:lang w:val="en-GB"/>
          </w:rPr>
          <w:t xml:space="preserve"> would remain an important challenge.</w:t>
        </w:r>
      </w:ins>
      <w:ins w:id="184" w:author="Clay Cressler" w:date="2020-10-12T21:44:00Z">
        <w:r w:rsidR="00CF0B26">
          <w:rPr>
            <w:rFonts w:ascii="Arial" w:hAnsi="Arial" w:cs="Arial"/>
            <w:bCs/>
            <w:sz w:val="22"/>
            <w:szCs w:val="22"/>
            <w:lang w:val="en-GB"/>
          </w:rPr>
          <w:t xml:space="preserve"> </w:t>
        </w:r>
      </w:ins>
      <w:ins w:id="185" w:author="Clay Cressler" w:date="2020-10-12T22:28:00Z">
        <w:r w:rsidR="009647DD">
          <w:rPr>
            <w:rFonts w:ascii="Arial" w:hAnsi="Arial" w:cs="Arial"/>
            <w:bCs/>
            <w:sz w:val="22"/>
            <w:szCs w:val="22"/>
            <w:lang w:val="en-GB"/>
          </w:rPr>
          <w:t xml:space="preserve">Fortunately, mathematical theory provides </w:t>
        </w:r>
      </w:ins>
      <w:ins w:id="186" w:author="Clay Cressler" w:date="2020-10-12T22:29:00Z">
        <w:r w:rsidR="009647DD">
          <w:rPr>
            <w:rFonts w:ascii="Arial" w:hAnsi="Arial" w:cs="Arial"/>
            <w:bCs/>
            <w:sz w:val="22"/>
            <w:szCs w:val="22"/>
            <w:lang w:val="en-GB"/>
          </w:rPr>
          <w:t xml:space="preserve">some essential insight. </w:t>
        </w:r>
      </w:ins>
      <w:ins w:id="187" w:author="Clay Cressler" w:date="2020-10-12T22:42:00Z">
        <w:r w:rsidR="004E6819">
          <w:rPr>
            <w:rFonts w:ascii="Arial" w:hAnsi="Arial" w:cs="Arial"/>
            <w:bCs/>
            <w:sz w:val="22"/>
            <w:szCs w:val="22"/>
            <w:lang w:val="en-GB"/>
          </w:rPr>
          <w:t>If</w:t>
        </w:r>
      </w:ins>
      <w:ins w:id="188" w:author="Clay Cressler" w:date="2020-10-12T21:02:00Z">
        <w:r w:rsidR="000153BE">
          <w:rPr>
            <w:rFonts w:ascii="Arial" w:hAnsi="Arial" w:cs="Arial"/>
            <w:bCs/>
            <w:sz w:val="22"/>
            <w:szCs w:val="22"/>
            <w:lang w:val="en-GB"/>
          </w:rPr>
          <w:t xml:space="preserve"> negative feedback</w:t>
        </w:r>
      </w:ins>
      <w:ins w:id="189" w:author="Clay Cressler" w:date="2020-10-12T22:42:00Z">
        <w:r w:rsidR="004E6819">
          <w:rPr>
            <w:rFonts w:ascii="Arial" w:hAnsi="Arial" w:cs="Arial"/>
            <w:bCs/>
            <w:sz w:val="22"/>
            <w:szCs w:val="22"/>
            <w:lang w:val="en-GB"/>
          </w:rPr>
          <w:t>s</w:t>
        </w:r>
      </w:ins>
      <w:ins w:id="190" w:author="Clay Cressler" w:date="2020-10-12T21:02:00Z">
        <w:r w:rsidR="000153BE">
          <w:rPr>
            <w:rFonts w:ascii="Arial" w:hAnsi="Arial" w:cs="Arial"/>
            <w:bCs/>
            <w:sz w:val="22"/>
            <w:szCs w:val="22"/>
            <w:lang w:val="en-GB"/>
          </w:rPr>
          <w:t xml:space="preserve"> dominate the dynamics of the system, then </w:t>
        </w:r>
      </w:ins>
      <w:ins w:id="191" w:author="Clay Cressler" w:date="2020-10-12T21:03:00Z">
        <w:r w:rsidR="000153BE">
          <w:rPr>
            <w:rFonts w:ascii="Arial" w:hAnsi="Arial" w:cs="Arial"/>
            <w:bCs/>
            <w:sz w:val="22"/>
            <w:szCs w:val="22"/>
            <w:lang w:val="en-GB"/>
          </w:rPr>
          <w:t xml:space="preserve">infection duration would be expected to vary smoothly with changes in the </w:t>
        </w:r>
      </w:ins>
      <w:ins w:id="192" w:author="Clay Cressler" w:date="2020-10-12T21:04:00Z">
        <w:r w:rsidR="000153BE">
          <w:rPr>
            <w:rFonts w:ascii="Arial" w:hAnsi="Arial" w:cs="Arial"/>
            <w:bCs/>
            <w:sz w:val="22"/>
            <w:szCs w:val="22"/>
            <w:lang w:val="en-GB"/>
          </w:rPr>
          <w:t xml:space="preserve">environment, and changes in the initial state of the system should have little effect on </w:t>
        </w:r>
      </w:ins>
      <w:ins w:id="193" w:author="Clay Cressler" w:date="2020-10-12T21:05:00Z">
        <w:r w:rsidR="000153BE">
          <w:rPr>
            <w:rFonts w:ascii="Arial" w:hAnsi="Arial" w:cs="Arial"/>
            <w:bCs/>
            <w:sz w:val="22"/>
            <w:szCs w:val="22"/>
            <w:lang w:val="en-GB"/>
          </w:rPr>
          <w:t xml:space="preserve">duration (Fig. 2B; </w:t>
        </w:r>
        <w:proofErr w:type="spellStart"/>
        <w:r w:rsidR="000153BE">
          <w:rPr>
            <w:rFonts w:ascii="Arial" w:hAnsi="Arial" w:cs="Arial"/>
            <w:bCs/>
            <w:sz w:val="22"/>
            <w:szCs w:val="22"/>
            <w:lang w:val="en-GB"/>
          </w:rPr>
          <w:t>Strogatz</w:t>
        </w:r>
        <w:proofErr w:type="spellEnd"/>
        <w:r w:rsidR="000153BE">
          <w:rPr>
            <w:rFonts w:ascii="Arial" w:hAnsi="Arial" w:cs="Arial"/>
            <w:bCs/>
            <w:sz w:val="22"/>
            <w:szCs w:val="22"/>
            <w:lang w:val="en-GB"/>
          </w:rPr>
          <w:t xml:space="preserve"> 2000</w:t>
        </w:r>
      </w:ins>
      <w:ins w:id="194" w:author="Clay Cressler" w:date="2020-10-12T22:42:00Z">
        <w:r w:rsidR="004E6819">
          <w:rPr>
            <w:rFonts w:ascii="Arial" w:hAnsi="Arial" w:cs="Arial"/>
            <w:bCs/>
            <w:sz w:val="22"/>
            <w:szCs w:val="22"/>
            <w:lang w:val="en-GB"/>
          </w:rPr>
          <w:t xml:space="preserve">, </w:t>
        </w:r>
        <w:proofErr w:type="spellStart"/>
        <w:r w:rsidR="004E6819">
          <w:rPr>
            <w:rFonts w:ascii="Arial" w:hAnsi="Arial" w:cs="Arial"/>
            <w:bCs/>
            <w:sz w:val="22"/>
            <w:szCs w:val="22"/>
            <w:lang w:val="en-GB"/>
          </w:rPr>
          <w:t>Angeli</w:t>
        </w:r>
        <w:proofErr w:type="spellEnd"/>
        <w:r w:rsidR="004E6819">
          <w:rPr>
            <w:rFonts w:ascii="Arial" w:hAnsi="Arial" w:cs="Arial"/>
            <w:bCs/>
            <w:sz w:val="22"/>
            <w:szCs w:val="22"/>
            <w:lang w:val="en-GB"/>
          </w:rPr>
          <w:t xml:space="preserve"> 2004</w:t>
        </w:r>
      </w:ins>
      <w:ins w:id="195" w:author="Clay Cressler" w:date="2020-10-12T21:05:00Z">
        <w:r w:rsidR="000153BE">
          <w:rPr>
            <w:rFonts w:ascii="Arial" w:hAnsi="Arial" w:cs="Arial"/>
            <w:bCs/>
            <w:sz w:val="22"/>
            <w:szCs w:val="22"/>
            <w:lang w:val="en-GB"/>
          </w:rPr>
          <w:t xml:space="preserve">). </w:t>
        </w:r>
      </w:ins>
      <w:ins w:id="196" w:author="Clay Cressler" w:date="2020-10-12T22:35:00Z">
        <w:r w:rsidR="009647DD">
          <w:rPr>
            <w:rFonts w:ascii="Arial" w:hAnsi="Arial" w:cs="Arial"/>
            <w:bCs/>
            <w:sz w:val="22"/>
            <w:szCs w:val="22"/>
            <w:lang w:val="en-GB"/>
          </w:rPr>
          <w:t xml:space="preserve">Mathematically, the system would have a </w:t>
        </w:r>
      </w:ins>
      <w:ins w:id="197" w:author="Clay Cressler" w:date="2020-10-12T22:36:00Z">
        <w:r w:rsidR="009647DD">
          <w:rPr>
            <w:rFonts w:ascii="Arial" w:hAnsi="Arial" w:cs="Arial"/>
            <w:bCs/>
            <w:sz w:val="22"/>
            <w:szCs w:val="22"/>
            <w:lang w:val="en-GB"/>
          </w:rPr>
          <w:t>single stable attractor</w:t>
        </w:r>
      </w:ins>
      <w:ins w:id="198" w:author="Clay Cressler" w:date="2020-10-12T22:41:00Z">
        <w:r w:rsidR="004E6819">
          <w:rPr>
            <w:rFonts w:ascii="Arial" w:hAnsi="Arial" w:cs="Arial"/>
            <w:bCs/>
            <w:sz w:val="22"/>
            <w:szCs w:val="22"/>
            <w:lang w:val="en-GB"/>
          </w:rPr>
          <w:t xml:space="preserve"> and Allee effects would not occur</w:t>
        </w:r>
      </w:ins>
      <w:ins w:id="199" w:author="Clay Cressler" w:date="2020-10-12T22:36:00Z">
        <w:r w:rsidR="009647DD">
          <w:rPr>
            <w:rFonts w:ascii="Arial" w:hAnsi="Arial" w:cs="Arial"/>
            <w:bCs/>
            <w:sz w:val="22"/>
            <w:szCs w:val="22"/>
            <w:lang w:val="en-GB"/>
          </w:rPr>
          <w:t xml:space="preserve">. </w:t>
        </w:r>
      </w:ins>
      <w:ins w:id="200" w:author="Clay Cressler" w:date="2020-10-12T21:05:00Z">
        <w:r w:rsidR="000153BE">
          <w:rPr>
            <w:rFonts w:ascii="Arial" w:hAnsi="Arial" w:cs="Arial"/>
            <w:bCs/>
            <w:sz w:val="22"/>
            <w:szCs w:val="22"/>
            <w:lang w:val="en-GB"/>
          </w:rPr>
          <w:t>However, if positive feedback</w:t>
        </w:r>
      </w:ins>
      <w:ins w:id="201" w:author="Clay Cressler" w:date="2020-10-12T22:42:00Z">
        <w:r w:rsidR="004E6819">
          <w:rPr>
            <w:rFonts w:ascii="Arial" w:hAnsi="Arial" w:cs="Arial"/>
            <w:bCs/>
            <w:sz w:val="22"/>
            <w:szCs w:val="22"/>
            <w:lang w:val="en-GB"/>
          </w:rPr>
          <w:t>s dominate</w:t>
        </w:r>
      </w:ins>
      <w:ins w:id="202" w:author="Clay Cressler" w:date="2020-10-12T21:05:00Z">
        <w:r w:rsidR="000153BE">
          <w:rPr>
            <w:rFonts w:ascii="Arial" w:hAnsi="Arial" w:cs="Arial"/>
            <w:bCs/>
            <w:sz w:val="22"/>
            <w:szCs w:val="22"/>
            <w:lang w:val="en-GB"/>
          </w:rPr>
          <w:t xml:space="preserve">, then infection duration will exhibit threshold </w:t>
        </w:r>
      </w:ins>
      <w:ins w:id="203" w:author="Clay Cressler" w:date="2020-10-12T22:29:00Z">
        <w:r w:rsidR="009647DD">
          <w:rPr>
            <w:rFonts w:ascii="Arial" w:hAnsi="Arial" w:cs="Arial"/>
            <w:bCs/>
            <w:sz w:val="22"/>
            <w:szCs w:val="22"/>
            <w:lang w:val="en-GB"/>
          </w:rPr>
          <w:t xml:space="preserve">(“tipping point”) </w:t>
        </w:r>
      </w:ins>
      <w:proofErr w:type="spellStart"/>
      <w:ins w:id="204" w:author="Clay Cressler" w:date="2020-10-12T21:05:00Z">
        <w:r w:rsidR="000153BE">
          <w:rPr>
            <w:rFonts w:ascii="Arial" w:hAnsi="Arial" w:cs="Arial"/>
            <w:bCs/>
            <w:sz w:val="22"/>
            <w:szCs w:val="22"/>
            <w:lang w:val="en-GB"/>
          </w:rPr>
          <w:t>behavior</w:t>
        </w:r>
      </w:ins>
      <w:proofErr w:type="spellEnd"/>
      <w:ins w:id="205" w:author="Clay Cressler" w:date="2020-10-12T22:29:00Z">
        <w:r w:rsidR="009647DD">
          <w:rPr>
            <w:rFonts w:ascii="Arial" w:hAnsi="Arial" w:cs="Arial"/>
            <w:bCs/>
            <w:sz w:val="22"/>
            <w:szCs w:val="22"/>
            <w:lang w:val="en-GB"/>
          </w:rPr>
          <w:t xml:space="preserve">, </w:t>
        </w:r>
      </w:ins>
      <w:ins w:id="206" w:author="Clay Cressler" w:date="2020-10-12T22:42:00Z">
        <w:r w:rsidR="004E6819">
          <w:rPr>
            <w:rFonts w:ascii="Arial" w:hAnsi="Arial" w:cs="Arial"/>
            <w:bCs/>
            <w:sz w:val="22"/>
            <w:szCs w:val="22"/>
            <w:lang w:val="en-GB"/>
          </w:rPr>
          <w:t>and</w:t>
        </w:r>
      </w:ins>
      <w:ins w:id="207" w:author="Clay Cressler" w:date="2020-10-12T22:29:00Z">
        <w:r w:rsidR="009647DD">
          <w:rPr>
            <w:rFonts w:ascii="Arial" w:hAnsi="Arial" w:cs="Arial"/>
            <w:bCs/>
            <w:sz w:val="22"/>
            <w:szCs w:val="22"/>
            <w:lang w:val="en-GB"/>
          </w:rPr>
          <w:t xml:space="preserve"> </w:t>
        </w:r>
      </w:ins>
      <w:ins w:id="208" w:author="Clay Cressler" w:date="2020-10-12T22:36:00Z">
        <w:r w:rsidR="009647DD">
          <w:rPr>
            <w:rFonts w:ascii="Arial" w:hAnsi="Arial" w:cs="Arial"/>
            <w:bCs/>
            <w:sz w:val="22"/>
            <w:szCs w:val="22"/>
            <w:lang w:val="en-GB"/>
          </w:rPr>
          <w:t xml:space="preserve">the system </w:t>
        </w:r>
      </w:ins>
      <w:ins w:id="209" w:author="Clay Cressler" w:date="2020-10-12T22:43:00Z">
        <w:r w:rsidR="004E6819">
          <w:rPr>
            <w:rFonts w:ascii="Arial" w:hAnsi="Arial" w:cs="Arial"/>
            <w:bCs/>
            <w:sz w:val="22"/>
            <w:szCs w:val="22"/>
            <w:lang w:val="en-GB"/>
          </w:rPr>
          <w:t xml:space="preserve">will exhibit </w:t>
        </w:r>
        <w:proofErr w:type="spellStart"/>
        <w:r w:rsidR="004E6819">
          <w:rPr>
            <w:rFonts w:ascii="Arial" w:hAnsi="Arial" w:cs="Arial"/>
            <w:bCs/>
            <w:sz w:val="22"/>
            <w:szCs w:val="22"/>
            <w:lang w:val="en-GB"/>
          </w:rPr>
          <w:t>multistability</w:t>
        </w:r>
      </w:ins>
      <w:proofErr w:type="spellEnd"/>
      <w:ins w:id="210" w:author="Clay Cressler" w:date="2020-10-12T22:36:00Z">
        <w:r w:rsidR="009647DD">
          <w:rPr>
            <w:rFonts w:ascii="Arial" w:hAnsi="Arial" w:cs="Arial"/>
            <w:bCs/>
            <w:sz w:val="22"/>
            <w:szCs w:val="22"/>
            <w:lang w:val="en-GB"/>
          </w:rPr>
          <w:t xml:space="preserve">. </w:t>
        </w:r>
      </w:ins>
      <w:ins w:id="211" w:author="Clay Cressler" w:date="2020-10-12T22:43:00Z">
        <w:r w:rsidR="004E6819">
          <w:rPr>
            <w:rFonts w:ascii="Arial" w:hAnsi="Arial" w:cs="Arial"/>
            <w:bCs/>
            <w:sz w:val="22"/>
            <w:szCs w:val="22"/>
            <w:lang w:val="en-GB"/>
          </w:rPr>
          <w:t>In such a system</w:t>
        </w:r>
      </w:ins>
      <w:ins w:id="212" w:author="Clay Cressler" w:date="2020-10-12T22:36:00Z">
        <w:r w:rsidR="009647DD">
          <w:rPr>
            <w:rFonts w:ascii="Arial" w:hAnsi="Arial" w:cs="Arial"/>
            <w:bCs/>
            <w:sz w:val="22"/>
            <w:szCs w:val="22"/>
            <w:lang w:val="en-GB"/>
          </w:rPr>
          <w:t xml:space="preserve">, </w:t>
        </w:r>
      </w:ins>
      <w:ins w:id="213" w:author="Clay Cressler" w:date="2020-10-12T22:29:00Z">
        <w:r w:rsidR="009647DD">
          <w:rPr>
            <w:rFonts w:ascii="Arial" w:hAnsi="Arial" w:cs="Arial"/>
            <w:bCs/>
            <w:sz w:val="22"/>
            <w:szCs w:val="22"/>
            <w:lang w:val="en-GB"/>
          </w:rPr>
          <w:t>duration</w:t>
        </w:r>
      </w:ins>
      <w:ins w:id="214" w:author="Clay Cressler" w:date="2020-10-12T22:36:00Z">
        <w:r w:rsidR="009647DD">
          <w:rPr>
            <w:rFonts w:ascii="Arial" w:hAnsi="Arial" w:cs="Arial"/>
            <w:bCs/>
            <w:sz w:val="22"/>
            <w:szCs w:val="22"/>
            <w:lang w:val="en-GB"/>
          </w:rPr>
          <w:t xml:space="preserve"> </w:t>
        </w:r>
      </w:ins>
      <w:ins w:id="215" w:author="Clay Cressler" w:date="2020-10-12T22:43:00Z">
        <w:r w:rsidR="004E6819">
          <w:rPr>
            <w:rFonts w:ascii="Arial" w:hAnsi="Arial" w:cs="Arial"/>
            <w:bCs/>
            <w:sz w:val="22"/>
            <w:szCs w:val="22"/>
            <w:lang w:val="en-GB"/>
          </w:rPr>
          <w:t>can</w:t>
        </w:r>
      </w:ins>
      <w:ins w:id="216" w:author="Clay Cressler" w:date="2020-10-12T22:29:00Z">
        <w:r w:rsidR="009647DD">
          <w:rPr>
            <w:rFonts w:ascii="Arial" w:hAnsi="Arial" w:cs="Arial"/>
            <w:bCs/>
            <w:sz w:val="22"/>
            <w:szCs w:val="22"/>
            <w:lang w:val="en-GB"/>
          </w:rPr>
          <w:t xml:space="preserve"> change suddenly </w:t>
        </w:r>
      </w:ins>
      <w:ins w:id="217" w:author="Clay Cressler" w:date="2020-10-12T22:43:00Z">
        <w:r w:rsidR="004E6819">
          <w:rPr>
            <w:rFonts w:ascii="Arial" w:hAnsi="Arial" w:cs="Arial"/>
            <w:bCs/>
            <w:sz w:val="22"/>
            <w:szCs w:val="22"/>
            <w:lang w:val="en-GB"/>
          </w:rPr>
          <w:t>if</w:t>
        </w:r>
      </w:ins>
      <w:ins w:id="218" w:author="Clay Cressler" w:date="2020-10-12T22:30:00Z">
        <w:r w:rsidR="009647DD">
          <w:rPr>
            <w:rFonts w:ascii="Arial" w:hAnsi="Arial" w:cs="Arial"/>
            <w:bCs/>
            <w:sz w:val="22"/>
            <w:szCs w:val="22"/>
            <w:lang w:val="en-GB"/>
          </w:rPr>
          <w:t xml:space="preserve"> a </w:t>
        </w:r>
      </w:ins>
      <w:ins w:id="219" w:author="Clay Cressler" w:date="2020-10-12T22:36:00Z">
        <w:r w:rsidR="009647DD">
          <w:rPr>
            <w:rFonts w:ascii="Arial" w:hAnsi="Arial" w:cs="Arial"/>
            <w:bCs/>
            <w:sz w:val="22"/>
            <w:szCs w:val="22"/>
            <w:lang w:val="en-GB"/>
          </w:rPr>
          <w:t xml:space="preserve">tipping point is crossed, </w:t>
        </w:r>
      </w:ins>
      <w:ins w:id="220" w:author="Clay Cressler" w:date="2020-10-12T22:43:00Z">
        <w:r w:rsidR="004E6819">
          <w:rPr>
            <w:rFonts w:ascii="Arial" w:hAnsi="Arial" w:cs="Arial"/>
            <w:bCs/>
            <w:sz w:val="22"/>
            <w:szCs w:val="22"/>
            <w:lang w:val="en-GB"/>
          </w:rPr>
          <w:t xml:space="preserve">and </w:t>
        </w:r>
      </w:ins>
      <w:ins w:id="221" w:author="Clay Cressler" w:date="2020-10-12T21:06:00Z">
        <w:r w:rsidR="000153BE">
          <w:rPr>
            <w:rFonts w:ascii="Arial" w:hAnsi="Arial" w:cs="Arial"/>
            <w:bCs/>
            <w:sz w:val="22"/>
            <w:szCs w:val="22"/>
            <w:lang w:val="en-GB"/>
          </w:rPr>
          <w:t xml:space="preserve">changing the initial </w:t>
        </w:r>
      </w:ins>
      <w:ins w:id="222" w:author="Clay Cressler" w:date="2020-10-12T22:43:00Z">
        <w:r w:rsidR="004E6819">
          <w:rPr>
            <w:rFonts w:ascii="Arial" w:hAnsi="Arial" w:cs="Arial"/>
            <w:bCs/>
            <w:sz w:val="22"/>
            <w:szCs w:val="22"/>
            <w:lang w:val="en-GB"/>
          </w:rPr>
          <w:t>conditions (e.g., dose)</w:t>
        </w:r>
      </w:ins>
      <w:ins w:id="223" w:author="Clay Cressler" w:date="2020-10-12T21:06:00Z">
        <w:r w:rsidR="000153BE">
          <w:rPr>
            <w:rFonts w:ascii="Arial" w:hAnsi="Arial" w:cs="Arial"/>
            <w:bCs/>
            <w:sz w:val="22"/>
            <w:szCs w:val="22"/>
            <w:lang w:val="en-GB"/>
          </w:rPr>
          <w:t xml:space="preserve"> can </w:t>
        </w:r>
      </w:ins>
      <w:ins w:id="224" w:author="Clay Cressler" w:date="2020-10-12T22:37:00Z">
        <w:r w:rsidR="009647DD">
          <w:rPr>
            <w:rFonts w:ascii="Arial" w:hAnsi="Arial" w:cs="Arial"/>
            <w:bCs/>
            <w:sz w:val="22"/>
            <w:szCs w:val="22"/>
            <w:lang w:val="en-GB"/>
          </w:rPr>
          <w:t xml:space="preserve">lead the </w:t>
        </w:r>
      </w:ins>
      <w:ins w:id="225" w:author="Clay Cressler" w:date="2020-10-12T22:44:00Z">
        <w:r w:rsidR="004E6819">
          <w:rPr>
            <w:rFonts w:ascii="Arial" w:hAnsi="Arial" w:cs="Arial"/>
            <w:bCs/>
            <w:sz w:val="22"/>
            <w:szCs w:val="22"/>
            <w:lang w:val="en-GB"/>
          </w:rPr>
          <w:t>system</w:t>
        </w:r>
      </w:ins>
      <w:ins w:id="226" w:author="Clay Cressler" w:date="2020-10-12T22:37:00Z">
        <w:r w:rsidR="009647DD">
          <w:rPr>
            <w:rFonts w:ascii="Arial" w:hAnsi="Arial" w:cs="Arial"/>
            <w:bCs/>
            <w:sz w:val="22"/>
            <w:szCs w:val="22"/>
            <w:lang w:val="en-GB"/>
          </w:rPr>
          <w:t xml:space="preserve"> towards different attractors</w:t>
        </w:r>
      </w:ins>
      <w:ins w:id="227" w:author="Clay Cressler" w:date="2020-10-12T22:42:00Z">
        <w:r w:rsidR="004E6819">
          <w:rPr>
            <w:rFonts w:ascii="Arial" w:hAnsi="Arial" w:cs="Arial"/>
            <w:bCs/>
            <w:sz w:val="22"/>
            <w:szCs w:val="22"/>
            <w:lang w:val="en-GB"/>
          </w:rPr>
          <w:t>, the hallmark of Allee effects</w:t>
        </w:r>
      </w:ins>
      <w:ins w:id="228" w:author="Clay Cressler" w:date="2020-10-12T21:06:00Z">
        <w:r w:rsidR="000153BE">
          <w:rPr>
            <w:rFonts w:ascii="Arial" w:hAnsi="Arial" w:cs="Arial"/>
            <w:bCs/>
            <w:sz w:val="22"/>
            <w:szCs w:val="22"/>
            <w:lang w:val="en-GB"/>
          </w:rPr>
          <w:t xml:space="preserve"> (F</w:t>
        </w:r>
      </w:ins>
      <w:ins w:id="229" w:author="Clay Cressler" w:date="2020-10-12T21:07:00Z">
        <w:r w:rsidR="000153BE">
          <w:rPr>
            <w:rFonts w:ascii="Arial" w:hAnsi="Arial" w:cs="Arial"/>
            <w:bCs/>
            <w:sz w:val="22"/>
            <w:szCs w:val="22"/>
            <w:lang w:val="en-GB"/>
          </w:rPr>
          <w:t xml:space="preserve">ig. 2C). </w:t>
        </w:r>
      </w:ins>
      <w:ins w:id="230" w:author="Clay Cressler" w:date="2020-10-12T22:38:00Z">
        <w:r w:rsidR="004E6819">
          <w:rPr>
            <w:rFonts w:ascii="Arial" w:hAnsi="Arial" w:cs="Arial"/>
            <w:b/>
            <w:sz w:val="22"/>
            <w:szCs w:val="22"/>
            <w:lang w:val="en-GB"/>
          </w:rPr>
          <w:t>Currently, it is unkn</w:t>
        </w:r>
      </w:ins>
      <w:ins w:id="231" w:author="Clay Cressler" w:date="2020-10-12T22:39:00Z">
        <w:r w:rsidR="004E6819">
          <w:rPr>
            <w:rFonts w:ascii="Arial" w:hAnsi="Arial" w:cs="Arial"/>
            <w:b/>
            <w:sz w:val="22"/>
            <w:szCs w:val="22"/>
            <w:lang w:val="en-GB"/>
          </w:rPr>
          <w:t xml:space="preserve">own whether Fig. 2B or C is a better characterization of the dynamics of infection duration, and thus we do not know </w:t>
        </w:r>
      </w:ins>
      <w:ins w:id="232" w:author="Clay Cressler" w:date="2020-10-12T22:40:00Z">
        <w:r w:rsidR="004E6819">
          <w:rPr>
            <w:rFonts w:ascii="Arial" w:hAnsi="Arial" w:cs="Arial"/>
            <w:b/>
            <w:sz w:val="22"/>
            <w:szCs w:val="22"/>
            <w:lang w:val="en-GB"/>
          </w:rPr>
          <w:t>which processes are the most important drivers of infection outcome.</w:t>
        </w:r>
      </w:ins>
    </w:p>
    <w:p w14:paraId="4310E411" w14:textId="77777777" w:rsidR="004E6819" w:rsidRDefault="004E6819" w:rsidP="00AF02BC">
      <w:pPr>
        <w:jc w:val="both"/>
        <w:rPr>
          <w:ins w:id="233" w:author="Clay Cressler" w:date="2020-10-12T21:07:00Z"/>
          <w:rFonts w:ascii="Arial" w:hAnsi="Arial" w:cs="Arial"/>
          <w:bCs/>
          <w:sz w:val="22"/>
          <w:szCs w:val="22"/>
          <w:lang w:val="en-GB"/>
        </w:rPr>
      </w:pPr>
    </w:p>
    <w:p w14:paraId="320D33F2" w14:textId="4AA8F00A" w:rsidR="00017330" w:rsidRDefault="00C248F1" w:rsidP="00AF02BC">
      <w:pPr>
        <w:jc w:val="both"/>
      </w:pPr>
      <w:r>
        <w:rPr>
          <w:rFonts w:ascii="Arial" w:hAnsi="Arial" w:cs="Arial"/>
          <w:bCs/>
          <w:sz w:val="22"/>
          <w:szCs w:val="22"/>
          <w:lang w:val="en-GB"/>
        </w:rPr>
        <w:t xml:space="preserve">We have found that models that include </w:t>
      </w:r>
      <w:r w:rsidR="009D1D51">
        <w:rPr>
          <w:rFonts w:ascii="Arial" w:hAnsi="Arial" w:cs="Arial"/>
          <w:bCs/>
          <w:sz w:val="22"/>
          <w:szCs w:val="22"/>
          <w:lang w:val="en-GB"/>
        </w:rPr>
        <w:t>both negative- and positive-</w:t>
      </w:r>
      <w:r>
        <w:rPr>
          <w:rFonts w:ascii="Arial" w:hAnsi="Arial" w:cs="Arial"/>
          <w:bCs/>
          <w:sz w:val="22"/>
          <w:szCs w:val="22"/>
          <w:lang w:val="en-GB"/>
        </w:rPr>
        <w:t>feedback mechanisms will always have the potential to produce Allee effects</w:t>
      </w:r>
      <w:del w:id="234" w:author="Clay Cressler" w:date="2020-10-12T22:45:00Z">
        <w:r w:rsidDel="00A263B0">
          <w:rPr>
            <w:rFonts w:ascii="Arial" w:hAnsi="Arial" w:cs="Arial"/>
            <w:bCs/>
            <w:sz w:val="22"/>
            <w:szCs w:val="22"/>
            <w:lang w:val="en-GB"/>
          </w:rPr>
          <w:delText xml:space="preserve"> </w:delText>
        </w:r>
      </w:del>
      <w:del w:id="235" w:author="Clay Cressler" w:date="2020-10-12T22:44:00Z">
        <w:r w:rsidDel="00A263B0">
          <w:rPr>
            <w:rFonts w:ascii="Arial" w:hAnsi="Arial" w:cs="Arial"/>
            <w:bCs/>
            <w:sz w:val="22"/>
            <w:szCs w:val="22"/>
            <w:lang w:val="en-GB"/>
          </w:rPr>
          <w:delText xml:space="preserve">for infection duration </w:delText>
        </w:r>
      </w:del>
      <w:del w:id="236" w:author="Clay Cressler" w:date="2020-10-12T22:45:00Z">
        <w:r w:rsidDel="00A263B0">
          <w:rPr>
            <w:rFonts w:ascii="Arial" w:hAnsi="Arial" w:cs="Arial"/>
            <w:bCs/>
            <w:sz w:val="22"/>
            <w:szCs w:val="22"/>
            <w:lang w:val="en-GB"/>
          </w:rPr>
          <w:delText>(</w:delText>
        </w:r>
        <w:r w:rsidR="001056D7" w:rsidDel="00A263B0">
          <w:rPr>
            <w:rFonts w:ascii="Arial" w:hAnsi="Arial" w:cs="Arial"/>
            <w:bCs/>
            <w:sz w:val="22"/>
            <w:szCs w:val="22"/>
            <w:lang w:val="en-GB"/>
          </w:rPr>
          <w:delText xml:space="preserve">see </w:delText>
        </w:r>
        <w:commentRangeStart w:id="237"/>
        <w:r w:rsidR="006740F2" w:rsidRPr="00B34A6C" w:rsidDel="00A263B0">
          <w:rPr>
            <w:rFonts w:ascii="Arial" w:hAnsi="Arial" w:cs="Arial"/>
            <w:b/>
            <w:bCs/>
            <w:sz w:val="22"/>
            <w:szCs w:val="22"/>
            <w:lang w:val="en-GB"/>
          </w:rPr>
          <w:delText xml:space="preserve">preliminary results </w:delText>
        </w:r>
        <w:r w:rsidR="00B34A6C" w:rsidRPr="00B34A6C" w:rsidDel="00A263B0">
          <w:rPr>
            <w:rFonts w:ascii="Arial" w:hAnsi="Arial" w:cs="Arial"/>
            <w:b/>
            <w:bCs/>
            <w:sz w:val="22"/>
            <w:szCs w:val="22"/>
            <w:lang w:val="en-GB"/>
          </w:rPr>
          <w:delText xml:space="preserve">in </w:delText>
        </w:r>
        <w:r w:rsidRPr="000A7E96" w:rsidDel="00A263B0">
          <w:rPr>
            <w:rFonts w:ascii="Arial" w:hAnsi="Arial" w:cs="Arial"/>
            <w:b/>
            <w:bCs/>
            <w:sz w:val="22"/>
            <w:szCs w:val="22"/>
            <w:lang w:val="en-GB"/>
          </w:rPr>
          <w:delText xml:space="preserve">Fig. </w:delText>
        </w:r>
      </w:del>
      <w:del w:id="238" w:author="Clay Cressler" w:date="2020-10-12T22:44:00Z">
        <w:r w:rsidR="00164B2E" w:rsidRPr="000A7E96" w:rsidDel="00A263B0">
          <w:rPr>
            <w:rFonts w:ascii="Arial" w:hAnsi="Arial" w:cs="Arial"/>
            <w:b/>
            <w:bCs/>
            <w:sz w:val="22"/>
            <w:szCs w:val="22"/>
            <w:lang w:val="en-GB"/>
          </w:rPr>
          <w:delText>2</w:delText>
        </w:r>
        <w:commentRangeEnd w:id="237"/>
        <w:r w:rsidR="001109C1" w:rsidDel="00A263B0">
          <w:rPr>
            <w:rStyle w:val="CommentReference"/>
          </w:rPr>
          <w:commentReference w:id="237"/>
        </w:r>
      </w:del>
      <w:del w:id="239" w:author="Clay Cressler" w:date="2020-10-12T22:45:00Z">
        <w:r w:rsidDel="00A263B0">
          <w:rPr>
            <w:rFonts w:ascii="Arial" w:hAnsi="Arial" w:cs="Arial"/>
            <w:bCs/>
            <w:sz w:val="22"/>
            <w:szCs w:val="22"/>
            <w:lang w:val="en-GB"/>
          </w:rPr>
          <w:delText xml:space="preserve">). Mathematically, this is because </w:delText>
        </w:r>
        <w:r w:rsidRPr="00E3060C" w:rsidDel="00A263B0">
          <w:rPr>
            <w:rFonts w:ascii="Arial" w:hAnsi="Arial" w:cs="Arial"/>
            <w:b/>
            <w:bCs/>
            <w:sz w:val="22"/>
            <w:szCs w:val="22"/>
            <w:lang w:val="en-GB"/>
          </w:rPr>
          <w:delText>positive feedback loops can generate cusp cat</w:delText>
        </w:r>
        <w:r w:rsidR="005055BC" w:rsidDel="00A263B0">
          <w:rPr>
            <w:rFonts w:ascii="Arial" w:hAnsi="Arial" w:cs="Arial"/>
            <w:b/>
            <w:bCs/>
            <w:sz w:val="22"/>
            <w:szCs w:val="22"/>
            <w:lang w:val="en-GB"/>
          </w:rPr>
          <w:delText>ast</w:delText>
        </w:r>
        <w:r w:rsidRPr="00E3060C" w:rsidDel="00A263B0">
          <w:rPr>
            <w:rFonts w:ascii="Arial" w:hAnsi="Arial" w:cs="Arial"/>
            <w:b/>
            <w:bCs/>
            <w:sz w:val="22"/>
            <w:szCs w:val="22"/>
            <w:lang w:val="en-GB"/>
          </w:rPr>
          <w:delText xml:space="preserve">rophes and multistability </w:delText>
        </w:r>
        <w:r w:rsidR="0034158E" w:rsidDel="00A263B0">
          <w:rPr>
            <w:rFonts w:ascii="Arial" w:hAnsi="Arial" w:cs="Arial"/>
            <w:bCs/>
            <w:sz w:val="22"/>
            <w:szCs w:val="22"/>
            <w:lang w:val="en-GB"/>
          </w:rPr>
          <w:delText>{Strogatz, 2000 #7804;Angeli, 2004 #7805}</w:delText>
        </w:r>
        <w:r w:rsidRPr="00E3060C" w:rsidDel="00A263B0">
          <w:rPr>
            <w:rFonts w:ascii="Arial" w:hAnsi="Arial" w:cs="Arial"/>
            <w:b/>
            <w:bCs/>
            <w:sz w:val="22"/>
            <w:szCs w:val="22"/>
            <w:lang w:val="en-GB"/>
          </w:rPr>
          <w:delText>)</w:delText>
        </w:r>
        <w:r w:rsidR="009D5189" w:rsidDel="00A263B0">
          <w:rPr>
            <w:rFonts w:ascii="Arial" w:hAnsi="Arial" w:cs="Arial"/>
            <w:b/>
            <w:bCs/>
            <w:sz w:val="22"/>
            <w:szCs w:val="22"/>
            <w:lang w:val="en-GB"/>
          </w:rPr>
          <w:delText>,</w:delText>
        </w:r>
        <w:r w:rsidR="00E3060C" w:rsidRPr="00E3060C" w:rsidDel="00A263B0">
          <w:rPr>
            <w:rFonts w:ascii="Arial" w:hAnsi="Arial" w:cs="Arial"/>
            <w:b/>
            <w:bCs/>
            <w:sz w:val="22"/>
            <w:szCs w:val="22"/>
            <w:lang w:val="en-GB"/>
          </w:rPr>
          <w:delText xml:space="preserve"> </w:delText>
        </w:r>
        <w:r w:rsidR="00F77BAB" w:rsidDel="00A263B0">
          <w:rPr>
            <w:rFonts w:ascii="Arial" w:hAnsi="Arial" w:cs="Arial"/>
            <w:b/>
            <w:bCs/>
            <w:sz w:val="22"/>
            <w:szCs w:val="22"/>
            <w:lang w:val="en-GB"/>
          </w:rPr>
          <w:delText>commonly known as</w:delText>
        </w:r>
        <w:r w:rsidR="00E3060C" w:rsidRPr="00E3060C" w:rsidDel="00A263B0">
          <w:rPr>
            <w:rFonts w:ascii="Arial" w:hAnsi="Arial" w:cs="Arial"/>
            <w:b/>
            <w:bCs/>
            <w:sz w:val="22"/>
            <w:szCs w:val="22"/>
            <w:lang w:val="en-GB"/>
          </w:rPr>
          <w:delText xml:space="preserve"> “tipping points</w:delText>
        </w:r>
        <w:r w:rsidRPr="00E3060C" w:rsidDel="00A263B0">
          <w:rPr>
            <w:rFonts w:ascii="Arial" w:hAnsi="Arial" w:cs="Arial"/>
            <w:b/>
            <w:bCs/>
            <w:sz w:val="22"/>
            <w:szCs w:val="22"/>
            <w:lang w:val="en-GB"/>
          </w:rPr>
          <w:delText>.</w:delText>
        </w:r>
        <w:r w:rsidR="00E3060C" w:rsidRPr="00E3060C" w:rsidDel="00A263B0">
          <w:rPr>
            <w:rFonts w:ascii="Arial" w:hAnsi="Arial" w:cs="Arial"/>
            <w:b/>
            <w:bCs/>
            <w:sz w:val="22"/>
            <w:szCs w:val="22"/>
            <w:lang w:val="en-GB"/>
          </w:rPr>
          <w:delText>”</w:delText>
        </w:r>
        <w:r w:rsidDel="00A263B0">
          <w:rPr>
            <w:rFonts w:ascii="Arial" w:hAnsi="Arial" w:cs="Arial"/>
            <w:bCs/>
            <w:sz w:val="22"/>
            <w:szCs w:val="22"/>
            <w:lang w:val="en-GB"/>
          </w:rPr>
          <w:delText xml:space="preserve"> Biologically, </w:delText>
        </w:r>
        <w:r w:rsidR="006D5B86" w:rsidDel="00A263B0">
          <w:rPr>
            <w:rFonts w:ascii="Arial" w:hAnsi="Arial" w:cs="Arial"/>
            <w:bCs/>
            <w:sz w:val="22"/>
            <w:szCs w:val="22"/>
            <w:lang w:val="en-GB"/>
          </w:rPr>
          <w:delText>if a sy</w:delText>
        </w:r>
        <w:r w:rsidR="000F7DF9" w:rsidDel="00A263B0">
          <w:rPr>
            <w:rFonts w:ascii="Arial" w:hAnsi="Arial" w:cs="Arial"/>
            <w:bCs/>
            <w:sz w:val="22"/>
            <w:szCs w:val="22"/>
            <w:lang w:val="en-GB"/>
          </w:rPr>
          <w:delText>s</w:delText>
        </w:r>
        <w:r w:rsidR="006D5B86" w:rsidDel="00A263B0">
          <w:rPr>
            <w:rFonts w:ascii="Arial" w:hAnsi="Arial" w:cs="Arial"/>
            <w:bCs/>
            <w:sz w:val="22"/>
            <w:szCs w:val="22"/>
            <w:lang w:val="en-GB"/>
          </w:rPr>
          <w:delText xml:space="preserve">tem is </w:delText>
        </w:r>
        <w:r w:rsidDel="00A263B0">
          <w:rPr>
            <w:rFonts w:ascii="Arial" w:hAnsi="Arial" w:cs="Arial"/>
            <w:bCs/>
            <w:sz w:val="22"/>
            <w:szCs w:val="22"/>
            <w:lang w:val="en-GB"/>
          </w:rPr>
          <w:delText>multistab</w:delText>
        </w:r>
        <w:r w:rsidR="006D5B86" w:rsidDel="00A263B0">
          <w:rPr>
            <w:rFonts w:ascii="Arial" w:hAnsi="Arial" w:cs="Arial"/>
            <w:bCs/>
            <w:sz w:val="22"/>
            <w:szCs w:val="22"/>
            <w:lang w:val="en-GB"/>
          </w:rPr>
          <w:delText>le then</w:delText>
        </w:r>
        <w:r w:rsidDel="00A263B0">
          <w:rPr>
            <w:rFonts w:ascii="Arial" w:hAnsi="Arial" w:cs="Arial"/>
            <w:bCs/>
            <w:sz w:val="22"/>
            <w:szCs w:val="22"/>
            <w:lang w:val="en-GB"/>
          </w:rPr>
          <w:delText xml:space="preserve"> small changes in the initial state of the system can </w:delText>
        </w:r>
        <w:r w:rsidR="006D5B86" w:rsidDel="00A263B0">
          <w:rPr>
            <w:rFonts w:ascii="Arial" w:hAnsi="Arial" w:cs="Arial"/>
            <w:bCs/>
            <w:sz w:val="22"/>
            <w:szCs w:val="22"/>
            <w:lang w:val="en-GB"/>
          </w:rPr>
          <w:delText>lead to totally different dynamical outcomes (e.g.,</w:delText>
        </w:r>
        <w:r w:rsidDel="00A263B0">
          <w:rPr>
            <w:rFonts w:ascii="Arial" w:hAnsi="Arial" w:cs="Arial"/>
            <w:bCs/>
            <w:sz w:val="22"/>
            <w:szCs w:val="22"/>
            <w:lang w:val="en-GB"/>
          </w:rPr>
          <w:delText xml:space="preserve"> </w:delText>
        </w:r>
        <w:r w:rsidR="006D5B86" w:rsidDel="00A263B0">
          <w:rPr>
            <w:rFonts w:ascii="Arial" w:hAnsi="Arial" w:cs="Arial"/>
            <w:bCs/>
            <w:sz w:val="22"/>
            <w:szCs w:val="22"/>
            <w:lang w:val="en-GB"/>
          </w:rPr>
          <w:delText xml:space="preserve">different </w:delText>
        </w:r>
        <w:r w:rsidDel="00A263B0">
          <w:rPr>
            <w:rFonts w:ascii="Arial" w:hAnsi="Arial" w:cs="Arial"/>
            <w:bCs/>
            <w:sz w:val="22"/>
            <w:szCs w:val="22"/>
            <w:lang w:val="en-GB"/>
          </w:rPr>
          <w:delText>infection durations</w:delText>
        </w:r>
        <w:r w:rsidR="006D5B86" w:rsidDel="00A263B0">
          <w:rPr>
            <w:rFonts w:ascii="Arial" w:hAnsi="Arial" w:cs="Arial"/>
            <w:bCs/>
            <w:sz w:val="22"/>
            <w:szCs w:val="22"/>
            <w:lang w:val="en-GB"/>
          </w:rPr>
          <w:delText>)</w:delText>
        </w:r>
      </w:del>
      <w:r>
        <w:rPr>
          <w:rFonts w:ascii="Arial" w:hAnsi="Arial" w:cs="Arial"/>
          <w:bCs/>
          <w:sz w:val="22"/>
          <w:szCs w:val="22"/>
          <w:lang w:val="en-GB"/>
        </w:rPr>
        <w:t xml:space="preserve">. For example, </w:t>
      </w:r>
      <w:r w:rsidRPr="002E1457">
        <w:rPr>
          <w:rFonts w:ascii="Arial" w:hAnsi="Arial" w:cs="Arial"/>
          <w:b/>
          <w:bCs/>
          <w:sz w:val="22"/>
          <w:szCs w:val="22"/>
          <w:lang w:val="en-GB"/>
        </w:rPr>
        <w:t xml:space="preserve">Fig. </w:t>
      </w:r>
      <w:del w:id="240" w:author="Clay Cressler" w:date="2020-10-12T22:45:00Z">
        <w:r w:rsidR="00164B2E" w:rsidRPr="002E1457" w:rsidDel="00A263B0">
          <w:rPr>
            <w:rFonts w:ascii="Arial" w:hAnsi="Arial" w:cs="Arial"/>
            <w:b/>
            <w:bCs/>
            <w:sz w:val="22"/>
            <w:szCs w:val="22"/>
            <w:lang w:val="en-GB"/>
          </w:rPr>
          <w:delText>2a</w:delText>
        </w:r>
        <w:r w:rsidR="00164B2E" w:rsidDel="00A263B0">
          <w:rPr>
            <w:rFonts w:ascii="Arial" w:hAnsi="Arial" w:cs="Arial"/>
            <w:bCs/>
            <w:sz w:val="22"/>
            <w:szCs w:val="22"/>
            <w:lang w:val="en-GB"/>
          </w:rPr>
          <w:delText xml:space="preserve"> </w:delText>
        </w:r>
      </w:del>
      <w:ins w:id="241" w:author="Clay Cressler" w:date="2020-10-12T22:45:00Z">
        <w:r w:rsidR="00A263B0">
          <w:rPr>
            <w:rFonts w:ascii="Arial" w:hAnsi="Arial" w:cs="Arial"/>
            <w:b/>
            <w:bCs/>
            <w:sz w:val="22"/>
            <w:szCs w:val="22"/>
            <w:lang w:val="en-GB"/>
          </w:rPr>
          <w:t>3</w:t>
        </w:r>
        <w:r w:rsidR="00A263B0">
          <w:rPr>
            <w:rFonts w:ascii="Arial" w:hAnsi="Arial" w:cs="Arial"/>
            <w:bCs/>
            <w:sz w:val="22"/>
            <w:szCs w:val="22"/>
            <w:lang w:val="en-GB"/>
          </w:rPr>
          <w:t xml:space="preserve"> </w:t>
        </w:r>
      </w:ins>
      <w:r>
        <w:rPr>
          <w:rFonts w:ascii="Arial" w:hAnsi="Arial" w:cs="Arial"/>
          <w:bCs/>
          <w:sz w:val="22"/>
          <w:szCs w:val="22"/>
          <w:lang w:val="en-GB"/>
        </w:rPr>
        <w:t>shows</w:t>
      </w:r>
      <w:r w:rsidR="00E22FA8">
        <w:rPr>
          <w:rFonts w:ascii="Arial" w:hAnsi="Arial" w:cs="Arial"/>
          <w:bCs/>
          <w:sz w:val="22"/>
          <w:szCs w:val="22"/>
          <w:lang w:val="en-GB"/>
        </w:rPr>
        <w:t xml:space="preserve"> outcomes for a simple model</w:t>
      </w:r>
      <w:del w:id="242" w:author="Clay Cressler" w:date="2020-10-12T22:45:00Z">
        <w:r w:rsidR="00E22FA8" w:rsidDel="00A263B0">
          <w:rPr>
            <w:rFonts w:ascii="Arial" w:hAnsi="Arial" w:cs="Arial"/>
            <w:bCs/>
            <w:sz w:val="22"/>
            <w:szCs w:val="22"/>
            <w:lang w:val="en-GB"/>
          </w:rPr>
          <w:delText xml:space="preserve"> of Th1 positive feedbacks</w:delText>
        </w:r>
      </w:del>
      <w:r w:rsidR="00F77BAB">
        <w:rPr>
          <w:rFonts w:ascii="Arial" w:hAnsi="Arial" w:cs="Arial"/>
          <w:bCs/>
          <w:sz w:val="22"/>
          <w:szCs w:val="22"/>
          <w:lang w:val="en-GB"/>
        </w:rPr>
        <w:t xml:space="preserve">, inspired by </w:t>
      </w:r>
      <w:r w:rsidR="00F77BAB" w:rsidRPr="00F77BAB">
        <w:rPr>
          <w:rFonts w:ascii="Arial" w:hAnsi="Arial" w:cs="Arial"/>
          <w:bCs/>
          <w:i/>
          <w:sz w:val="22"/>
          <w:szCs w:val="22"/>
          <w:lang w:val="en-GB"/>
        </w:rPr>
        <w:t xml:space="preserve">T. </w:t>
      </w:r>
      <w:proofErr w:type="spellStart"/>
      <w:r w:rsidR="00F77BAB" w:rsidRPr="00F77BAB">
        <w:rPr>
          <w:rFonts w:ascii="Arial" w:hAnsi="Arial" w:cs="Arial"/>
          <w:bCs/>
          <w:i/>
          <w:sz w:val="22"/>
          <w:szCs w:val="22"/>
          <w:lang w:val="en-GB"/>
        </w:rPr>
        <w:t>muris</w:t>
      </w:r>
      <w:proofErr w:type="spellEnd"/>
      <w:r w:rsidR="00E22FA8">
        <w:rPr>
          <w:rFonts w:ascii="Arial" w:hAnsi="Arial" w:cs="Arial"/>
          <w:bCs/>
          <w:sz w:val="22"/>
          <w:szCs w:val="22"/>
          <w:lang w:val="en-GB"/>
        </w:rPr>
        <w:t xml:space="preserve">. </w:t>
      </w:r>
      <w:ins w:id="243" w:author="Clay Cressler" w:date="2020-10-12T22:45:00Z">
        <w:r w:rsidR="00A263B0">
          <w:rPr>
            <w:rFonts w:ascii="Arial" w:hAnsi="Arial" w:cs="Arial"/>
            <w:bCs/>
            <w:sz w:val="22"/>
            <w:szCs w:val="22"/>
            <w:lang w:val="en-GB"/>
          </w:rPr>
          <w:t xml:space="preserve">The model includes </w:t>
        </w:r>
      </w:ins>
      <w:ins w:id="244" w:author="Clay Cressler" w:date="2020-10-12T22:46:00Z">
        <w:r w:rsidR="00A263B0">
          <w:rPr>
            <w:rFonts w:ascii="Arial" w:hAnsi="Arial" w:cs="Arial"/>
            <w:bCs/>
            <w:sz w:val="22"/>
            <w:szCs w:val="22"/>
            <w:lang w:val="en-GB"/>
          </w:rPr>
          <w:t xml:space="preserve">all of the negative and positive feedbacks </w:t>
        </w:r>
      </w:ins>
      <w:ins w:id="245" w:author="Clay Cressler" w:date="2020-10-12T23:16:00Z">
        <w:r w:rsidR="00A53FEE">
          <w:rPr>
            <w:rFonts w:ascii="Arial" w:hAnsi="Arial" w:cs="Arial"/>
            <w:bCs/>
            <w:sz w:val="22"/>
            <w:szCs w:val="22"/>
            <w:lang w:val="en-GB"/>
          </w:rPr>
          <w:t>indicated in</w:t>
        </w:r>
      </w:ins>
      <w:ins w:id="246" w:author="Clay Cressler" w:date="2020-10-12T22:46:00Z">
        <w:r w:rsidR="00A263B0">
          <w:rPr>
            <w:rFonts w:ascii="Arial" w:hAnsi="Arial" w:cs="Arial"/>
            <w:bCs/>
            <w:sz w:val="22"/>
            <w:szCs w:val="22"/>
            <w:lang w:val="en-GB"/>
          </w:rPr>
          <w:t xml:space="preserve"> Fig. 2a, including self-promotion of Th1 and Th2 response, Th1-Th2 cross-inhibition, and parasite promotion of Th1 and Th2 responses.</w:t>
        </w:r>
      </w:ins>
      <w:ins w:id="247" w:author="Clay Cressler" w:date="2020-10-12T23:17:00Z">
        <w:r w:rsidR="00A53FEE">
          <w:rPr>
            <w:rFonts w:ascii="Arial" w:hAnsi="Arial" w:cs="Arial"/>
            <w:bCs/>
            <w:sz w:val="22"/>
            <w:szCs w:val="22"/>
            <w:lang w:val="en-GB"/>
          </w:rPr>
          <w:t xml:space="preserve"> </w:t>
        </w:r>
        <w:r w:rsidR="00A53FEE" w:rsidRPr="00A53FEE">
          <w:rPr>
            <w:rFonts w:ascii="Arial" w:hAnsi="Arial" w:cs="Arial"/>
            <w:b/>
            <w:sz w:val="22"/>
            <w:szCs w:val="22"/>
            <w:lang w:val="en-GB"/>
            <w:rPrChange w:id="248" w:author="Clay Cressler" w:date="2020-10-12T23:24:00Z">
              <w:rPr>
                <w:rFonts w:ascii="Arial" w:hAnsi="Arial" w:cs="Arial"/>
                <w:bCs/>
                <w:sz w:val="22"/>
                <w:szCs w:val="22"/>
                <w:lang w:val="en-GB"/>
              </w:rPr>
            </w:rPrChange>
          </w:rPr>
          <w:t>Analysis of this model reveals several important truths.</w:t>
        </w:r>
        <w:r w:rsidR="00A53FEE" w:rsidRPr="00A53FEE">
          <w:rPr>
            <w:rFonts w:ascii="Arial" w:hAnsi="Arial" w:cs="Arial"/>
            <w:bCs/>
            <w:sz w:val="22"/>
            <w:szCs w:val="22"/>
            <w:lang w:val="en-GB"/>
          </w:rPr>
          <w:t xml:space="preserve"> First, </w:t>
        </w:r>
        <w:proofErr w:type="spellStart"/>
        <w:r w:rsidR="00A53FEE" w:rsidRPr="00672BDB">
          <w:rPr>
            <w:rFonts w:ascii="Arial" w:hAnsi="Arial" w:cs="Arial"/>
            <w:bCs/>
            <w:sz w:val="22"/>
            <w:szCs w:val="22"/>
            <w:lang w:val="en-GB"/>
          </w:rPr>
          <w:t>mu</w:t>
        </w:r>
        <w:r w:rsidR="00A53FEE" w:rsidRPr="00D85A04">
          <w:rPr>
            <w:rFonts w:ascii="Arial" w:hAnsi="Arial" w:cs="Arial"/>
            <w:bCs/>
            <w:sz w:val="22"/>
            <w:szCs w:val="22"/>
            <w:lang w:val="en-GB"/>
          </w:rPr>
          <w:t>ltistability</w:t>
        </w:r>
        <w:proofErr w:type="spellEnd"/>
        <w:r w:rsidR="00A53FEE" w:rsidRPr="00D85A04">
          <w:rPr>
            <w:rFonts w:ascii="Arial" w:hAnsi="Arial" w:cs="Arial"/>
            <w:bCs/>
            <w:sz w:val="22"/>
            <w:szCs w:val="22"/>
            <w:lang w:val="en-GB"/>
          </w:rPr>
          <w:t xml:space="preserve"> is ramp</w:t>
        </w:r>
        <w:r w:rsidR="00A53FEE" w:rsidRPr="007C3F91">
          <w:rPr>
            <w:rFonts w:ascii="Arial" w:hAnsi="Arial" w:cs="Arial"/>
            <w:bCs/>
            <w:sz w:val="22"/>
            <w:szCs w:val="22"/>
            <w:lang w:val="en-GB"/>
          </w:rPr>
          <w:t>an</w:t>
        </w:r>
      </w:ins>
      <w:ins w:id="249" w:author="Clay Cressler" w:date="2020-10-12T23:23:00Z">
        <w:r w:rsidR="00A53FEE" w:rsidRPr="00A53FEE">
          <w:rPr>
            <w:rFonts w:ascii="Arial" w:hAnsi="Arial" w:cs="Arial"/>
            <w:bCs/>
            <w:sz w:val="22"/>
            <w:szCs w:val="22"/>
            <w:lang w:val="en-GB"/>
            <w:rPrChange w:id="250" w:author="Clay Cressler" w:date="2020-10-12T23:24:00Z">
              <w:rPr>
                <w:rFonts w:ascii="Arial" w:hAnsi="Arial" w:cs="Arial"/>
                <w:bCs/>
                <w:sz w:val="22"/>
                <w:szCs w:val="22"/>
                <w:u w:val="single"/>
                <w:lang w:val="en-GB"/>
              </w:rPr>
            </w:rPrChange>
          </w:rPr>
          <w:t xml:space="preserve">t. </w:t>
        </w:r>
        <w:r w:rsidR="00A53FEE" w:rsidRPr="00A53FEE">
          <w:rPr>
            <w:rFonts w:ascii="Arial" w:hAnsi="Arial" w:cs="Arial"/>
            <w:bCs/>
            <w:sz w:val="22"/>
            <w:szCs w:val="22"/>
            <w:lang w:val="en-GB"/>
          </w:rPr>
          <w:t>E</w:t>
        </w:r>
      </w:ins>
      <w:ins w:id="251" w:author="Clay Cressler" w:date="2020-10-12T23:18:00Z">
        <w:r w:rsidR="00A53FEE" w:rsidRPr="00A53FEE">
          <w:rPr>
            <w:rFonts w:ascii="Arial" w:hAnsi="Arial" w:cs="Arial"/>
            <w:bCs/>
            <w:sz w:val="22"/>
            <w:szCs w:val="22"/>
            <w:lang w:val="en-GB"/>
          </w:rPr>
          <w:t xml:space="preserve">xamination of the Th2-parasite subsystem reveals </w:t>
        </w:r>
        <w:proofErr w:type="spellStart"/>
        <w:r w:rsidR="00A53FEE" w:rsidRPr="00A53FEE">
          <w:rPr>
            <w:rFonts w:ascii="Arial" w:hAnsi="Arial" w:cs="Arial"/>
            <w:bCs/>
            <w:sz w:val="22"/>
            <w:szCs w:val="22"/>
            <w:lang w:val="en-GB"/>
          </w:rPr>
          <w:t>bistability</w:t>
        </w:r>
        <w:proofErr w:type="spellEnd"/>
        <w:r w:rsidR="00A53FEE" w:rsidRPr="00A53FEE">
          <w:rPr>
            <w:rFonts w:ascii="Arial" w:hAnsi="Arial" w:cs="Arial"/>
            <w:bCs/>
            <w:sz w:val="22"/>
            <w:szCs w:val="22"/>
            <w:lang w:val="en-GB"/>
          </w:rPr>
          <w:t xml:space="preserve"> between acute and chronic infections</w:t>
        </w:r>
      </w:ins>
      <w:ins w:id="252" w:author="Clay Cressler" w:date="2020-10-12T23:25:00Z">
        <w:r w:rsidR="00A53FEE">
          <w:rPr>
            <w:rFonts w:ascii="Arial" w:hAnsi="Arial" w:cs="Arial"/>
            <w:bCs/>
            <w:sz w:val="22"/>
            <w:szCs w:val="22"/>
            <w:lang w:val="en-GB"/>
          </w:rPr>
          <w:t xml:space="preserve"> (Fig. 3A)</w:t>
        </w:r>
      </w:ins>
      <w:ins w:id="253" w:author="Clay Cressler" w:date="2020-10-12T23:18:00Z">
        <w:r w:rsidR="00A53FEE" w:rsidRPr="00A53FEE">
          <w:rPr>
            <w:rFonts w:ascii="Arial" w:hAnsi="Arial" w:cs="Arial"/>
            <w:bCs/>
            <w:sz w:val="22"/>
            <w:szCs w:val="22"/>
            <w:lang w:val="en-GB"/>
          </w:rPr>
          <w:t xml:space="preserve">, and examination of the Th1-Th2 subsystem reveals </w:t>
        </w:r>
        <w:proofErr w:type="spellStart"/>
        <w:r w:rsidR="00A53FEE" w:rsidRPr="00A53FEE">
          <w:rPr>
            <w:rFonts w:ascii="Arial" w:hAnsi="Arial" w:cs="Arial"/>
            <w:bCs/>
            <w:sz w:val="22"/>
            <w:szCs w:val="22"/>
            <w:lang w:val="en-GB"/>
          </w:rPr>
          <w:t>multistability</w:t>
        </w:r>
        <w:proofErr w:type="spellEnd"/>
        <w:r w:rsidR="00A53FEE" w:rsidRPr="00A53FEE">
          <w:rPr>
            <w:rFonts w:ascii="Arial" w:hAnsi="Arial" w:cs="Arial"/>
            <w:bCs/>
            <w:sz w:val="22"/>
            <w:szCs w:val="22"/>
            <w:lang w:val="en-GB"/>
          </w:rPr>
          <w:t xml:space="preserve"> between a variety of empirically observed i</w:t>
        </w:r>
      </w:ins>
      <w:ins w:id="254" w:author="Clay Cressler" w:date="2020-10-12T23:19:00Z">
        <w:r w:rsidR="00A53FEE" w:rsidRPr="00A53FEE">
          <w:rPr>
            <w:rFonts w:ascii="Arial" w:hAnsi="Arial" w:cs="Arial"/>
            <w:bCs/>
            <w:sz w:val="22"/>
            <w:szCs w:val="22"/>
            <w:lang w:val="en-GB"/>
          </w:rPr>
          <w:t>mmune states, including (critically), Th1 and Th2 polarization</w:t>
        </w:r>
      </w:ins>
      <w:ins w:id="255" w:author="Clay Cressler" w:date="2020-10-12T23:25:00Z">
        <w:r w:rsidR="00A53FEE">
          <w:rPr>
            <w:rFonts w:ascii="Arial" w:hAnsi="Arial" w:cs="Arial"/>
            <w:bCs/>
            <w:sz w:val="22"/>
            <w:szCs w:val="22"/>
            <w:lang w:val="en-GB"/>
          </w:rPr>
          <w:t xml:space="preserve"> (Fig. 3B)</w:t>
        </w:r>
      </w:ins>
      <w:ins w:id="256" w:author="Clay Cressler" w:date="2020-10-12T23:19:00Z">
        <w:r w:rsidR="00A53FEE" w:rsidRPr="00A53FEE">
          <w:rPr>
            <w:rFonts w:ascii="Arial" w:hAnsi="Arial" w:cs="Arial"/>
            <w:bCs/>
            <w:sz w:val="22"/>
            <w:szCs w:val="22"/>
            <w:lang w:val="en-GB"/>
          </w:rPr>
          <w:t xml:space="preserve">. </w:t>
        </w:r>
        <w:r w:rsidR="00A53FEE" w:rsidRPr="00A53FEE">
          <w:rPr>
            <w:rFonts w:ascii="Arial" w:hAnsi="Arial" w:cs="Arial"/>
            <w:bCs/>
            <w:sz w:val="22"/>
            <w:szCs w:val="22"/>
            <w:lang w:val="en-GB"/>
            <w:rPrChange w:id="257" w:author="Clay Cressler" w:date="2020-10-12T23:24:00Z">
              <w:rPr>
                <w:rFonts w:ascii="Arial" w:hAnsi="Arial" w:cs="Arial"/>
                <w:bCs/>
                <w:sz w:val="22"/>
                <w:szCs w:val="22"/>
                <w:u w:val="single"/>
                <w:lang w:val="en-GB"/>
              </w:rPr>
            </w:rPrChange>
          </w:rPr>
          <w:t xml:space="preserve">Second, observed infection outcomes depend on the strength of </w:t>
        </w:r>
      </w:ins>
      <w:ins w:id="258" w:author="Clay Cressler" w:date="2020-10-12T23:20:00Z">
        <w:r w:rsidR="00A53FEE" w:rsidRPr="00A53FEE">
          <w:rPr>
            <w:rFonts w:ascii="Arial" w:hAnsi="Arial" w:cs="Arial"/>
            <w:bCs/>
            <w:sz w:val="22"/>
            <w:szCs w:val="22"/>
            <w:lang w:val="en-GB"/>
            <w:rPrChange w:id="259" w:author="Clay Cressler" w:date="2020-10-12T23:24:00Z">
              <w:rPr>
                <w:rFonts w:ascii="Arial" w:hAnsi="Arial" w:cs="Arial"/>
                <w:bCs/>
                <w:sz w:val="22"/>
                <w:szCs w:val="22"/>
                <w:u w:val="single"/>
                <w:lang w:val="en-GB"/>
              </w:rPr>
            </w:rPrChange>
          </w:rPr>
          <w:t xml:space="preserve">the </w:t>
        </w:r>
      </w:ins>
      <w:ins w:id="260" w:author="Clay Cressler" w:date="2020-10-12T23:19:00Z">
        <w:r w:rsidR="00A53FEE" w:rsidRPr="00A53FEE">
          <w:rPr>
            <w:rFonts w:ascii="Arial" w:hAnsi="Arial" w:cs="Arial"/>
            <w:bCs/>
            <w:sz w:val="22"/>
            <w:szCs w:val="22"/>
            <w:lang w:val="en-GB"/>
            <w:rPrChange w:id="261" w:author="Clay Cressler" w:date="2020-10-12T23:24:00Z">
              <w:rPr>
                <w:rFonts w:ascii="Arial" w:hAnsi="Arial" w:cs="Arial"/>
                <w:bCs/>
                <w:sz w:val="22"/>
                <w:szCs w:val="22"/>
                <w:u w:val="single"/>
                <w:lang w:val="en-GB"/>
              </w:rPr>
            </w:rPrChange>
          </w:rPr>
          <w:t>clearance-promoting and chronicity-promoting processes</w:t>
        </w:r>
      </w:ins>
      <w:ins w:id="262" w:author="Clay Cressler" w:date="2020-10-12T23:20:00Z">
        <w:r w:rsidR="00A53FEE" w:rsidRPr="00A53FEE">
          <w:rPr>
            <w:rFonts w:ascii="Arial" w:hAnsi="Arial" w:cs="Arial"/>
            <w:bCs/>
            <w:sz w:val="22"/>
            <w:szCs w:val="22"/>
            <w:lang w:val="en-GB"/>
            <w:rPrChange w:id="263" w:author="Clay Cressler" w:date="2020-10-12T23:24:00Z">
              <w:rPr>
                <w:rFonts w:ascii="Arial" w:hAnsi="Arial" w:cs="Arial"/>
                <w:bCs/>
                <w:sz w:val="22"/>
                <w:szCs w:val="22"/>
                <w:u w:val="single"/>
                <w:lang w:val="en-GB"/>
              </w:rPr>
            </w:rPrChange>
          </w:rPr>
          <w:t xml:space="preserve"> driving immune </w:t>
        </w:r>
        <w:proofErr w:type="spellStart"/>
        <w:r w:rsidR="00A53FEE" w:rsidRPr="00A53FEE">
          <w:rPr>
            <w:rFonts w:ascii="Arial" w:hAnsi="Arial" w:cs="Arial"/>
            <w:bCs/>
            <w:sz w:val="22"/>
            <w:szCs w:val="22"/>
            <w:lang w:val="en-GB"/>
            <w:rPrChange w:id="264" w:author="Clay Cressler" w:date="2020-10-12T23:24:00Z">
              <w:rPr>
                <w:rFonts w:ascii="Arial" w:hAnsi="Arial" w:cs="Arial"/>
                <w:bCs/>
                <w:sz w:val="22"/>
                <w:szCs w:val="22"/>
                <w:u w:val="single"/>
                <w:lang w:val="en-GB"/>
              </w:rPr>
            </w:rPrChange>
          </w:rPr>
          <w:t>dynamics.</w:t>
        </w:r>
        <w:r w:rsidR="00A53FEE">
          <w:rPr>
            <w:rFonts w:ascii="Arial" w:hAnsi="Arial" w:cs="Arial"/>
            <w:bCs/>
            <w:sz w:val="22"/>
            <w:szCs w:val="22"/>
            <w:u w:val="single"/>
            <w:lang w:val="en-GB"/>
          </w:rPr>
          <w:t xml:space="preserve"> </w:t>
        </w:r>
      </w:ins>
      <w:proofErr w:type="spellEnd"/>
      <w:ins w:id="265" w:author="Clay Cressler" w:date="2020-10-12T23:24:00Z">
        <w:r w:rsidR="00A53FEE">
          <w:rPr>
            <w:rFonts w:ascii="Arial" w:hAnsi="Arial" w:cs="Arial"/>
            <w:bCs/>
            <w:sz w:val="22"/>
            <w:szCs w:val="22"/>
            <w:u w:val="single"/>
            <w:lang w:val="en-GB"/>
          </w:rPr>
          <w:t xml:space="preserve">Third, variation in the initial dose of parasites or the initial state of the immune system can </w:t>
        </w:r>
      </w:ins>
      <w:ins w:id="266" w:author="Clay Cressler" w:date="2020-10-12T23:25:00Z">
        <w:r w:rsidR="00A53FEE">
          <w:rPr>
            <w:rFonts w:ascii="Arial" w:hAnsi="Arial" w:cs="Arial"/>
            <w:bCs/>
            <w:sz w:val="22"/>
            <w:szCs w:val="22"/>
            <w:u w:val="single"/>
            <w:lang w:val="en-GB"/>
          </w:rPr>
          <w:t xml:space="preserve">lead to variation in infection duration and reveal which feedback processes are most important to system dynamics. </w:t>
        </w:r>
        <w:commentRangeStart w:id="267"/>
        <w:r w:rsidR="00A53FEE">
          <w:rPr>
            <w:rFonts w:ascii="Arial" w:hAnsi="Arial" w:cs="Arial"/>
            <w:bCs/>
            <w:sz w:val="22"/>
            <w:szCs w:val="22"/>
            <w:u w:val="single"/>
            <w:lang w:val="en-GB"/>
          </w:rPr>
          <w:t xml:space="preserve">In particular, </w:t>
        </w:r>
      </w:ins>
      <w:ins w:id="268" w:author="Clay Cressler" w:date="2020-10-12T23:26:00Z">
        <w:r w:rsidR="00A53FEE" w:rsidRPr="00A53FEE">
          <w:rPr>
            <w:rFonts w:ascii="Arial" w:hAnsi="Arial" w:cs="Arial"/>
            <w:bCs/>
            <w:sz w:val="22"/>
            <w:szCs w:val="22"/>
            <w:u w:val="single"/>
            <w:lang w:val="en-GB"/>
          </w:rPr>
          <w:t>If clearance-promoting feedback loops are stronger than chronicity-promoting loops and the immune system is initially Th1-biased, then low dose</w:t>
        </w:r>
      </w:ins>
      <w:ins w:id="269" w:author="Clay Cressler" w:date="2020-10-12T23:29:00Z">
        <w:r w:rsidR="00C0248F">
          <w:rPr>
            <w:rFonts w:ascii="Arial" w:hAnsi="Arial" w:cs="Arial"/>
            <w:bCs/>
            <w:sz w:val="22"/>
            <w:szCs w:val="22"/>
            <w:u w:val="single"/>
            <w:lang w:val="en-GB"/>
          </w:rPr>
          <w:t>s</w:t>
        </w:r>
      </w:ins>
      <w:ins w:id="270" w:author="Clay Cressler" w:date="2020-10-12T23:26:00Z">
        <w:r w:rsidR="00A53FEE" w:rsidRPr="00A53FEE">
          <w:rPr>
            <w:rFonts w:ascii="Arial" w:hAnsi="Arial" w:cs="Arial"/>
            <w:bCs/>
            <w:sz w:val="22"/>
            <w:szCs w:val="22"/>
            <w:u w:val="single"/>
            <w:lang w:val="en-GB"/>
          </w:rPr>
          <w:t xml:space="preserve"> will lead to a chronic infection but high doses will be cleared (C1</w:t>
        </w:r>
      </w:ins>
      <w:ins w:id="271" w:author="Clay Cressler" w:date="2020-10-12T23:28:00Z">
        <w:r w:rsidR="00C0248F">
          <w:rPr>
            <w:rFonts w:ascii="Arial" w:hAnsi="Arial" w:cs="Arial"/>
            <w:bCs/>
            <w:sz w:val="22"/>
            <w:szCs w:val="22"/>
            <w:u w:val="single"/>
            <w:lang w:val="en-GB"/>
          </w:rPr>
          <w:t xml:space="preserve">, moving from </w:t>
        </w:r>
        <w:proofErr w:type="spellStart"/>
        <w:r w:rsidR="00C0248F">
          <w:rPr>
            <w:rFonts w:ascii="Arial" w:hAnsi="Arial" w:cs="Arial"/>
            <w:bCs/>
            <w:sz w:val="22"/>
            <w:szCs w:val="22"/>
            <w:u w:val="single"/>
            <w:lang w:val="en-GB"/>
          </w:rPr>
          <w:t>gray</w:t>
        </w:r>
        <w:proofErr w:type="spellEnd"/>
        <w:r w:rsidR="00C0248F">
          <w:rPr>
            <w:rFonts w:ascii="Arial" w:hAnsi="Arial" w:cs="Arial"/>
            <w:bCs/>
            <w:sz w:val="22"/>
            <w:szCs w:val="22"/>
            <w:u w:val="single"/>
            <w:lang w:val="en-GB"/>
          </w:rPr>
          <w:t xml:space="preserve"> to black</w:t>
        </w:r>
      </w:ins>
      <w:ins w:id="272" w:author="Clay Cressler" w:date="2020-10-12T23:26:00Z">
        <w:r w:rsidR="00A53FEE" w:rsidRPr="00A53FEE">
          <w:rPr>
            <w:rFonts w:ascii="Arial" w:hAnsi="Arial" w:cs="Arial"/>
            <w:bCs/>
            <w:sz w:val="22"/>
            <w:szCs w:val="22"/>
            <w:u w:val="single"/>
            <w:lang w:val="en-GB"/>
          </w:rPr>
          <w:t xml:space="preserve">); if the immune system is initially Th2-biased, then </w:t>
        </w:r>
      </w:ins>
      <w:ins w:id="273" w:author="Clay Cressler" w:date="2020-10-12T23:28:00Z">
        <w:r w:rsidR="00C0248F">
          <w:rPr>
            <w:rFonts w:ascii="Arial" w:hAnsi="Arial" w:cs="Arial"/>
            <w:bCs/>
            <w:sz w:val="22"/>
            <w:szCs w:val="22"/>
            <w:u w:val="single"/>
            <w:lang w:val="en-GB"/>
          </w:rPr>
          <w:t>infections will be cleared rapidly,</w:t>
        </w:r>
      </w:ins>
      <w:ins w:id="274" w:author="Clay Cressler" w:date="2020-10-12T23:26:00Z">
        <w:r w:rsidR="00A53FEE" w:rsidRPr="00A53FEE">
          <w:rPr>
            <w:rFonts w:ascii="Arial" w:hAnsi="Arial" w:cs="Arial"/>
            <w:bCs/>
            <w:sz w:val="22"/>
            <w:szCs w:val="22"/>
            <w:u w:val="single"/>
            <w:lang w:val="en-GB"/>
          </w:rPr>
          <w:t xml:space="preserve"> regardless of dose (D1). If chronicity-promoting feedback loops are stronger than clearance-promoting loops and the immune system is initially Th1-biased, then chronic infections occur regardless of dose (C2); if the immune system is initially Th2-biased, then low</w:t>
        </w:r>
      </w:ins>
      <w:ins w:id="275" w:author="Clay Cressler" w:date="2020-10-12T23:29:00Z">
        <w:r w:rsidR="00C0248F">
          <w:rPr>
            <w:rFonts w:ascii="Arial" w:hAnsi="Arial" w:cs="Arial"/>
            <w:bCs/>
            <w:sz w:val="22"/>
            <w:szCs w:val="22"/>
            <w:u w:val="single"/>
            <w:lang w:val="en-GB"/>
          </w:rPr>
          <w:t xml:space="preserve"> </w:t>
        </w:r>
      </w:ins>
      <w:ins w:id="276" w:author="Clay Cressler" w:date="2020-10-12T23:26:00Z">
        <w:r w:rsidR="00A53FEE" w:rsidRPr="00A53FEE">
          <w:rPr>
            <w:rFonts w:ascii="Arial" w:hAnsi="Arial" w:cs="Arial"/>
            <w:bCs/>
            <w:sz w:val="22"/>
            <w:szCs w:val="22"/>
            <w:u w:val="single"/>
            <w:lang w:val="en-GB"/>
          </w:rPr>
          <w:t>dose</w:t>
        </w:r>
      </w:ins>
      <w:ins w:id="277" w:author="Clay Cressler" w:date="2020-10-12T23:29:00Z">
        <w:r w:rsidR="00C0248F">
          <w:rPr>
            <w:rFonts w:ascii="Arial" w:hAnsi="Arial" w:cs="Arial"/>
            <w:bCs/>
            <w:sz w:val="22"/>
            <w:szCs w:val="22"/>
            <w:u w:val="single"/>
            <w:lang w:val="en-GB"/>
          </w:rPr>
          <w:t>s</w:t>
        </w:r>
      </w:ins>
      <w:ins w:id="278" w:author="Clay Cressler" w:date="2020-10-12T23:26:00Z">
        <w:r w:rsidR="00A53FEE" w:rsidRPr="00A53FEE">
          <w:rPr>
            <w:rFonts w:ascii="Arial" w:hAnsi="Arial" w:cs="Arial"/>
            <w:bCs/>
            <w:sz w:val="22"/>
            <w:szCs w:val="22"/>
            <w:u w:val="single"/>
            <w:lang w:val="en-GB"/>
          </w:rPr>
          <w:t xml:space="preserve"> are cleared</w:t>
        </w:r>
      </w:ins>
      <w:ins w:id="279" w:author="Clay Cressler" w:date="2020-10-12T23:29:00Z">
        <w:r w:rsidR="00C0248F">
          <w:rPr>
            <w:rFonts w:ascii="Arial" w:hAnsi="Arial" w:cs="Arial"/>
            <w:bCs/>
            <w:sz w:val="22"/>
            <w:szCs w:val="22"/>
            <w:u w:val="single"/>
            <w:lang w:val="en-GB"/>
          </w:rPr>
          <w:t xml:space="preserve">, but </w:t>
        </w:r>
      </w:ins>
      <w:ins w:id="280" w:author="Clay Cressler" w:date="2020-10-12T23:26:00Z">
        <w:r w:rsidR="00A53FEE" w:rsidRPr="00A53FEE">
          <w:rPr>
            <w:rFonts w:ascii="Arial" w:hAnsi="Arial" w:cs="Arial"/>
            <w:bCs/>
            <w:sz w:val="22"/>
            <w:szCs w:val="22"/>
            <w:u w:val="single"/>
            <w:lang w:val="en-GB"/>
          </w:rPr>
          <w:t>high</w:t>
        </w:r>
      </w:ins>
      <w:ins w:id="281" w:author="Clay Cressler" w:date="2020-10-12T23:29:00Z">
        <w:r w:rsidR="00C0248F">
          <w:rPr>
            <w:rFonts w:ascii="Arial" w:hAnsi="Arial" w:cs="Arial"/>
            <w:bCs/>
            <w:sz w:val="22"/>
            <w:szCs w:val="22"/>
            <w:u w:val="single"/>
            <w:lang w:val="en-GB"/>
          </w:rPr>
          <w:t xml:space="preserve"> </w:t>
        </w:r>
      </w:ins>
      <w:ins w:id="282" w:author="Clay Cressler" w:date="2020-10-12T23:26:00Z">
        <w:r w:rsidR="00A53FEE" w:rsidRPr="00A53FEE">
          <w:rPr>
            <w:rFonts w:ascii="Arial" w:hAnsi="Arial" w:cs="Arial"/>
            <w:bCs/>
            <w:sz w:val="22"/>
            <w:szCs w:val="22"/>
            <w:u w:val="single"/>
            <w:lang w:val="en-GB"/>
          </w:rPr>
          <w:t>dose</w:t>
        </w:r>
      </w:ins>
      <w:ins w:id="283" w:author="Clay Cressler" w:date="2020-10-12T23:29:00Z">
        <w:r w:rsidR="00C0248F">
          <w:rPr>
            <w:rFonts w:ascii="Arial" w:hAnsi="Arial" w:cs="Arial"/>
            <w:bCs/>
            <w:sz w:val="22"/>
            <w:szCs w:val="22"/>
            <w:u w:val="single"/>
            <w:lang w:val="en-GB"/>
          </w:rPr>
          <w:t>s</w:t>
        </w:r>
      </w:ins>
      <w:ins w:id="284" w:author="Clay Cressler" w:date="2020-10-12T23:26:00Z">
        <w:r w:rsidR="00A53FEE" w:rsidRPr="00A53FEE">
          <w:rPr>
            <w:rFonts w:ascii="Arial" w:hAnsi="Arial" w:cs="Arial"/>
            <w:bCs/>
            <w:sz w:val="22"/>
            <w:szCs w:val="22"/>
            <w:u w:val="single"/>
            <w:lang w:val="en-GB"/>
          </w:rPr>
          <w:t xml:space="preserve"> will lead to a chronic infection (D2).</w:t>
        </w:r>
      </w:ins>
      <w:ins w:id="285" w:author="Clay Cressler" w:date="2020-10-12T23:30:00Z">
        <w:r w:rsidR="00C0248F">
          <w:rPr>
            <w:rFonts w:ascii="Arial" w:hAnsi="Arial" w:cs="Arial"/>
            <w:bCs/>
            <w:sz w:val="22"/>
            <w:szCs w:val="22"/>
            <w:u w:val="single"/>
            <w:lang w:val="en-GB"/>
          </w:rPr>
          <w:t xml:space="preserve"> </w:t>
        </w:r>
        <w:commentRangeEnd w:id="267"/>
        <w:r w:rsidR="00C0248F">
          <w:rPr>
            <w:rStyle w:val="CommentReference"/>
          </w:rPr>
          <w:commentReference w:id="267"/>
        </w:r>
      </w:ins>
      <w:del w:id="286" w:author="Clay Cressler" w:date="2020-10-12T23:30:00Z">
        <w:r w:rsidR="00E22FA8" w:rsidDel="00C0248F">
          <w:rPr>
            <w:rFonts w:ascii="Arial" w:hAnsi="Arial" w:cs="Arial"/>
            <w:bCs/>
            <w:sz w:val="22"/>
            <w:szCs w:val="22"/>
            <w:lang w:val="en-GB"/>
          </w:rPr>
          <w:delText xml:space="preserve">Here, </w:delText>
        </w:r>
        <w:r w:rsidDel="00C0248F">
          <w:rPr>
            <w:rFonts w:ascii="Arial" w:hAnsi="Arial" w:cs="Arial"/>
            <w:bCs/>
            <w:sz w:val="22"/>
            <w:szCs w:val="22"/>
            <w:lang w:val="en-GB"/>
          </w:rPr>
          <w:delText xml:space="preserve">increasing the parasite dose (moving the initial biomass from point A to point B) changes the outcome from rapid clearance to a chronic infection by engaging the </w:delText>
        </w:r>
        <w:r w:rsidRPr="00471F8B" w:rsidDel="00C0248F">
          <w:rPr>
            <w:rFonts w:ascii="Arial" w:hAnsi="Arial" w:cs="Arial"/>
            <w:bCs/>
            <w:sz w:val="22"/>
            <w:szCs w:val="22"/>
            <w:lang w:val="en-GB"/>
          </w:rPr>
          <w:delText xml:space="preserve">positive feedback loop between parasite </w:delText>
        </w:r>
        <w:r w:rsidR="00164B2E" w:rsidRPr="00471F8B" w:rsidDel="00C0248F">
          <w:rPr>
            <w:rFonts w:ascii="Arial" w:hAnsi="Arial" w:cs="Arial"/>
            <w:bCs/>
            <w:sz w:val="22"/>
            <w:szCs w:val="22"/>
            <w:lang w:val="en-GB"/>
          </w:rPr>
          <w:delText xml:space="preserve">biomass </w:delText>
        </w:r>
        <w:r w:rsidRPr="00471F8B" w:rsidDel="00C0248F">
          <w:rPr>
            <w:rFonts w:ascii="Arial" w:hAnsi="Arial" w:cs="Arial"/>
            <w:bCs/>
            <w:sz w:val="22"/>
            <w:szCs w:val="22"/>
            <w:lang w:val="en-GB"/>
          </w:rPr>
          <w:delText>and</w:delText>
        </w:r>
        <w:r w:rsidR="00471F8B" w:rsidDel="00C0248F">
          <w:rPr>
            <w:rFonts w:ascii="Arial" w:hAnsi="Arial" w:cs="Arial"/>
            <w:bCs/>
            <w:sz w:val="22"/>
            <w:szCs w:val="22"/>
            <w:lang w:val="en-GB"/>
          </w:rPr>
          <w:delText xml:space="preserve"> Th1</w:delText>
        </w:r>
        <w:r w:rsidRPr="00471F8B" w:rsidDel="00C0248F">
          <w:rPr>
            <w:rFonts w:ascii="Arial" w:hAnsi="Arial" w:cs="Arial"/>
            <w:bCs/>
            <w:sz w:val="22"/>
            <w:szCs w:val="22"/>
            <w:lang w:val="en-GB"/>
          </w:rPr>
          <w:delText xml:space="preserve"> immunomodulation. How</w:delText>
        </w:r>
        <w:r w:rsidDel="00C0248F">
          <w:rPr>
            <w:rFonts w:ascii="Arial" w:hAnsi="Arial" w:cs="Arial"/>
            <w:bCs/>
            <w:sz w:val="22"/>
            <w:szCs w:val="22"/>
            <w:lang w:val="en-GB"/>
          </w:rPr>
          <w:delText xml:space="preserve">ever, decreasing the initial </w:delText>
        </w:r>
        <w:r w:rsidR="0086526C" w:rsidDel="00C0248F">
          <w:rPr>
            <w:rFonts w:ascii="Arial" w:hAnsi="Arial" w:cs="Arial"/>
            <w:bCs/>
            <w:sz w:val="22"/>
            <w:szCs w:val="22"/>
            <w:lang w:val="en-GB"/>
          </w:rPr>
          <w:delText>“Th2-ness” of the immune response</w:delText>
        </w:r>
        <w:r w:rsidDel="00C0248F">
          <w:rPr>
            <w:rFonts w:ascii="Arial" w:hAnsi="Arial" w:cs="Arial"/>
            <w:bCs/>
            <w:sz w:val="22"/>
            <w:szCs w:val="22"/>
            <w:lang w:val="en-GB"/>
          </w:rPr>
          <w:delText xml:space="preserve"> (moving from point A to C) can also change the outcome to a chronic infection by </w:delText>
        </w:r>
        <w:r w:rsidR="0086526C" w:rsidDel="00C0248F">
          <w:rPr>
            <w:rFonts w:ascii="Arial" w:hAnsi="Arial" w:cs="Arial"/>
            <w:bCs/>
            <w:sz w:val="22"/>
            <w:szCs w:val="22"/>
            <w:lang w:val="en-GB"/>
          </w:rPr>
          <w:delText>weakening</w:delText>
        </w:r>
        <w:r w:rsidDel="00C0248F">
          <w:rPr>
            <w:rFonts w:ascii="Arial" w:hAnsi="Arial" w:cs="Arial"/>
            <w:bCs/>
            <w:sz w:val="22"/>
            <w:szCs w:val="22"/>
            <w:lang w:val="en-GB"/>
          </w:rPr>
          <w:delText xml:space="preserve"> the negative feedback loop between parasite growth and immunity. </w:delText>
        </w:r>
        <w:r w:rsidRPr="002E1457" w:rsidDel="00C0248F">
          <w:rPr>
            <w:rFonts w:ascii="Arial" w:hAnsi="Arial" w:cs="Arial"/>
            <w:b/>
            <w:bCs/>
            <w:sz w:val="22"/>
            <w:szCs w:val="22"/>
            <w:lang w:val="en-GB"/>
          </w:rPr>
          <w:delText xml:space="preserve">Fig. </w:delText>
        </w:r>
        <w:r w:rsidR="002E1457" w:rsidRPr="002E1457" w:rsidDel="00C0248F">
          <w:rPr>
            <w:rFonts w:ascii="Arial" w:hAnsi="Arial" w:cs="Arial"/>
            <w:b/>
            <w:bCs/>
            <w:sz w:val="22"/>
            <w:szCs w:val="22"/>
            <w:lang w:val="en-GB"/>
          </w:rPr>
          <w:delText>2b</w:delText>
        </w:r>
        <w:r w:rsidR="002E1457" w:rsidDel="00C0248F">
          <w:rPr>
            <w:rFonts w:ascii="Arial" w:hAnsi="Arial" w:cs="Arial"/>
            <w:bCs/>
            <w:sz w:val="22"/>
            <w:szCs w:val="22"/>
            <w:lang w:val="en-GB"/>
          </w:rPr>
          <w:delText xml:space="preserve"> </w:delText>
        </w:r>
        <w:r w:rsidDel="00C0248F">
          <w:rPr>
            <w:rFonts w:ascii="Arial" w:hAnsi="Arial" w:cs="Arial"/>
            <w:bCs/>
            <w:sz w:val="22"/>
            <w:szCs w:val="22"/>
            <w:lang w:val="en-GB"/>
          </w:rPr>
          <w:delText xml:space="preserve">shows outcomes for a simple model of </w:delText>
        </w:r>
        <w:r w:rsidR="002E1457" w:rsidDel="00C0248F">
          <w:rPr>
            <w:rFonts w:ascii="Arial" w:hAnsi="Arial" w:cs="Arial"/>
            <w:bCs/>
            <w:sz w:val="22"/>
            <w:szCs w:val="22"/>
            <w:lang w:val="en-GB"/>
          </w:rPr>
          <w:delText>Th2</w:delText>
        </w:r>
        <w:r w:rsidDel="00C0248F">
          <w:rPr>
            <w:rFonts w:ascii="Arial" w:hAnsi="Arial" w:cs="Arial"/>
            <w:bCs/>
            <w:sz w:val="22"/>
            <w:szCs w:val="22"/>
            <w:lang w:val="en-GB"/>
          </w:rPr>
          <w:delText xml:space="preserve"> </w:delText>
        </w:r>
        <w:r w:rsidR="0086526C" w:rsidDel="00C0248F">
          <w:rPr>
            <w:rFonts w:ascii="Arial" w:hAnsi="Arial" w:cs="Arial"/>
            <w:bCs/>
            <w:sz w:val="22"/>
            <w:szCs w:val="22"/>
            <w:lang w:val="en-GB"/>
          </w:rPr>
          <w:delText xml:space="preserve">positive </w:delText>
        </w:r>
        <w:r w:rsidDel="00C0248F">
          <w:rPr>
            <w:rFonts w:ascii="Arial" w:hAnsi="Arial" w:cs="Arial"/>
            <w:bCs/>
            <w:sz w:val="22"/>
            <w:szCs w:val="22"/>
            <w:lang w:val="en-GB"/>
          </w:rPr>
          <w:delText xml:space="preserve">feedbacks. Here, increasing parasite dose (moving from point A to B) changes the outcome from a chronic infection to clearance by engaging the positive feedback loop between </w:delText>
        </w:r>
        <w:r w:rsidR="002E1457" w:rsidDel="00C0248F">
          <w:rPr>
            <w:rFonts w:ascii="Arial" w:hAnsi="Arial" w:cs="Arial"/>
            <w:bCs/>
            <w:sz w:val="22"/>
            <w:szCs w:val="22"/>
            <w:lang w:val="en-GB"/>
          </w:rPr>
          <w:delText xml:space="preserve">Th2 </w:delText>
        </w:r>
        <w:r w:rsidDel="00C0248F">
          <w:rPr>
            <w:rFonts w:ascii="Arial" w:hAnsi="Arial" w:cs="Arial"/>
            <w:bCs/>
            <w:sz w:val="22"/>
            <w:szCs w:val="22"/>
            <w:lang w:val="en-GB"/>
          </w:rPr>
          <w:delText xml:space="preserve">activation and </w:delText>
        </w:r>
        <w:r w:rsidR="002E1457" w:rsidDel="00C0248F">
          <w:rPr>
            <w:rFonts w:ascii="Arial" w:hAnsi="Arial" w:cs="Arial"/>
            <w:bCs/>
            <w:sz w:val="22"/>
            <w:szCs w:val="22"/>
            <w:lang w:val="en-GB"/>
          </w:rPr>
          <w:delText xml:space="preserve">further Th2 </w:delText>
        </w:r>
        <w:r w:rsidDel="00C0248F">
          <w:rPr>
            <w:rFonts w:ascii="Arial" w:hAnsi="Arial" w:cs="Arial"/>
            <w:bCs/>
            <w:sz w:val="22"/>
            <w:szCs w:val="22"/>
            <w:lang w:val="en-GB"/>
          </w:rPr>
          <w:delText xml:space="preserve">cytokine production. </w:delText>
        </w:r>
        <w:r w:rsidR="0086526C" w:rsidDel="00C0248F">
          <w:rPr>
            <w:rFonts w:ascii="Arial" w:hAnsi="Arial" w:cs="Arial"/>
            <w:bCs/>
            <w:sz w:val="22"/>
            <w:szCs w:val="22"/>
            <w:lang w:val="en-GB"/>
          </w:rPr>
          <w:delText>I</w:delText>
        </w:r>
        <w:r w:rsidDel="00C0248F">
          <w:rPr>
            <w:rFonts w:ascii="Arial" w:hAnsi="Arial" w:cs="Arial"/>
            <w:bCs/>
            <w:sz w:val="22"/>
            <w:szCs w:val="22"/>
            <w:lang w:val="en-GB"/>
          </w:rPr>
          <w:delText xml:space="preserve">ncreasing the initial </w:delText>
        </w:r>
        <w:r w:rsidR="0086526C" w:rsidDel="00C0248F">
          <w:rPr>
            <w:rFonts w:ascii="Arial" w:hAnsi="Arial" w:cs="Arial"/>
            <w:bCs/>
            <w:sz w:val="22"/>
            <w:szCs w:val="22"/>
            <w:lang w:val="en-GB"/>
          </w:rPr>
          <w:delText>Th2ness of the immune response</w:delText>
        </w:r>
        <w:r w:rsidDel="00C0248F">
          <w:rPr>
            <w:rFonts w:ascii="Arial" w:hAnsi="Arial" w:cs="Arial"/>
            <w:bCs/>
            <w:sz w:val="22"/>
            <w:szCs w:val="22"/>
            <w:lang w:val="en-GB"/>
          </w:rPr>
          <w:delText xml:space="preserve"> (from point A to C) can achieve the same outcome.</w:delText>
        </w:r>
      </w:del>
    </w:p>
    <w:p w14:paraId="3F8E96AB" w14:textId="77777777" w:rsidR="00017330" w:rsidRDefault="00017330" w:rsidP="00AF02BC">
      <w:pPr>
        <w:jc w:val="both"/>
        <w:rPr>
          <w:rFonts w:ascii="Arial" w:hAnsi="Arial" w:cs="Arial"/>
          <w:bCs/>
          <w:sz w:val="22"/>
          <w:szCs w:val="22"/>
          <w:lang w:val="en-GB"/>
        </w:rPr>
      </w:pPr>
    </w:p>
    <w:p w14:paraId="5C36EA19" w14:textId="274CFC48" w:rsidR="00017330" w:rsidDel="00C0248F" w:rsidRDefault="00C248F1" w:rsidP="00AF02BC">
      <w:pPr>
        <w:jc w:val="both"/>
        <w:rPr>
          <w:del w:id="287" w:author="Clay Cressler" w:date="2020-10-12T23:31:00Z"/>
        </w:rPr>
      </w:pPr>
      <w:del w:id="288" w:author="Clay Cressler" w:date="2020-10-12T23:31:00Z">
        <w:r w:rsidDel="00C0248F">
          <w:rPr>
            <w:rFonts w:ascii="Arial" w:hAnsi="Arial" w:cs="Arial"/>
            <w:bCs/>
            <w:sz w:val="22"/>
            <w:szCs w:val="22"/>
            <w:lang w:val="en-GB"/>
          </w:rPr>
          <w:delText>These simple models suggest that</w:delText>
        </w:r>
        <w:r w:rsidR="000F7DF9" w:rsidDel="00C0248F">
          <w:rPr>
            <w:rFonts w:ascii="Arial" w:hAnsi="Arial" w:cs="Arial"/>
            <w:bCs/>
            <w:sz w:val="22"/>
            <w:szCs w:val="22"/>
            <w:lang w:val="en-GB"/>
          </w:rPr>
          <w:delText xml:space="preserve"> differences in the dose-response of infection duration across host genotypes may depend on the </w:delText>
        </w:r>
        <w:r w:rsidR="002D4BC4" w:rsidDel="00C0248F">
          <w:rPr>
            <w:rFonts w:ascii="Arial" w:hAnsi="Arial" w:cs="Arial"/>
            <w:bCs/>
            <w:sz w:val="22"/>
            <w:szCs w:val="22"/>
            <w:lang w:val="en-GB"/>
          </w:rPr>
          <w:delText xml:space="preserve">relative </w:delText>
        </w:r>
        <w:r w:rsidR="000F7DF9" w:rsidDel="00C0248F">
          <w:rPr>
            <w:rFonts w:ascii="Arial" w:hAnsi="Arial" w:cs="Arial"/>
            <w:bCs/>
            <w:sz w:val="22"/>
            <w:szCs w:val="22"/>
            <w:lang w:val="en-GB"/>
          </w:rPr>
          <w:delText>strength</w:delText>
        </w:r>
        <w:r w:rsidR="002D4BC4" w:rsidDel="00C0248F">
          <w:rPr>
            <w:rFonts w:ascii="Arial" w:hAnsi="Arial" w:cs="Arial"/>
            <w:bCs/>
            <w:sz w:val="22"/>
            <w:szCs w:val="22"/>
            <w:lang w:val="en-GB"/>
          </w:rPr>
          <w:delText>s</w:delText>
        </w:r>
        <w:r w:rsidR="000F7DF9" w:rsidDel="00C0248F">
          <w:rPr>
            <w:rFonts w:ascii="Arial" w:hAnsi="Arial" w:cs="Arial"/>
            <w:bCs/>
            <w:sz w:val="22"/>
            <w:szCs w:val="22"/>
            <w:lang w:val="en-GB"/>
          </w:rPr>
          <w:delText xml:space="preserve"> of</w:delText>
        </w:r>
        <w:r w:rsidDel="00C0248F">
          <w:rPr>
            <w:rFonts w:ascii="Arial" w:hAnsi="Arial" w:cs="Arial"/>
            <w:bCs/>
            <w:sz w:val="22"/>
            <w:szCs w:val="22"/>
            <w:lang w:val="en-GB"/>
          </w:rPr>
          <w:delText xml:space="preserve"> </w:delText>
        </w:r>
        <w:r w:rsidR="002D4BC4" w:rsidDel="00C0248F">
          <w:rPr>
            <w:rFonts w:ascii="Arial" w:hAnsi="Arial" w:cs="Arial"/>
            <w:bCs/>
            <w:sz w:val="22"/>
            <w:szCs w:val="22"/>
            <w:lang w:val="en-GB"/>
          </w:rPr>
          <w:delText>these</w:delText>
        </w:r>
        <w:r w:rsidDel="00C0248F">
          <w:rPr>
            <w:rFonts w:ascii="Arial" w:hAnsi="Arial" w:cs="Arial"/>
            <w:bCs/>
            <w:sz w:val="22"/>
            <w:szCs w:val="22"/>
            <w:lang w:val="en-GB"/>
          </w:rPr>
          <w:delText xml:space="preserve"> feedback </w:delText>
        </w:r>
        <w:r w:rsidR="000F7DF9" w:rsidDel="00C0248F">
          <w:rPr>
            <w:rFonts w:ascii="Arial" w:hAnsi="Arial" w:cs="Arial"/>
            <w:bCs/>
            <w:sz w:val="22"/>
            <w:szCs w:val="22"/>
            <w:lang w:val="en-GB"/>
          </w:rPr>
          <w:delText xml:space="preserve">loops: </w:delText>
        </w:r>
        <w:r w:rsidDel="00C0248F">
          <w:rPr>
            <w:rFonts w:ascii="Arial" w:hAnsi="Arial" w:cs="Arial"/>
            <w:bCs/>
            <w:sz w:val="22"/>
            <w:szCs w:val="22"/>
            <w:lang w:val="en-GB"/>
          </w:rPr>
          <w:delText xml:space="preserve">increasing dose can change the outcome from clearance to a chronic infection if </w:delText>
        </w:r>
        <w:r w:rsidR="002D4BC4" w:rsidDel="00C0248F">
          <w:rPr>
            <w:rFonts w:ascii="Arial" w:hAnsi="Arial" w:cs="Arial"/>
            <w:bCs/>
            <w:sz w:val="22"/>
            <w:szCs w:val="22"/>
            <w:lang w:val="en-GB"/>
          </w:rPr>
          <w:delText>Th1</w:delText>
        </w:r>
        <w:r w:rsidDel="00C0248F">
          <w:rPr>
            <w:rFonts w:ascii="Arial" w:hAnsi="Arial" w:cs="Arial"/>
            <w:bCs/>
            <w:sz w:val="22"/>
            <w:szCs w:val="22"/>
            <w:lang w:val="en-GB"/>
          </w:rPr>
          <w:delText xml:space="preserve">-mediated feedbacks are strong, or from chronic to acute if </w:delText>
        </w:r>
        <w:r w:rsidR="002D4BC4" w:rsidDel="00C0248F">
          <w:rPr>
            <w:rFonts w:ascii="Arial" w:hAnsi="Arial" w:cs="Arial"/>
            <w:bCs/>
            <w:sz w:val="22"/>
            <w:szCs w:val="22"/>
            <w:lang w:val="en-GB"/>
          </w:rPr>
          <w:delText>Th2</w:delText>
        </w:r>
        <w:r w:rsidDel="00C0248F">
          <w:rPr>
            <w:rFonts w:ascii="Arial" w:hAnsi="Arial" w:cs="Arial"/>
            <w:bCs/>
            <w:sz w:val="22"/>
            <w:szCs w:val="22"/>
            <w:lang w:val="en-GB"/>
          </w:rPr>
          <w:delText>-mediated feedbacks are strong</w:delText>
        </w:r>
        <w:r w:rsidR="000F7DF9" w:rsidDel="00C0248F">
          <w:rPr>
            <w:rFonts w:ascii="Arial" w:hAnsi="Arial" w:cs="Arial"/>
            <w:bCs/>
            <w:sz w:val="22"/>
            <w:szCs w:val="22"/>
            <w:lang w:val="en-GB"/>
          </w:rPr>
          <w:delText xml:space="preserve">. </w:delText>
        </w:r>
        <w:r w:rsidR="00E22FA8" w:rsidDel="00C0248F">
          <w:rPr>
            <w:rFonts w:ascii="Arial" w:hAnsi="Arial" w:cs="Arial"/>
            <w:bCs/>
            <w:sz w:val="22"/>
            <w:szCs w:val="22"/>
            <w:lang w:val="en-GB"/>
          </w:rPr>
          <w:delText xml:space="preserve">In other words, the differences between genotypes can be visualized by different configurations of the curves in </w:delText>
        </w:r>
        <w:r w:rsidR="00E22FA8" w:rsidRPr="008178D1" w:rsidDel="00C0248F">
          <w:rPr>
            <w:rFonts w:ascii="Arial" w:hAnsi="Arial" w:cs="Arial"/>
            <w:b/>
            <w:bCs/>
            <w:sz w:val="22"/>
            <w:szCs w:val="22"/>
            <w:lang w:val="en-GB"/>
          </w:rPr>
          <w:delText>Fig. 2</w:delText>
        </w:r>
        <w:r w:rsidR="00E22FA8" w:rsidDel="00C0248F">
          <w:rPr>
            <w:rFonts w:ascii="Arial" w:hAnsi="Arial" w:cs="Arial"/>
            <w:bCs/>
            <w:sz w:val="22"/>
            <w:szCs w:val="22"/>
            <w:lang w:val="en-GB"/>
          </w:rPr>
          <w:delText>. T</w:delText>
        </w:r>
        <w:r w:rsidR="000F7DF9" w:rsidDel="00C0248F">
          <w:rPr>
            <w:rFonts w:ascii="Arial" w:hAnsi="Arial" w:cs="Arial"/>
            <w:bCs/>
            <w:sz w:val="22"/>
            <w:szCs w:val="22"/>
            <w:lang w:val="en-GB"/>
          </w:rPr>
          <w:delText xml:space="preserve">hese feedbacks </w:delText>
        </w:r>
        <w:r w:rsidR="0086526C" w:rsidDel="00C0248F">
          <w:rPr>
            <w:rFonts w:ascii="Arial" w:hAnsi="Arial" w:cs="Arial"/>
            <w:bCs/>
            <w:sz w:val="22"/>
            <w:szCs w:val="22"/>
            <w:lang w:val="en-GB"/>
          </w:rPr>
          <w:delText xml:space="preserve">also </w:delText>
        </w:r>
        <w:r w:rsidR="000F7DF9" w:rsidDel="00C0248F">
          <w:rPr>
            <w:rFonts w:ascii="Arial" w:hAnsi="Arial" w:cs="Arial"/>
            <w:bCs/>
            <w:sz w:val="22"/>
            <w:szCs w:val="22"/>
            <w:lang w:val="en-GB"/>
          </w:rPr>
          <w:delText>make infection outcome sensitive to the initial state of the immune system;</w:delText>
        </w:r>
        <w:r w:rsidR="009A354B" w:rsidDel="00C0248F">
          <w:rPr>
            <w:rFonts w:ascii="Arial" w:hAnsi="Arial" w:cs="Arial"/>
            <w:bCs/>
            <w:sz w:val="22"/>
            <w:szCs w:val="22"/>
            <w:lang w:val="en-GB"/>
          </w:rPr>
          <w:delText xml:space="preserve"> baseline</w:delText>
        </w:r>
        <w:r w:rsidR="000F7DF9" w:rsidDel="00C0248F">
          <w:rPr>
            <w:rFonts w:ascii="Arial" w:hAnsi="Arial" w:cs="Arial"/>
            <w:bCs/>
            <w:sz w:val="22"/>
            <w:szCs w:val="22"/>
            <w:lang w:val="en-GB"/>
          </w:rPr>
          <w:delText xml:space="preserve"> </w:delText>
        </w:r>
        <w:r w:rsidR="009A354B" w:rsidDel="00C0248F">
          <w:rPr>
            <w:rFonts w:ascii="Arial" w:hAnsi="Arial" w:cs="Arial"/>
            <w:bCs/>
            <w:sz w:val="22"/>
            <w:szCs w:val="22"/>
            <w:lang w:val="en-GB"/>
          </w:rPr>
          <w:delText xml:space="preserve">immunological </w:delText>
        </w:r>
        <w:r w:rsidDel="00C0248F">
          <w:rPr>
            <w:rFonts w:ascii="Arial" w:hAnsi="Arial" w:cs="Arial"/>
            <w:bCs/>
            <w:sz w:val="22"/>
            <w:szCs w:val="22"/>
            <w:lang w:val="en-GB"/>
          </w:rPr>
          <w:delText>variation among individuals can tip the system towards clearance or chronic infections.</w:delText>
        </w:r>
        <w:r w:rsidR="00E22FA8" w:rsidDel="00C0248F">
          <w:rPr>
            <w:rFonts w:ascii="Arial" w:hAnsi="Arial" w:cs="Arial"/>
            <w:bCs/>
            <w:sz w:val="22"/>
            <w:szCs w:val="22"/>
            <w:lang w:val="en-GB"/>
          </w:rPr>
          <w:delText xml:space="preserve"> </w:delText>
        </w:r>
        <w:r w:rsidR="00E22FA8" w:rsidRPr="00016A23" w:rsidDel="00C0248F">
          <w:rPr>
            <w:rFonts w:ascii="Arial" w:hAnsi="Arial" w:cs="Arial"/>
            <w:bCs/>
            <w:sz w:val="22"/>
            <w:szCs w:val="22"/>
            <w:lang w:val="en-GB"/>
          </w:rPr>
          <w:delText>Thus, m</w:delText>
        </w:r>
        <w:r w:rsidRPr="00016A23" w:rsidDel="00C0248F">
          <w:rPr>
            <w:rFonts w:ascii="Arial" w:hAnsi="Arial" w:cs="Arial"/>
            <w:bCs/>
            <w:sz w:val="22"/>
            <w:szCs w:val="22"/>
            <w:lang w:val="en-GB"/>
          </w:rPr>
          <w:delText xml:space="preserve">ultiple individuals of one genotype </w:delText>
        </w:r>
        <w:r w:rsidR="00E22FA8" w:rsidRPr="00016A23" w:rsidDel="00C0248F">
          <w:rPr>
            <w:rFonts w:ascii="Arial" w:hAnsi="Arial" w:cs="Arial"/>
            <w:bCs/>
            <w:sz w:val="22"/>
            <w:szCs w:val="22"/>
            <w:lang w:val="en-GB"/>
          </w:rPr>
          <w:delText>would</w:delText>
        </w:r>
        <w:r w:rsidR="0086526C" w:rsidRPr="00016A23" w:rsidDel="00C0248F">
          <w:rPr>
            <w:rFonts w:ascii="Arial" w:hAnsi="Arial" w:cs="Arial"/>
            <w:bCs/>
            <w:sz w:val="22"/>
            <w:szCs w:val="22"/>
            <w:lang w:val="en-GB"/>
          </w:rPr>
          <w:delText xml:space="preserve"> </w:delText>
        </w:r>
        <w:r w:rsidR="00E22FA8" w:rsidRPr="00016A23" w:rsidDel="00C0248F">
          <w:rPr>
            <w:rFonts w:ascii="Arial" w:hAnsi="Arial" w:cs="Arial"/>
            <w:bCs/>
            <w:sz w:val="22"/>
            <w:szCs w:val="22"/>
            <w:lang w:val="en-GB"/>
          </w:rPr>
          <w:delText xml:space="preserve">be </w:delText>
        </w:r>
        <w:r w:rsidR="0086526C" w:rsidRPr="00016A23" w:rsidDel="00C0248F">
          <w:rPr>
            <w:rFonts w:ascii="Arial" w:hAnsi="Arial" w:cs="Arial"/>
            <w:bCs/>
            <w:sz w:val="22"/>
            <w:szCs w:val="22"/>
            <w:lang w:val="en-GB"/>
          </w:rPr>
          <w:delText xml:space="preserve">represented by </w:delText>
        </w:r>
        <w:r w:rsidRPr="00016A23" w:rsidDel="00C0248F">
          <w:rPr>
            <w:rFonts w:ascii="Arial" w:hAnsi="Arial" w:cs="Arial"/>
            <w:bCs/>
            <w:sz w:val="22"/>
            <w:szCs w:val="22"/>
            <w:lang w:val="en-GB"/>
          </w:rPr>
          <w:delText>a ‘cloud’ of point</w:delText>
        </w:r>
        <w:r w:rsidR="000F7DF9" w:rsidRPr="00016A23" w:rsidDel="00C0248F">
          <w:rPr>
            <w:rFonts w:ascii="Arial" w:hAnsi="Arial" w:cs="Arial"/>
            <w:bCs/>
            <w:sz w:val="22"/>
            <w:szCs w:val="22"/>
            <w:lang w:val="en-GB"/>
          </w:rPr>
          <w:delText>s</w:delText>
        </w:r>
        <w:r w:rsidR="00E22FA8" w:rsidRPr="00016A23" w:rsidDel="00C0248F">
          <w:rPr>
            <w:rFonts w:ascii="Arial" w:hAnsi="Arial" w:cs="Arial"/>
            <w:bCs/>
            <w:sz w:val="22"/>
            <w:szCs w:val="22"/>
            <w:lang w:val="en-GB"/>
          </w:rPr>
          <w:delText xml:space="preserve"> (initial conditions) in immune</w:delText>
        </w:r>
        <w:r w:rsidR="00E22FA8" w:rsidDel="00C0248F">
          <w:rPr>
            <w:rFonts w:ascii="Arial" w:hAnsi="Arial" w:cs="Arial"/>
            <w:bCs/>
            <w:sz w:val="22"/>
            <w:szCs w:val="22"/>
            <w:lang w:val="en-GB"/>
          </w:rPr>
          <w:delText>-parasite space,</w:delText>
        </w:r>
        <w:r w:rsidR="000F7DF9" w:rsidDel="00C0248F">
          <w:rPr>
            <w:rFonts w:ascii="Arial" w:hAnsi="Arial" w:cs="Arial"/>
            <w:bCs/>
            <w:sz w:val="22"/>
            <w:szCs w:val="22"/>
            <w:lang w:val="en-GB"/>
          </w:rPr>
          <w:delText xml:space="preserve"> some </w:delText>
        </w:r>
        <w:r w:rsidR="0086526C" w:rsidDel="00C0248F">
          <w:rPr>
            <w:rFonts w:ascii="Arial" w:hAnsi="Arial" w:cs="Arial"/>
            <w:bCs/>
            <w:sz w:val="22"/>
            <w:szCs w:val="22"/>
            <w:lang w:val="en-GB"/>
          </w:rPr>
          <w:delText>of which lead</w:delText>
        </w:r>
        <w:r w:rsidR="000F7DF9" w:rsidDel="00C0248F">
          <w:rPr>
            <w:rFonts w:ascii="Arial" w:hAnsi="Arial" w:cs="Arial"/>
            <w:bCs/>
            <w:sz w:val="22"/>
            <w:szCs w:val="22"/>
            <w:lang w:val="en-GB"/>
          </w:rPr>
          <w:delText xml:space="preserve"> to rapid clearance, and others to chronicity</w:delText>
        </w:r>
        <w:r w:rsidR="009A354B" w:rsidDel="00C0248F">
          <w:rPr>
            <w:rFonts w:ascii="Arial" w:hAnsi="Arial" w:cs="Arial"/>
            <w:bCs/>
            <w:sz w:val="22"/>
            <w:szCs w:val="22"/>
            <w:lang w:val="en-GB"/>
          </w:rPr>
          <w:delText xml:space="preserve"> (as </w:delText>
        </w:r>
        <w:r w:rsidR="007D729E" w:rsidDel="00C0248F">
          <w:rPr>
            <w:rFonts w:ascii="Arial" w:hAnsi="Arial" w:cs="Arial"/>
            <w:bCs/>
            <w:sz w:val="22"/>
            <w:szCs w:val="22"/>
            <w:lang w:val="en-GB"/>
          </w:rPr>
          <w:delText xml:space="preserve">in </w:delText>
        </w:r>
        <w:r w:rsidR="0034158E" w:rsidDel="00C0248F">
          <w:rPr>
            <w:rFonts w:ascii="Arial" w:hAnsi="Arial" w:cs="Arial"/>
            <w:sz w:val="22"/>
            <w:szCs w:val="22"/>
            <w:lang w:val="en-GB"/>
          </w:rPr>
          <w:delText>{Duneau, 2017 #7861;Tate, 2017 #7703}</w:delText>
        </w:r>
        <w:r w:rsidR="00E22FA8" w:rsidDel="00C0248F">
          <w:rPr>
            <w:rFonts w:ascii="Arial" w:hAnsi="Arial" w:cs="Arial"/>
            <w:bCs/>
            <w:sz w:val="22"/>
            <w:szCs w:val="22"/>
            <w:lang w:val="en-GB"/>
          </w:rPr>
          <w:delText>)</w:delText>
        </w:r>
        <w:r w:rsidDel="00C0248F">
          <w:rPr>
            <w:rFonts w:ascii="Arial" w:hAnsi="Arial" w:cs="Arial"/>
            <w:bCs/>
            <w:sz w:val="22"/>
            <w:szCs w:val="22"/>
            <w:lang w:val="en-GB"/>
          </w:rPr>
          <w:delText>.</w:delText>
        </w:r>
        <w:r w:rsidR="000F7DF9" w:rsidDel="00C0248F">
          <w:rPr>
            <w:rFonts w:ascii="Arial" w:hAnsi="Arial" w:cs="Arial"/>
            <w:bCs/>
            <w:sz w:val="22"/>
            <w:szCs w:val="22"/>
            <w:lang w:val="en-GB"/>
          </w:rPr>
          <w:delText xml:space="preserve"> </w:delText>
        </w:r>
        <w:r w:rsidRPr="00016A23" w:rsidDel="00C0248F">
          <w:rPr>
            <w:rFonts w:ascii="Arial" w:hAnsi="Arial" w:cs="Arial"/>
            <w:b/>
            <w:sz w:val="22"/>
            <w:szCs w:val="22"/>
            <w:lang w:val="en-GB"/>
          </w:rPr>
          <w:delText>Allee effects provide a novel and testable hypothesis to explain previously unexplained variation in infection duration observed at multiple experimental scales</w:delText>
        </w:r>
        <w:r w:rsidR="00F44096" w:rsidRPr="00016A23" w:rsidDel="00C0248F">
          <w:rPr>
            <w:rFonts w:ascii="Arial" w:hAnsi="Arial" w:cs="Arial"/>
            <w:b/>
            <w:sz w:val="22"/>
            <w:szCs w:val="22"/>
            <w:lang w:val="en-GB"/>
          </w:rPr>
          <w:delText xml:space="preserve"> (both among and within genotypes)</w:delText>
        </w:r>
        <w:r w:rsidRPr="00016A23" w:rsidDel="00C0248F">
          <w:rPr>
            <w:rFonts w:ascii="Arial" w:hAnsi="Arial" w:cs="Arial"/>
            <w:b/>
            <w:sz w:val="22"/>
            <w:szCs w:val="22"/>
            <w:lang w:val="en-GB"/>
          </w:rPr>
          <w:delText>.</w:delText>
        </w:r>
      </w:del>
    </w:p>
    <w:p w14:paraId="41BFA1F7" w14:textId="4F771459" w:rsidR="00017330" w:rsidDel="00C0248F" w:rsidRDefault="00017330" w:rsidP="00AF02BC">
      <w:pPr>
        <w:jc w:val="both"/>
        <w:rPr>
          <w:del w:id="289" w:author="Clay Cressler" w:date="2020-10-12T23:31:00Z"/>
          <w:rFonts w:ascii="Arial" w:hAnsi="Arial" w:cs="Arial"/>
          <w:sz w:val="22"/>
          <w:szCs w:val="22"/>
          <w:lang w:val="en-GB"/>
        </w:rPr>
      </w:pPr>
    </w:p>
    <w:p w14:paraId="6FB5553F" w14:textId="21140272" w:rsidR="00017330" w:rsidRDefault="00C248F1" w:rsidP="00AF02BC">
      <w:pPr>
        <w:jc w:val="both"/>
      </w:pPr>
      <w:r>
        <w:rPr>
          <w:rFonts w:ascii="Arial" w:hAnsi="Arial" w:cs="Arial"/>
          <w:b/>
          <w:i/>
          <w:sz w:val="22"/>
          <w:szCs w:val="22"/>
        </w:rPr>
        <w:t xml:space="preserve">Dose-dependence of trichurid nematodes is a </w:t>
      </w:r>
      <w:r w:rsidR="009F7771">
        <w:rPr>
          <w:rFonts w:ascii="Arial" w:hAnsi="Arial" w:cs="Arial"/>
          <w:b/>
          <w:i/>
          <w:sz w:val="22"/>
          <w:szCs w:val="22"/>
        </w:rPr>
        <w:t>powerful</w:t>
      </w:r>
      <w:r>
        <w:rPr>
          <w:rFonts w:ascii="Arial" w:hAnsi="Arial" w:cs="Arial"/>
          <w:b/>
          <w:i/>
          <w:sz w:val="22"/>
          <w:szCs w:val="22"/>
        </w:rPr>
        <w:t xml:space="preserve"> model system for duration studies</w:t>
      </w:r>
      <w:r>
        <w:rPr>
          <w:rFonts w:ascii="Arial" w:hAnsi="Arial" w:cs="Arial"/>
          <w:sz w:val="22"/>
          <w:szCs w:val="22"/>
        </w:rPr>
        <w:t xml:space="preserve">. </w:t>
      </w:r>
      <w:r w:rsidR="001109C1">
        <w:rPr>
          <w:rFonts w:ascii="Arial" w:hAnsi="Arial" w:cs="Arial"/>
          <w:sz w:val="22"/>
          <w:szCs w:val="22"/>
          <w:lang w:val="en-GB"/>
        </w:rPr>
        <w:t>T</w:t>
      </w:r>
      <w:r>
        <w:rPr>
          <w:rFonts w:ascii="Arial" w:hAnsi="Arial" w:cs="Arial"/>
          <w:sz w:val="22"/>
          <w:szCs w:val="22"/>
          <w:lang w:val="en-GB"/>
        </w:rPr>
        <w:t xml:space="preserve">o </w:t>
      </w:r>
      <w:del w:id="290" w:author="Clay Cressler" w:date="2020-10-12T23:32:00Z">
        <w:r w:rsidDel="00C0248F">
          <w:rPr>
            <w:rFonts w:ascii="Arial" w:hAnsi="Arial" w:cs="Arial"/>
            <w:sz w:val="22"/>
            <w:szCs w:val="22"/>
            <w:lang w:val="en-GB"/>
          </w:rPr>
          <w:delText xml:space="preserve">test the predictions </w:delText>
        </w:r>
        <w:r w:rsidR="005511F3" w:rsidDel="00C0248F">
          <w:rPr>
            <w:rFonts w:ascii="Arial" w:hAnsi="Arial" w:cs="Arial"/>
            <w:sz w:val="22"/>
            <w:szCs w:val="22"/>
            <w:lang w:val="en-GB"/>
          </w:rPr>
          <w:delText>of</w:delText>
        </w:r>
        <w:r w:rsidR="00D32AFF" w:rsidDel="00C0248F">
          <w:rPr>
            <w:rFonts w:ascii="Arial" w:hAnsi="Arial" w:cs="Arial"/>
            <w:sz w:val="22"/>
            <w:szCs w:val="22"/>
            <w:lang w:val="en-GB"/>
          </w:rPr>
          <w:delText xml:space="preserve"> our preliminary</w:delText>
        </w:r>
      </w:del>
      <w:ins w:id="291" w:author="Clay Cressler" w:date="2020-10-12T23:32:00Z">
        <w:r w:rsidR="00C0248F">
          <w:rPr>
            <w:rFonts w:ascii="Arial" w:hAnsi="Arial" w:cs="Arial"/>
            <w:sz w:val="22"/>
            <w:szCs w:val="22"/>
            <w:lang w:val="en-GB"/>
          </w:rPr>
          <w:t>determine whether the</w:t>
        </w:r>
      </w:ins>
      <w:r w:rsidR="00D32AFF">
        <w:rPr>
          <w:rFonts w:ascii="Arial" w:hAnsi="Arial" w:cs="Arial"/>
          <w:sz w:val="22"/>
          <w:szCs w:val="22"/>
          <w:lang w:val="en-GB"/>
        </w:rPr>
        <w:t xml:space="preserve"> theoretical results </w:t>
      </w:r>
      <w:r w:rsidR="005C40DA">
        <w:rPr>
          <w:rFonts w:ascii="Arial" w:hAnsi="Arial" w:cs="Arial"/>
          <w:sz w:val="22"/>
          <w:szCs w:val="22"/>
          <w:lang w:val="en-GB"/>
        </w:rPr>
        <w:t xml:space="preserve">depicted </w:t>
      </w:r>
      <w:r w:rsidR="00D32AFF">
        <w:rPr>
          <w:rFonts w:ascii="Arial" w:hAnsi="Arial" w:cs="Arial"/>
          <w:sz w:val="22"/>
          <w:szCs w:val="22"/>
          <w:lang w:val="en-GB"/>
        </w:rPr>
        <w:t>in</w:t>
      </w:r>
      <w:r>
        <w:rPr>
          <w:rFonts w:ascii="Arial" w:hAnsi="Arial" w:cs="Arial"/>
          <w:sz w:val="22"/>
          <w:szCs w:val="22"/>
          <w:lang w:val="en-GB"/>
        </w:rPr>
        <w:t xml:space="preserve"> </w:t>
      </w:r>
      <w:r w:rsidR="00F44096" w:rsidRPr="005511F3">
        <w:rPr>
          <w:rFonts w:ascii="Arial" w:hAnsi="Arial" w:cs="Arial"/>
          <w:b/>
          <w:sz w:val="22"/>
          <w:szCs w:val="22"/>
          <w:lang w:val="en-GB"/>
        </w:rPr>
        <w:t>Fig. 2</w:t>
      </w:r>
      <w:ins w:id="292" w:author="Clay Cressler" w:date="2020-10-12T23:32:00Z">
        <w:r w:rsidR="00C0248F">
          <w:rPr>
            <w:rFonts w:ascii="Arial" w:hAnsi="Arial" w:cs="Arial"/>
            <w:b/>
            <w:sz w:val="22"/>
            <w:szCs w:val="22"/>
            <w:lang w:val="en-GB"/>
          </w:rPr>
          <w:t>-3</w:t>
        </w:r>
        <w:r w:rsidR="00C0248F">
          <w:rPr>
            <w:rFonts w:ascii="Arial" w:hAnsi="Arial" w:cs="Arial"/>
            <w:bCs/>
            <w:sz w:val="22"/>
            <w:szCs w:val="22"/>
            <w:lang w:val="en-GB"/>
          </w:rPr>
          <w:t xml:space="preserve"> can help shed light on the results observed in </w:t>
        </w:r>
        <w:r w:rsidR="00C0248F">
          <w:rPr>
            <w:rFonts w:ascii="Arial" w:hAnsi="Arial" w:cs="Arial"/>
            <w:b/>
            <w:sz w:val="22"/>
            <w:szCs w:val="22"/>
            <w:lang w:val="en-GB"/>
          </w:rPr>
          <w:t>Fig. 1</w:t>
        </w:r>
      </w:ins>
      <w:r>
        <w:rPr>
          <w:rFonts w:ascii="Arial" w:hAnsi="Arial" w:cs="Arial"/>
          <w:sz w:val="22"/>
          <w:szCs w:val="22"/>
          <w:lang w:val="en-GB"/>
        </w:rPr>
        <w:t>, we will use mouse</w:t>
      </w:r>
      <w:r w:rsidR="005511F3">
        <w:rPr>
          <w:rFonts w:ascii="Arial" w:hAnsi="Arial" w:cs="Arial"/>
          <w:sz w:val="22"/>
          <w:szCs w:val="22"/>
          <w:lang w:val="en-GB"/>
        </w:rPr>
        <w:t xml:space="preserve"> </w:t>
      </w:r>
      <w:r>
        <w:rPr>
          <w:rFonts w:ascii="Arial" w:hAnsi="Arial" w:cs="Arial"/>
          <w:sz w:val="22"/>
          <w:szCs w:val="22"/>
          <w:lang w:val="en-GB"/>
        </w:rPr>
        <w:t xml:space="preserve">strains that differ in resistance against </w:t>
      </w:r>
      <w:r>
        <w:rPr>
          <w:rFonts w:ascii="Arial" w:hAnsi="Arial" w:cs="Arial"/>
          <w:i/>
          <w:sz w:val="22"/>
          <w:szCs w:val="22"/>
          <w:lang w:val="en-GB"/>
        </w:rPr>
        <w:t xml:space="preserve">Trichuris </w:t>
      </w:r>
      <w:proofErr w:type="spellStart"/>
      <w:r>
        <w:rPr>
          <w:rFonts w:ascii="Arial" w:hAnsi="Arial" w:cs="Arial"/>
          <w:i/>
          <w:sz w:val="22"/>
          <w:szCs w:val="22"/>
          <w:lang w:val="en-GB"/>
        </w:rPr>
        <w:t>muris</w:t>
      </w:r>
      <w:proofErr w:type="spellEnd"/>
      <w:r>
        <w:rPr>
          <w:rFonts w:ascii="Arial" w:hAnsi="Arial" w:cs="Arial"/>
          <w:sz w:val="22"/>
          <w:szCs w:val="22"/>
          <w:lang w:val="en-GB"/>
        </w:rPr>
        <w:t xml:space="preserve">, a natural gastrointestinal nematode parasite of mice </w:t>
      </w:r>
      <w:r w:rsidR="0034158E">
        <w:rPr>
          <w:rFonts w:ascii="Arial" w:hAnsi="Arial" w:cs="Arial"/>
          <w:sz w:val="22"/>
          <w:szCs w:val="22"/>
          <w:lang w:val="en-GB"/>
        </w:rPr>
        <w:t>{Else, 1988 #7856;Hurst, 2013 #7679;Klementowicz, 2012 #7672}</w:t>
      </w:r>
      <w:r>
        <w:rPr>
          <w:rFonts w:ascii="Arial" w:hAnsi="Arial" w:cs="Arial"/>
          <w:sz w:val="22"/>
          <w:szCs w:val="22"/>
          <w:lang w:val="en-GB"/>
        </w:rPr>
        <w:t xml:space="preserve">. </w:t>
      </w:r>
      <w:r>
        <w:rPr>
          <w:rFonts w:ascii="Arial" w:hAnsi="Arial" w:cs="Arial"/>
          <w:i/>
          <w:sz w:val="22"/>
          <w:szCs w:val="22"/>
          <w:lang w:val="en-GB"/>
        </w:rPr>
        <w:t>Trichuris spp</w:t>
      </w:r>
      <w:r>
        <w:rPr>
          <w:rFonts w:ascii="Arial" w:hAnsi="Arial" w:cs="Arial"/>
          <w:sz w:val="22"/>
          <w:szCs w:val="22"/>
          <w:lang w:val="en-GB"/>
        </w:rPr>
        <w:t xml:space="preserve">. (whipworms) are transmitted via the </w:t>
      </w:r>
      <w:proofErr w:type="spellStart"/>
      <w:r>
        <w:rPr>
          <w:rFonts w:ascii="Arial" w:hAnsi="Arial" w:cs="Arial"/>
          <w:sz w:val="22"/>
          <w:szCs w:val="22"/>
          <w:lang w:val="en-GB"/>
        </w:rPr>
        <w:t>fecal</w:t>
      </w:r>
      <w:proofErr w:type="spellEnd"/>
      <w:r>
        <w:rPr>
          <w:rFonts w:ascii="Arial" w:hAnsi="Arial" w:cs="Arial"/>
          <w:sz w:val="22"/>
          <w:szCs w:val="22"/>
          <w:lang w:val="en-GB"/>
        </w:rPr>
        <w:t xml:space="preserve">-oral route and inhabit the caeca of many mammals </w:t>
      </w:r>
      <w:r w:rsidR="0034158E">
        <w:rPr>
          <w:rFonts w:ascii="Arial" w:hAnsi="Arial" w:cs="Arial"/>
          <w:sz w:val="22"/>
          <w:szCs w:val="22"/>
          <w:lang w:val="en-GB"/>
        </w:rPr>
        <w:t>{Hansen, 2013 #7665}</w:t>
      </w:r>
      <w:r>
        <w:rPr>
          <w:rFonts w:ascii="Arial" w:hAnsi="Arial" w:cs="Arial"/>
          <w:sz w:val="22"/>
          <w:szCs w:val="22"/>
          <w:lang w:val="en-GB"/>
        </w:rPr>
        <w:t xml:space="preserve">.  They burrow into the epithelium and, at high burdens, cause host wasting (e.g., </w:t>
      </w:r>
      <w:r>
        <w:rPr>
          <w:rFonts w:ascii="Arial" w:hAnsi="Arial" w:cs="Arial"/>
          <w:i/>
          <w:sz w:val="22"/>
          <w:szCs w:val="22"/>
          <w:lang w:val="en-GB"/>
        </w:rPr>
        <w:t xml:space="preserve">T. </w:t>
      </w:r>
      <w:proofErr w:type="spellStart"/>
      <w:r>
        <w:rPr>
          <w:rFonts w:ascii="Arial" w:hAnsi="Arial" w:cs="Arial"/>
          <w:i/>
          <w:sz w:val="22"/>
          <w:szCs w:val="22"/>
          <w:lang w:val="en-GB"/>
        </w:rPr>
        <w:t>trichiura</w:t>
      </w:r>
      <w:proofErr w:type="spellEnd"/>
      <w:r>
        <w:rPr>
          <w:rFonts w:ascii="Arial" w:hAnsi="Arial" w:cs="Arial"/>
          <w:sz w:val="22"/>
          <w:szCs w:val="22"/>
          <w:lang w:val="en-GB"/>
        </w:rPr>
        <w:t xml:space="preserve"> </w:t>
      </w:r>
      <w:r>
        <w:rPr>
          <w:rFonts w:ascii="Arial" w:hAnsi="Arial" w:cs="Arial"/>
          <w:sz w:val="22"/>
          <w:szCs w:val="22"/>
          <w:lang w:val="en-GB"/>
        </w:rPr>
        <w:lastRenderedPageBreak/>
        <w:t>in people</w:t>
      </w:r>
      <w:r w:rsidR="00A04D96">
        <w:rPr>
          <w:rFonts w:ascii="Arial" w:hAnsi="Arial" w:cs="Arial"/>
          <w:sz w:val="22"/>
          <w:szCs w:val="22"/>
          <w:lang w:val="en-GB"/>
        </w:rPr>
        <w:t xml:space="preserve"> </w:t>
      </w:r>
      <w:r w:rsidR="0034158E">
        <w:rPr>
          <w:rFonts w:ascii="Arial" w:hAnsi="Arial" w:cs="Arial"/>
          <w:sz w:val="22"/>
          <w:szCs w:val="22"/>
          <w:lang w:val="en-GB"/>
        </w:rPr>
        <w:t>{</w:t>
      </w:r>
      <w:proofErr w:type="spellStart"/>
      <w:r w:rsidR="0034158E">
        <w:rPr>
          <w:rFonts w:ascii="Arial" w:hAnsi="Arial" w:cs="Arial"/>
          <w:sz w:val="22"/>
          <w:szCs w:val="22"/>
          <w:lang w:val="en-GB"/>
        </w:rPr>
        <w:t>Tshikuka</w:t>
      </w:r>
      <w:proofErr w:type="spellEnd"/>
      <w:r w:rsidR="0034158E">
        <w:rPr>
          <w:rFonts w:ascii="Arial" w:hAnsi="Arial" w:cs="Arial"/>
          <w:sz w:val="22"/>
          <w:szCs w:val="22"/>
          <w:lang w:val="en-GB"/>
        </w:rPr>
        <w:t>, 1997 #6339}</w:t>
      </w:r>
      <w:r>
        <w:rPr>
          <w:rFonts w:ascii="Arial" w:hAnsi="Arial" w:cs="Arial"/>
          <w:sz w:val="22"/>
          <w:szCs w:val="22"/>
          <w:lang w:val="en-GB"/>
        </w:rPr>
        <w:t xml:space="preserve">). The </w:t>
      </w:r>
      <w:r>
        <w:rPr>
          <w:rFonts w:ascii="Arial" w:hAnsi="Arial" w:cs="Arial"/>
          <w:i/>
          <w:sz w:val="22"/>
          <w:szCs w:val="22"/>
          <w:lang w:val="en-GB"/>
        </w:rPr>
        <w:t xml:space="preserve">T. </w:t>
      </w:r>
      <w:proofErr w:type="spellStart"/>
      <w:r>
        <w:rPr>
          <w:rFonts w:ascii="Arial" w:hAnsi="Arial" w:cs="Arial"/>
          <w:i/>
          <w:sz w:val="22"/>
          <w:szCs w:val="22"/>
          <w:lang w:val="en-GB"/>
        </w:rPr>
        <w:t>muris</w:t>
      </w:r>
      <w:proofErr w:type="spellEnd"/>
      <w:r>
        <w:rPr>
          <w:rFonts w:ascii="Arial" w:hAnsi="Arial" w:cs="Arial"/>
          <w:sz w:val="22"/>
          <w:szCs w:val="22"/>
          <w:lang w:val="en-GB"/>
        </w:rPr>
        <w:t xml:space="preserve"> system thus balances experimental tractability with global health relevance.   </w:t>
      </w:r>
    </w:p>
    <w:p w14:paraId="1A944DE5" w14:textId="77777777" w:rsidR="00017330" w:rsidRDefault="00017330" w:rsidP="00AF02BC">
      <w:pPr>
        <w:jc w:val="both"/>
        <w:rPr>
          <w:rFonts w:ascii="Arial" w:hAnsi="Arial" w:cs="Arial"/>
          <w:sz w:val="22"/>
          <w:szCs w:val="22"/>
          <w:lang w:val="en-GB"/>
        </w:rPr>
      </w:pPr>
    </w:p>
    <w:p w14:paraId="4F03D318" w14:textId="08A1B0D7" w:rsidR="007C3F91" w:rsidRDefault="00C248F1" w:rsidP="007C3F91">
      <w:pPr>
        <w:jc w:val="both"/>
        <w:rPr>
          <w:ins w:id="293" w:author="Clay Cressler" w:date="2020-10-13T00:51:00Z"/>
          <w:rFonts w:ascii="Arial" w:hAnsi="Arial" w:cs="Arial"/>
          <w:b/>
          <w:sz w:val="22"/>
          <w:szCs w:val="22"/>
          <w:lang w:val="en-GB"/>
        </w:rPr>
      </w:pPr>
      <w:r>
        <w:rPr>
          <w:rFonts w:ascii="Arial" w:hAnsi="Arial" w:cs="Arial"/>
          <w:sz w:val="22"/>
          <w:szCs w:val="22"/>
        </w:rPr>
        <w:t xml:space="preserve">As in many helminth infections, rapid clearance of </w:t>
      </w:r>
      <w:r>
        <w:rPr>
          <w:rFonts w:ascii="Arial" w:hAnsi="Arial" w:cs="Arial"/>
          <w:i/>
          <w:sz w:val="22"/>
          <w:szCs w:val="22"/>
        </w:rPr>
        <w:t xml:space="preserve">T. </w:t>
      </w:r>
      <w:proofErr w:type="spellStart"/>
      <w:r>
        <w:rPr>
          <w:rFonts w:ascii="Arial" w:hAnsi="Arial" w:cs="Arial"/>
          <w:i/>
          <w:sz w:val="22"/>
          <w:szCs w:val="22"/>
        </w:rPr>
        <w:t>muris</w:t>
      </w:r>
      <w:proofErr w:type="spellEnd"/>
      <w:r>
        <w:rPr>
          <w:rFonts w:ascii="Arial" w:hAnsi="Arial" w:cs="Arial"/>
          <w:sz w:val="22"/>
          <w:szCs w:val="22"/>
        </w:rPr>
        <w:t xml:space="preserve"> requires the development of a Th2-polarized immune response, and chronicity is associated with dominance of other T-helper subsets, </w:t>
      </w:r>
      <w:r w:rsidR="001E2FC3">
        <w:rPr>
          <w:rFonts w:ascii="Arial" w:hAnsi="Arial" w:cs="Arial"/>
          <w:sz w:val="22"/>
          <w:szCs w:val="22"/>
        </w:rPr>
        <w:t>especially</w:t>
      </w:r>
      <w:r>
        <w:rPr>
          <w:rFonts w:ascii="Arial" w:hAnsi="Arial" w:cs="Arial"/>
          <w:sz w:val="22"/>
          <w:szCs w:val="22"/>
        </w:rPr>
        <w:t xml:space="preserve"> </w:t>
      </w:r>
      <w:r w:rsidR="001E2FC3">
        <w:rPr>
          <w:rFonts w:ascii="Arial" w:hAnsi="Arial" w:cs="Arial"/>
          <w:sz w:val="22"/>
          <w:szCs w:val="22"/>
        </w:rPr>
        <w:t>Th1</w:t>
      </w:r>
      <w:r>
        <w:rPr>
          <w:rFonts w:ascii="Arial" w:hAnsi="Arial" w:cs="Arial"/>
          <w:sz w:val="22"/>
          <w:szCs w:val="22"/>
        </w:rPr>
        <w:t xml:space="preserve"> </w:t>
      </w:r>
      <w:r w:rsidR="0034158E">
        <w:rPr>
          <w:rFonts w:ascii="Arial" w:hAnsi="Arial" w:cs="Arial"/>
          <w:sz w:val="22"/>
          <w:szCs w:val="22"/>
        </w:rPr>
        <w:t>{Bancroft, 2001 #7857;Bancroft, 2019 #7863;Else, 1994 #7859}</w:t>
      </w:r>
      <w:r>
        <w:rPr>
          <w:rFonts w:ascii="Arial" w:hAnsi="Arial" w:cs="Arial"/>
          <w:sz w:val="22"/>
          <w:szCs w:val="22"/>
        </w:rPr>
        <w:t xml:space="preserve">. Th2 cells coordinate the activation of effector mechanisms such as mucins and antibodies that purge nematodes from the gut, whereas Th1 cells promote ineffective mechanisms such as phagocytosis </w:t>
      </w:r>
      <w:r w:rsidR="0034158E">
        <w:rPr>
          <w:rFonts w:ascii="Arial" w:hAnsi="Arial" w:cs="Arial"/>
          <w:sz w:val="22"/>
          <w:szCs w:val="22"/>
        </w:rPr>
        <w:t>{</w:t>
      </w:r>
      <w:proofErr w:type="spellStart"/>
      <w:r w:rsidR="0034158E">
        <w:rPr>
          <w:rFonts w:ascii="Arial" w:hAnsi="Arial" w:cs="Arial"/>
          <w:sz w:val="22"/>
          <w:szCs w:val="22"/>
        </w:rPr>
        <w:t>Grencis</w:t>
      </w:r>
      <w:proofErr w:type="spellEnd"/>
      <w:r w:rsidR="0034158E">
        <w:rPr>
          <w:rFonts w:ascii="Arial" w:hAnsi="Arial" w:cs="Arial"/>
          <w:sz w:val="22"/>
          <w:szCs w:val="22"/>
        </w:rPr>
        <w:t>, 2015 #7699}</w:t>
      </w:r>
      <w:r>
        <w:rPr>
          <w:rFonts w:ascii="Arial" w:hAnsi="Arial" w:cs="Arial"/>
          <w:sz w:val="22"/>
          <w:szCs w:val="22"/>
        </w:rPr>
        <w:t>. The polarization of T helper cell phenotype is directed by cytokines such as interferon (IFN)-</w:t>
      </w:r>
      <m:oMath>
        <m:r>
          <w:rPr>
            <w:rFonts w:ascii="Cambria Math" w:hAnsi="Cambria Math"/>
          </w:rPr>
          <m:t>γ</m:t>
        </m:r>
      </m:oMath>
      <w:r>
        <w:rPr>
          <w:rFonts w:ascii="Arial" w:hAnsi="Arial" w:cs="Arial"/>
          <w:sz w:val="22"/>
          <w:szCs w:val="22"/>
        </w:rPr>
        <w:t xml:space="preserve"> (for Th1) and </w:t>
      </w:r>
      <w:r w:rsidR="007A28A8">
        <w:rPr>
          <w:rFonts w:ascii="Arial" w:hAnsi="Arial" w:cs="Arial"/>
          <w:sz w:val="22"/>
          <w:szCs w:val="22"/>
        </w:rPr>
        <w:t>interleukin (</w:t>
      </w:r>
      <w:r>
        <w:rPr>
          <w:rFonts w:ascii="Arial" w:hAnsi="Arial" w:cs="Arial"/>
          <w:sz w:val="22"/>
          <w:szCs w:val="22"/>
        </w:rPr>
        <w:t>IL</w:t>
      </w:r>
      <w:r w:rsidR="007A28A8">
        <w:rPr>
          <w:rFonts w:ascii="Arial" w:hAnsi="Arial" w:cs="Arial"/>
          <w:sz w:val="22"/>
          <w:szCs w:val="22"/>
        </w:rPr>
        <w:t>)</w:t>
      </w:r>
      <w:r>
        <w:rPr>
          <w:rFonts w:ascii="Arial" w:hAnsi="Arial" w:cs="Arial"/>
          <w:sz w:val="22"/>
          <w:szCs w:val="22"/>
        </w:rPr>
        <w:t xml:space="preserve">-4 (for Th2) which induce master regulator transcription factors T-bet (for Th1 polarization) and GATA-3 (for Th2 polarization) </w:t>
      </w:r>
      <w:r w:rsidR="0034158E">
        <w:rPr>
          <w:rFonts w:ascii="Arial" w:hAnsi="Arial" w:cs="Arial"/>
          <w:sz w:val="22"/>
          <w:szCs w:val="22"/>
        </w:rPr>
        <w:t>{van den Ham, 2008 #7806}</w:t>
      </w:r>
      <w:r>
        <w:rPr>
          <w:rFonts w:ascii="Arial" w:hAnsi="Arial" w:cs="Arial"/>
          <w:sz w:val="22"/>
          <w:szCs w:val="22"/>
        </w:rPr>
        <w:t>.  Induction of the master regulators begets further production of IFN-</w:t>
      </w:r>
      <m:oMath>
        <m:r>
          <w:rPr>
            <w:rFonts w:ascii="Cambria Math" w:hAnsi="Cambria Math"/>
          </w:rPr>
          <m:t>γ</m:t>
        </m:r>
      </m:oMath>
      <w:r>
        <w:rPr>
          <w:rFonts w:ascii="Arial" w:hAnsi="Arial" w:cs="Arial"/>
          <w:sz w:val="22"/>
          <w:szCs w:val="22"/>
        </w:rPr>
        <w:t xml:space="preserve"> or IL-4, setting off feedback loops that ultimately polarize T-helper populations into Th1 or Th2, respectively </w:t>
      </w:r>
      <w:r w:rsidR="0034158E">
        <w:rPr>
          <w:rFonts w:ascii="Arial" w:hAnsi="Arial" w:cs="Arial"/>
          <w:sz w:val="22"/>
          <w:szCs w:val="22"/>
        </w:rPr>
        <w:t>{</w:t>
      </w:r>
      <w:proofErr w:type="spellStart"/>
      <w:r w:rsidR="0034158E">
        <w:rPr>
          <w:rFonts w:ascii="Arial" w:hAnsi="Arial" w:cs="Arial"/>
          <w:sz w:val="22"/>
          <w:szCs w:val="22"/>
        </w:rPr>
        <w:t>Schrom</w:t>
      </w:r>
      <w:proofErr w:type="spellEnd"/>
      <w:r w:rsidR="0034158E">
        <w:rPr>
          <w:rFonts w:ascii="Arial" w:hAnsi="Arial" w:cs="Arial"/>
          <w:sz w:val="22"/>
          <w:szCs w:val="22"/>
        </w:rPr>
        <w:t>, 2017 #7827;Yates, 2004 #1315}</w:t>
      </w:r>
      <w:r>
        <w:rPr>
          <w:rFonts w:ascii="Arial" w:hAnsi="Arial" w:cs="Arial"/>
          <w:sz w:val="22"/>
          <w:szCs w:val="22"/>
        </w:rPr>
        <w:t xml:space="preserve">.  The nematodes, unsurprisingly (given that Th1 promotes worm survival), secrete and excrete products that immunomodulate the host </w:t>
      </w:r>
      <w:r w:rsidR="0034158E">
        <w:rPr>
          <w:rFonts w:ascii="Arial" w:hAnsi="Arial" w:cs="Arial"/>
          <w:sz w:val="22"/>
          <w:szCs w:val="22"/>
        </w:rPr>
        <w:t>{</w:t>
      </w:r>
      <w:proofErr w:type="spellStart"/>
      <w:r w:rsidR="0034158E">
        <w:rPr>
          <w:rFonts w:ascii="Arial" w:hAnsi="Arial" w:cs="Arial"/>
          <w:sz w:val="22"/>
          <w:szCs w:val="22"/>
        </w:rPr>
        <w:t>Eichenberger</w:t>
      </w:r>
      <w:proofErr w:type="spellEnd"/>
      <w:r w:rsidR="0034158E">
        <w:rPr>
          <w:rFonts w:ascii="Arial" w:hAnsi="Arial" w:cs="Arial"/>
          <w:sz w:val="22"/>
          <w:szCs w:val="22"/>
        </w:rPr>
        <w:t>, 2018 #7864}</w:t>
      </w:r>
      <w:r>
        <w:rPr>
          <w:rFonts w:ascii="Arial" w:hAnsi="Arial" w:cs="Arial"/>
          <w:sz w:val="22"/>
          <w:szCs w:val="22"/>
        </w:rPr>
        <w:t xml:space="preserve"> into </w:t>
      </w:r>
      <w:r w:rsidR="00585FA2">
        <w:rPr>
          <w:rFonts w:ascii="Arial" w:hAnsi="Arial" w:cs="Arial"/>
          <w:sz w:val="22"/>
          <w:szCs w:val="22"/>
        </w:rPr>
        <w:t xml:space="preserve">deploying </w:t>
      </w:r>
      <w:r>
        <w:rPr>
          <w:rFonts w:ascii="Arial" w:hAnsi="Arial" w:cs="Arial"/>
          <w:sz w:val="22"/>
          <w:szCs w:val="22"/>
        </w:rPr>
        <w:t>Th1</w:t>
      </w:r>
      <w:r w:rsidR="00585FA2">
        <w:rPr>
          <w:rFonts w:ascii="Arial" w:hAnsi="Arial" w:cs="Arial"/>
          <w:sz w:val="22"/>
          <w:szCs w:val="22"/>
        </w:rPr>
        <w:t>- rather than Th2-associated effectors</w:t>
      </w:r>
      <w:r>
        <w:rPr>
          <w:rFonts w:ascii="Arial" w:hAnsi="Arial" w:cs="Arial"/>
          <w:sz w:val="22"/>
          <w:szCs w:val="22"/>
        </w:rPr>
        <w:t xml:space="preserve"> </w:t>
      </w:r>
      <w:r w:rsidR="00585FA2">
        <w:rPr>
          <w:rFonts w:ascii="Arial" w:hAnsi="Arial" w:cs="Arial"/>
          <w:sz w:val="22"/>
          <w:szCs w:val="22"/>
        </w:rPr>
        <w:t xml:space="preserve">(e.g., </w:t>
      </w:r>
      <w:r w:rsidR="0034158E">
        <w:rPr>
          <w:rFonts w:ascii="Arial" w:hAnsi="Arial" w:cs="Arial"/>
          <w:sz w:val="22"/>
          <w:szCs w:val="22"/>
        </w:rPr>
        <w:t>{Cliffe, 2005 #1937}</w:t>
      </w:r>
      <w:r w:rsidR="00585FA2">
        <w:rPr>
          <w:rFonts w:ascii="Arial" w:hAnsi="Arial" w:cs="Arial"/>
          <w:sz w:val="22"/>
          <w:szCs w:val="22"/>
        </w:rPr>
        <w:t>)</w:t>
      </w:r>
      <w:r>
        <w:rPr>
          <w:rFonts w:ascii="Arial" w:hAnsi="Arial" w:cs="Arial"/>
          <w:sz w:val="22"/>
          <w:szCs w:val="22"/>
        </w:rPr>
        <w:t xml:space="preserve">, including a recently described, highly abundant protein (p43) that ablates </w:t>
      </w:r>
      <w:r w:rsidR="00EC295D">
        <w:rPr>
          <w:rFonts w:ascii="Arial" w:hAnsi="Arial" w:cs="Arial"/>
          <w:sz w:val="22"/>
          <w:szCs w:val="22"/>
        </w:rPr>
        <w:t>a key Th2 effector cytokine, interleukin(</w:t>
      </w:r>
      <w:r>
        <w:rPr>
          <w:rFonts w:ascii="Arial" w:hAnsi="Arial" w:cs="Arial"/>
          <w:sz w:val="22"/>
          <w:szCs w:val="22"/>
        </w:rPr>
        <w:t>IL</w:t>
      </w:r>
      <w:r w:rsidR="00EC295D">
        <w:rPr>
          <w:rFonts w:ascii="Arial" w:hAnsi="Arial" w:cs="Arial"/>
          <w:sz w:val="22"/>
          <w:szCs w:val="22"/>
        </w:rPr>
        <w:t>)</w:t>
      </w:r>
      <w:r>
        <w:rPr>
          <w:rFonts w:ascii="Arial" w:hAnsi="Arial" w:cs="Arial"/>
          <w:sz w:val="22"/>
          <w:szCs w:val="22"/>
        </w:rPr>
        <w:t xml:space="preserve">-13 </w:t>
      </w:r>
      <w:r w:rsidRPr="00E934F0">
        <w:rPr>
          <w:rFonts w:ascii="Arial" w:hAnsi="Arial" w:cs="Arial"/>
          <w:i/>
          <w:sz w:val="22"/>
          <w:szCs w:val="22"/>
        </w:rPr>
        <w:t>in vitro</w:t>
      </w:r>
      <w:r>
        <w:rPr>
          <w:rFonts w:ascii="Arial" w:hAnsi="Arial" w:cs="Arial"/>
          <w:sz w:val="22"/>
          <w:szCs w:val="22"/>
        </w:rPr>
        <w:t xml:space="preserve"> and </w:t>
      </w:r>
      <w:r w:rsidRPr="00E934F0">
        <w:rPr>
          <w:rFonts w:ascii="Arial" w:hAnsi="Arial" w:cs="Arial"/>
          <w:i/>
          <w:sz w:val="22"/>
          <w:szCs w:val="22"/>
        </w:rPr>
        <w:t>in vivo</w:t>
      </w:r>
      <w:r>
        <w:rPr>
          <w:rFonts w:ascii="Arial" w:hAnsi="Arial" w:cs="Arial"/>
          <w:sz w:val="22"/>
          <w:szCs w:val="22"/>
        </w:rPr>
        <w:t xml:space="preserve"> </w:t>
      </w:r>
      <w:r w:rsidR="0034158E">
        <w:rPr>
          <w:rFonts w:ascii="Arial" w:hAnsi="Arial" w:cs="Arial"/>
          <w:sz w:val="22"/>
          <w:szCs w:val="22"/>
        </w:rPr>
        <w:t>{Bancroft, 2019 #7863}</w:t>
      </w:r>
      <w:r>
        <w:rPr>
          <w:rFonts w:ascii="Arial" w:hAnsi="Arial" w:cs="Arial"/>
          <w:sz w:val="22"/>
          <w:szCs w:val="22"/>
        </w:rPr>
        <w:t xml:space="preserve">.  </w:t>
      </w:r>
      <w:r>
        <w:rPr>
          <w:rFonts w:ascii="Arial" w:hAnsi="Arial" w:cs="Arial"/>
          <w:b/>
          <w:sz w:val="22"/>
          <w:szCs w:val="22"/>
        </w:rPr>
        <w:t>Host-parasite battles over Th2ness</w:t>
      </w:r>
      <w:r w:rsidR="007D4F8A">
        <w:rPr>
          <w:rFonts w:ascii="Arial" w:hAnsi="Arial" w:cs="Arial"/>
          <w:b/>
          <w:sz w:val="22"/>
          <w:szCs w:val="22"/>
        </w:rPr>
        <w:t>, especially downstream effectors that actually clear the worms,</w:t>
      </w:r>
      <w:r>
        <w:rPr>
          <w:rFonts w:ascii="Arial" w:hAnsi="Arial" w:cs="Arial"/>
          <w:b/>
          <w:sz w:val="22"/>
          <w:szCs w:val="22"/>
        </w:rPr>
        <w:t xml:space="preserve"> thus appear a likely determinant of infection duration in this system. </w:t>
      </w:r>
      <w:r w:rsidR="00C90AE2" w:rsidRPr="00BA1C87">
        <w:rPr>
          <w:rFonts w:ascii="Arial" w:hAnsi="Arial" w:cs="Arial"/>
          <w:sz w:val="22"/>
          <w:szCs w:val="22"/>
        </w:rPr>
        <w:t xml:space="preserve">  Our </w:t>
      </w:r>
      <w:r w:rsidR="00D27047">
        <w:rPr>
          <w:rFonts w:ascii="Arial" w:hAnsi="Arial" w:cs="Arial"/>
          <w:sz w:val="22"/>
          <w:szCs w:val="22"/>
        </w:rPr>
        <w:t>preliminary experimental</w:t>
      </w:r>
      <w:r w:rsidR="00C90AE2" w:rsidRPr="00BA1C87">
        <w:rPr>
          <w:rFonts w:ascii="Arial" w:hAnsi="Arial" w:cs="Arial"/>
          <w:sz w:val="22"/>
          <w:szCs w:val="22"/>
        </w:rPr>
        <w:t xml:space="preserve"> work (</w:t>
      </w:r>
      <w:r w:rsidR="006A7037">
        <w:rPr>
          <w:rFonts w:ascii="Arial" w:hAnsi="Arial" w:cs="Arial"/>
          <w:sz w:val="22"/>
          <w:szCs w:val="22"/>
        </w:rPr>
        <w:t xml:space="preserve">depicted in </w:t>
      </w:r>
      <w:r w:rsidR="00C90AE2" w:rsidRPr="00D27047">
        <w:rPr>
          <w:rFonts w:ascii="Arial" w:hAnsi="Arial" w:cs="Arial"/>
          <w:b/>
          <w:sz w:val="22"/>
          <w:szCs w:val="22"/>
        </w:rPr>
        <w:t>Fig</w:t>
      </w:r>
      <w:r w:rsidR="006A7037">
        <w:rPr>
          <w:rFonts w:ascii="Arial" w:hAnsi="Arial" w:cs="Arial"/>
          <w:b/>
          <w:sz w:val="22"/>
          <w:szCs w:val="22"/>
        </w:rPr>
        <w:t>.</w:t>
      </w:r>
      <w:r w:rsidR="00C90AE2" w:rsidRPr="00D27047">
        <w:rPr>
          <w:rFonts w:ascii="Arial" w:hAnsi="Arial" w:cs="Arial"/>
          <w:b/>
          <w:sz w:val="22"/>
          <w:szCs w:val="22"/>
        </w:rPr>
        <w:t xml:space="preserve"> </w:t>
      </w:r>
      <w:del w:id="294" w:author="Clay Cressler" w:date="2020-10-12T23:34:00Z">
        <w:r w:rsidR="00E22FA8" w:rsidRPr="00D27047" w:rsidDel="00C0248F">
          <w:rPr>
            <w:rFonts w:ascii="Arial" w:hAnsi="Arial" w:cs="Arial"/>
            <w:b/>
            <w:sz w:val="22"/>
            <w:szCs w:val="22"/>
          </w:rPr>
          <w:delText>3</w:delText>
        </w:r>
      </w:del>
      <w:ins w:id="295" w:author="Clay Cressler" w:date="2020-10-12T23:34:00Z">
        <w:r w:rsidR="00C0248F">
          <w:rPr>
            <w:rFonts w:ascii="Arial" w:hAnsi="Arial" w:cs="Arial"/>
            <w:b/>
            <w:sz w:val="22"/>
            <w:szCs w:val="22"/>
          </w:rPr>
          <w:t>1</w:t>
        </w:r>
      </w:ins>
      <w:r w:rsidR="00C90AE2" w:rsidRPr="00BA1C87">
        <w:rPr>
          <w:rFonts w:ascii="Arial" w:hAnsi="Arial" w:cs="Arial"/>
          <w:sz w:val="22"/>
          <w:szCs w:val="22"/>
        </w:rPr>
        <w:t xml:space="preserve">) suggests </w:t>
      </w:r>
      <w:del w:id="296" w:author="Clay Cressler" w:date="2020-10-12T23:34:00Z">
        <w:r w:rsidR="00BA1C87" w:rsidRPr="00BA1C87" w:rsidDel="00C0248F">
          <w:rPr>
            <w:rFonts w:ascii="Arial" w:hAnsi="Arial" w:cs="Arial"/>
            <w:sz w:val="22"/>
            <w:szCs w:val="22"/>
          </w:rPr>
          <w:delText>a bifurcation in worm burden arises around some threshold Th2ness.</w:delText>
        </w:r>
        <w:r w:rsidR="005B0B41" w:rsidDel="00C0248F">
          <w:rPr>
            <w:rFonts w:ascii="Arial" w:hAnsi="Arial" w:cs="Arial"/>
            <w:b/>
            <w:sz w:val="22"/>
            <w:szCs w:val="22"/>
          </w:rPr>
          <w:delText xml:space="preserve"> </w:delText>
        </w:r>
        <w:r w:rsidR="00EA04D4" w:rsidDel="00C0248F">
          <w:rPr>
            <w:rFonts w:ascii="Arial" w:hAnsi="Arial" w:cs="Arial"/>
            <w:b/>
            <w:sz w:val="22"/>
            <w:szCs w:val="22"/>
          </w:rPr>
          <w:delText xml:space="preserve">  </w:delText>
        </w:r>
        <w:commentRangeStart w:id="297"/>
        <w:r w:rsidR="00327DD1" w:rsidRPr="00EB529D" w:rsidDel="00C0248F">
          <w:rPr>
            <w:rFonts w:ascii="Arial" w:hAnsi="Arial" w:cs="Arial"/>
            <w:b/>
            <w:sz w:val="22"/>
            <w:szCs w:val="22"/>
            <w:highlight w:val="cyan"/>
          </w:rPr>
          <w:delText>P</w:delText>
        </w:r>
        <w:r w:rsidR="00EB529D" w:rsidRPr="00EB529D" w:rsidDel="00C0248F">
          <w:rPr>
            <w:rFonts w:ascii="Arial" w:hAnsi="Arial" w:cs="Arial"/>
            <w:b/>
            <w:sz w:val="22"/>
            <w:szCs w:val="22"/>
            <w:highlight w:val="cyan"/>
          </w:rPr>
          <w:delText xml:space="preserve">ERHAPS WORK IN THAT </w:delText>
        </w:r>
        <w:r w:rsidR="00EA04D4" w:rsidRPr="00EB529D" w:rsidDel="00C0248F">
          <w:rPr>
            <w:rFonts w:ascii="Arial" w:hAnsi="Arial" w:cs="Arial"/>
            <w:b/>
            <w:sz w:val="22"/>
            <w:szCs w:val="22"/>
            <w:highlight w:val="cyan"/>
          </w:rPr>
          <w:delText>REWI</w:delText>
        </w:r>
        <w:r w:rsidR="00EA04D4" w:rsidRPr="00D56D4E" w:rsidDel="00C0248F">
          <w:rPr>
            <w:rFonts w:ascii="Arial" w:hAnsi="Arial" w:cs="Arial"/>
            <w:b/>
            <w:sz w:val="22"/>
            <w:szCs w:val="22"/>
            <w:highlight w:val="cyan"/>
          </w:rPr>
          <w:delText>LDED MICE</w:delText>
        </w:r>
        <w:r w:rsidR="00D56D4E" w:rsidRPr="00D56D4E" w:rsidDel="00C0248F">
          <w:rPr>
            <w:rFonts w:ascii="Arial" w:hAnsi="Arial" w:cs="Arial"/>
            <w:b/>
            <w:sz w:val="22"/>
            <w:szCs w:val="22"/>
            <w:highlight w:val="cyan"/>
          </w:rPr>
          <w:delText xml:space="preserve"> EXHIBIT LONGER DURATI</w:delText>
        </w:r>
        <w:r w:rsidR="00D56D4E" w:rsidDel="00C0248F">
          <w:rPr>
            <w:rFonts w:ascii="Arial" w:hAnsi="Arial" w:cs="Arial"/>
            <w:b/>
            <w:sz w:val="22"/>
            <w:szCs w:val="22"/>
            <w:highlight w:val="cyan"/>
          </w:rPr>
          <w:delText>ON</w:delText>
        </w:r>
        <w:r w:rsidR="00D56D4E" w:rsidRPr="00D56D4E" w:rsidDel="00C0248F">
          <w:rPr>
            <w:rFonts w:ascii="Arial" w:hAnsi="Arial" w:cs="Arial"/>
            <w:b/>
            <w:sz w:val="22"/>
            <w:szCs w:val="22"/>
            <w:highlight w:val="cyan"/>
          </w:rPr>
          <w:delText xml:space="preserve"> OF INFECTION</w:delText>
        </w:r>
        <w:r w:rsidR="00EB529D" w:rsidDel="00C0248F">
          <w:rPr>
            <w:rFonts w:ascii="Arial" w:hAnsi="Arial" w:cs="Arial"/>
            <w:b/>
            <w:sz w:val="22"/>
            <w:szCs w:val="22"/>
            <w:highlight w:val="cyan"/>
          </w:rPr>
          <w:delText>, AND THAT WE’LL PURSUE THAT ANGLE? OR SOME WAY OF EMPHASIZING THAT LOTS ABOUT T MURIS REMAIN UNKNOWN, AND THAT WE’LL ARGUABLY MAKE THE MOUSE MODEL BETTER APPROXIMATE HUMAN TRICHURIASIS</w:delText>
        </w:r>
      </w:del>
      <w:ins w:id="298" w:author="Clay Cressler" w:date="2020-10-12T23:34:00Z">
        <w:r w:rsidR="00C0248F">
          <w:rPr>
            <w:rFonts w:ascii="Arial" w:hAnsi="Arial" w:cs="Arial"/>
            <w:sz w:val="22"/>
            <w:szCs w:val="22"/>
          </w:rPr>
          <w:t xml:space="preserve">that moving mice from the lab to the field tilts the battle towards the parasite, making it easier to skew the system </w:t>
        </w:r>
      </w:ins>
      <w:ins w:id="299" w:author="Clay Cressler" w:date="2020-10-12T23:35:00Z">
        <w:r w:rsidR="00C0248F">
          <w:rPr>
            <w:rFonts w:ascii="Arial" w:hAnsi="Arial" w:cs="Arial"/>
            <w:sz w:val="22"/>
            <w:szCs w:val="22"/>
          </w:rPr>
          <w:t>towards Th1ness.</w:t>
        </w:r>
      </w:ins>
      <w:ins w:id="300" w:author="Clay Cressler" w:date="2020-10-12T23:42:00Z">
        <w:r w:rsidR="00375A44">
          <w:rPr>
            <w:rFonts w:ascii="Arial" w:hAnsi="Arial" w:cs="Arial"/>
            <w:sz w:val="22"/>
            <w:szCs w:val="22"/>
          </w:rPr>
          <w:t xml:space="preserve"> Inde</w:t>
        </w:r>
      </w:ins>
      <w:ins w:id="301" w:author="Clay Cressler" w:date="2020-10-12T23:43:00Z">
        <w:r w:rsidR="00375A44">
          <w:rPr>
            <w:rFonts w:ascii="Arial" w:hAnsi="Arial" w:cs="Arial"/>
            <w:sz w:val="22"/>
            <w:szCs w:val="22"/>
          </w:rPr>
          <w:t>ed, mice with the highest worm burdens (</w:t>
        </w:r>
      </w:ins>
      <w:ins w:id="302" w:author="Clay Cressler" w:date="2020-10-12T23:44:00Z">
        <w:r w:rsidR="00375A44">
          <w:rPr>
            <w:rFonts w:ascii="Arial" w:hAnsi="Arial" w:cs="Arial"/>
            <w:sz w:val="22"/>
            <w:szCs w:val="22"/>
          </w:rPr>
          <w:t>and thus the longest infection durations</w:t>
        </w:r>
      </w:ins>
      <w:ins w:id="303" w:author="Clay Cressler" w:date="2020-10-12T23:43:00Z">
        <w:r w:rsidR="00375A44">
          <w:rPr>
            <w:rFonts w:ascii="Arial" w:hAnsi="Arial" w:cs="Arial"/>
            <w:sz w:val="22"/>
            <w:szCs w:val="22"/>
          </w:rPr>
          <w:t xml:space="preserve">) also had the highest levels of </w:t>
        </w:r>
      </w:ins>
      <w:ins w:id="304" w:author="Clay Cressler" w:date="2020-10-12T23:44:00Z">
        <w:r w:rsidR="00375A44">
          <w:rPr>
            <w:rFonts w:ascii="Arial" w:hAnsi="Arial" w:cs="Arial"/>
            <w:sz w:val="22"/>
            <w:szCs w:val="22"/>
          </w:rPr>
          <w:t>CD4+ T-cells expressing Th1 cytokines.</w:t>
        </w:r>
      </w:ins>
      <w:ins w:id="305" w:author="Clay Cressler" w:date="2020-10-12T23:35:00Z">
        <w:r w:rsidR="00C0248F">
          <w:rPr>
            <w:rFonts w:ascii="Arial" w:hAnsi="Arial" w:cs="Arial"/>
            <w:sz w:val="22"/>
            <w:szCs w:val="22"/>
          </w:rPr>
          <w:t xml:space="preserve"> </w:t>
        </w:r>
      </w:ins>
      <w:ins w:id="306" w:author="Clay Cressler" w:date="2020-10-13T00:51:00Z">
        <w:r w:rsidR="007C3F91">
          <w:rPr>
            <w:rFonts w:ascii="Arial" w:hAnsi="Arial" w:cs="Arial"/>
            <w:sz w:val="22"/>
            <w:szCs w:val="22"/>
            <w:lang w:val="en-GB"/>
          </w:rPr>
          <w:t>The</w:t>
        </w:r>
        <w:commentRangeStart w:id="307"/>
        <w:r w:rsidR="007C3F91">
          <w:rPr>
            <w:rFonts w:ascii="Arial" w:hAnsi="Arial" w:cs="Arial"/>
            <w:sz w:val="22"/>
            <w:szCs w:val="22"/>
            <w:lang w:val="en-GB"/>
          </w:rPr>
          <w:t xml:space="preserve"> outdoor </w:t>
        </w:r>
        <w:proofErr w:type="spellStart"/>
        <w:r w:rsidR="007C3F91">
          <w:rPr>
            <w:rFonts w:ascii="Arial" w:hAnsi="Arial" w:cs="Arial"/>
            <w:sz w:val="22"/>
            <w:szCs w:val="22"/>
            <w:lang w:val="en-GB"/>
          </w:rPr>
          <w:t>farmlike</w:t>
        </w:r>
        <w:proofErr w:type="spellEnd"/>
        <w:r w:rsidR="007C3F91">
          <w:rPr>
            <w:rFonts w:ascii="Arial" w:hAnsi="Arial" w:cs="Arial"/>
            <w:sz w:val="22"/>
            <w:szCs w:val="22"/>
            <w:lang w:val="en-GB"/>
          </w:rPr>
          <w:t xml:space="preserve"> environment of the mouse enclosures at Princeton’s research station</w:t>
        </w:r>
        <w:r w:rsidR="007C3F91">
          <w:rPr>
            <w:rFonts w:ascii="Arial" w:hAnsi="Arial" w:cs="Arial"/>
            <w:sz w:val="22"/>
            <w:szCs w:val="22"/>
            <w:lang w:val="en-GB"/>
          </w:rPr>
          <w:t xml:space="preserve"> </w:t>
        </w:r>
        <w:r w:rsidR="007C3F91">
          <w:rPr>
            <w:rFonts w:ascii="Arial" w:hAnsi="Arial" w:cs="Arial"/>
            <w:sz w:val="22"/>
            <w:szCs w:val="22"/>
            <w:lang w:val="en-GB"/>
          </w:rPr>
          <w:t>alters a number of immunologically important factors for mice {</w:t>
        </w:r>
        <w:proofErr w:type="spellStart"/>
        <w:r w:rsidR="007C3F91">
          <w:rPr>
            <w:rFonts w:ascii="Arial" w:hAnsi="Arial" w:cs="Arial"/>
            <w:sz w:val="22"/>
            <w:szCs w:val="22"/>
            <w:lang w:val="en-GB"/>
          </w:rPr>
          <w:t>Budischak</w:t>
        </w:r>
        <w:proofErr w:type="spellEnd"/>
        <w:r w:rsidR="007C3F91">
          <w:rPr>
            <w:rFonts w:ascii="Arial" w:hAnsi="Arial" w:cs="Arial"/>
            <w:sz w:val="22"/>
            <w:szCs w:val="22"/>
            <w:lang w:val="en-GB"/>
          </w:rPr>
          <w:t xml:space="preserve">, 2018 #7744} that make the impact upon nematode susceptibility unsurprising.  For </w:t>
        </w:r>
        <w:r w:rsidR="007C3F91" w:rsidRPr="00C6400A">
          <w:rPr>
            <w:rFonts w:ascii="Arial" w:hAnsi="Arial" w:cs="Arial"/>
            <w:i/>
            <w:sz w:val="22"/>
            <w:szCs w:val="22"/>
            <w:lang w:val="en-GB"/>
          </w:rPr>
          <w:t xml:space="preserve">T. </w:t>
        </w:r>
        <w:proofErr w:type="spellStart"/>
        <w:r w:rsidR="007C3F91" w:rsidRPr="00C6400A">
          <w:rPr>
            <w:rFonts w:ascii="Arial" w:hAnsi="Arial" w:cs="Arial"/>
            <w:i/>
            <w:sz w:val="22"/>
            <w:szCs w:val="22"/>
            <w:lang w:val="en-GB"/>
          </w:rPr>
          <w:t>muris</w:t>
        </w:r>
        <w:proofErr w:type="spellEnd"/>
        <w:r w:rsidR="007C3F91">
          <w:rPr>
            <w:rFonts w:ascii="Arial" w:hAnsi="Arial" w:cs="Arial"/>
            <w:sz w:val="22"/>
            <w:szCs w:val="22"/>
            <w:lang w:val="en-GB"/>
          </w:rPr>
          <w:t xml:space="preserve"> infections, for example, microbial diversity leads the nematodes to </w:t>
        </w:r>
        <w:r w:rsidR="007C3F91">
          <w:rPr>
            <w:rFonts w:ascii="Arial" w:hAnsi="Arial" w:cs="Arial"/>
            <w:sz w:val="22"/>
            <w:szCs w:val="22"/>
          </w:rPr>
          <w:t xml:space="preserve">exhibit higher hatching rates than in sterile conditions {Hayes, 2010 #2382}, and the nematodes appear to select microbial taxa within the colon that promote chronicity of infection {White, 2018 #7875}. </w:t>
        </w:r>
        <w:r w:rsidR="007C3F91">
          <w:rPr>
            <w:rFonts w:ascii="Arial" w:hAnsi="Arial" w:cs="Arial"/>
            <w:sz w:val="22"/>
            <w:szCs w:val="22"/>
            <w:lang w:val="en-GB"/>
          </w:rPr>
          <w:t xml:space="preserve">These microbes are likely to promote Th1 and Th17 (among other immunological changes observed by </w:t>
        </w:r>
        <w:r w:rsidR="007C3F91">
          <w:rPr>
            <w:rFonts w:ascii="Arial" w:hAnsi="Arial" w:cs="Arial"/>
            <w:sz w:val="22"/>
            <w:szCs w:val="22"/>
          </w:rPr>
          <w:t>{</w:t>
        </w:r>
        <w:proofErr w:type="spellStart"/>
        <w:r w:rsidR="007C3F91">
          <w:rPr>
            <w:rFonts w:ascii="Arial" w:hAnsi="Arial" w:cs="Arial"/>
            <w:sz w:val="22"/>
            <w:szCs w:val="22"/>
          </w:rPr>
          <w:t>Beura</w:t>
        </w:r>
        <w:proofErr w:type="spellEnd"/>
        <w:r w:rsidR="007C3F91">
          <w:rPr>
            <w:rFonts w:ascii="Arial" w:hAnsi="Arial" w:cs="Arial"/>
            <w:sz w:val="22"/>
            <w:szCs w:val="22"/>
          </w:rPr>
          <w:t>, 2016 #</w:t>
        </w:r>
        <w:proofErr w:type="gramStart"/>
        <w:r w:rsidR="007C3F91">
          <w:rPr>
            <w:rFonts w:ascii="Arial" w:hAnsi="Arial" w:cs="Arial"/>
            <w:sz w:val="22"/>
            <w:szCs w:val="22"/>
          </w:rPr>
          <w:t>7712;Reese</w:t>
        </w:r>
        <w:proofErr w:type="gramEnd"/>
        <w:r w:rsidR="007C3F91">
          <w:rPr>
            <w:rFonts w:ascii="Arial" w:hAnsi="Arial" w:cs="Arial"/>
            <w:sz w:val="22"/>
            <w:szCs w:val="22"/>
          </w:rPr>
          <w:t>, 2016 #7721;Rosshart, 2017 #7728;Rosshart, 2019 #7801}</w:t>
        </w:r>
        <w:r w:rsidR="007C3F91">
          <w:rPr>
            <w:rFonts w:ascii="Arial" w:hAnsi="Arial" w:cs="Arial"/>
            <w:sz w:val="22"/>
            <w:szCs w:val="22"/>
            <w:lang w:val="en-GB"/>
          </w:rPr>
          <w:t xml:space="preserve">); </w:t>
        </w:r>
        <w:r w:rsidR="007C3F91" w:rsidRPr="00C6400A">
          <w:rPr>
            <w:rFonts w:ascii="Arial" w:hAnsi="Arial" w:cs="Arial"/>
            <w:b/>
            <w:sz w:val="22"/>
            <w:szCs w:val="22"/>
            <w:lang w:val="en-GB"/>
          </w:rPr>
          <w:t xml:space="preserve">we </w:t>
        </w:r>
        <w:r w:rsidR="007C3F91">
          <w:rPr>
            <w:rFonts w:ascii="Arial" w:hAnsi="Arial" w:cs="Arial"/>
            <w:b/>
            <w:sz w:val="22"/>
            <w:szCs w:val="22"/>
            <w:lang w:val="en-GB"/>
          </w:rPr>
          <w:t>thus</w:t>
        </w:r>
        <w:r w:rsidR="007C3F91" w:rsidRPr="00C6400A">
          <w:rPr>
            <w:rFonts w:ascii="Arial" w:hAnsi="Arial" w:cs="Arial"/>
            <w:b/>
            <w:sz w:val="22"/>
            <w:szCs w:val="22"/>
            <w:lang w:val="en-GB"/>
          </w:rPr>
          <w:t xml:space="preserve"> expect that natural environments will always benefit the worms and promote long duration of infection.</w:t>
        </w:r>
        <w:commentRangeEnd w:id="307"/>
        <w:r w:rsidR="007C3F91">
          <w:rPr>
            <w:rStyle w:val="CommentReference"/>
          </w:rPr>
          <w:commentReference w:id="307"/>
        </w:r>
      </w:ins>
    </w:p>
    <w:p w14:paraId="3E09CC12" w14:textId="77777777" w:rsidR="007C3F91" w:rsidRDefault="007C3F91" w:rsidP="007C3F91">
      <w:pPr>
        <w:jc w:val="both"/>
        <w:rPr>
          <w:ins w:id="308" w:author="Clay Cressler" w:date="2020-10-13T00:51:00Z"/>
        </w:rPr>
      </w:pPr>
    </w:p>
    <w:p w14:paraId="467D1558" w14:textId="60C6277E" w:rsidR="00017330" w:rsidRDefault="00C0248F" w:rsidP="00AF02BC">
      <w:pPr>
        <w:jc w:val="both"/>
      </w:pPr>
      <w:ins w:id="309" w:author="Clay Cressler" w:date="2020-10-12T23:35:00Z">
        <w:r w:rsidRPr="00C0248F">
          <w:rPr>
            <w:rFonts w:ascii="Arial" w:hAnsi="Arial" w:cs="Arial"/>
            <w:b/>
            <w:bCs/>
            <w:sz w:val="22"/>
            <w:szCs w:val="22"/>
            <w:rPrChange w:id="310" w:author="Clay Cressler" w:date="2020-10-12T23:36:00Z">
              <w:rPr>
                <w:rFonts w:ascii="Arial" w:hAnsi="Arial" w:cs="Arial"/>
                <w:sz w:val="22"/>
                <w:szCs w:val="22"/>
              </w:rPr>
            </w:rPrChange>
          </w:rPr>
          <w:t xml:space="preserve">Our theoretical results suggest </w:t>
        </w:r>
      </w:ins>
      <w:ins w:id="311" w:author="Clay Cressler" w:date="2020-10-12T23:36:00Z">
        <w:r w:rsidRPr="00C0248F">
          <w:rPr>
            <w:rFonts w:ascii="Arial" w:hAnsi="Arial" w:cs="Arial"/>
            <w:b/>
            <w:bCs/>
            <w:sz w:val="22"/>
            <w:szCs w:val="22"/>
            <w:rPrChange w:id="312" w:author="Clay Cressler" w:date="2020-10-12T23:36:00Z">
              <w:rPr>
                <w:rFonts w:ascii="Arial" w:hAnsi="Arial" w:cs="Arial"/>
                <w:sz w:val="22"/>
                <w:szCs w:val="22"/>
              </w:rPr>
            </w:rPrChange>
          </w:rPr>
          <w:t xml:space="preserve">two possible explanations for the </w:t>
        </w:r>
      </w:ins>
      <w:ins w:id="313" w:author="Clay Cressler" w:date="2020-10-12T23:39:00Z">
        <w:r w:rsidR="00375A44">
          <w:rPr>
            <w:rFonts w:ascii="Arial" w:hAnsi="Arial" w:cs="Arial"/>
            <w:b/>
            <w:bCs/>
            <w:sz w:val="22"/>
            <w:szCs w:val="22"/>
          </w:rPr>
          <w:t xml:space="preserve">observed </w:t>
        </w:r>
      </w:ins>
      <w:ins w:id="314" w:author="Clay Cressler" w:date="2020-10-12T23:36:00Z">
        <w:r w:rsidRPr="00C0248F">
          <w:rPr>
            <w:rFonts w:ascii="Arial" w:hAnsi="Arial" w:cs="Arial"/>
            <w:b/>
            <w:bCs/>
            <w:sz w:val="22"/>
            <w:szCs w:val="22"/>
            <w:rPrChange w:id="315" w:author="Clay Cressler" w:date="2020-10-12T23:36:00Z">
              <w:rPr>
                <w:rFonts w:ascii="Arial" w:hAnsi="Arial" w:cs="Arial"/>
                <w:sz w:val="22"/>
                <w:szCs w:val="22"/>
              </w:rPr>
            </w:rPrChange>
          </w:rPr>
          <w:t>shift</w:t>
        </w:r>
      </w:ins>
      <w:ins w:id="316" w:author="Clay Cressler" w:date="2020-10-12T23:44:00Z">
        <w:r w:rsidR="00375A44">
          <w:rPr>
            <w:rFonts w:ascii="Arial" w:hAnsi="Arial" w:cs="Arial"/>
            <w:b/>
            <w:bCs/>
            <w:sz w:val="22"/>
            <w:szCs w:val="22"/>
          </w:rPr>
          <w:t>s</w:t>
        </w:r>
      </w:ins>
      <w:ins w:id="317" w:author="Clay Cressler" w:date="2020-10-12T23:36:00Z">
        <w:r w:rsidRPr="00C0248F">
          <w:rPr>
            <w:rFonts w:ascii="Arial" w:hAnsi="Arial" w:cs="Arial"/>
            <w:b/>
            <w:bCs/>
            <w:sz w:val="22"/>
            <w:szCs w:val="22"/>
            <w:rPrChange w:id="318" w:author="Clay Cressler" w:date="2020-10-12T23:36:00Z">
              <w:rPr>
                <w:rFonts w:ascii="Arial" w:hAnsi="Arial" w:cs="Arial"/>
                <w:sz w:val="22"/>
                <w:szCs w:val="22"/>
              </w:rPr>
            </w:rPrChange>
          </w:rPr>
          <w:t xml:space="preserve"> in infection duration</w:t>
        </w:r>
      </w:ins>
      <w:ins w:id="319" w:author="Clay Cressler" w:date="2020-10-12T23:44:00Z">
        <w:r w:rsidR="00375A44">
          <w:rPr>
            <w:rFonts w:ascii="Arial" w:hAnsi="Arial" w:cs="Arial"/>
            <w:b/>
            <w:bCs/>
            <w:sz w:val="22"/>
            <w:szCs w:val="22"/>
          </w:rPr>
          <w:t xml:space="preserve"> and immune phenotype</w:t>
        </w:r>
      </w:ins>
      <w:ins w:id="320" w:author="Clay Cressler" w:date="2020-10-12T23:36:00Z">
        <w:r w:rsidRPr="00C0248F">
          <w:rPr>
            <w:rFonts w:ascii="Arial" w:hAnsi="Arial" w:cs="Arial"/>
            <w:b/>
            <w:bCs/>
            <w:sz w:val="22"/>
            <w:szCs w:val="22"/>
            <w:rPrChange w:id="321" w:author="Clay Cressler" w:date="2020-10-12T23:36:00Z">
              <w:rPr>
                <w:rFonts w:ascii="Arial" w:hAnsi="Arial" w:cs="Arial"/>
                <w:sz w:val="22"/>
                <w:szCs w:val="22"/>
              </w:rPr>
            </w:rPrChange>
          </w:rPr>
          <w:t xml:space="preserve"> when mice are rewilded.</w:t>
        </w:r>
        <w:r>
          <w:rPr>
            <w:rFonts w:ascii="Arial" w:hAnsi="Arial" w:cs="Arial"/>
            <w:sz w:val="22"/>
            <w:szCs w:val="22"/>
          </w:rPr>
          <w:t xml:space="preserve"> Rewilding could shift the system towards chronicity by </w:t>
        </w:r>
      </w:ins>
      <w:ins w:id="322" w:author="Clay Cressler" w:date="2020-10-12T23:35:00Z">
        <w:r>
          <w:rPr>
            <w:rFonts w:ascii="Arial" w:hAnsi="Arial" w:cs="Arial"/>
            <w:sz w:val="22"/>
            <w:szCs w:val="22"/>
          </w:rPr>
          <w:t>alter</w:t>
        </w:r>
      </w:ins>
      <w:ins w:id="323" w:author="Clay Cressler" w:date="2020-10-12T23:36:00Z">
        <w:r>
          <w:rPr>
            <w:rFonts w:ascii="Arial" w:hAnsi="Arial" w:cs="Arial"/>
            <w:sz w:val="22"/>
            <w:szCs w:val="22"/>
          </w:rPr>
          <w:t>ing</w:t>
        </w:r>
      </w:ins>
      <w:ins w:id="324" w:author="Clay Cressler" w:date="2020-10-12T23:35:00Z">
        <w:r>
          <w:rPr>
            <w:rFonts w:ascii="Arial" w:hAnsi="Arial" w:cs="Arial"/>
            <w:sz w:val="22"/>
            <w:szCs w:val="22"/>
          </w:rPr>
          <w:t xml:space="preserve"> the strength of clearance-promoting versus chronicity-promoting fee</w:t>
        </w:r>
      </w:ins>
      <w:ins w:id="325" w:author="Clay Cressler" w:date="2020-10-12T23:36:00Z">
        <w:r>
          <w:rPr>
            <w:rFonts w:ascii="Arial" w:hAnsi="Arial" w:cs="Arial"/>
            <w:sz w:val="22"/>
            <w:szCs w:val="22"/>
          </w:rPr>
          <w:t>dbacks</w:t>
        </w:r>
      </w:ins>
      <w:ins w:id="326" w:author="Clay Cressler" w:date="2020-10-12T23:37:00Z">
        <w:r w:rsidR="00375A44">
          <w:rPr>
            <w:rFonts w:ascii="Arial" w:hAnsi="Arial" w:cs="Arial"/>
            <w:sz w:val="22"/>
            <w:szCs w:val="22"/>
          </w:rPr>
          <w:t xml:space="preserve"> or by altering the initial state of the immune system towards a Th1 bias. Furthermore, our theoretical results suggest that variation in dose </w:t>
        </w:r>
      </w:ins>
      <w:ins w:id="327" w:author="Clay Cressler" w:date="2020-10-12T23:38:00Z">
        <w:r w:rsidR="00375A44">
          <w:rPr>
            <w:rFonts w:ascii="Arial" w:hAnsi="Arial" w:cs="Arial"/>
            <w:sz w:val="22"/>
            <w:szCs w:val="22"/>
          </w:rPr>
          <w:t xml:space="preserve">is a powerful probe of the system dynamics that can help </w:t>
        </w:r>
      </w:ins>
      <w:ins w:id="328" w:author="Clay Cressler" w:date="2020-10-12T23:40:00Z">
        <w:r w:rsidR="00375A44">
          <w:rPr>
            <w:rFonts w:ascii="Arial" w:hAnsi="Arial" w:cs="Arial"/>
            <w:sz w:val="22"/>
            <w:szCs w:val="22"/>
          </w:rPr>
          <w:t xml:space="preserve">to reveal the </w:t>
        </w:r>
        <w:proofErr w:type="spellStart"/>
        <w:r w:rsidR="00375A44">
          <w:rPr>
            <w:rFonts w:ascii="Arial" w:hAnsi="Arial" w:cs="Arial"/>
            <w:sz w:val="22"/>
            <w:szCs w:val="22"/>
          </w:rPr>
          <w:t>immunoparasitological</w:t>
        </w:r>
        <w:proofErr w:type="spellEnd"/>
        <w:r w:rsidR="00375A44">
          <w:rPr>
            <w:rFonts w:ascii="Arial" w:hAnsi="Arial" w:cs="Arial"/>
            <w:sz w:val="22"/>
            <w:szCs w:val="22"/>
          </w:rPr>
          <w:t xml:space="preserve"> mechanisms underlying the observed change in duration.</w:t>
        </w:r>
      </w:ins>
      <w:ins w:id="329" w:author="Clay Cressler" w:date="2020-10-12T23:38:00Z">
        <w:r w:rsidR="00375A44">
          <w:rPr>
            <w:rFonts w:ascii="Arial" w:hAnsi="Arial" w:cs="Arial"/>
            <w:sz w:val="22"/>
            <w:szCs w:val="22"/>
          </w:rPr>
          <w:t xml:space="preserve"> </w:t>
        </w:r>
      </w:ins>
      <w:commentRangeStart w:id="330"/>
      <w:r w:rsidR="00EB529D">
        <w:rPr>
          <w:rFonts w:ascii="Arial" w:hAnsi="Arial" w:cs="Arial"/>
          <w:b/>
          <w:sz w:val="22"/>
          <w:szCs w:val="22"/>
          <w:highlight w:val="cyan"/>
        </w:rPr>
        <w:t>?</w:t>
      </w:r>
      <w:commentRangeEnd w:id="297"/>
      <w:r w:rsidR="001109C1">
        <w:rPr>
          <w:rStyle w:val="CommentReference"/>
        </w:rPr>
        <w:commentReference w:id="297"/>
      </w:r>
      <w:commentRangeEnd w:id="330"/>
      <w:r w:rsidR="00375A44">
        <w:rPr>
          <w:rStyle w:val="CommentReference"/>
        </w:rPr>
        <w:commentReference w:id="330"/>
      </w:r>
    </w:p>
    <w:p w14:paraId="47A8B1ED" w14:textId="77777777" w:rsidR="00017330" w:rsidRDefault="00017330" w:rsidP="00AF02BC">
      <w:pPr>
        <w:jc w:val="both"/>
        <w:rPr>
          <w:rFonts w:ascii="Arial" w:hAnsi="Arial" w:cs="Arial"/>
          <w:sz w:val="22"/>
          <w:szCs w:val="22"/>
        </w:rPr>
      </w:pPr>
    </w:p>
    <w:p w14:paraId="2DBEAC96" w14:textId="0554450B" w:rsidR="00017330" w:rsidRDefault="00375A44" w:rsidP="00AF02BC">
      <w:pPr>
        <w:jc w:val="both"/>
      </w:pPr>
      <w:ins w:id="331" w:author="Clay Cressler" w:date="2020-10-12T23:45:00Z">
        <w:r>
          <w:rPr>
            <w:rFonts w:ascii="Arial" w:hAnsi="Arial" w:cs="Arial"/>
            <w:sz w:val="22"/>
            <w:szCs w:val="22"/>
          </w:rPr>
          <w:t>Moreover, our results can potentially help to explain the</w:t>
        </w:r>
      </w:ins>
      <w:del w:id="332" w:author="Clay Cressler" w:date="2020-10-12T23:45:00Z">
        <w:r w:rsidR="00C248F1" w:rsidDel="00375A44">
          <w:rPr>
            <w:rFonts w:ascii="Arial" w:hAnsi="Arial" w:cs="Arial"/>
            <w:sz w:val="22"/>
            <w:szCs w:val="22"/>
          </w:rPr>
          <w:delText>A</w:delText>
        </w:r>
      </w:del>
      <w:r w:rsidR="00C248F1">
        <w:rPr>
          <w:rFonts w:ascii="Arial" w:hAnsi="Arial" w:cs="Arial"/>
          <w:sz w:val="22"/>
          <w:szCs w:val="22"/>
        </w:rPr>
        <w:t xml:space="preserve"> long-standing, </w:t>
      </w:r>
      <w:ins w:id="333" w:author="Clay Cressler" w:date="2020-10-12T23:45:00Z">
        <w:r>
          <w:rPr>
            <w:rFonts w:ascii="Arial" w:hAnsi="Arial" w:cs="Arial"/>
            <w:sz w:val="22"/>
            <w:szCs w:val="22"/>
          </w:rPr>
          <w:t xml:space="preserve">albeit </w:t>
        </w:r>
      </w:ins>
      <w:r w:rsidR="00C248F1">
        <w:rPr>
          <w:rFonts w:ascii="Arial" w:hAnsi="Arial" w:cs="Arial"/>
          <w:sz w:val="22"/>
          <w:szCs w:val="22"/>
        </w:rPr>
        <w:t>vexing</w:t>
      </w:r>
      <w:ins w:id="334" w:author="Clay Cressler" w:date="2020-10-12T23:45:00Z">
        <w:r>
          <w:rPr>
            <w:rFonts w:ascii="Arial" w:hAnsi="Arial" w:cs="Arial"/>
            <w:sz w:val="22"/>
            <w:szCs w:val="22"/>
          </w:rPr>
          <w:t>,</w:t>
        </w:r>
      </w:ins>
      <w:r w:rsidR="00C248F1">
        <w:rPr>
          <w:rFonts w:ascii="Arial" w:hAnsi="Arial" w:cs="Arial"/>
          <w:sz w:val="22"/>
          <w:szCs w:val="22"/>
        </w:rPr>
        <w:t xml:space="preserve"> observation </w:t>
      </w:r>
      <w:del w:id="335" w:author="Clay Cressler" w:date="2020-10-12T23:45:00Z">
        <w:r w:rsidR="00C248F1" w:rsidDel="00375A44">
          <w:rPr>
            <w:rFonts w:ascii="Arial" w:hAnsi="Arial" w:cs="Arial"/>
            <w:sz w:val="22"/>
            <w:szCs w:val="22"/>
          </w:rPr>
          <w:delText xml:space="preserve">is </w:delText>
        </w:r>
      </w:del>
      <w:r w:rsidR="00C248F1">
        <w:rPr>
          <w:rFonts w:ascii="Arial" w:hAnsi="Arial" w:cs="Arial"/>
          <w:sz w:val="22"/>
          <w:szCs w:val="22"/>
        </w:rPr>
        <w:t xml:space="preserve">that </w:t>
      </w:r>
      <w:r w:rsidR="00C248F1">
        <w:rPr>
          <w:rFonts w:ascii="Arial" w:hAnsi="Arial" w:cs="Arial"/>
          <w:b/>
          <w:sz w:val="22"/>
          <w:szCs w:val="22"/>
        </w:rPr>
        <w:t xml:space="preserve">mouse strains have strikingly different dose-dependence in susceptibility to </w:t>
      </w:r>
      <w:r w:rsidR="00C248F1">
        <w:rPr>
          <w:rFonts w:ascii="Arial" w:hAnsi="Arial" w:cs="Arial"/>
          <w:b/>
          <w:i/>
          <w:sz w:val="22"/>
          <w:szCs w:val="22"/>
        </w:rPr>
        <w:t xml:space="preserve">T. </w:t>
      </w:r>
      <w:proofErr w:type="spellStart"/>
      <w:r w:rsidR="00C248F1">
        <w:rPr>
          <w:rFonts w:ascii="Arial" w:hAnsi="Arial" w:cs="Arial"/>
          <w:b/>
          <w:i/>
          <w:sz w:val="22"/>
          <w:szCs w:val="22"/>
        </w:rPr>
        <w:t>muris</w:t>
      </w:r>
      <w:proofErr w:type="spellEnd"/>
      <w:r w:rsidR="00C248F1">
        <w:rPr>
          <w:rFonts w:ascii="Arial" w:hAnsi="Arial" w:cs="Arial"/>
          <w:b/>
          <w:sz w:val="22"/>
          <w:szCs w:val="22"/>
        </w:rPr>
        <w:t>.</w:t>
      </w:r>
      <w:r w:rsidR="00C248F1">
        <w:rPr>
          <w:rFonts w:ascii="Arial" w:hAnsi="Arial" w:cs="Arial"/>
          <w:sz w:val="22"/>
          <w:szCs w:val="22"/>
        </w:rPr>
        <w:t xml:space="preserve"> </w:t>
      </w:r>
      <w:r w:rsidR="00D27BB0">
        <w:rPr>
          <w:rFonts w:ascii="Arial" w:hAnsi="Arial" w:cs="Arial"/>
          <w:sz w:val="22"/>
          <w:szCs w:val="22"/>
        </w:rPr>
        <w:t xml:space="preserve"> </w:t>
      </w:r>
      <w:r w:rsidR="00C248F1">
        <w:rPr>
          <w:rFonts w:ascii="Arial" w:hAnsi="Arial" w:cs="Arial"/>
          <w:sz w:val="22"/>
          <w:szCs w:val="22"/>
        </w:rPr>
        <w:t xml:space="preserve">Given a high dose of eggs, “susceptible” mouse strains produce a Th1-polarized response and become chronically infected, whereas “resistant” strains produce a Th2-polarized response and clear the infection quickly </w:t>
      </w:r>
      <w:r w:rsidR="0017498B">
        <w:rPr>
          <w:rFonts w:ascii="Arial" w:hAnsi="Arial" w:cs="Arial"/>
          <w:sz w:val="22"/>
          <w:szCs w:val="22"/>
        </w:rPr>
        <w:t>(</w:t>
      </w:r>
      <w:r w:rsidR="0034158E">
        <w:rPr>
          <w:rFonts w:ascii="Arial" w:hAnsi="Arial" w:cs="Arial"/>
          <w:sz w:val="22"/>
          <w:szCs w:val="22"/>
          <w:lang w:val="en-GB"/>
        </w:rPr>
        <w:t>{Bancroft, 1994 #7858;Bancroft, 2001 #7857;Else, 1994 #7859}</w:t>
      </w:r>
      <w:r w:rsidR="0017498B">
        <w:rPr>
          <w:rFonts w:ascii="Arial" w:hAnsi="Arial" w:cs="Arial"/>
          <w:sz w:val="22"/>
          <w:szCs w:val="22"/>
          <w:lang w:val="en-GB"/>
        </w:rPr>
        <w:t>, reviewed in</w:t>
      </w:r>
      <w:r w:rsidR="00C248F1">
        <w:rPr>
          <w:rFonts w:ascii="Arial" w:hAnsi="Arial" w:cs="Arial"/>
          <w:sz w:val="22"/>
          <w:szCs w:val="22"/>
          <w:lang w:val="en-GB"/>
        </w:rPr>
        <w:t xml:space="preserve"> </w:t>
      </w:r>
      <w:r w:rsidR="0034158E">
        <w:rPr>
          <w:rFonts w:ascii="Arial" w:hAnsi="Arial" w:cs="Arial"/>
          <w:sz w:val="22"/>
          <w:szCs w:val="22"/>
          <w:lang w:val="en-GB"/>
        </w:rPr>
        <w:t>{Hurst, 2013 #7679;Klementowicz, 2012 #7672}</w:t>
      </w:r>
      <w:r w:rsidR="00C248F1">
        <w:rPr>
          <w:rFonts w:ascii="Arial" w:hAnsi="Arial" w:cs="Arial"/>
          <w:sz w:val="22"/>
          <w:szCs w:val="22"/>
          <w:lang w:val="en-GB"/>
        </w:rPr>
        <w:t>)</w:t>
      </w:r>
      <w:r w:rsidR="00C248F1">
        <w:rPr>
          <w:rFonts w:ascii="Arial" w:hAnsi="Arial" w:cs="Arial"/>
          <w:sz w:val="22"/>
          <w:szCs w:val="22"/>
        </w:rPr>
        <w:t xml:space="preserve">. </w:t>
      </w:r>
      <w:r w:rsidR="00C248F1">
        <w:rPr>
          <w:rFonts w:ascii="Arial" w:hAnsi="Arial" w:cs="Arial"/>
          <w:b/>
          <w:sz w:val="22"/>
          <w:szCs w:val="22"/>
        </w:rPr>
        <w:t xml:space="preserve">This pattern </w:t>
      </w:r>
      <w:r w:rsidR="00665A4A">
        <w:rPr>
          <w:rFonts w:ascii="Arial" w:hAnsi="Arial" w:cs="Arial"/>
          <w:b/>
          <w:sz w:val="22"/>
          <w:szCs w:val="22"/>
        </w:rPr>
        <w:t>changes</w:t>
      </w:r>
      <w:r w:rsidR="00AC1192">
        <w:rPr>
          <w:rFonts w:ascii="Arial" w:hAnsi="Arial" w:cs="Arial"/>
          <w:b/>
          <w:sz w:val="22"/>
          <w:szCs w:val="22"/>
        </w:rPr>
        <w:t xml:space="preserve"> </w:t>
      </w:r>
      <w:r w:rsidR="00C248F1">
        <w:rPr>
          <w:rFonts w:ascii="Arial" w:hAnsi="Arial" w:cs="Arial"/>
          <w:b/>
          <w:sz w:val="22"/>
          <w:szCs w:val="22"/>
        </w:rPr>
        <w:t>if the inoculating dose is reduced: now “resistant” strains become chronically infected</w:t>
      </w:r>
      <w:r w:rsidR="00665A4A">
        <w:rPr>
          <w:rFonts w:ascii="Arial" w:hAnsi="Arial" w:cs="Arial"/>
          <w:b/>
          <w:sz w:val="22"/>
          <w:szCs w:val="22"/>
        </w:rPr>
        <w:t>, too.</w:t>
      </w:r>
      <w:r w:rsidR="00C248F1">
        <w:rPr>
          <w:rFonts w:ascii="Arial" w:hAnsi="Arial" w:cs="Arial"/>
          <w:sz w:val="22"/>
          <w:szCs w:val="22"/>
        </w:rPr>
        <w:t xml:space="preserve"> </w:t>
      </w:r>
      <w:commentRangeStart w:id="336"/>
      <w:commentRangeStart w:id="337"/>
      <w:del w:id="338" w:author="Clay Cressler" w:date="2020-10-12T23:46:00Z">
        <w:r w:rsidR="00224F76" w:rsidDel="00375A44">
          <w:rPr>
            <w:rFonts w:ascii="Arial" w:hAnsi="Arial" w:cs="Arial"/>
            <w:sz w:val="22"/>
            <w:szCs w:val="22"/>
          </w:rPr>
          <w:delText>None of the above</w:delText>
        </w:r>
      </w:del>
      <w:ins w:id="339" w:author="Clay Cressler" w:date="2020-10-12T23:46:00Z">
        <w:r>
          <w:rPr>
            <w:rFonts w:ascii="Arial" w:hAnsi="Arial" w:cs="Arial"/>
            <w:sz w:val="22"/>
            <w:szCs w:val="22"/>
          </w:rPr>
          <w:t>This</w:t>
        </w:r>
      </w:ins>
      <w:r w:rsidR="00224F76">
        <w:rPr>
          <w:rFonts w:ascii="Arial" w:hAnsi="Arial" w:cs="Arial"/>
          <w:sz w:val="22"/>
          <w:szCs w:val="22"/>
        </w:rPr>
        <w:t xml:space="preserve"> </w:t>
      </w:r>
      <w:ins w:id="340" w:author="Clay Cressler" w:date="2020-10-12T23:46:00Z">
        <w:r>
          <w:rPr>
            <w:rFonts w:ascii="Arial" w:hAnsi="Arial" w:cs="Arial"/>
            <w:sz w:val="22"/>
            <w:szCs w:val="22"/>
          </w:rPr>
          <w:t xml:space="preserve">pattern </w:t>
        </w:r>
      </w:ins>
      <w:r w:rsidR="00224F76">
        <w:rPr>
          <w:rFonts w:ascii="Arial" w:hAnsi="Arial" w:cs="Arial"/>
          <w:sz w:val="22"/>
          <w:szCs w:val="22"/>
        </w:rPr>
        <w:t>can</w:t>
      </w:r>
      <w:ins w:id="341" w:author="Clay Cressler" w:date="2020-10-12T23:46:00Z">
        <w:r>
          <w:rPr>
            <w:rFonts w:ascii="Arial" w:hAnsi="Arial" w:cs="Arial"/>
            <w:sz w:val="22"/>
            <w:szCs w:val="22"/>
          </w:rPr>
          <w:t>not</w:t>
        </w:r>
      </w:ins>
      <w:r w:rsidR="00224F76">
        <w:rPr>
          <w:rFonts w:ascii="Arial" w:hAnsi="Arial" w:cs="Arial"/>
          <w:sz w:val="22"/>
          <w:szCs w:val="22"/>
        </w:rPr>
        <w:t xml:space="preserve"> be explained by</w:t>
      </w:r>
      <w:ins w:id="342" w:author="Clay Cressler" w:date="2020-10-12T23:46:00Z">
        <w:r>
          <w:rPr>
            <w:rFonts w:ascii="Arial" w:hAnsi="Arial" w:cs="Arial"/>
            <w:sz w:val="22"/>
            <w:szCs w:val="22"/>
          </w:rPr>
          <w:t xml:space="preserve"> changes in the strength of processes that generate negative feedback. </w:t>
        </w:r>
      </w:ins>
      <w:ins w:id="343" w:author="Clay Cressler" w:date="2020-10-12T23:47:00Z">
        <w:r>
          <w:rPr>
            <w:rFonts w:ascii="Arial" w:hAnsi="Arial" w:cs="Arial"/>
            <w:sz w:val="22"/>
            <w:szCs w:val="22"/>
          </w:rPr>
          <w:t>For example,</w:t>
        </w:r>
      </w:ins>
      <w:r w:rsidR="00224F76">
        <w:rPr>
          <w:rFonts w:ascii="Arial" w:hAnsi="Arial" w:cs="Arial"/>
          <w:sz w:val="22"/>
          <w:szCs w:val="22"/>
        </w:rPr>
        <w:t xml:space="preserve"> </w:t>
      </w:r>
      <w:ins w:id="344" w:author="Clay Cressler" w:date="2020-10-12T23:47:00Z">
        <w:r w:rsidR="00A4546A">
          <w:rPr>
            <w:rFonts w:ascii="Arial" w:hAnsi="Arial" w:cs="Arial"/>
            <w:sz w:val="22"/>
            <w:szCs w:val="22"/>
          </w:rPr>
          <w:t xml:space="preserve">it is possible that worm establishment, growth, and fecundity is </w:t>
        </w:r>
      </w:ins>
      <w:r w:rsidR="00224F76">
        <w:rPr>
          <w:rFonts w:ascii="Arial" w:hAnsi="Arial" w:cs="Arial"/>
          <w:sz w:val="22"/>
          <w:szCs w:val="22"/>
        </w:rPr>
        <w:t>density</w:t>
      </w:r>
      <w:del w:id="345" w:author="Clay Cressler" w:date="2020-10-12T23:47:00Z">
        <w:r w:rsidR="00224F76" w:rsidDel="00A4546A">
          <w:rPr>
            <w:rFonts w:ascii="Arial" w:hAnsi="Arial" w:cs="Arial"/>
            <w:sz w:val="22"/>
            <w:szCs w:val="22"/>
          </w:rPr>
          <w:delText xml:space="preserve"> </w:delText>
        </w:r>
      </w:del>
      <w:ins w:id="346" w:author="Clay Cressler" w:date="2020-10-12T23:47:00Z">
        <w:r w:rsidR="00A4546A">
          <w:rPr>
            <w:rFonts w:ascii="Arial" w:hAnsi="Arial" w:cs="Arial"/>
            <w:sz w:val="22"/>
            <w:szCs w:val="22"/>
          </w:rPr>
          <w:t>-</w:t>
        </w:r>
      </w:ins>
      <w:r w:rsidR="00224F76">
        <w:rPr>
          <w:rFonts w:ascii="Arial" w:hAnsi="Arial" w:cs="Arial"/>
          <w:sz w:val="22"/>
          <w:szCs w:val="22"/>
        </w:rPr>
        <w:t>dependent</w:t>
      </w:r>
      <w:ins w:id="347" w:author="Clay Cressler" w:date="2020-10-12T23:48:00Z">
        <w:r w:rsidR="00A4546A">
          <w:rPr>
            <w:rFonts w:ascii="Arial" w:hAnsi="Arial" w:cs="Arial"/>
            <w:sz w:val="22"/>
            <w:szCs w:val="22"/>
          </w:rPr>
          <w:t xml:space="preserve"> (a negative feedback mechanism)</w:t>
        </w:r>
      </w:ins>
      <w:ins w:id="348" w:author="Clay Cressler" w:date="2020-10-12T23:47:00Z">
        <w:r w:rsidR="00A4546A">
          <w:rPr>
            <w:rFonts w:ascii="Arial" w:hAnsi="Arial" w:cs="Arial"/>
            <w:sz w:val="22"/>
            <w:szCs w:val="22"/>
          </w:rPr>
          <w:t>, such that all three are increased in low-dose infections</w:t>
        </w:r>
      </w:ins>
      <w:ins w:id="349" w:author="Clay Cressler" w:date="2020-10-12T23:48:00Z">
        <w:r w:rsidR="00A4546A">
          <w:rPr>
            <w:rFonts w:ascii="Arial" w:hAnsi="Arial" w:cs="Arial"/>
            <w:sz w:val="22"/>
            <w:szCs w:val="22"/>
          </w:rPr>
          <w:t>, leading to higher infection durations. However, this has been ruled out by experimental work</w:t>
        </w:r>
      </w:ins>
      <w:r w:rsidR="00224F76">
        <w:rPr>
          <w:rFonts w:ascii="Arial" w:hAnsi="Arial" w:cs="Arial"/>
          <w:sz w:val="22"/>
          <w:szCs w:val="22"/>
        </w:rPr>
        <w:t xml:space="preserve"> </w:t>
      </w:r>
      <w:del w:id="350" w:author="Clay Cressler" w:date="2020-10-12T23:48:00Z">
        <w:r w:rsidR="00224F76" w:rsidDel="00A4546A">
          <w:rPr>
            <w:rFonts w:ascii="Arial" w:hAnsi="Arial" w:cs="Arial"/>
            <w:sz w:val="22"/>
            <w:szCs w:val="22"/>
          </w:rPr>
          <w:delText>reductions in establishment, growth and fecundity of the worms</w:delText>
        </w:r>
        <w:commentRangeEnd w:id="336"/>
        <w:r w:rsidR="00BC16AF" w:rsidDel="00A4546A">
          <w:rPr>
            <w:rStyle w:val="CommentReference"/>
          </w:rPr>
          <w:commentReference w:id="336"/>
        </w:r>
      </w:del>
      <w:commentRangeEnd w:id="337"/>
      <w:r w:rsidR="00A4546A">
        <w:rPr>
          <w:rStyle w:val="CommentReference"/>
        </w:rPr>
        <w:commentReference w:id="337"/>
      </w:r>
      <w:del w:id="351" w:author="Clay Cressler" w:date="2020-10-12T23:48:00Z">
        <w:r w:rsidR="00224F76" w:rsidDel="00A4546A">
          <w:rPr>
            <w:rFonts w:ascii="Arial" w:hAnsi="Arial" w:cs="Arial"/>
            <w:sz w:val="22"/>
            <w:szCs w:val="22"/>
          </w:rPr>
          <w:delText xml:space="preserve"> </w:delText>
        </w:r>
      </w:del>
      <w:r w:rsidR="0034158E">
        <w:rPr>
          <w:rFonts w:ascii="Arial" w:hAnsi="Arial" w:cs="Arial"/>
          <w:sz w:val="22"/>
          <w:szCs w:val="22"/>
        </w:rPr>
        <w:t>{Michael, 1989 #7876}</w:t>
      </w:r>
      <w:r w:rsidR="00224F76">
        <w:rPr>
          <w:rFonts w:ascii="Arial" w:hAnsi="Arial" w:cs="Arial"/>
          <w:sz w:val="22"/>
          <w:szCs w:val="22"/>
        </w:rPr>
        <w:t xml:space="preserve">.  </w:t>
      </w:r>
      <w:r w:rsidR="00C248F1">
        <w:rPr>
          <w:rFonts w:ascii="Arial" w:hAnsi="Arial" w:cs="Arial"/>
          <w:sz w:val="22"/>
          <w:szCs w:val="22"/>
        </w:rPr>
        <w:t xml:space="preserve">We will test whether this puzzle </w:t>
      </w:r>
      <w:r w:rsidR="00D27BB0">
        <w:rPr>
          <w:rFonts w:ascii="Arial" w:hAnsi="Arial" w:cs="Arial"/>
          <w:sz w:val="22"/>
          <w:szCs w:val="22"/>
        </w:rPr>
        <w:t>is</w:t>
      </w:r>
      <w:r w:rsidR="00C248F1">
        <w:rPr>
          <w:rFonts w:ascii="Arial" w:hAnsi="Arial" w:cs="Arial"/>
          <w:sz w:val="22"/>
          <w:szCs w:val="22"/>
        </w:rPr>
        <w:t xml:space="preserve"> solved via the logic of </w:t>
      </w:r>
      <w:r w:rsidR="00C248F1" w:rsidRPr="009C7ED2">
        <w:rPr>
          <w:rFonts w:ascii="Arial" w:hAnsi="Arial" w:cs="Arial"/>
          <w:b/>
          <w:sz w:val="22"/>
          <w:szCs w:val="22"/>
        </w:rPr>
        <w:t xml:space="preserve">Fig. </w:t>
      </w:r>
      <w:del w:id="352" w:author="Clay Cressler" w:date="2020-10-12T23:49:00Z">
        <w:r w:rsidR="009C7ED2" w:rsidRPr="009C7ED2" w:rsidDel="00A4546A">
          <w:rPr>
            <w:rFonts w:ascii="Arial" w:hAnsi="Arial" w:cs="Arial"/>
            <w:b/>
            <w:sz w:val="22"/>
            <w:szCs w:val="22"/>
          </w:rPr>
          <w:delText>2</w:delText>
        </w:r>
        <w:r w:rsidR="00E22FA8" w:rsidDel="00A4546A">
          <w:rPr>
            <w:rFonts w:ascii="Arial" w:hAnsi="Arial" w:cs="Arial"/>
            <w:b/>
            <w:sz w:val="22"/>
            <w:szCs w:val="22"/>
          </w:rPr>
          <w:delText>b</w:delText>
        </w:r>
      </w:del>
      <w:ins w:id="353" w:author="Clay Cressler" w:date="2020-10-12T23:49:00Z">
        <w:r w:rsidR="00A4546A">
          <w:rPr>
            <w:rFonts w:ascii="Arial" w:hAnsi="Arial" w:cs="Arial"/>
            <w:b/>
            <w:sz w:val="22"/>
            <w:szCs w:val="22"/>
          </w:rPr>
          <w:t>3C1</w:t>
        </w:r>
      </w:ins>
      <w:r w:rsidR="00E22FA8">
        <w:rPr>
          <w:rFonts w:ascii="Arial" w:hAnsi="Arial" w:cs="Arial"/>
          <w:bCs/>
          <w:sz w:val="22"/>
          <w:szCs w:val="22"/>
        </w:rPr>
        <w:t xml:space="preserve">, which shows that reducing dose leads to a chronic infection because the </w:t>
      </w:r>
      <w:ins w:id="354" w:author="Clay Cressler" w:date="2020-10-12T23:49:00Z">
        <w:r w:rsidR="00A4546A">
          <w:rPr>
            <w:rFonts w:ascii="Arial" w:hAnsi="Arial" w:cs="Arial"/>
            <w:bCs/>
            <w:sz w:val="22"/>
            <w:szCs w:val="22"/>
          </w:rPr>
          <w:t xml:space="preserve">clearance-promoting </w:t>
        </w:r>
      </w:ins>
      <w:r w:rsidR="00AA3E95">
        <w:rPr>
          <w:rFonts w:ascii="Arial" w:hAnsi="Arial" w:cs="Arial"/>
          <w:bCs/>
          <w:sz w:val="22"/>
          <w:szCs w:val="22"/>
        </w:rPr>
        <w:t>Th2 positive feedback loop is never engaged, allowing the parasite to ‘fly beneath the radar’ of the immune system</w:t>
      </w:r>
      <w:r w:rsidR="00C248F1">
        <w:rPr>
          <w:rFonts w:ascii="Arial" w:hAnsi="Arial" w:cs="Arial"/>
          <w:sz w:val="22"/>
          <w:szCs w:val="22"/>
        </w:rPr>
        <w:t>.</w:t>
      </w:r>
    </w:p>
    <w:p w14:paraId="6A1808AB" w14:textId="4294F5DD" w:rsidR="009C31E5" w:rsidRDefault="009C31E5" w:rsidP="009C31E5">
      <w:pPr>
        <w:keepNext/>
        <w:jc w:val="both"/>
      </w:pPr>
    </w:p>
    <w:p w14:paraId="37D90CE8" w14:textId="0B923EB0" w:rsidR="00017330" w:rsidRPr="002962C4" w:rsidRDefault="00C248F1" w:rsidP="002962C4">
      <w:pPr>
        <w:pStyle w:val="Caption"/>
        <w:keepNext/>
        <w:jc w:val="both"/>
      </w:pPr>
      <w:r w:rsidRPr="009C31E5">
        <w:rPr>
          <w:rFonts w:ascii="Arial" w:hAnsi="Arial" w:cs="Arial"/>
          <w:b/>
          <w:i w:val="0"/>
          <w:iCs w:val="0"/>
          <w:sz w:val="22"/>
          <w:szCs w:val="22"/>
          <w:lang w:val="en-GB"/>
        </w:rPr>
        <w:t>The close integration of experiments and mathematics that our team is poised to deliver is essential to reveal causes of varied duration of infection</w:t>
      </w:r>
      <w:r w:rsidRPr="009C31E5">
        <w:rPr>
          <w:rFonts w:ascii="Arial" w:hAnsi="Arial" w:cs="Arial"/>
          <w:i w:val="0"/>
          <w:iCs w:val="0"/>
          <w:sz w:val="22"/>
          <w:szCs w:val="22"/>
          <w:lang w:val="en-GB"/>
        </w:rPr>
        <w:t xml:space="preserve">.  Our team is uniquely suited to meet these challenges. </w:t>
      </w:r>
      <w:r w:rsidRPr="009C31E5">
        <w:rPr>
          <w:rFonts w:ascii="Arial" w:hAnsi="Arial" w:cs="Arial"/>
          <w:b/>
          <w:i w:val="0"/>
          <w:iCs w:val="0"/>
          <w:sz w:val="22"/>
          <w:szCs w:val="22"/>
          <w:lang w:val="en-GB"/>
        </w:rPr>
        <w:t xml:space="preserve">PI Cressler </w:t>
      </w:r>
      <w:r w:rsidRPr="009C31E5">
        <w:rPr>
          <w:rFonts w:ascii="Arial" w:hAnsi="Arial" w:cs="Arial"/>
          <w:i w:val="0"/>
          <w:iCs w:val="0"/>
          <w:sz w:val="22"/>
          <w:szCs w:val="22"/>
          <w:lang w:val="en-GB"/>
        </w:rPr>
        <w:t xml:space="preserve">is a mathematical ecologist with an excellent track record in infectious disease research (e.g., </w:t>
      </w:r>
      <w:r w:rsidR="0034158E">
        <w:rPr>
          <w:rFonts w:ascii="Arial" w:hAnsi="Arial" w:cs="Arial"/>
          <w:i w:val="0"/>
          <w:iCs w:val="0"/>
          <w:sz w:val="22"/>
          <w:szCs w:val="22"/>
          <w:lang w:val="en-GB"/>
        </w:rPr>
        <w:t>{Cressler, 2016 #</w:t>
      </w:r>
      <w:proofErr w:type="gramStart"/>
      <w:r w:rsidR="0034158E">
        <w:rPr>
          <w:rFonts w:ascii="Arial" w:hAnsi="Arial" w:cs="Arial"/>
          <w:i w:val="0"/>
          <w:iCs w:val="0"/>
          <w:sz w:val="22"/>
          <w:szCs w:val="22"/>
          <w:lang w:val="en-GB"/>
        </w:rPr>
        <w:t>7797;Cressler</w:t>
      </w:r>
      <w:proofErr w:type="gramEnd"/>
      <w:r w:rsidR="0034158E">
        <w:rPr>
          <w:rFonts w:ascii="Arial" w:hAnsi="Arial" w:cs="Arial"/>
          <w:i w:val="0"/>
          <w:iCs w:val="0"/>
          <w:sz w:val="22"/>
          <w:szCs w:val="22"/>
          <w:lang w:val="en-GB"/>
        </w:rPr>
        <w:t>, 2014 #7664;Cressler, 2014 #7680;Budischak, 2018 #7866;Hite, 2019 #7865}</w:t>
      </w:r>
      <w:r w:rsidRPr="009C31E5">
        <w:rPr>
          <w:rFonts w:ascii="Arial" w:hAnsi="Arial" w:cs="Arial"/>
          <w:i w:val="0"/>
          <w:iCs w:val="0"/>
          <w:sz w:val="22"/>
          <w:szCs w:val="22"/>
          <w:lang w:val="en-GB"/>
        </w:rPr>
        <w:t xml:space="preserve">) who has worked extensively to pair theory with experiment.  Of particular relevance to this proposal is </w:t>
      </w:r>
      <w:proofErr w:type="spellStart"/>
      <w:r w:rsidRPr="009C31E5">
        <w:rPr>
          <w:rFonts w:ascii="Arial" w:hAnsi="Arial" w:cs="Arial"/>
          <w:i w:val="0"/>
          <w:iCs w:val="0"/>
          <w:sz w:val="22"/>
          <w:szCs w:val="22"/>
          <w:lang w:val="en-GB"/>
        </w:rPr>
        <w:t>Cressler’s</w:t>
      </w:r>
      <w:proofErr w:type="spellEnd"/>
      <w:r w:rsidRPr="009C31E5">
        <w:rPr>
          <w:rFonts w:ascii="Arial" w:hAnsi="Arial" w:cs="Arial"/>
          <w:i w:val="0"/>
          <w:iCs w:val="0"/>
          <w:sz w:val="22"/>
          <w:szCs w:val="22"/>
          <w:lang w:val="en-GB"/>
        </w:rPr>
        <w:t xml:space="preserve"> work using mathematics to disentangle complex within-host dynamics and </w:t>
      </w:r>
      <w:r w:rsidR="00877CB6" w:rsidRPr="009C31E5">
        <w:rPr>
          <w:rFonts w:ascii="Arial" w:hAnsi="Arial" w:cs="Arial"/>
          <w:i w:val="0"/>
          <w:iCs w:val="0"/>
          <w:sz w:val="22"/>
          <w:szCs w:val="22"/>
          <w:lang w:val="en-GB"/>
        </w:rPr>
        <w:t xml:space="preserve">discover </w:t>
      </w:r>
      <w:r w:rsidRPr="009C31E5">
        <w:rPr>
          <w:rFonts w:ascii="Arial" w:hAnsi="Arial" w:cs="Arial"/>
          <w:i w:val="0"/>
          <w:iCs w:val="0"/>
          <w:sz w:val="22"/>
          <w:szCs w:val="22"/>
          <w:lang w:val="en-GB"/>
        </w:rPr>
        <w:t xml:space="preserve">resource-dependence of immune </w:t>
      </w:r>
      <w:proofErr w:type="spellStart"/>
      <w:r w:rsidRPr="009C31E5">
        <w:rPr>
          <w:rFonts w:ascii="Arial" w:hAnsi="Arial" w:cs="Arial"/>
          <w:i w:val="0"/>
          <w:iCs w:val="0"/>
          <w:sz w:val="22"/>
          <w:szCs w:val="22"/>
          <w:lang w:val="en-GB"/>
        </w:rPr>
        <w:t>defense</w:t>
      </w:r>
      <w:proofErr w:type="spellEnd"/>
      <w:r w:rsidRPr="009C31E5">
        <w:rPr>
          <w:rFonts w:ascii="Arial" w:hAnsi="Arial" w:cs="Arial"/>
          <w:i w:val="0"/>
          <w:iCs w:val="0"/>
          <w:sz w:val="22"/>
          <w:szCs w:val="22"/>
          <w:lang w:val="en-GB"/>
        </w:rPr>
        <w:t xml:space="preserve"> across different host-parasite systems </w:t>
      </w:r>
      <w:r w:rsidR="0034158E">
        <w:rPr>
          <w:rFonts w:ascii="Arial" w:hAnsi="Arial" w:cs="Arial"/>
          <w:i w:val="0"/>
          <w:iCs w:val="0"/>
          <w:sz w:val="22"/>
          <w:szCs w:val="22"/>
          <w:lang w:val="en-GB"/>
        </w:rPr>
        <w:t>{Cressler, 2014 #</w:t>
      </w:r>
      <w:proofErr w:type="gramStart"/>
      <w:r w:rsidR="0034158E">
        <w:rPr>
          <w:rFonts w:ascii="Arial" w:hAnsi="Arial" w:cs="Arial"/>
          <w:i w:val="0"/>
          <w:iCs w:val="0"/>
          <w:sz w:val="22"/>
          <w:szCs w:val="22"/>
          <w:lang w:val="en-GB"/>
        </w:rPr>
        <w:t>7664;Cressler</w:t>
      </w:r>
      <w:proofErr w:type="gramEnd"/>
      <w:r w:rsidR="0034158E">
        <w:rPr>
          <w:rFonts w:ascii="Arial" w:hAnsi="Arial" w:cs="Arial"/>
          <w:i w:val="0"/>
          <w:iCs w:val="0"/>
          <w:sz w:val="22"/>
          <w:szCs w:val="22"/>
          <w:lang w:val="en-GB"/>
        </w:rPr>
        <w:t>, 2014 #7680}</w:t>
      </w:r>
      <w:r w:rsidRPr="009C31E5">
        <w:rPr>
          <w:rFonts w:ascii="Arial" w:hAnsi="Arial" w:cs="Arial"/>
          <w:i w:val="0"/>
          <w:iCs w:val="0"/>
          <w:sz w:val="22"/>
          <w:szCs w:val="22"/>
          <w:lang w:val="en-GB"/>
        </w:rPr>
        <w:t xml:space="preserve">.  </w:t>
      </w:r>
      <w:r w:rsidRPr="009C31E5">
        <w:rPr>
          <w:rFonts w:ascii="Arial" w:hAnsi="Arial" w:cs="Arial"/>
          <w:b/>
          <w:i w:val="0"/>
          <w:iCs w:val="0"/>
          <w:sz w:val="22"/>
          <w:szCs w:val="22"/>
          <w:lang w:val="en-GB"/>
        </w:rPr>
        <w:t>PI Graham</w:t>
      </w:r>
      <w:r w:rsidRPr="009C31E5">
        <w:rPr>
          <w:rFonts w:ascii="Arial" w:hAnsi="Arial" w:cs="Arial"/>
          <w:i w:val="0"/>
          <w:iCs w:val="0"/>
          <w:sz w:val="22"/>
          <w:szCs w:val="22"/>
          <w:lang w:val="en-GB"/>
        </w:rPr>
        <w:t xml:space="preserve"> is an ecological </w:t>
      </w:r>
      <w:proofErr w:type="spellStart"/>
      <w:r w:rsidRPr="009C31E5">
        <w:rPr>
          <w:rFonts w:ascii="Arial" w:hAnsi="Arial" w:cs="Arial"/>
          <w:i w:val="0"/>
          <w:iCs w:val="0"/>
          <w:sz w:val="22"/>
          <w:szCs w:val="22"/>
          <w:lang w:val="en-GB"/>
        </w:rPr>
        <w:t>immunoparasitologist</w:t>
      </w:r>
      <w:proofErr w:type="spellEnd"/>
      <w:r w:rsidRPr="009C31E5">
        <w:rPr>
          <w:rFonts w:ascii="Arial" w:hAnsi="Arial" w:cs="Arial"/>
          <w:i w:val="0"/>
          <w:iCs w:val="0"/>
          <w:sz w:val="22"/>
          <w:szCs w:val="22"/>
          <w:lang w:val="en-GB"/>
        </w:rPr>
        <w:t xml:space="preserve"> who uses experimental (e.g., </w:t>
      </w:r>
      <w:r w:rsidR="0034158E">
        <w:rPr>
          <w:rFonts w:ascii="Arial" w:hAnsi="Arial" w:cs="Arial"/>
          <w:i w:val="0"/>
          <w:iCs w:val="0"/>
          <w:sz w:val="22"/>
          <w:szCs w:val="22"/>
          <w:lang w:val="en-GB"/>
        </w:rPr>
        <w:t>{Leung, 2018 #7710}</w:t>
      </w:r>
      <w:r w:rsidRPr="009C31E5">
        <w:rPr>
          <w:rFonts w:ascii="Arial" w:hAnsi="Arial" w:cs="Arial"/>
          <w:i w:val="0"/>
          <w:iCs w:val="0"/>
          <w:sz w:val="22"/>
          <w:szCs w:val="22"/>
          <w:lang w:val="en-GB"/>
        </w:rPr>
        <w:t xml:space="preserve">), observational (e.g., </w:t>
      </w:r>
      <w:r w:rsidR="0034158E">
        <w:rPr>
          <w:rFonts w:ascii="Arial" w:hAnsi="Arial" w:cs="Arial"/>
          <w:i w:val="0"/>
          <w:iCs w:val="0"/>
          <w:sz w:val="22"/>
          <w:szCs w:val="22"/>
          <w:lang w:val="en-GB"/>
        </w:rPr>
        <w:t>{Hayward, 2014 #7546}</w:t>
      </w:r>
      <w:r w:rsidRPr="009C31E5">
        <w:rPr>
          <w:rFonts w:ascii="Arial" w:hAnsi="Arial" w:cs="Arial"/>
          <w:i w:val="0"/>
          <w:iCs w:val="0"/>
          <w:sz w:val="22"/>
          <w:szCs w:val="22"/>
          <w:lang w:val="en-GB"/>
        </w:rPr>
        <w:t xml:space="preserve">) and clinical trial (e.g., </w:t>
      </w:r>
      <w:r w:rsidR="0034158E">
        <w:rPr>
          <w:rFonts w:ascii="Arial" w:hAnsi="Arial" w:cs="Arial"/>
          <w:i w:val="0"/>
          <w:iCs w:val="0"/>
          <w:sz w:val="22"/>
          <w:szCs w:val="22"/>
          <w:lang w:val="en-GB"/>
        </w:rPr>
        <w:t>{</w:t>
      </w:r>
      <w:proofErr w:type="spellStart"/>
      <w:r w:rsidR="0034158E">
        <w:rPr>
          <w:rFonts w:ascii="Arial" w:hAnsi="Arial" w:cs="Arial"/>
          <w:i w:val="0"/>
          <w:iCs w:val="0"/>
          <w:sz w:val="22"/>
          <w:szCs w:val="22"/>
          <w:lang w:val="en-GB"/>
        </w:rPr>
        <w:t>Budischak</w:t>
      </w:r>
      <w:proofErr w:type="spellEnd"/>
      <w:r w:rsidR="0034158E">
        <w:rPr>
          <w:rFonts w:ascii="Arial" w:hAnsi="Arial" w:cs="Arial"/>
          <w:i w:val="0"/>
          <w:iCs w:val="0"/>
          <w:sz w:val="22"/>
          <w:szCs w:val="22"/>
          <w:lang w:val="en-GB"/>
        </w:rPr>
        <w:t>, 2018 #7743}</w:t>
      </w:r>
      <w:r w:rsidRPr="009C31E5">
        <w:rPr>
          <w:rFonts w:ascii="Arial" w:hAnsi="Arial" w:cs="Arial"/>
          <w:i w:val="0"/>
          <w:iCs w:val="0"/>
          <w:sz w:val="22"/>
          <w:szCs w:val="22"/>
          <w:lang w:val="en-GB"/>
        </w:rPr>
        <w:t xml:space="preserve">) study designs to elucidate genetic and environmental drivers of parasite (often nematode) dynamics within mammalian hosts.  </w:t>
      </w:r>
      <w:r w:rsidRPr="009C31E5">
        <w:rPr>
          <w:rFonts w:ascii="Arial" w:hAnsi="Arial" w:cs="Arial"/>
          <w:i w:val="0"/>
          <w:iCs w:val="0"/>
          <w:sz w:val="22"/>
          <w:szCs w:val="22"/>
        </w:rPr>
        <w:t xml:space="preserve">The 2 PIs also have a track record of working together on theory to predict how optimal immune strategy varies according to the costs of immune defense and varied parasite virulence </w:t>
      </w:r>
      <w:r w:rsidR="0034158E">
        <w:rPr>
          <w:rFonts w:ascii="Arial" w:hAnsi="Arial" w:cs="Arial"/>
          <w:i w:val="0"/>
          <w:iCs w:val="0"/>
          <w:sz w:val="22"/>
          <w:szCs w:val="22"/>
        </w:rPr>
        <w:t>{Cressler, 2015 #7663}</w:t>
      </w:r>
      <w:r w:rsidRPr="009C31E5">
        <w:rPr>
          <w:rFonts w:ascii="Arial" w:hAnsi="Arial" w:cs="Arial"/>
          <w:i w:val="0"/>
          <w:iCs w:val="0"/>
          <w:sz w:val="22"/>
          <w:szCs w:val="22"/>
        </w:rPr>
        <w:t xml:space="preserve"> and how infection duration emerges from details of within-host dynamics </w:t>
      </w:r>
      <w:r w:rsidR="0034158E">
        <w:rPr>
          <w:rFonts w:ascii="Arial" w:hAnsi="Arial" w:cs="Arial"/>
          <w:i w:val="0"/>
          <w:iCs w:val="0"/>
          <w:sz w:val="22"/>
          <w:szCs w:val="22"/>
        </w:rPr>
        <w:t>{van Leeuwen, 2019 #7862}</w:t>
      </w:r>
      <w:r w:rsidRPr="009C31E5">
        <w:rPr>
          <w:rFonts w:ascii="Arial" w:hAnsi="Arial" w:cs="Arial"/>
          <w:i w:val="0"/>
          <w:iCs w:val="0"/>
          <w:sz w:val="22"/>
          <w:szCs w:val="22"/>
        </w:rPr>
        <w:t xml:space="preserve">.  </w:t>
      </w:r>
      <w:r w:rsidRPr="009C31E5">
        <w:rPr>
          <w:rFonts w:ascii="Arial" w:hAnsi="Arial" w:cs="Arial"/>
          <w:i w:val="0"/>
          <w:iCs w:val="0"/>
          <w:sz w:val="22"/>
          <w:szCs w:val="22"/>
          <w:lang w:val="en-GB"/>
        </w:rPr>
        <w:t xml:space="preserve"> We also have a track record of collaborating to ground the latter theory in the tractable experimental system proposed here (M. musculus infected by T. </w:t>
      </w:r>
      <w:proofErr w:type="spellStart"/>
      <w:r w:rsidRPr="009C31E5">
        <w:rPr>
          <w:rFonts w:ascii="Arial" w:hAnsi="Arial" w:cs="Arial"/>
          <w:i w:val="0"/>
          <w:iCs w:val="0"/>
          <w:sz w:val="22"/>
          <w:szCs w:val="22"/>
          <w:lang w:val="en-GB"/>
        </w:rPr>
        <w:t>muris</w:t>
      </w:r>
      <w:proofErr w:type="spellEnd"/>
      <w:r w:rsidRPr="009C31E5">
        <w:rPr>
          <w:rFonts w:ascii="Arial" w:hAnsi="Arial" w:cs="Arial"/>
          <w:i w:val="0"/>
          <w:iCs w:val="0"/>
          <w:sz w:val="22"/>
          <w:szCs w:val="22"/>
          <w:lang w:val="en-GB"/>
        </w:rPr>
        <w:t xml:space="preserve">; </w:t>
      </w:r>
      <w:r w:rsidR="0034158E">
        <w:rPr>
          <w:rFonts w:ascii="Arial" w:hAnsi="Arial" w:cs="Arial"/>
          <w:i w:val="0"/>
          <w:iCs w:val="0"/>
          <w:sz w:val="22"/>
          <w:szCs w:val="22"/>
          <w:lang w:val="en-GB"/>
        </w:rPr>
        <w:t>{</w:t>
      </w:r>
      <w:proofErr w:type="spellStart"/>
      <w:r w:rsidR="0034158E">
        <w:rPr>
          <w:rFonts w:ascii="Arial" w:hAnsi="Arial" w:cs="Arial"/>
          <w:i w:val="0"/>
          <w:iCs w:val="0"/>
          <w:sz w:val="22"/>
          <w:szCs w:val="22"/>
          <w:lang w:val="en-GB"/>
        </w:rPr>
        <w:t>Budischak</w:t>
      </w:r>
      <w:proofErr w:type="spellEnd"/>
      <w:r w:rsidR="0034158E">
        <w:rPr>
          <w:rFonts w:ascii="Arial" w:hAnsi="Arial" w:cs="Arial"/>
          <w:i w:val="0"/>
          <w:iCs w:val="0"/>
          <w:sz w:val="22"/>
          <w:szCs w:val="22"/>
          <w:lang w:val="en-GB"/>
        </w:rPr>
        <w:t>, 2018 #</w:t>
      </w:r>
      <w:proofErr w:type="gramStart"/>
      <w:r w:rsidR="0034158E">
        <w:rPr>
          <w:rFonts w:ascii="Arial" w:hAnsi="Arial" w:cs="Arial"/>
          <w:i w:val="0"/>
          <w:iCs w:val="0"/>
          <w:sz w:val="22"/>
          <w:szCs w:val="22"/>
          <w:lang w:val="en-GB"/>
        </w:rPr>
        <w:t>7744;van</w:t>
      </w:r>
      <w:proofErr w:type="gramEnd"/>
      <w:r w:rsidR="0034158E">
        <w:rPr>
          <w:rFonts w:ascii="Arial" w:hAnsi="Arial" w:cs="Arial"/>
          <w:i w:val="0"/>
          <w:iCs w:val="0"/>
          <w:sz w:val="22"/>
          <w:szCs w:val="22"/>
          <w:lang w:val="en-GB"/>
        </w:rPr>
        <w:t xml:space="preserve"> Leeuwen, 2019 #7862}</w:t>
      </w:r>
      <w:r w:rsidRPr="009C31E5">
        <w:rPr>
          <w:rFonts w:ascii="Arial" w:hAnsi="Arial" w:cs="Arial"/>
          <w:i w:val="0"/>
          <w:iCs w:val="0"/>
          <w:sz w:val="22"/>
          <w:szCs w:val="22"/>
          <w:lang w:val="en-GB"/>
        </w:rPr>
        <w:t xml:space="preserve">).  </w:t>
      </w:r>
      <w:commentRangeStart w:id="355"/>
      <w:r w:rsidRPr="009C31E5">
        <w:rPr>
          <w:rFonts w:ascii="Arial" w:hAnsi="Arial" w:cs="Arial"/>
          <w:i w:val="0"/>
          <w:iCs w:val="0"/>
          <w:sz w:val="22"/>
          <w:szCs w:val="22"/>
          <w:lang w:val="en-GB"/>
        </w:rPr>
        <w:t>Our collaborative team</w:t>
      </w:r>
      <w:commentRangeEnd w:id="355"/>
      <w:r w:rsidR="00386E17">
        <w:rPr>
          <w:rStyle w:val="CommentReference"/>
          <w:rFonts w:cs="DejaVu Sans"/>
          <w:i w:val="0"/>
          <w:iCs w:val="0"/>
        </w:rPr>
        <w:commentReference w:id="355"/>
      </w:r>
      <w:r w:rsidRPr="009C31E5">
        <w:rPr>
          <w:rFonts w:ascii="Arial" w:hAnsi="Arial" w:cs="Arial"/>
          <w:i w:val="0"/>
          <w:iCs w:val="0"/>
          <w:sz w:val="22"/>
          <w:szCs w:val="22"/>
          <w:lang w:val="en-GB"/>
        </w:rPr>
        <w:t xml:space="preserve"> </w:t>
      </w:r>
      <w:r w:rsidR="00CA53FE" w:rsidRPr="009C31E5">
        <w:rPr>
          <w:rFonts w:ascii="Arial" w:hAnsi="Arial" w:cs="Arial"/>
          <w:i w:val="0"/>
          <w:iCs w:val="0"/>
          <w:sz w:val="22"/>
          <w:szCs w:val="22"/>
          <w:lang w:val="en-GB"/>
        </w:rPr>
        <w:t xml:space="preserve">includes </w:t>
      </w:r>
      <w:r w:rsidRPr="009C31E5">
        <w:rPr>
          <w:rFonts w:ascii="Arial" w:hAnsi="Arial" w:cs="Arial"/>
          <w:i w:val="0"/>
          <w:iCs w:val="0"/>
          <w:sz w:val="22"/>
          <w:szCs w:val="22"/>
          <w:lang w:val="en-GB"/>
        </w:rPr>
        <w:t>an eco-physiologist (</w:t>
      </w:r>
      <w:proofErr w:type="spellStart"/>
      <w:r w:rsidRPr="009C31E5">
        <w:rPr>
          <w:rFonts w:ascii="Arial" w:hAnsi="Arial" w:cs="Arial"/>
          <w:b/>
          <w:i w:val="0"/>
          <w:iCs w:val="0"/>
          <w:sz w:val="22"/>
          <w:szCs w:val="22"/>
          <w:lang w:val="en-GB"/>
        </w:rPr>
        <w:t>Budischak</w:t>
      </w:r>
      <w:proofErr w:type="spellEnd"/>
      <w:r w:rsidRPr="009C31E5">
        <w:rPr>
          <w:rFonts w:ascii="Arial" w:hAnsi="Arial" w:cs="Arial"/>
          <w:i w:val="0"/>
          <w:iCs w:val="0"/>
          <w:sz w:val="22"/>
          <w:szCs w:val="22"/>
          <w:lang w:val="en-GB"/>
        </w:rPr>
        <w:t xml:space="preserve">), </w:t>
      </w:r>
      <w:r w:rsidR="00A064F0" w:rsidRPr="009C31E5">
        <w:rPr>
          <w:rFonts w:ascii="Arial" w:hAnsi="Arial" w:cs="Arial"/>
          <w:i w:val="0"/>
          <w:iCs w:val="0"/>
          <w:sz w:val="22"/>
          <w:szCs w:val="22"/>
          <w:lang w:val="en-GB"/>
        </w:rPr>
        <w:t>two</w:t>
      </w:r>
      <w:r w:rsidR="00CA53FE" w:rsidRPr="009C31E5">
        <w:rPr>
          <w:rFonts w:ascii="Arial" w:hAnsi="Arial" w:cs="Arial"/>
          <w:i w:val="0"/>
          <w:iCs w:val="0"/>
          <w:sz w:val="22"/>
          <w:szCs w:val="22"/>
          <w:lang w:val="en-GB"/>
        </w:rPr>
        <w:t xml:space="preserve"> </w:t>
      </w:r>
      <w:proofErr w:type="spellStart"/>
      <w:r w:rsidRPr="009C31E5">
        <w:rPr>
          <w:rFonts w:ascii="Arial" w:hAnsi="Arial" w:cs="Arial"/>
          <w:i w:val="0"/>
          <w:iCs w:val="0"/>
          <w:sz w:val="22"/>
          <w:szCs w:val="22"/>
          <w:lang w:val="en-GB"/>
        </w:rPr>
        <w:t>immuno</w:t>
      </w:r>
      <w:r w:rsidR="00A064F0" w:rsidRPr="009C31E5">
        <w:rPr>
          <w:rFonts w:ascii="Arial" w:hAnsi="Arial" w:cs="Arial"/>
          <w:i w:val="0"/>
          <w:iCs w:val="0"/>
          <w:sz w:val="22"/>
          <w:szCs w:val="22"/>
          <w:lang w:val="en-GB"/>
        </w:rPr>
        <w:t>parasito</w:t>
      </w:r>
      <w:r w:rsidRPr="009C31E5">
        <w:rPr>
          <w:rFonts w:ascii="Arial" w:hAnsi="Arial" w:cs="Arial"/>
          <w:i w:val="0"/>
          <w:iCs w:val="0"/>
          <w:sz w:val="22"/>
          <w:szCs w:val="22"/>
          <w:lang w:val="en-GB"/>
        </w:rPr>
        <w:t>logist</w:t>
      </w:r>
      <w:r w:rsidR="00CA53FE" w:rsidRPr="009C31E5">
        <w:rPr>
          <w:rFonts w:ascii="Arial" w:hAnsi="Arial" w:cs="Arial"/>
          <w:i w:val="0"/>
          <w:iCs w:val="0"/>
          <w:sz w:val="22"/>
          <w:szCs w:val="22"/>
          <w:lang w:val="en-GB"/>
        </w:rPr>
        <w:t>s</w:t>
      </w:r>
      <w:proofErr w:type="spellEnd"/>
      <w:r w:rsidRPr="009C31E5">
        <w:rPr>
          <w:rFonts w:ascii="Arial" w:hAnsi="Arial" w:cs="Arial"/>
          <w:i w:val="0"/>
          <w:iCs w:val="0"/>
          <w:sz w:val="22"/>
          <w:szCs w:val="22"/>
          <w:lang w:val="en-GB"/>
        </w:rPr>
        <w:t xml:space="preserve"> with unrivalled expertise on </w:t>
      </w:r>
      <w:r w:rsidR="00A064F0" w:rsidRPr="009C31E5">
        <w:rPr>
          <w:rFonts w:ascii="Arial" w:hAnsi="Arial" w:cs="Arial"/>
          <w:i w:val="0"/>
          <w:iCs w:val="0"/>
          <w:sz w:val="22"/>
          <w:szCs w:val="22"/>
          <w:lang w:val="en-GB"/>
        </w:rPr>
        <w:t xml:space="preserve">the </w:t>
      </w:r>
      <w:r w:rsidRPr="009C31E5">
        <w:rPr>
          <w:rFonts w:ascii="Arial" w:hAnsi="Arial" w:cs="Arial"/>
          <w:i w:val="0"/>
          <w:iCs w:val="0"/>
          <w:sz w:val="22"/>
          <w:szCs w:val="22"/>
          <w:lang w:val="en-GB"/>
        </w:rPr>
        <w:t>experimental system (</w:t>
      </w:r>
      <w:r w:rsidRPr="009C31E5">
        <w:rPr>
          <w:rFonts w:ascii="Arial" w:hAnsi="Arial" w:cs="Arial"/>
          <w:b/>
          <w:i w:val="0"/>
          <w:iCs w:val="0"/>
          <w:sz w:val="22"/>
          <w:szCs w:val="22"/>
          <w:lang w:val="en-GB"/>
        </w:rPr>
        <w:t>Else</w:t>
      </w:r>
      <w:r w:rsidR="00CA53FE" w:rsidRPr="009C31E5">
        <w:rPr>
          <w:rFonts w:ascii="Arial" w:hAnsi="Arial" w:cs="Arial"/>
          <w:i w:val="0"/>
          <w:iCs w:val="0"/>
          <w:sz w:val="22"/>
          <w:szCs w:val="22"/>
          <w:lang w:val="en-GB"/>
        </w:rPr>
        <w:t xml:space="preserve"> and </w:t>
      </w:r>
      <w:proofErr w:type="spellStart"/>
      <w:r w:rsidR="00CA53FE" w:rsidRPr="009C31E5">
        <w:rPr>
          <w:rFonts w:ascii="Arial" w:hAnsi="Arial" w:cs="Arial"/>
          <w:b/>
          <w:i w:val="0"/>
          <w:iCs w:val="0"/>
          <w:sz w:val="22"/>
          <w:szCs w:val="22"/>
          <w:lang w:val="en-GB"/>
        </w:rPr>
        <w:t>Grencis</w:t>
      </w:r>
      <w:proofErr w:type="spellEnd"/>
      <w:r w:rsidR="00CA53FE" w:rsidRPr="009C31E5">
        <w:rPr>
          <w:rFonts w:ascii="Arial" w:hAnsi="Arial" w:cs="Arial"/>
          <w:i w:val="0"/>
          <w:iCs w:val="0"/>
          <w:sz w:val="22"/>
          <w:szCs w:val="22"/>
          <w:lang w:val="en-GB"/>
        </w:rPr>
        <w:t xml:space="preserve">, </w:t>
      </w:r>
      <w:r w:rsidR="00EC34B0" w:rsidRPr="009C31E5">
        <w:rPr>
          <w:rFonts w:ascii="Arial" w:hAnsi="Arial" w:cs="Arial"/>
          <w:i w:val="0"/>
          <w:iCs w:val="0"/>
          <w:sz w:val="22"/>
          <w:szCs w:val="22"/>
          <w:lang w:val="en-GB"/>
        </w:rPr>
        <w:t xml:space="preserve">on </w:t>
      </w:r>
      <w:r w:rsidR="003C50F6" w:rsidRPr="009C31E5">
        <w:rPr>
          <w:rFonts w:ascii="Arial" w:hAnsi="Arial" w:cs="Arial"/>
          <w:i w:val="0"/>
          <w:iCs w:val="0"/>
          <w:sz w:val="22"/>
          <w:szCs w:val="22"/>
          <w:lang w:val="en-GB"/>
        </w:rPr>
        <w:t xml:space="preserve">the </w:t>
      </w:r>
      <w:r w:rsidR="00207B4B" w:rsidRPr="009C31E5">
        <w:rPr>
          <w:rFonts w:ascii="Arial" w:hAnsi="Arial" w:cs="Arial"/>
          <w:i w:val="0"/>
          <w:iCs w:val="0"/>
          <w:sz w:val="22"/>
          <w:szCs w:val="22"/>
          <w:lang w:val="en-GB"/>
        </w:rPr>
        <w:t xml:space="preserve">host </w:t>
      </w:r>
      <w:r w:rsidR="003C50F6" w:rsidRPr="009C31E5">
        <w:rPr>
          <w:rFonts w:ascii="Arial" w:hAnsi="Arial" w:cs="Arial"/>
          <w:i w:val="0"/>
          <w:iCs w:val="0"/>
          <w:sz w:val="22"/>
          <w:szCs w:val="22"/>
          <w:lang w:val="en-GB"/>
        </w:rPr>
        <w:t xml:space="preserve">genetics of susceptibility (e.g., </w:t>
      </w:r>
      <w:r w:rsidR="0034158E">
        <w:rPr>
          <w:rFonts w:ascii="Arial" w:hAnsi="Arial" w:cs="Arial"/>
          <w:i w:val="0"/>
          <w:iCs w:val="0"/>
          <w:sz w:val="22"/>
          <w:szCs w:val="22"/>
          <w:lang w:val="en-GB"/>
        </w:rPr>
        <w:t>{</w:t>
      </w:r>
      <w:proofErr w:type="spellStart"/>
      <w:r w:rsidR="0034158E">
        <w:rPr>
          <w:rFonts w:ascii="Arial" w:hAnsi="Arial" w:cs="Arial"/>
          <w:i w:val="0"/>
          <w:iCs w:val="0"/>
          <w:sz w:val="22"/>
          <w:szCs w:val="22"/>
          <w:lang w:val="en-GB"/>
        </w:rPr>
        <w:t>Sahputra</w:t>
      </w:r>
      <w:proofErr w:type="spellEnd"/>
      <w:r w:rsidR="0034158E">
        <w:rPr>
          <w:rFonts w:ascii="Arial" w:hAnsi="Arial" w:cs="Arial"/>
          <w:i w:val="0"/>
          <w:iCs w:val="0"/>
          <w:sz w:val="22"/>
          <w:szCs w:val="22"/>
          <w:lang w:val="en-GB"/>
        </w:rPr>
        <w:t>, 2019 #7867}</w:t>
      </w:r>
      <w:r w:rsidR="003C50F6" w:rsidRPr="009C31E5">
        <w:rPr>
          <w:rFonts w:ascii="Arial" w:hAnsi="Arial" w:cs="Arial"/>
          <w:i w:val="0"/>
          <w:iCs w:val="0"/>
          <w:sz w:val="22"/>
          <w:szCs w:val="22"/>
          <w:lang w:val="en-GB"/>
        </w:rPr>
        <w:t>) and immunomodulat</w:t>
      </w:r>
      <w:r w:rsidR="00A064F0" w:rsidRPr="009C31E5">
        <w:rPr>
          <w:rFonts w:ascii="Arial" w:hAnsi="Arial" w:cs="Arial"/>
          <w:i w:val="0"/>
          <w:iCs w:val="0"/>
          <w:sz w:val="22"/>
          <w:szCs w:val="22"/>
          <w:lang w:val="en-GB"/>
        </w:rPr>
        <w:t>ion</w:t>
      </w:r>
      <w:r w:rsidR="003C50F6" w:rsidRPr="009C31E5">
        <w:rPr>
          <w:rFonts w:ascii="Arial" w:hAnsi="Arial" w:cs="Arial"/>
          <w:i w:val="0"/>
          <w:iCs w:val="0"/>
          <w:sz w:val="22"/>
          <w:szCs w:val="22"/>
          <w:lang w:val="en-GB"/>
        </w:rPr>
        <w:t xml:space="preserve"> by the parasite (e.g., </w:t>
      </w:r>
      <w:r w:rsidR="0034158E">
        <w:rPr>
          <w:rFonts w:ascii="Arial" w:hAnsi="Arial" w:cs="Arial"/>
          <w:i w:val="0"/>
          <w:iCs w:val="0"/>
          <w:sz w:val="22"/>
          <w:szCs w:val="22"/>
        </w:rPr>
        <w:t>{Bancroft, 2019 #7863}</w:t>
      </w:r>
      <w:r w:rsidR="003C50F6" w:rsidRPr="009C31E5">
        <w:rPr>
          <w:rFonts w:ascii="Arial" w:hAnsi="Arial" w:cs="Arial"/>
          <w:i w:val="0"/>
          <w:iCs w:val="0"/>
          <w:sz w:val="22"/>
          <w:szCs w:val="22"/>
          <w:lang w:val="en-GB"/>
        </w:rPr>
        <w:t>), respectively</w:t>
      </w:r>
      <w:r w:rsidRPr="009C31E5">
        <w:rPr>
          <w:rFonts w:ascii="Arial" w:hAnsi="Arial" w:cs="Arial"/>
          <w:i w:val="0"/>
          <w:iCs w:val="0"/>
          <w:sz w:val="22"/>
          <w:szCs w:val="22"/>
          <w:lang w:val="en-GB"/>
        </w:rPr>
        <w:t>) and a mathematical ecologist (</w:t>
      </w:r>
      <w:r w:rsidRPr="009C31E5">
        <w:rPr>
          <w:rFonts w:ascii="Arial" w:hAnsi="Arial" w:cs="Arial"/>
          <w:b/>
          <w:i w:val="0"/>
          <w:iCs w:val="0"/>
          <w:sz w:val="22"/>
          <w:szCs w:val="22"/>
          <w:lang w:val="en-GB"/>
        </w:rPr>
        <w:t>van Leeuwen</w:t>
      </w:r>
      <w:r w:rsidR="00D1534B" w:rsidRPr="009C31E5">
        <w:rPr>
          <w:rFonts w:ascii="Arial" w:hAnsi="Arial" w:cs="Arial"/>
          <w:b/>
          <w:i w:val="0"/>
          <w:iCs w:val="0"/>
          <w:sz w:val="22"/>
          <w:szCs w:val="22"/>
          <w:lang w:val="en-GB"/>
        </w:rPr>
        <w:t xml:space="preserve">, of </w:t>
      </w:r>
      <w:r w:rsidR="0034158E">
        <w:rPr>
          <w:rFonts w:ascii="Arial" w:hAnsi="Arial" w:cs="Arial"/>
          <w:i w:val="0"/>
          <w:iCs w:val="0"/>
          <w:sz w:val="22"/>
          <w:szCs w:val="22"/>
        </w:rPr>
        <w:t>{van Leeuwen, 2019 #7862}</w:t>
      </w:r>
      <w:r w:rsidRPr="009C31E5">
        <w:rPr>
          <w:rFonts w:ascii="Arial" w:hAnsi="Arial" w:cs="Arial"/>
          <w:i w:val="0"/>
          <w:iCs w:val="0"/>
          <w:sz w:val="22"/>
          <w:szCs w:val="22"/>
          <w:lang w:val="en-GB"/>
        </w:rPr>
        <w:t>)</w:t>
      </w:r>
      <w:r w:rsidR="00A064F0" w:rsidRPr="009C31E5">
        <w:rPr>
          <w:rFonts w:ascii="Arial" w:hAnsi="Arial" w:cs="Arial"/>
          <w:i w:val="0"/>
          <w:iCs w:val="0"/>
          <w:sz w:val="22"/>
          <w:szCs w:val="22"/>
          <w:lang w:val="en-GB"/>
        </w:rPr>
        <w:t>, which</w:t>
      </w:r>
      <w:r w:rsidRPr="009C31E5">
        <w:rPr>
          <w:rFonts w:ascii="Arial" w:hAnsi="Arial" w:cs="Arial"/>
          <w:i w:val="0"/>
          <w:iCs w:val="0"/>
          <w:sz w:val="22"/>
          <w:szCs w:val="22"/>
          <w:lang w:val="en-GB"/>
        </w:rPr>
        <w:t xml:space="preserve"> will ensure </w:t>
      </w:r>
      <w:r w:rsidR="00A064F0" w:rsidRPr="009C31E5">
        <w:rPr>
          <w:rFonts w:ascii="Arial" w:hAnsi="Arial" w:cs="Arial"/>
          <w:i w:val="0"/>
          <w:iCs w:val="0"/>
          <w:sz w:val="22"/>
          <w:szCs w:val="22"/>
          <w:lang w:val="en-GB"/>
        </w:rPr>
        <w:t xml:space="preserve">we have </w:t>
      </w:r>
      <w:r w:rsidRPr="009C31E5">
        <w:rPr>
          <w:rFonts w:ascii="Arial" w:hAnsi="Arial" w:cs="Arial"/>
          <w:i w:val="0"/>
          <w:iCs w:val="0"/>
          <w:sz w:val="22"/>
          <w:szCs w:val="22"/>
          <w:lang w:val="en-GB"/>
        </w:rPr>
        <w:t xml:space="preserve">the </w:t>
      </w:r>
      <w:r w:rsidR="00A064F0" w:rsidRPr="009C31E5">
        <w:rPr>
          <w:rFonts w:ascii="Arial" w:hAnsi="Arial" w:cs="Arial"/>
          <w:i w:val="0"/>
          <w:iCs w:val="0"/>
          <w:sz w:val="22"/>
          <w:szCs w:val="22"/>
          <w:lang w:val="en-GB"/>
        </w:rPr>
        <w:t xml:space="preserve">knowledge and support </w:t>
      </w:r>
      <w:r w:rsidRPr="009C31E5">
        <w:rPr>
          <w:rFonts w:ascii="Arial" w:hAnsi="Arial" w:cs="Arial"/>
          <w:i w:val="0"/>
          <w:iCs w:val="0"/>
          <w:sz w:val="22"/>
          <w:szCs w:val="22"/>
          <w:lang w:val="en-GB"/>
        </w:rPr>
        <w:t>required to complete the project.</w:t>
      </w:r>
    </w:p>
    <w:p w14:paraId="1CD0F6C0" w14:textId="77777777" w:rsidR="00017330" w:rsidRDefault="00017330" w:rsidP="00AF02BC">
      <w:pPr>
        <w:jc w:val="both"/>
        <w:rPr>
          <w:rFonts w:ascii="Arial" w:hAnsi="Arial" w:cs="Arial"/>
          <w:sz w:val="22"/>
          <w:szCs w:val="22"/>
          <w:lang w:val="en-GB"/>
        </w:rPr>
      </w:pPr>
    </w:p>
    <w:p w14:paraId="1796EEC2" w14:textId="0590CE31" w:rsidR="00017330" w:rsidRDefault="00C248F1" w:rsidP="00AF02BC">
      <w:pPr>
        <w:jc w:val="both"/>
      </w:pPr>
      <w:r>
        <w:rPr>
          <w:rFonts w:ascii="Arial" w:hAnsi="Arial" w:cs="Arial"/>
          <w:sz w:val="22"/>
          <w:szCs w:val="22"/>
          <w:lang w:val="en-GB"/>
        </w:rPr>
        <w:t xml:space="preserve">We propose to fully test </w:t>
      </w:r>
      <w:r w:rsidR="004B3679">
        <w:rPr>
          <w:rFonts w:ascii="Arial" w:hAnsi="Arial" w:cs="Arial"/>
          <w:sz w:val="22"/>
          <w:szCs w:val="22"/>
          <w:lang w:val="en-GB"/>
        </w:rPr>
        <w:t xml:space="preserve">our theoretical </w:t>
      </w:r>
      <w:r>
        <w:rPr>
          <w:rFonts w:ascii="Arial" w:hAnsi="Arial" w:cs="Arial"/>
          <w:sz w:val="22"/>
          <w:szCs w:val="22"/>
          <w:lang w:val="en-GB"/>
        </w:rPr>
        <w:t xml:space="preserve">predictions in that empirical system, and we envision it as an iterative process:  we will begin with experiments inspired by predictions of the initial mathematics; as we learn from our empirical findings, we will return to modify the mathematics to improve accuracy of the predictions.  Ultimately, </w:t>
      </w:r>
      <w:r>
        <w:rPr>
          <w:rFonts w:ascii="Arial" w:hAnsi="Arial" w:cs="Arial"/>
          <w:b/>
          <w:sz w:val="22"/>
          <w:szCs w:val="22"/>
          <w:lang w:val="en-GB"/>
        </w:rPr>
        <w:t xml:space="preserve">we will test </w:t>
      </w:r>
      <w:r w:rsidR="004B3679">
        <w:rPr>
          <w:rFonts w:ascii="Arial" w:hAnsi="Arial" w:cs="Arial"/>
          <w:b/>
          <w:sz w:val="22"/>
          <w:szCs w:val="22"/>
          <w:lang w:val="en-GB"/>
        </w:rPr>
        <w:t xml:space="preserve">whether </w:t>
      </w:r>
      <w:r>
        <w:rPr>
          <w:rFonts w:ascii="Arial" w:hAnsi="Arial" w:cs="Arial"/>
          <w:b/>
          <w:sz w:val="22"/>
          <w:szCs w:val="22"/>
          <w:lang w:val="en-GB"/>
        </w:rPr>
        <w:t xml:space="preserve">acute-to-chronic </w:t>
      </w:r>
      <w:r w:rsidR="004B3679">
        <w:rPr>
          <w:rFonts w:ascii="Arial" w:hAnsi="Arial" w:cs="Arial"/>
          <w:b/>
          <w:sz w:val="22"/>
          <w:szCs w:val="22"/>
          <w:lang w:val="en-GB"/>
        </w:rPr>
        <w:t>thresholds</w:t>
      </w:r>
      <w:r>
        <w:rPr>
          <w:rFonts w:ascii="Arial" w:hAnsi="Arial" w:cs="Arial"/>
          <w:b/>
          <w:sz w:val="22"/>
          <w:szCs w:val="22"/>
          <w:lang w:val="en-GB"/>
        </w:rPr>
        <w:t xml:space="preserve"> </w:t>
      </w:r>
      <w:r w:rsidR="004B3679">
        <w:rPr>
          <w:rFonts w:ascii="Arial" w:hAnsi="Arial" w:cs="Arial"/>
          <w:b/>
          <w:sz w:val="22"/>
          <w:szCs w:val="22"/>
          <w:lang w:val="en-GB"/>
        </w:rPr>
        <w:t xml:space="preserve">are general </w:t>
      </w:r>
      <w:r>
        <w:rPr>
          <w:rFonts w:ascii="Arial" w:hAnsi="Arial" w:cs="Arial"/>
          <w:b/>
          <w:sz w:val="22"/>
          <w:szCs w:val="22"/>
          <w:lang w:val="en-GB"/>
        </w:rPr>
        <w:t>across mouse genotypes and increasingly realistic environments</w:t>
      </w:r>
      <w:r w:rsidR="004B3679" w:rsidRPr="00426469">
        <w:rPr>
          <w:rFonts w:ascii="Arial" w:hAnsi="Arial" w:cs="Arial"/>
          <w:bCs/>
          <w:sz w:val="22"/>
          <w:szCs w:val="22"/>
          <w:highlight w:val="cyan"/>
          <w:lang w:val="en-GB"/>
        </w:rPr>
        <w:t xml:space="preserve">, achieving </w:t>
      </w:r>
      <w:commentRangeStart w:id="356"/>
      <w:commentRangeStart w:id="357"/>
      <w:r w:rsidR="004B3679" w:rsidRPr="00426469">
        <w:rPr>
          <w:rFonts w:ascii="Arial" w:hAnsi="Arial" w:cs="Arial"/>
          <w:bCs/>
          <w:sz w:val="22"/>
          <w:szCs w:val="22"/>
          <w:highlight w:val="cyan"/>
          <w:lang w:val="en-GB"/>
        </w:rPr>
        <w:t xml:space="preserve">three </w:t>
      </w:r>
      <w:commentRangeEnd w:id="356"/>
      <w:r w:rsidR="00FB5FB7">
        <w:rPr>
          <w:rStyle w:val="CommentReference"/>
        </w:rPr>
        <w:commentReference w:id="356"/>
      </w:r>
      <w:commentRangeEnd w:id="357"/>
      <w:r w:rsidR="002B7140">
        <w:rPr>
          <w:rStyle w:val="CommentReference"/>
        </w:rPr>
        <w:commentReference w:id="357"/>
      </w:r>
      <w:r w:rsidR="004B3679" w:rsidRPr="00426469">
        <w:rPr>
          <w:rFonts w:ascii="Arial" w:hAnsi="Arial" w:cs="Arial"/>
          <w:bCs/>
          <w:sz w:val="22"/>
          <w:szCs w:val="22"/>
          <w:highlight w:val="cyan"/>
          <w:lang w:val="en-GB"/>
        </w:rPr>
        <w:t>Aims</w:t>
      </w:r>
      <w:r w:rsidR="004B3679">
        <w:rPr>
          <w:rFonts w:ascii="Arial" w:hAnsi="Arial" w:cs="Arial"/>
          <w:bCs/>
          <w:sz w:val="22"/>
          <w:szCs w:val="22"/>
          <w:lang w:val="en-GB"/>
        </w:rPr>
        <w:t>.</w:t>
      </w:r>
      <w:r>
        <w:rPr>
          <w:rFonts w:ascii="Arial" w:hAnsi="Arial" w:cs="Arial"/>
          <w:sz w:val="22"/>
          <w:szCs w:val="22"/>
          <w:lang w:val="en-GB"/>
        </w:rPr>
        <w:t xml:space="preserve">  </w:t>
      </w:r>
    </w:p>
    <w:p w14:paraId="14523523" w14:textId="77777777" w:rsidR="00017330" w:rsidRDefault="00017330" w:rsidP="00AF02BC">
      <w:pPr>
        <w:jc w:val="both"/>
        <w:rPr>
          <w:rFonts w:ascii="Arial" w:hAnsi="Arial" w:cs="Arial"/>
          <w:sz w:val="22"/>
          <w:szCs w:val="22"/>
          <w:lang w:val="en-GB"/>
        </w:rPr>
      </w:pPr>
    </w:p>
    <w:p w14:paraId="30CD3D15" w14:textId="72D9CE27" w:rsidR="00017330" w:rsidRDefault="00C248F1" w:rsidP="00AF02BC">
      <w:pPr>
        <w:jc w:val="both"/>
      </w:pPr>
      <w:r>
        <w:rPr>
          <w:rFonts w:ascii="Arial" w:hAnsi="Arial" w:cs="Arial"/>
          <w:b/>
          <w:sz w:val="22"/>
          <w:szCs w:val="22"/>
          <w:u w:val="single"/>
          <w:lang w:val="en-GB"/>
        </w:rPr>
        <w:t xml:space="preserve">Aim 1. </w:t>
      </w:r>
      <w:r w:rsidRPr="00016A23">
        <w:rPr>
          <w:rFonts w:ascii="Arial" w:hAnsi="Arial" w:cs="Arial"/>
          <w:b/>
          <w:bCs/>
          <w:sz w:val="22"/>
          <w:szCs w:val="22"/>
          <w:u w:val="single"/>
        </w:rPr>
        <w:t xml:space="preserve">Leverage host genetic variation in dose-response to </w:t>
      </w:r>
      <w:r w:rsidR="0086526C" w:rsidRPr="00016A23">
        <w:rPr>
          <w:rFonts w:ascii="Arial" w:hAnsi="Arial" w:cs="Arial"/>
          <w:b/>
          <w:bCs/>
          <w:sz w:val="22"/>
          <w:szCs w:val="22"/>
          <w:u w:val="single"/>
        </w:rPr>
        <w:t>quantify the</w:t>
      </w:r>
      <w:r w:rsidR="008E6BD4">
        <w:rPr>
          <w:rFonts w:ascii="Arial" w:hAnsi="Arial" w:cs="Arial"/>
          <w:b/>
          <w:bCs/>
          <w:sz w:val="22"/>
          <w:szCs w:val="22"/>
          <w:u w:val="single"/>
        </w:rPr>
        <w:t xml:space="preserve"> relative</w:t>
      </w:r>
      <w:r w:rsidR="0086526C" w:rsidRPr="00016A23">
        <w:rPr>
          <w:rFonts w:ascii="Arial" w:hAnsi="Arial" w:cs="Arial"/>
          <w:b/>
          <w:bCs/>
          <w:sz w:val="22"/>
          <w:szCs w:val="22"/>
          <w:u w:val="single"/>
        </w:rPr>
        <w:t xml:space="preserve"> strength</w:t>
      </w:r>
      <w:r w:rsidR="008E6BD4">
        <w:rPr>
          <w:rFonts w:ascii="Arial" w:hAnsi="Arial" w:cs="Arial"/>
          <w:b/>
          <w:bCs/>
          <w:sz w:val="22"/>
          <w:szCs w:val="22"/>
          <w:u w:val="single"/>
        </w:rPr>
        <w:t>s</w:t>
      </w:r>
      <w:r w:rsidR="0086526C" w:rsidRPr="00016A23">
        <w:rPr>
          <w:rFonts w:ascii="Arial" w:hAnsi="Arial" w:cs="Arial"/>
          <w:b/>
          <w:bCs/>
          <w:sz w:val="22"/>
          <w:szCs w:val="22"/>
          <w:u w:val="single"/>
        </w:rPr>
        <w:t xml:space="preserve"> of </w:t>
      </w:r>
      <w:r w:rsidRPr="00016A23">
        <w:rPr>
          <w:rFonts w:ascii="Arial" w:hAnsi="Arial" w:cs="Arial"/>
          <w:b/>
          <w:bCs/>
          <w:sz w:val="22"/>
          <w:szCs w:val="22"/>
          <w:u w:val="single"/>
        </w:rPr>
        <w:t>feedbacks that drive variation in infection duration among genotypes.</w:t>
      </w:r>
    </w:p>
    <w:p w14:paraId="4CAD1F67" w14:textId="77777777" w:rsidR="00017330" w:rsidRDefault="00017330" w:rsidP="00AF02BC">
      <w:pPr>
        <w:jc w:val="both"/>
        <w:rPr>
          <w:rFonts w:ascii="Arial" w:hAnsi="Arial" w:cs="Arial"/>
          <w:b/>
          <w:i/>
          <w:sz w:val="22"/>
          <w:szCs w:val="22"/>
        </w:rPr>
      </w:pPr>
    </w:p>
    <w:p w14:paraId="289A84EA" w14:textId="0722217F" w:rsidR="00017330" w:rsidRDefault="0086526C" w:rsidP="00AF02BC">
      <w:pPr>
        <w:jc w:val="both"/>
      </w:pPr>
      <w:r>
        <w:rPr>
          <w:rFonts w:ascii="Arial" w:hAnsi="Arial" w:cs="Arial"/>
          <w:sz w:val="22"/>
          <w:szCs w:val="22"/>
        </w:rPr>
        <w:t>Drawing</w:t>
      </w:r>
      <w:r w:rsidR="00C248F1">
        <w:rPr>
          <w:rFonts w:ascii="Arial" w:hAnsi="Arial" w:cs="Arial"/>
          <w:sz w:val="22"/>
          <w:szCs w:val="22"/>
        </w:rPr>
        <w:t xml:space="preserve"> on </w:t>
      </w:r>
      <w:r>
        <w:rPr>
          <w:rFonts w:ascii="Arial" w:hAnsi="Arial" w:cs="Arial"/>
          <w:sz w:val="22"/>
          <w:szCs w:val="22"/>
        </w:rPr>
        <w:t>our previous theoretical work</w:t>
      </w:r>
      <w:r w:rsidR="00C248F1">
        <w:rPr>
          <w:rFonts w:ascii="Arial" w:hAnsi="Arial" w:cs="Arial"/>
          <w:sz w:val="22"/>
          <w:szCs w:val="22"/>
        </w:rPr>
        <w:t xml:space="preserve"> </w:t>
      </w:r>
      <w:r w:rsidR="0034158E">
        <w:rPr>
          <w:rFonts w:ascii="Arial" w:hAnsi="Arial" w:cs="Arial"/>
          <w:sz w:val="22"/>
          <w:szCs w:val="22"/>
        </w:rPr>
        <w:t>{van Leeuwen, 2019 #7862}</w:t>
      </w:r>
      <w:r w:rsidR="00F90D98">
        <w:rPr>
          <w:rFonts w:ascii="Arial" w:hAnsi="Arial" w:cs="Arial"/>
          <w:sz w:val="22"/>
          <w:szCs w:val="22"/>
        </w:rPr>
        <w:t xml:space="preserve"> and pilot results</w:t>
      </w:r>
      <w:r>
        <w:rPr>
          <w:rFonts w:ascii="Arial" w:hAnsi="Arial" w:cs="Arial"/>
          <w:sz w:val="22"/>
          <w:szCs w:val="22"/>
        </w:rPr>
        <w:t xml:space="preserve"> </w:t>
      </w:r>
      <w:r w:rsidR="00F90D98">
        <w:rPr>
          <w:rFonts w:ascii="Arial" w:hAnsi="Arial" w:cs="Arial"/>
          <w:sz w:val="22"/>
          <w:szCs w:val="22"/>
        </w:rPr>
        <w:t>(</w:t>
      </w:r>
      <w:r w:rsidR="00C248F1" w:rsidRPr="00DC6937">
        <w:rPr>
          <w:rFonts w:ascii="Arial" w:hAnsi="Arial" w:cs="Arial"/>
          <w:b/>
          <w:sz w:val="22"/>
          <w:szCs w:val="22"/>
        </w:rPr>
        <w:t>Fig</w:t>
      </w:r>
      <w:r w:rsidR="00F90D98">
        <w:rPr>
          <w:rFonts w:ascii="Arial" w:hAnsi="Arial" w:cs="Arial"/>
          <w:b/>
          <w:sz w:val="22"/>
          <w:szCs w:val="22"/>
        </w:rPr>
        <w:t>.</w:t>
      </w:r>
      <w:r w:rsidR="00C248F1" w:rsidRPr="00DC6937">
        <w:rPr>
          <w:rFonts w:ascii="Arial" w:hAnsi="Arial" w:cs="Arial"/>
          <w:b/>
          <w:sz w:val="22"/>
          <w:szCs w:val="22"/>
        </w:rPr>
        <w:t xml:space="preserve"> </w:t>
      </w:r>
      <w:r w:rsidR="00F90D98" w:rsidRPr="00DC6937">
        <w:rPr>
          <w:rFonts w:ascii="Arial" w:hAnsi="Arial" w:cs="Arial"/>
          <w:b/>
          <w:sz w:val="22"/>
          <w:szCs w:val="22"/>
        </w:rPr>
        <w:t>2</w:t>
      </w:r>
      <w:r w:rsidR="009C31E5">
        <w:rPr>
          <w:rFonts w:ascii="Arial" w:hAnsi="Arial" w:cs="Arial"/>
          <w:b/>
          <w:sz w:val="22"/>
          <w:szCs w:val="22"/>
        </w:rPr>
        <w:t>-3</w:t>
      </w:r>
      <w:r w:rsidR="00C248F1">
        <w:rPr>
          <w:rFonts w:ascii="Arial" w:hAnsi="Arial" w:cs="Arial"/>
          <w:sz w:val="22"/>
          <w:szCs w:val="22"/>
        </w:rPr>
        <w:t>), we propose that variation in the relative magnitude of Th2- versus Th1-mediated feedbacks</w:t>
      </w:r>
      <w:r>
        <w:rPr>
          <w:rFonts w:ascii="Arial" w:hAnsi="Arial" w:cs="Arial"/>
          <w:sz w:val="22"/>
          <w:szCs w:val="22"/>
        </w:rPr>
        <w:t xml:space="preserve"> </w:t>
      </w:r>
      <w:r w:rsidR="00EE0867">
        <w:rPr>
          <w:rFonts w:ascii="Arial" w:hAnsi="Arial" w:cs="Arial"/>
          <w:sz w:val="22"/>
          <w:szCs w:val="22"/>
        </w:rPr>
        <w:t>(</w:t>
      </w:r>
      <w:r w:rsidR="00EE0867" w:rsidRPr="00DC6937">
        <w:rPr>
          <w:rFonts w:ascii="Arial" w:hAnsi="Arial" w:cs="Arial"/>
          <w:b/>
          <w:sz w:val="22"/>
          <w:szCs w:val="22"/>
        </w:rPr>
        <w:t>Fig. 1</w:t>
      </w:r>
      <w:r w:rsidR="00EE0867">
        <w:rPr>
          <w:rFonts w:ascii="Arial" w:hAnsi="Arial" w:cs="Arial"/>
          <w:sz w:val="22"/>
          <w:szCs w:val="22"/>
        </w:rPr>
        <w:t xml:space="preserve">) </w:t>
      </w:r>
      <w:r>
        <w:rPr>
          <w:rFonts w:ascii="Arial" w:hAnsi="Arial" w:cs="Arial"/>
          <w:sz w:val="22"/>
          <w:szCs w:val="22"/>
        </w:rPr>
        <w:t>can explain</w:t>
      </w:r>
      <w:r w:rsidR="00C248F1">
        <w:rPr>
          <w:rFonts w:ascii="Arial" w:hAnsi="Arial" w:cs="Arial"/>
          <w:sz w:val="22"/>
          <w:szCs w:val="22"/>
        </w:rPr>
        <w:t xml:space="preserve"> the</w:t>
      </w:r>
      <w:commentRangeStart w:id="358"/>
      <w:r w:rsidR="00C248F1">
        <w:rPr>
          <w:rFonts w:ascii="Arial" w:hAnsi="Arial" w:cs="Arial"/>
          <w:sz w:val="22"/>
          <w:szCs w:val="22"/>
        </w:rPr>
        <w:t xml:space="preserve"> previously puzzling </w:t>
      </w:r>
      <w:r w:rsidR="00EE0867">
        <w:rPr>
          <w:rFonts w:ascii="Arial" w:hAnsi="Arial" w:cs="Arial"/>
          <w:sz w:val="22"/>
          <w:szCs w:val="22"/>
        </w:rPr>
        <w:t xml:space="preserve">variation in infection duration in general, and in the </w:t>
      </w:r>
      <w:r w:rsidR="00C248F1">
        <w:rPr>
          <w:rFonts w:ascii="Arial" w:hAnsi="Arial" w:cs="Arial"/>
          <w:sz w:val="22"/>
          <w:szCs w:val="22"/>
        </w:rPr>
        <w:t xml:space="preserve">dose-dependence of </w:t>
      </w:r>
      <w:r w:rsidR="00C248F1" w:rsidRPr="00DC6937">
        <w:rPr>
          <w:rFonts w:ascii="Arial" w:hAnsi="Arial" w:cs="Arial"/>
          <w:i/>
          <w:sz w:val="22"/>
          <w:szCs w:val="22"/>
        </w:rPr>
        <w:t xml:space="preserve">T. </w:t>
      </w:r>
      <w:proofErr w:type="spellStart"/>
      <w:r w:rsidR="00C248F1" w:rsidRPr="00DC6937">
        <w:rPr>
          <w:rFonts w:ascii="Arial" w:hAnsi="Arial" w:cs="Arial"/>
          <w:i/>
          <w:sz w:val="22"/>
          <w:szCs w:val="22"/>
        </w:rPr>
        <w:t>muris</w:t>
      </w:r>
      <w:proofErr w:type="spellEnd"/>
      <w:r w:rsidR="00EE0867" w:rsidRPr="00DC6937">
        <w:rPr>
          <w:rFonts w:ascii="Arial" w:hAnsi="Arial" w:cs="Arial"/>
          <w:sz w:val="22"/>
          <w:szCs w:val="22"/>
        </w:rPr>
        <w:t xml:space="preserve"> in particular</w:t>
      </w:r>
      <w:commentRangeEnd w:id="358"/>
      <w:r w:rsidR="002C7096">
        <w:rPr>
          <w:rStyle w:val="CommentReference"/>
        </w:rPr>
        <w:commentReference w:id="358"/>
      </w:r>
      <w:r w:rsidR="00C248F1" w:rsidRPr="00EE0867">
        <w:rPr>
          <w:rFonts w:ascii="Arial" w:hAnsi="Arial" w:cs="Arial"/>
          <w:sz w:val="22"/>
          <w:szCs w:val="22"/>
        </w:rPr>
        <w:t>.</w:t>
      </w:r>
      <w:r w:rsidR="00C248F1">
        <w:rPr>
          <w:rFonts w:ascii="Arial" w:hAnsi="Arial" w:cs="Arial"/>
          <w:sz w:val="22"/>
          <w:szCs w:val="22"/>
        </w:rPr>
        <w:t xml:space="preserve"> We </w:t>
      </w:r>
      <w:r>
        <w:rPr>
          <w:rFonts w:ascii="Arial" w:hAnsi="Arial" w:cs="Arial"/>
          <w:sz w:val="22"/>
          <w:szCs w:val="22"/>
        </w:rPr>
        <w:t>specifically</w:t>
      </w:r>
      <w:r w:rsidR="00C248F1">
        <w:rPr>
          <w:rFonts w:ascii="Arial" w:hAnsi="Arial" w:cs="Arial"/>
          <w:sz w:val="22"/>
          <w:szCs w:val="22"/>
        </w:rPr>
        <w:t xml:space="preserve"> hypothesize that “resistant” </w:t>
      </w:r>
      <w:r w:rsidR="008A17EB">
        <w:rPr>
          <w:rFonts w:ascii="Arial" w:hAnsi="Arial" w:cs="Arial"/>
          <w:sz w:val="22"/>
          <w:szCs w:val="22"/>
        </w:rPr>
        <w:t xml:space="preserve">host </w:t>
      </w:r>
      <w:r w:rsidR="00C248F1">
        <w:rPr>
          <w:rFonts w:ascii="Arial" w:hAnsi="Arial" w:cs="Arial"/>
          <w:sz w:val="22"/>
          <w:szCs w:val="22"/>
        </w:rPr>
        <w:t>strains exhibit stronger Th2-escalation</w:t>
      </w:r>
      <w:r w:rsidR="008A17EB">
        <w:rPr>
          <w:rFonts w:ascii="Arial" w:hAnsi="Arial" w:cs="Arial"/>
          <w:sz w:val="22"/>
          <w:szCs w:val="22"/>
        </w:rPr>
        <w:t xml:space="preserve"> </w:t>
      </w:r>
      <w:r w:rsidR="009A15BB">
        <w:rPr>
          <w:rFonts w:ascii="Arial" w:hAnsi="Arial" w:cs="Arial"/>
          <w:sz w:val="22"/>
          <w:szCs w:val="22"/>
        </w:rPr>
        <w:t>with increasing parasite</w:t>
      </w:r>
      <w:r w:rsidR="008A17EB">
        <w:rPr>
          <w:rFonts w:ascii="Arial" w:hAnsi="Arial" w:cs="Arial"/>
          <w:sz w:val="22"/>
          <w:szCs w:val="22"/>
        </w:rPr>
        <w:t xml:space="preserve"> doses</w:t>
      </w:r>
      <w:r w:rsidR="00201E94">
        <w:rPr>
          <w:rFonts w:ascii="Arial" w:hAnsi="Arial" w:cs="Arial"/>
          <w:sz w:val="22"/>
          <w:szCs w:val="22"/>
        </w:rPr>
        <w:t xml:space="preserve"> but that </w:t>
      </w:r>
      <w:r w:rsidR="00B27F80">
        <w:rPr>
          <w:rFonts w:ascii="Arial" w:hAnsi="Arial" w:cs="Arial"/>
          <w:sz w:val="22"/>
          <w:szCs w:val="22"/>
        </w:rPr>
        <w:t>low doses remain Th1 prone</w:t>
      </w:r>
      <w:r w:rsidR="00C248F1">
        <w:rPr>
          <w:rFonts w:ascii="Arial" w:hAnsi="Arial" w:cs="Arial"/>
          <w:sz w:val="22"/>
          <w:szCs w:val="22"/>
        </w:rPr>
        <w:t xml:space="preserve">, whereas “susceptible” strains </w:t>
      </w:r>
      <w:r w:rsidR="008A17EB">
        <w:rPr>
          <w:rFonts w:ascii="Arial" w:hAnsi="Arial" w:cs="Arial"/>
          <w:sz w:val="22"/>
          <w:szCs w:val="22"/>
        </w:rPr>
        <w:t xml:space="preserve">fall </w:t>
      </w:r>
      <w:r w:rsidR="00C248F1">
        <w:rPr>
          <w:rFonts w:ascii="Arial" w:hAnsi="Arial" w:cs="Arial"/>
          <w:sz w:val="22"/>
          <w:szCs w:val="22"/>
        </w:rPr>
        <w:t>prey to Th1</w:t>
      </w:r>
      <w:r w:rsidR="00201E94">
        <w:rPr>
          <w:rFonts w:ascii="Arial" w:hAnsi="Arial" w:cs="Arial"/>
          <w:sz w:val="22"/>
          <w:szCs w:val="22"/>
        </w:rPr>
        <w:t xml:space="preserve"> manipulation</w:t>
      </w:r>
      <w:r w:rsidR="00B27F80">
        <w:rPr>
          <w:rFonts w:ascii="Arial" w:hAnsi="Arial" w:cs="Arial"/>
          <w:sz w:val="22"/>
          <w:szCs w:val="22"/>
        </w:rPr>
        <w:t xml:space="preserve"> at low doses</w:t>
      </w:r>
      <w:r w:rsidR="00C248F1">
        <w:rPr>
          <w:rFonts w:ascii="Arial" w:hAnsi="Arial" w:cs="Arial"/>
          <w:sz w:val="22"/>
          <w:szCs w:val="22"/>
        </w:rPr>
        <w:t xml:space="preserve">, </w:t>
      </w:r>
      <w:r w:rsidR="00B27F80">
        <w:rPr>
          <w:rFonts w:ascii="Arial" w:hAnsi="Arial" w:cs="Arial"/>
          <w:sz w:val="22"/>
          <w:szCs w:val="22"/>
        </w:rPr>
        <w:t xml:space="preserve">and </w:t>
      </w:r>
      <w:r w:rsidR="00C248F1">
        <w:rPr>
          <w:rFonts w:ascii="Arial" w:hAnsi="Arial" w:cs="Arial"/>
          <w:sz w:val="22"/>
          <w:szCs w:val="22"/>
        </w:rPr>
        <w:t xml:space="preserve">higher doses </w:t>
      </w:r>
      <w:r w:rsidR="008A17EB">
        <w:rPr>
          <w:rFonts w:ascii="Arial" w:hAnsi="Arial" w:cs="Arial"/>
          <w:sz w:val="22"/>
          <w:szCs w:val="22"/>
        </w:rPr>
        <w:t xml:space="preserve">amplify the </w:t>
      </w:r>
      <w:r w:rsidR="00C248F1">
        <w:rPr>
          <w:rFonts w:ascii="Arial" w:hAnsi="Arial" w:cs="Arial"/>
          <w:sz w:val="22"/>
          <w:szCs w:val="22"/>
        </w:rPr>
        <w:t>Th1</w:t>
      </w:r>
      <w:r w:rsidR="009A15BB" w:rsidRPr="009A15BB">
        <w:rPr>
          <w:rFonts w:ascii="Arial" w:hAnsi="Arial" w:cs="Arial"/>
          <w:sz w:val="22"/>
          <w:szCs w:val="22"/>
        </w:rPr>
        <w:t xml:space="preserve"> </w:t>
      </w:r>
      <w:r w:rsidR="009A15BB">
        <w:rPr>
          <w:rFonts w:ascii="Arial" w:hAnsi="Arial" w:cs="Arial"/>
          <w:sz w:val="22"/>
          <w:szCs w:val="22"/>
        </w:rPr>
        <w:t>feedbacks</w:t>
      </w:r>
      <w:r w:rsidR="00C248F1">
        <w:rPr>
          <w:rFonts w:ascii="Arial" w:hAnsi="Arial" w:cs="Arial"/>
          <w:sz w:val="22"/>
          <w:szCs w:val="22"/>
        </w:rPr>
        <w:t xml:space="preserve">.  </w:t>
      </w:r>
      <w:r w:rsidR="00C248F1">
        <w:rPr>
          <w:rFonts w:ascii="Arial" w:hAnsi="Arial" w:cs="Arial"/>
          <w:b/>
          <w:bCs/>
          <w:sz w:val="22"/>
          <w:szCs w:val="22"/>
        </w:rPr>
        <w:t xml:space="preserve">The key challenge we address in Aim 1 is thus to identify and quantify the feedback mechanisms driving the opposing responses to dose observed in susceptible and resistant mouse strains. </w:t>
      </w:r>
      <w:ins w:id="359" w:author="Clay Cressler" w:date="2020-10-13T00:01:00Z">
        <w:r w:rsidR="001403CB">
          <w:rPr>
            <w:rFonts w:ascii="Arial" w:hAnsi="Arial" w:cs="Arial"/>
            <w:b/>
            <w:bCs/>
            <w:sz w:val="22"/>
            <w:szCs w:val="22"/>
          </w:rPr>
          <w:t xml:space="preserve">In so doing, we will gain novel insight into the </w:t>
        </w:r>
        <w:r w:rsidR="001403CB">
          <w:rPr>
            <w:rFonts w:ascii="Arial" w:hAnsi="Arial" w:cs="Arial"/>
            <w:b/>
            <w:bCs/>
            <w:i/>
            <w:iCs/>
            <w:sz w:val="22"/>
            <w:szCs w:val="22"/>
          </w:rPr>
          <w:t xml:space="preserve">processes </w:t>
        </w:r>
        <w:r w:rsidR="001403CB">
          <w:rPr>
            <w:rFonts w:ascii="Arial" w:hAnsi="Arial" w:cs="Arial"/>
            <w:b/>
            <w:bCs/>
            <w:sz w:val="22"/>
            <w:szCs w:val="22"/>
          </w:rPr>
          <w:t xml:space="preserve">that determine infection dynamics in this system. </w:t>
        </w:r>
      </w:ins>
      <w:r w:rsidR="00C248F1">
        <w:rPr>
          <w:rFonts w:ascii="Arial" w:hAnsi="Arial" w:cs="Arial"/>
          <w:sz w:val="22"/>
          <w:szCs w:val="22"/>
        </w:rPr>
        <w:t xml:space="preserve">We will do this via dose-response experiments to generate high-resolution data on immune and parasite dynamics. We will then use these data to develop, parameterize and test a more mechanistic mathematical model of the </w:t>
      </w:r>
      <w:r w:rsidR="00C248F1">
        <w:rPr>
          <w:rFonts w:ascii="Arial" w:hAnsi="Arial" w:cs="Arial"/>
          <w:i/>
          <w:sz w:val="22"/>
          <w:szCs w:val="22"/>
        </w:rPr>
        <w:t>Mus</w:t>
      </w:r>
      <w:r w:rsidR="00C248F1">
        <w:rPr>
          <w:rFonts w:ascii="Arial" w:hAnsi="Arial" w:cs="Arial"/>
          <w:sz w:val="22"/>
          <w:szCs w:val="22"/>
        </w:rPr>
        <w:t>-</w:t>
      </w:r>
      <w:r w:rsidR="00C248F1">
        <w:rPr>
          <w:rFonts w:ascii="Arial" w:hAnsi="Arial" w:cs="Arial"/>
          <w:i/>
          <w:iCs/>
          <w:sz w:val="22"/>
          <w:szCs w:val="22"/>
        </w:rPr>
        <w:t xml:space="preserve">Trichuris </w:t>
      </w:r>
      <w:r w:rsidR="00C248F1">
        <w:rPr>
          <w:rFonts w:ascii="Arial" w:hAnsi="Arial" w:cs="Arial"/>
          <w:sz w:val="22"/>
          <w:szCs w:val="22"/>
        </w:rPr>
        <w:t>interaction</w:t>
      </w:r>
      <w:r w:rsidR="008A17EB">
        <w:rPr>
          <w:rFonts w:ascii="Arial" w:hAnsi="Arial" w:cs="Arial"/>
          <w:sz w:val="22"/>
          <w:szCs w:val="22"/>
        </w:rPr>
        <w:t xml:space="preserve"> than represented in </w:t>
      </w:r>
      <w:r w:rsidR="00084274">
        <w:rPr>
          <w:rFonts w:ascii="Arial" w:hAnsi="Arial" w:cs="Arial"/>
          <w:sz w:val="22"/>
          <w:szCs w:val="22"/>
        </w:rPr>
        <w:t>our</w:t>
      </w:r>
      <w:r w:rsidR="008A17EB">
        <w:rPr>
          <w:rFonts w:ascii="Arial" w:hAnsi="Arial" w:cs="Arial"/>
          <w:sz w:val="22"/>
          <w:szCs w:val="22"/>
        </w:rPr>
        <w:t xml:space="preserve"> </w:t>
      </w:r>
      <w:r w:rsidR="00084274">
        <w:rPr>
          <w:rFonts w:ascii="Arial" w:hAnsi="Arial" w:cs="Arial"/>
          <w:sz w:val="22"/>
          <w:szCs w:val="22"/>
        </w:rPr>
        <w:t>preliminary mathematical</w:t>
      </w:r>
      <w:r w:rsidR="008A17EB">
        <w:rPr>
          <w:rFonts w:ascii="Arial" w:hAnsi="Arial" w:cs="Arial"/>
          <w:sz w:val="22"/>
          <w:szCs w:val="22"/>
        </w:rPr>
        <w:t xml:space="preserve"> results (</w:t>
      </w:r>
      <w:r w:rsidR="008A17EB" w:rsidRPr="009A15BB">
        <w:rPr>
          <w:rFonts w:ascii="Arial" w:hAnsi="Arial" w:cs="Arial"/>
          <w:b/>
          <w:sz w:val="22"/>
          <w:szCs w:val="22"/>
        </w:rPr>
        <w:t>Fig. 2</w:t>
      </w:r>
      <w:r w:rsidR="00C90AE2">
        <w:rPr>
          <w:rFonts w:ascii="Arial" w:hAnsi="Arial" w:cs="Arial"/>
          <w:b/>
          <w:sz w:val="22"/>
          <w:szCs w:val="22"/>
        </w:rPr>
        <w:t>a,b</w:t>
      </w:r>
      <w:r w:rsidR="008A17EB">
        <w:rPr>
          <w:rFonts w:ascii="Arial" w:hAnsi="Arial" w:cs="Arial"/>
          <w:sz w:val="22"/>
          <w:szCs w:val="22"/>
        </w:rPr>
        <w:t>)</w:t>
      </w:r>
      <w:r w:rsidR="00C248F1">
        <w:rPr>
          <w:rFonts w:ascii="Arial" w:hAnsi="Arial" w:cs="Arial"/>
          <w:sz w:val="22"/>
          <w:szCs w:val="22"/>
        </w:rPr>
        <w:t>.</w:t>
      </w:r>
    </w:p>
    <w:p w14:paraId="4AE9DE52" w14:textId="77777777" w:rsidR="00017330" w:rsidRDefault="00017330" w:rsidP="00AF02BC">
      <w:pPr>
        <w:jc w:val="both"/>
        <w:rPr>
          <w:rFonts w:ascii="Arial" w:hAnsi="Arial" w:cs="Arial"/>
          <w:sz w:val="22"/>
          <w:szCs w:val="22"/>
        </w:rPr>
      </w:pPr>
    </w:p>
    <w:p w14:paraId="1C4A6D26" w14:textId="43646031" w:rsidR="00BB5019" w:rsidRDefault="00C248F1" w:rsidP="00423A33">
      <w:pPr>
        <w:jc w:val="both"/>
        <w:rPr>
          <w:rFonts w:ascii="Arial" w:hAnsi="Arial" w:cs="Arial"/>
          <w:sz w:val="22"/>
          <w:szCs w:val="22"/>
        </w:rPr>
      </w:pPr>
      <w:r>
        <w:rPr>
          <w:rFonts w:ascii="Arial" w:hAnsi="Arial" w:cs="Arial"/>
          <w:b/>
          <w:i/>
          <w:sz w:val="22"/>
          <w:szCs w:val="22"/>
          <w:u w:val="single"/>
        </w:rPr>
        <w:t>Dose variation as an experimental tool across different host strains</w:t>
      </w:r>
      <w:r w:rsidR="004901F7">
        <w:rPr>
          <w:rFonts w:ascii="Arial" w:hAnsi="Arial" w:cs="Arial"/>
          <w:b/>
          <w:i/>
          <w:sz w:val="22"/>
          <w:szCs w:val="22"/>
          <w:u w:val="single"/>
        </w:rPr>
        <w:t xml:space="preserve"> in naturalized environments</w:t>
      </w:r>
      <w:r w:rsidRPr="00B33E50">
        <w:rPr>
          <w:rFonts w:ascii="Arial" w:hAnsi="Arial" w:cs="Arial"/>
          <w:b/>
          <w:i/>
          <w:sz w:val="22"/>
          <w:szCs w:val="22"/>
        </w:rPr>
        <w:t>.</w:t>
      </w:r>
      <w:r w:rsidRPr="00B33E50">
        <w:rPr>
          <w:rFonts w:ascii="Arial" w:hAnsi="Arial" w:cs="Arial"/>
          <w:sz w:val="22"/>
          <w:szCs w:val="22"/>
        </w:rPr>
        <w:t xml:space="preserve">  </w:t>
      </w:r>
      <w:r>
        <w:rPr>
          <w:rFonts w:ascii="Arial" w:hAnsi="Arial" w:cs="Arial"/>
          <w:sz w:val="22"/>
          <w:szCs w:val="22"/>
        </w:rPr>
        <w:t xml:space="preserve">The goal of these experiments is to </w:t>
      </w:r>
      <w:r w:rsidR="004901F7">
        <w:rPr>
          <w:rFonts w:ascii="Arial" w:hAnsi="Arial" w:cs="Arial"/>
          <w:sz w:val="22"/>
          <w:szCs w:val="22"/>
        </w:rPr>
        <w:t>leverage</w:t>
      </w:r>
      <w:r w:rsidR="002B2B3F">
        <w:rPr>
          <w:rFonts w:ascii="Arial" w:hAnsi="Arial" w:cs="Arial"/>
          <w:sz w:val="22"/>
          <w:szCs w:val="22"/>
        </w:rPr>
        <w:t xml:space="preserve"> host genetic variation </w:t>
      </w:r>
      <w:r w:rsidR="003F5F8C">
        <w:rPr>
          <w:rFonts w:ascii="Arial" w:hAnsi="Arial" w:cs="Arial"/>
          <w:sz w:val="22"/>
          <w:szCs w:val="22"/>
        </w:rPr>
        <w:t xml:space="preserve">across </w:t>
      </w:r>
      <w:r w:rsidR="002B2B3F">
        <w:rPr>
          <w:rFonts w:ascii="Arial" w:hAnsi="Arial" w:cs="Arial"/>
          <w:sz w:val="22"/>
          <w:szCs w:val="22"/>
        </w:rPr>
        <w:t>environmental</w:t>
      </w:r>
      <w:r>
        <w:rPr>
          <w:rFonts w:ascii="Arial" w:hAnsi="Arial" w:cs="Arial"/>
          <w:sz w:val="22"/>
          <w:szCs w:val="22"/>
        </w:rPr>
        <w:t xml:space="preserve"> manipulation</w:t>
      </w:r>
      <w:r w:rsidR="004901F7">
        <w:rPr>
          <w:rFonts w:ascii="Arial" w:hAnsi="Arial" w:cs="Arial"/>
          <w:sz w:val="22"/>
          <w:szCs w:val="22"/>
        </w:rPr>
        <w:t>s,</w:t>
      </w:r>
      <w:r>
        <w:rPr>
          <w:rFonts w:ascii="Arial" w:hAnsi="Arial" w:cs="Arial"/>
          <w:sz w:val="22"/>
          <w:szCs w:val="22"/>
        </w:rPr>
        <w:t xml:space="preserve"> to quantify feedbacks between immune response</w:t>
      </w:r>
      <w:r w:rsidR="00B33E50">
        <w:rPr>
          <w:rFonts w:ascii="Arial" w:hAnsi="Arial" w:cs="Arial"/>
          <w:sz w:val="22"/>
          <w:szCs w:val="22"/>
        </w:rPr>
        <w:t>s</w:t>
      </w:r>
      <w:r>
        <w:rPr>
          <w:rFonts w:ascii="Arial" w:hAnsi="Arial" w:cs="Arial"/>
          <w:sz w:val="22"/>
          <w:szCs w:val="22"/>
        </w:rPr>
        <w:t xml:space="preserve"> and parasite </w:t>
      </w:r>
      <w:commentRangeStart w:id="360"/>
      <w:commentRangeStart w:id="361"/>
      <w:r>
        <w:rPr>
          <w:rFonts w:ascii="Arial" w:hAnsi="Arial" w:cs="Arial"/>
          <w:sz w:val="22"/>
          <w:szCs w:val="22"/>
        </w:rPr>
        <w:t>growth</w:t>
      </w:r>
      <w:commentRangeEnd w:id="360"/>
      <w:r w:rsidR="008267F7">
        <w:rPr>
          <w:rStyle w:val="CommentReference"/>
        </w:rPr>
        <w:commentReference w:id="360"/>
      </w:r>
      <w:commentRangeEnd w:id="361"/>
      <w:r w:rsidR="001403CB">
        <w:rPr>
          <w:rStyle w:val="CommentReference"/>
        </w:rPr>
        <w:commentReference w:id="361"/>
      </w:r>
      <w:r>
        <w:rPr>
          <w:rFonts w:ascii="Arial" w:hAnsi="Arial" w:cs="Arial"/>
          <w:sz w:val="22"/>
          <w:szCs w:val="22"/>
        </w:rPr>
        <w:t>, and to test whether Allee effects govern duration as hypothesized</w:t>
      </w:r>
      <w:commentRangeStart w:id="362"/>
      <w:commentRangeStart w:id="363"/>
      <w:r>
        <w:rPr>
          <w:rFonts w:ascii="Arial" w:hAnsi="Arial" w:cs="Arial"/>
          <w:sz w:val="22"/>
          <w:szCs w:val="22"/>
        </w:rPr>
        <w:t xml:space="preserve">. </w:t>
      </w:r>
      <w:del w:id="364" w:author="Andrea L. Graham" w:date="2020-09-16T09:57:00Z">
        <w:r w:rsidR="005C1C3D" w:rsidDel="002B2B3F">
          <w:rPr>
            <w:rFonts w:ascii="Arial" w:hAnsi="Arial" w:cs="Arial"/>
            <w:sz w:val="22"/>
            <w:szCs w:val="22"/>
          </w:rPr>
          <w:delText>This foundation will enable use of models parameterized for the</w:delText>
        </w:r>
        <w:r w:rsidR="005C1C3D" w:rsidDel="002B2B3F">
          <w:rPr>
            <w:rFonts w:ascii="Arial" w:hAnsi="Arial" w:cs="Arial"/>
            <w:i/>
            <w:sz w:val="22"/>
            <w:szCs w:val="22"/>
          </w:rPr>
          <w:delText xml:space="preserve"> Mus-Trichuris</w:delText>
        </w:r>
        <w:r w:rsidR="005C1C3D" w:rsidDel="002B2B3F">
          <w:rPr>
            <w:rFonts w:ascii="Arial" w:hAnsi="Arial" w:cs="Arial"/>
            <w:sz w:val="22"/>
            <w:szCs w:val="22"/>
          </w:rPr>
          <w:delText xml:space="preserve"> system, to predict infection duration </w:delText>
        </w:r>
        <w:r w:rsidR="005C1C3D" w:rsidRPr="00016A23" w:rsidDel="002B2B3F">
          <w:rPr>
            <w:rFonts w:ascii="Arial" w:hAnsi="Arial" w:cs="Arial"/>
            <w:sz w:val="22"/>
            <w:szCs w:val="22"/>
          </w:rPr>
          <w:delText>within genotypes and across environments in Aims 2 and 3</w:delText>
        </w:r>
      </w:del>
      <w:commentRangeEnd w:id="362"/>
      <w:r w:rsidR="004D2115">
        <w:rPr>
          <w:rStyle w:val="CommentReference"/>
        </w:rPr>
        <w:commentReference w:id="362"/>
      </w:r>
      <w:commentRangeEnd w:id="363"/>
      <w:r w:rsidR="001403CB">
        <w:rPr>
          <w:rStyle w:val="CommentReference"/>
        </w:rPr>
        <w:commentReference w:id="363"/>
      </w:r>
      <w:del w:id="365" w:author="Andrea L. Graham" w:date="2020-09-16T09:57:00Z">
        <w:r w:rsidR="005C1C3D" w:rsidDel="002B2B3F">
          <w:rPr>
            <w:rFonts w:ascii="Arial" w:hAnsi="Arial" w:cs="Arial"/>
            <w:sz w:val="22"/>
            <w:szCs w:val="22"/>
          </w:rPr>
          <w:delText>.</w:delText>
        </w:r>
      </w:del>
      <w:r w:rsidR="00546152">
        <w:rPr>
          <w:rFonts w:ascii="Arial" w:hAnsi="Arial" w:cs="Arial"/>
          <w:sz w:val="22"/>
          <w:szCs w:val="22"/>
        </w:rPr>
        <w:t xml:space="preserve"> </w:t>
      </w:r>
      <w:r w:rsidR="00792A75">
        <w:rPr>
          <w:rFonts w:ascii="Arial" w:hAnsi="Arial" w:cs="Arial"/>
          <w:sz w:val="22"/>
          <w:szCs w:val="22"/>
        </w:rPr>
        <w:t xml:space="preserve"> </w:t>
      </w:r>
      <w:r w:rsidR="00423A33" w:rsidRPr="00DE6DC2">
        <w:rPr>
          <w:rFonts w:ascii="Arial" w:hAnsi="Arial" w:cs="Arial"/>
          <w:sz w:val="22"/>
          <w:szCs w:val="22"/>
        </w:rPr>
        <w:t>We will beg</w:t>
      </w:r>
      <w:r w:rsidR="00423A33">
        <w:rPr>
          <w:rFonts w:ascii="Arial" w:hAnsi="Arial" w:cs="Arial"/>
          <w:sz w:val="22"/>
          <w:szCs w:val="22"/>
        </w:rPr>
        <w:t xml:space="preserve">in with several inbred mouse strains that are the focus of foundational immunological research on </w:t>
      </w:r>
      <w:r w:rsidR="00423A33">
        <w:rPr>
          <w:rFonts w:ascii="Arial" w:hAnsi="Arial" w:cs="Arial"/>
          <w:i/>
          <w:sz w:val="22"/>
          <w:szCs w:val="22"/>
        </w:rPr>
        <w:t xml:space="preserve">T. </w:t>
      </w:r>
      <w:proofErr w:type="spellStart"/>
      <w:r w:rsidR="00423A33">
        <w:rPr>
          <w:rFonts w:ascii="Arial" w:hAnsi="Arial" w:cs="Arial"/>
          <w:i/>
          <w:sz w:val="22"/>
          <w:szCs w:val="22"/>
        </w:rPr>
        <w:t>muris</w:t>
      </w:r>
      <w:proofErr w:type="spellEnd"/>
      <w:r w:rsidR="00423A33">
        <w:rPr>
          <w:rFonts w:ascii="Arial" w:hAnsi="Arial" w:cs="Arial"/>
          <w:sz w:val="22"/>
          <w:szCs w:val="22"/>
        </w:rPr>
        <w:t xml:space="preserve"> infection (C57BL/6 and BALB/c as “resistant” and B10.BR and AKR as “susceptible,” independent of their Major Histocompatibility Complex (MHC</w:t>
      </w:r>
      <w:r w:rsidR="00423A33">
        <w:rPr>
          <w:rFonts w:ascii="Arial" w:hAnsi="Arial" w:cs="Arial"/>
          <w:sz w:val="22"/>
          <w:szCs w:val="22"/>
          <w:lang w:val="en-GB"/>
        </w:rPr>
        <w:t>) genotype {Hurst, 2013 #7679;Klementowicz, 2012 #7672}</w:t>
      </w:r>
      <w:r w:rsidR="00423A33">
        <w:rPr>
          <w:rFonts w:ascii="Arial" w:hAnsi="Arial" w:cs="Arial"/>
          <w:sz w:val="22"/>
          <w:szCs w:val="22"/>
        </w:rPr>
        <w:t xml:space="preserve">) – including divergent dose-dependencies. </w:t>
      </w:r>
      <w:r w:rsidR="00BB5019">
        <w:rPr>
          <w:rFonts w:ascii="Arial" w:hAnsi="Arial" w:cs="Arial"/>
          <w:sz w:val="22"/>
          <w:szCs w:val="22"/>
        </w:rPr>
        <w:t xml:space="preserve"> However, our experiments will be novel in several </w:t>
      </w:r>
      <w:r w:rsidR="00D47034">
        <w:rPr>
          <w:rFonts w:ascii="Arial" w:hAnsi="Arial" w:cs="Arial"/>
          <w:sz w:val="22"/>
          <w:szCs w:val="22"/>
        </w:rPr>
        <w:t>crucial</w:t>
      </w:r>
      <w:r w:rsidR="00BB5019">
        <w:rPr>
          <w:rFonts w:ascii="Arial" w:hAnsi="Arial" w:cs="Arial"/>
          <w:sz w:val="22"/>
          <w:szCs w:val="22"/>
        </w:rPr>
        <w:t xml:space="preserve"> ways.</w:t>
      </w:r>
    </w:p>
    <w:p w14:paraId="2C082FA7" w14:textId="674E86ED" w:rsidR="00BB5019" w:rsidRDefault="00BB5019" w:rsidP="00423A33">
      <w:pPr>
        <w:jc w:val="both"/>
        <w:rPr>
          <w:rFonts w:ascii="Arial" w:hAnsi="Arial" w:cs="Arial"/>
          <w:sz w:val="22"/>
          <w:szCs w:val="22"/>
        </w:rPr>
      </w:pPr>
    </w:p>
    <w:p w14:paraId="4A9B2377" w14:textId="4CF2A0E0" w:rsidR="00BB5019" w:rsidRDefault="00BB5019" w:rsidP="00423A33">
      <w:pPr>
        <w:jc w:val="both"/>
        <w:rPr>
          <w:rFonts w:ascii="Arial" w:hAnsi="Arial" w:cs="Arial"/>
          <w:sz w:val="22"/>
          <w:szCs w:val="22"/>
        </w:rPr>
      </w:pPr>
      <w:r w:rsidRPr="003F3E39">
        <w:rPr>
          <w:rFonts w:ascii="Arial" w:hAnsi="Arial" w:cs="Arial"/>
          <w:sz w:val="22"/>
          <w:szCs w:val="22"/>
        </w:rPr>
        <w:t>A</w:t>
      </w:r>
      <w:r w:rsidR="00E92406" w:rsidRPr="003F3E39">
        <w:rPr>
          <w:rFonts w:ascii="Arial" w:hAnsi="Arial" w:cs="Arial"/>
          <w:sz w:val="22"/>
          <w:szCs w:val="22"/>
        </w:rPr>
        <w:t>n especially important</w:t>
      </w:r>
      <w:r w:rsidRPr="003F3E39">
        <w:rPr>
          <w:rFonts w:ascii="Arial" w:hAnsi="Arial" w:cs="Arial"/>
          <w:sz w:val="22"/>
          <w:szCs w:val="22"/>
        </w:rPr>
        <w:t xml:space="preserve"> ref</w:t>
      </w:r>
      <w:r>
        <w:rPr>
          <w:rFonts w:ascii="Arial" w:hAnsi="Arial" w:cs="Arial"/>
          <w:sz w:val="22"/>
          <w:szCs w:val="22"/>
        </w:rPr>
        <w:t xml:space="preserve">inement </w:t>
      </w:r>
      <w:r w:rsidR="00E92406">
        <w:rPr>
          <w:rFonts w:ascii="Arial" w:hAnsi="Arial" w:cs="Arial"/>
          <w:sz w:val="22"/>
          <w:szCs w:val="22"/>
        </w:rPr>
        <w:t xml:space="preserve">is that we will </w:t>
      </w:r>
      <w:r w:rsidR="00D033D1">
        <w:rPr>
          <w:rFonts w:ascii="Arial" w:hAnsi="Arial" w:cs="Arial"/>
          <w:sz w:val="22"/>
          <w:szCs w:val="22"/>
        </w:rPr>
        <w:t>semi-</w:t>
      </w:r>
      <w:r w:rsidR="00E92406">
        <w:rPr>
          <w:rFonts w:ascii="Arial" w:hAnsi="Arial" w:cs="Arial"/>
          <w:sz w:val="22"/>
          <w:szCs w:val="22"/>
        </w:rPr>
        <w:t xml:space="preserve">naturalize the </w:t>
      </w:r>
      <w:r w:rsidR="00D033D1">
        <w:rPr>
          <w:rFonts w:ascii="Arial" w:hAnsi="Arial" w:cs="Arial"/>
          <w:sz w:val="22"/>
          <w:szCs w:val="22"/>
        </w:rPr>
        <w:t>mice</w:t>
      </w:r>
      <w:r w:rsidR="00E92406">
        <w:rPr>
          <w:rFonts w:ascii="Arial" w:hAnsi="Arial" w:cs="Arial"/>
          <w:sz w:val="22"/>
          <w:szCs w:val="22"/>
        </w:rPr>
        <w:t xml:space="preserve"> for all experiments.  Our previous work </w:t>
      </w:r>
      <w:r w:rsidR="003F3E39" w:rsidRPr="003F3E39">
        <w:rPr>
          <w:rFonts w:ascii="Arial" w:hAnsi="Arial" w:cs="Arial"/>
          <w:sz w:val="22"/>
          <w:szCs w:val="22"/>
        </w:rPr>
        <w:t>{Bar, 2020 #7949;Leung, 2018 #7710;Lin, 2020 #7888;Yeung, 2020 #7887}</w:t>
      </w:r>
      <w:r w:rsidR="003F3E39">
        <w:rPr>
          <w:rFonts w:ascii="Arial" w:hAnsi="Arial" w:cs="Arial"/>
          <w:sz w:val="22"/>
          <w:szCs w:val="22"/>
        </w:rPr>
        <w:t xml:space="preserve"> and that of others </w:t>
      </w:r>
      <w:r w:rsidR="003F3E39" w:rsidRPr="003F3E39">
        <w:rPr>
          <w:rFonts w:ascii="Arial" w:hAnsi="Arial" w:cs="Arial"/>
          <w:sz w:val="22"/>
          <w:szCs w:val="22"/>
        </w:rPr>
        <w:t>{</w:t>
      </w:r>
      <w:proofErr w:type="spellStart"/>
      <w:r w:rsidR="003F3E39" w:rsidRPr="003F3E39">
        <w:rPr>
          <w:rFonts w:ascii="Arial" w:hAnsi="Arial" w:cs="Arial"/>
          <w:sz w:val="22"/>
          <w:szCs w:val="22"/>
        </w:rPr>
        <w:t>Beura</w:t>
      </w:r>
      <w:proofErr w:type="spellEnd"/>
      <w:r w:rsidR="003F3E39" w:rsidRPr="003F3E39">
        <w:rPr>
          <w:rFonts w:ascii="Arial" w:hAnsi="Arial" w:cs="Arial"/>
          <w:sz w:val="22"/>
          <w:szCs w:val="22"/>
        </w:rPr>
        <w:t>, 2016 #7712;Reese, 2016 #7721;Rosshart, 2019 #7801;Rosshart, 2017 #7728}</w:t>
      </w:r>
      <w:r w:rsidR="003F3E39">
        <w:rPr>
          <w:rFonts w:ascii="Arial" w:hAnsi="Arial" w:cs="Arial"/>
          <w:sz w:val="22"/>
          <w:szCs w:val="22"/>
        </w:rPr>
        <w:t xml:space="preserve"> reviewed in </w:t>
      </w:r>
      <w:r w:rsidR="003F3E39" w:rsidRPr="003F3E39">
        <w:rPr>
          <w:rFonts w:ascii="Arial" w:hAnsi="Arial" w:cs="Arial"/>
          <w:sz w:val="22"/>
          <w:szCs w:val="22"/>
        </w:rPr>
        <w:t>{Hamilton, 2020 #7919}</w:t>
      </w:r>
      <w:r w:rsidR="003F3E39">
        <w:rPr>
          <w:rFonts w:ascii="Arial" w:hAnsi="Arial" w:cs="Arial"/>
          <w:sz w:val="22"/>
          <w:szCs w:val="22"/>
        </w:rPr>
        <w:t xml:space="preserve"> suggests that </w:t>
      </w:r>
      <w:r w:rsidR="006B4888" w:rsidRPr="004D2115">
        <w:rPr>
          <w:rFonts w:ascii="Arial" w:hAnsi="Arial" w:cs="Arial"/>
          <w:b/>
          <w:sz w:val="22"/>
          <w:szCs w:val="22"/>
        </w:rPr>
        <w:t>the single most important bridge between lab</w:t>
      </w:r>
      <w:r w:rsidR="00EB1F6A" w:rsidRPr="004D2115">
        <w:rPr>
          <w:rFonts w:ascii="Arial" w:hAnsi="Arial" w:cs="Arial"/>
          <w:b/>
          <w:sz w:val="22"/>
          <w:szCs w:val="22"/>
        </w:rPr>
        <w:t xml:space="preserve"> mice and real adult mammals goes via microbial</w:t>
      </w:r>
      <w:r w:rsidR="00E41C33">
        <w:rPr>
          <w:rFonts w:ascii="Arial" w:hAnsi="Arial" w:cs="Arial"/>
          <w:b/>
          <w:sz w:val="22"/>
          <w:szCs w:val="22"/>
        </w:rPr>
        <w:t xml:space="preserve"> and thus antigenic</w:t>
      </w:r>
      <w:r w:rsidR="00EB1F6A" w:rsidRPr="004D2115">
        <w:rPr>
          <w:rFonts w:ascii="Arial" w:hAnsi="Arial" w:cs="Arial"/>
          <w:b/>
          <w:sz w:val="22"/>
          <w:szCs w:val="22"/>
        </w:rPr>
        <w:t xml:space="preserve"> exposure</w:t>
      </w:r>
      <w:r w:rsidR="00EB1F6A">
        <w:rPr>
          <w:rFonts w:ascii="Arial" w:hAnsi="Arial" w:cs="Arial"/>
          <w:sz w:val="22"/>
          <w:szCs w:val="22"/>
        </w:rPr>
        <w:t xml:space="preserve">.   </w:t>
      </w:r>
      <w:r w:rsidR="00DF1A4F">
        <w:rPr>
          <w:rFonts w:ascii="Arial" w:hAnsi="Arial" w:cs="Arial"/>
          <w:sz w:val="22"/>
          <w:szCs w:val="22"/>
        </w:rPr>
        <w:t xml:space="preserve">For example, providing </w:t>
      </w:r>
      <w:r w:rsidR="00E41C33">
        <w:rPr>
          <w:rFonts w:ascii="Arial" w:hAnsi="Arial" w:cs="Arial"/>
          <w:sz w:val="22"/>
          <w:szCs w:val="22"/>
        </w:rPr>
        <w:t>antigenic</w:t>
      </w:r>
      <w:r w:rsidR="00DF1A4F">
        <w:rPr>
          <w:rFonts w:ascii="Arial" w:hAnsi="Arial" w:cs="Arial"/>
          <w:sz w:val="22"/>
          <w:szCs w:val="22"/>
        </w:rPr>
        <w:t xml:space="preserve"> experience by co-housing lab mice with “dirty roommates” </w:t>
      </w:r>
      <w:r w:rsidR="00DF1A4F" w:rsidRPr="00DF1A4F">
        <w:rPr>
          <w:rFonts w:ascii="Arial" w:hAnsi="Arial" w:cs="Arial"/>
          <w:sz w:val="22"/>
          <w:szCs w:val="22"/>
        </w:rPr>
        <w:t>{</w:t>
      </w:r>
      <w:proofErr w:type="spellStart"/>
      <w:r w:rsidR="00DF1A4F" w:rsidRPr="00DF1A4F">
        <w:rPr>
          <w:rFonts w:ascii="Arial" w:hAnsi="Arial" w:cs="Arial"/>
          <w:sz w:val="22"/>
          <w:szCs w:val="22"/>
        </w:rPr>
        <w:t>Beura</w:t>
      </w:r>
      <w:proofErr w:type="spellEnd"/>
      <w:r w:rsidR="00DF1A4F" w:rsidRPr="00DF1A4F">
        <w:rPr>
          <w:rFonts w:ascii="Arial" w:hAnsi="Arial" w:cs="Arial"/>
          <w:sz w:val="22"/>
          <w:szCs w:val="22"/>
        </w:rPr>
        <w:t>, 2016 #7712}</w:t>
      </w:r>
      <w:r w:rsidR="00DF1A4F">
        <w:rPr>
          <w:rFonts w:ascii="Arial" w:hAnsi="Arial" w:cs="Arial"/>
          <w:sz w:val="22"/>
          <w:szCs w:val="22"/>
        </w:rPr>
        <w:t xml:space="preserve"> or</w:t>
      </w:r>
      <w:r w:rsidR="00DF1A4F" w:rsidRPr="00DF1A4F">
        <w:rPr>
          <w:rFonts w:ascii="Arial" w:hAnsi="Arial" w:cs="Arial"/>
          <w:sz w:val="22"/>
          <w:szCs w:val="22"/>
        </w:rPr>
        <w:t xml:space="preserve"> giving lab mice fecal transplants from wild mice {</w:t>
      </w:r>
      <w:proofErr w:type="spellStart"/>
      <w:r w:rsidR="00DF1A4F" w:rsidRPr="00DF1A4F">
        <w:rPr>
          <w:rFonts w:ascii="Arial" w:hAnsi="Arial" w:cs="Arial"/>
          <w:sz w:val="22"/>
          <w:szCs w:val="22"/>
        </w:rPr>
        <w:t>Rosshart</w:t>
      </w:r>
      <w:proofErr w:type="spellEnd"/>
      <w:r w:rsidR="00DF1A4F" w:rsidRPr="00DF1A4F">
        <w:rPr>
          <w:rFonts w:ascii="Arial" w:hAnsi="Arial" w:cs="Arial"/>
          <w:sz w:val="22"/>
          <w:szCs w:val="22"/>
        </w:rPr>
        <w:t>, 2017 #7728}</w:t>
      </w:r>
      <w:r w:rsidR="00DF1A4F">
        <w:rPr>
          <w:rFonts w:ascii="Arial" w:hAnsi="Arial" w:cs="Arial"/>
          <w:sz w:val="22"/>
          <w:szCs w:val="22"/>
        </w:rPr>
        <w:t xml:space="preserve"> makes their immune cell distributions better resemble</w:t>
      </w:r>
      <w:r w:rsidR="006A6EE3">
        <w:rPr>
          <w:rFonts w:ascii="Arial" w:hAnsi="Arial" w:cs="Arial"/>
          <w:sz w:val="22"/>
          <w:szCs w:val="22"/>
        </w:rPr>
        <w:t xml:space="preserve"> that of adult</w:t>
      </w:r>
      <w:r w:rsidR="00E41C33">
        <w:rPr>
          <w:rFonts w:ascii="Arial" w:hAnsi="Arial" w:cs="Arial"/>
          <w:sz w:val="22"/>
          <w:szCs w:val="22"/>
        </w:rPr>
        <w:t xml:space="preserve"> mammals and dramatically alters their susceptibility to challenge infections</w:t>
      </w:r>
      <w:r w:rsidR="00DF1A4F" w:rsidRPr="00DF1A4F">
        <w:rPr>
          <w:rFonts w:ascii="Arial" w:hAnsi="Arial" w:cs="Arial"/>
          <w:sz w:val="22"/>
          <w:szCs w:val="22"/>
        </w:rPr>
        <w:t>.</w:t>
      </w:r>
      <w:r w:rsidR="00E41C33">
        <w:rPr>
          <w:rFonts w:ascii="Arial" w:hAnsi="Arial" w:cs="Arial"/>
          <w:sz w:val="22"/>
          <w:szCs w:val="22"/>
        </w:rPr>
        <w:t xml:space="preserve"> </w:t>
      </w:r>
      <w:r w:rsidR="0003148D">
        <w:rPr>
          <w:rFonts w:ascii="Arial" w:hAnsi="Arial" w:cs="Arial"/>
          <w:sz w:val="22"/>
          <w:szCs w:val="22"/>
        </w:rPr>
        <w:t xml:space="preserve"> </w:t>
      </w:r>
      <w:r w:rsidR="0003148D" w:rsidRPr="00780789">
        <w:rPr>
          <w:rFonts w:ascii="Arial" w:hAnsi="Arial" w:cs="Arial"/>
          <w:b/>
          <w:sz w:val="22"/>
          <w:szCs w:val="22"/>
        </w:rPr>
        <w:t>One week prior to nematode inoculations, w</w:t>
      </w:r>
      <w:r w:rsidR="004D2115" w:rsidRPr="00780789">
        <w:rPr>
          <w:rFonts w:ascii="Arial" w:hAnsi="Arial" w:cs="Arial"/>
          <w:b/>
          <w:sz w:val="22"/>
          <w:szCs w:val="22"/>
        </w:rPr>
        <w:t xml:space="preserve">e will therefore </w:t>
      </w:r>
      <w:r w:rsidR="00490730">
        <w:rPr>
          <w:rFonts w:ascii="Arial" w:hAnsi="Arial" w:cs="Arial"/>
          <w:b/>
          <w:sz w:val="22"/>
          <w:szCs w:val="22"/>
        </w:rPr>
        <w:t xml:space="preserve">orally </w:t>
      </w:r>
      <w:r w:rsidR="0003148D" w:rsidRPr="00780789">
        <w:rPr>
          <w:rFonts w:ascii="Arial" w:hAnsi="Arial" w:cs="Arial"/>
          <w:b/>
          <w:sz w:val="22"/>
          <w:szCs w:val="22"/>
        </w:rPr>
        <w:t xml:space="preserve">gavage each mouse with a standardized slurry of cecal microbes </w:t>
      </w:r>
      <w:r w:rsidR="00490730" w:rsidRPr="00490730">
        <w:rPr>
          <w:rFonts w:ascii="Arial" w:hAnsi="Arial" w:cs="Arial"/>
          <w:sz w:val="22"/>
          <w:szCs w:val="22"/>
        </w:rPr>
        <w:t>(</w:t>
      </w:r>
      <w:r w:rsidR="0003148D" w:rsidRPr="00490730">
        <w:rPr>
          <w:rFonts w:ascii="Arial" w:hAnsi="Arial" w:cs="Arial"/>
          <w:sz w:val="22"/>
          <w:szCs w:val="22"/>
        </w:rPr>
        <w:t>pooled from</w:t>
      </w:r>
      <w:r w:rsidRPr="00490730">
        <w:rPr>
          <w:rFonts w:ascii="Arial" w:hAnsi="Arial" w:cs="Arial"/>
          <w:sz w:val="22"/>
          <w:szCs w:val="22"/>
        </w:rPr>
        <w:t xml:space="preserve"> 100 </w:t>
      </w:r>
      <w:r w:rsidR="00CF62FE">
        <w:rPr>
          <w:rFonts w:ascii="Arial" w:hAnsi="Arial" w:cs="Arial"/>
          <w:sz w:val="22"/>
          <w:szCs w:val="22"/>
        </w:rPr>
        <w:t xml:space="preserve">helminth-negative </w:t>
      </w:r>
      <w:r w:rsidR="0003148D" w:rsidRPr="00490730">
        <w:rPr>
          <w:rFonts w:ascii="Arial" w:hAnsi="Arial" w:cs="Arial"/>
          <w:sz w:val="22"/>
          <w:szCs w:val="22"/>
        </w:rPr>
        <w:t>mice that had been kept outdoors</w:t>
      </w:r>
      <w:r w:rsidRPr="00490730">
        <w:rPr>
          <w:rFonts w:ascii="Arial" w:hAnsi="Arial" w:cs="Arial"/>
          <w:sz w:val="22"/>
          <w:szCs w:val="22"/>
        </w:rPr>
        <w:t xml:space="preserve"> </w:t>
      </w:r>
      <w:r w:rsidR="00490730">
        <w:rPr>
          <w:rFonts w:ascii="Arial" w:hAnsi="Arial" w:cs="Arial"/>
          <w:sz w:val="22"/>
          <w:szCs w:val="22"/>
        </w:rPr>
        <w:t xml:space="preserve">for </w:t>
      </w:r>
      <w:r w:rsidR="00B25FEF">
        <w:rPr>
          <w:rFonts w:ascii="Arial" w:hAnsi="Arial" w:cs="Arial"/>
          <w:sz w:val="22"/>
          <w:szCs w:val="22"/>
        </w:rPr>
        <w:t xml:space="preserve">up to 3 months </w:t>
      </w:r>
      <w:r w:rsidR="0003148D">
        <w:rPr>
          <w:rFonts w:ascii="Arial" w:hAnsi="Arial" w:cs="Arial"/>
          <w:sz w:val="22"/>
          <w:szCs w:val="22"/>
        </w:rPr>
        <w:t xml:space="preserve">but that tested negative for over 30 mouse pathogens). </w:t>
      </w:r>
      <w:r w:rsidR="00780789">
        <w:rPr>
          <w:rFonts w:ascii="Arial" w:hAnsi="Arial" w:cs="Arial"/>
          <w:sz w:val="22"/>
          <w:szCs w:val="22"/>
        </w:rPr>
        <w:t xml:space="preserve"> We have previously found that such micr</w:t>
      </w:r>
      <w:r w:rsidR="005C434B">
        <w:rPr>
          <w:rFonts w:ascii="Arial" w:hAnsi="Arial" w:cs="Arial"/>
          <w:sz w:val="22"/>
          <w:szCs w:val="22"/>
        </w:rPr>
        <w:t xml:space="preserve">obial transplants </w:t>
      </w:r>
      <w:r w:rsidR="00A248D2">
        <w:rPr>
          <w:rFonts w:ascii="Arial" w:hAnsi="Arial" w:cs="Arial"/>
          <w:sz w:val="22"/>
          <w:szCs w:val="22"/>
        </w:rPr>
        <w:t xml:space="preserve">confer a stable, naturalized immune phenotype </w:t>
      </w:r>
      <w:r w:rsidR="00A248D2" w:rsidRPr="00A248D2">
        <w:rPr>
          <w:rFonts w:ascii="Arial" w:hAnsi="Arial" w:cs="Arial"/>
          <w:sz w:val="22"/>
          <w:szCs w:val="22"/>
        </w:rPr>
        <w:t>{Yeung, 2020 #7887}</w:t>
      </w:r>
      <w:r w:rsidR="00A248D2">
        <w:rPr>
          <w:rFonts w:ascii="Arial" w:hAnsi="Arial" w:cs="Arial"/>
          <w:sz w:val="22"/>
          <w:szCs w:val="22"/>
        </w:rPr>
        <w:t xml:space="preserve">.  We have also found that microbial exposure outdoors extends the duration of </w:t>
      </w:r>
      <w:r w:rsidR="00A248D2" w:rsidRPr="00CB1C83">
        <w:rPr>
          <w:rFonts w:ascii="Arial" w:hAnsi="Arial" w:cs="Arial"/>
          <w:i/>
          <w:sz w:val="22"/>
          <w:szCs w:val="22"/>
        </w:rPr>
        <w:t xml:space="preserve">T. </w:t>
      </w:r>
      <w:proofErr w:type="spellStart"/>
      <w:r w:rsidR="00A248D2" w:rsidRPr="00CB1C83">
        <w:rPr>
          <w:rFonts w:ascii="Arial" w:hAnsi="Arial" w:cs="Arial"/>
          <w:i/>
          <w:sz w:val="22"/>
          <w:szCs w:val="22"/>
        </w:rPr>
        <w:t>muris</w:t>
      </w:r>
      <w:proofErr w:type="spellEnd"/>
      <w:r w:rsidR="00A248D2">
        <w:rPr>
          <w:rFonts w:ascii="Arial" w:hAnsi="Arial" w:cs="Arial"/>
          <w:sz w:val="22"/>
          <w:szCs w:val="22"/>
        </w:rPr>
        <w:t xml:space="preserve"> infection, even in the host strains and at doses associated with the most acute dynamics in conventional lab housing</w:t>
      </w:r>
      <w:r w:rsidR="00A248D2" w:rsidRPr="00A248D2">
        <w:t xml:space="preserve"> </w:t>
      </w:r>
      <w:r w:rsidR="00A248D2" w:rsidRPr="00A248D2">
        <w:rPr>
          <w:rFonts w:ascii="Arial" w:hAnsi="Arial" w:cs="Arial"/>
          <w:sz w:val="22"/>
          <w:szCs w:val="22"/>
        </w:rPr>
        <w:t>{Leung, 2018 #7710}</w:t>
      </w:r>
      <w:r w:rsidR="00E77025">
        <w:rPr>
          <w:rFonts w:ascii="Arial" w:hAnsi="Arial" w:cs="Arial"/>
          <w:sz w:val="22"/>
          <w:szCs w:val="22"/>
        </w:rPr>
        <w:t>.</w:t>
      </w:r>
      <w:r w:rsidR="00CB1C83">
        <w:rPr>
          <w:rFonts w:ascii="Arial" w:hAnsi="Arial" w:cs="Arial"/>
          <w:sz w:val="22"/>
          <w:szCs w:val="22"/>
        </w:rPr>
        <w:t xml:space="preserve"> </w:t>
      </w:r>
      <w:r w:rsidR="00CB1C83" w:rsidRPr="00CB1C83">
        <w:rPr>
          <w:rFonts w:ascii="Arial" w:hAnsi="Arial" w:cs="Arial"/>
          <w:sz w:val="22"/>
          <w:szCs w:val="22"/>
          <w:highlight w:val="cyan"/>
        </w:rPr>
        <w:t>FIG?</w:t>
      </w:r>
      <w:r w:rsidR="005C434B">
        <w:rPr>
          <w:rFonts w:ascii="Arial" w:hAnsi="Arial" w:cs="Arial"/>
          <w:sz w:val="22"/>
          <w:szCs w:val="22"/>
        </w:rPr>
        <w:t xml:space="preserve"> </w:t>
      </w:r>
      <w:r w:rsidR="0003148D">
        <w:rPr>
          <w:rFonts w:ascii="Arial" w:hAnsi="Arial" w:cs="Arial"/>
          <w:sz w:val="22"/>
          <w:szCs w:val="22"/>
        </w:rPr>
        <w:t xml:space="preserve"> </w:t>
      </w:r>
      <w:r w:rsidR="00EB1F6A">
        <w:rPr>
          <w:rFonts w:ascii="Arial" w:hAnsi="Arial" w:cs="Arial"/>
          <w:sz w:val="22"/>
          <w:szCs w:val="22"/>
        </w:rPr>
        <w:t xml:space="preserve">Thus, although dose-dependent susceptibility of C57BL/6, BALB/c, B10.BR and AKR mice </w:t>
      </w:r>
      <w:r w:rsidR="00CB1C83">
        <w:rPr>
          <w:rFonts w:ascii="Arial" w:hAnsi="Arial" w:cs="Arial"/>
          <w:sz w:val="22"/>
          <w:szCs w:val="22"/>
        </w:rPr>
        <w:t xml:space="preserve">to </w:t>
      </w:r>
      <w:r w:rsidR="00CB1C83" w:rsidRPr="00CB1C83">
        <w:rPr>
          <w:rFonts w:ascii="Arial" w:hAnsi="Arial" w:cs="Arial"/>
          <w:i/>
          <w:sz w:val="22"/>
          <w:szCs w:val="22"/>
        </w:rPr>
        <w:t xml:space="preserve">T. </w:t>
      </w:r>
      <w:proofErr w:type="spellStart"/>
      <w:r w:rsidR="00CB1C83" w:rsidRPr="00CB1C83">
        <w:rPr>
          <w:rFonts w:ascii="Arial" w:hAnsi="Arial" w:cs="Arial"/>
          <w:i/>
          <w:sz w:val="22"/>
          <w:szCs w:val="22"/>
        </w:rPr>
        <w:t>muris</w:t>
      </w:r>
      <w:proofErr w:type="spellEnd"/>
      <w:r w:rsidR="00CB1C83">
        <w:rPr>
          <w:rFonts w:ascii="Arial" w:hAnsi="Arial" w:cs="Arial"/>
          <w:sz w:val="22"/>
          <w:szCs w:val="22"/>
        </w:rPr>
        <w:t xml:space="preserve"> </w:t>
      </w:r>
      <w:r w:rsidR="00EB1F6A">
        <w:rPr>
          <w:rFonts w:ascii="Arial" w:hAnsi="Arial" w:cs="Arial"/>
          <w:sz w:val="22"/>
          <w:szCs w:val="22"/>
        </w:rPr>
        <w:t>has been described</w:t>
      </w:r>
      <w:r w:rsidR="00E77025">
        <w:rPr>
          <w:rFonts w:ascii="Arial" w:hAnsi="Arial" w:cs="Arial"/>
          <w:sz w:val="22"/>
          <w:szCs w:val="22"/>
        </w:rPr>
        <w:t xml:space="preserve"> in the lab</w:t>
      </w:r>
      <w:r w:rsidR="00EB1F6A">
        <w:rPr>
          <w:rFonts w:ascii="Arial" w:hAnsi="Arial" w:cs="Arial"/>
          <w:sz w:val="22"/>
          <w:szCs w:val="22"/>
        </w:rPr>
        <w:t xml:space="preserve"> </w:t>
      </w:r>
      <w:r w:rsidR="00EB1F6A">
        <w:rPr>
          <w:rFonts w:ascii="Arial" w:hAnsi="Arial" w:cs="Arial"/>
          <w:sz w:val="22"/>
          <w:szCs w:val="22"/>
          <w:lang w:val="en-GB"/>
        </w:rPr>
        <w:t>{Hurst, 2013 #7679;Klementowicz, 2012 #7672}</w:t>
      </w:r>
      <w:r w:rsidR="00CB1C83">
        <w:rPr>
          <w:rFonts w:ascii="Arial" w:hAnsi="Arial" w:cs="Arial"/>
          <w:sz w:val="22"/>
          <w:szCs w:val="22"/>
          <w:lang w:val="en-GB"/>
        </w:rPr>
        <w:t xml:space="preserve"> we expect</w:t>
      </w:r>
      <w:r w:rsidR="00DF02B8">
        <w:rPr>
          <w:rFonts w:ascii="Arial" w:hAnsi="Arial" w:cs="Arial"/>
          <w:sz w:val="22"/>
          <w:szCs w:val="22"/>
          <w:lang w:val="en-GB"/>
        </w:rPr>
        <w:t xml:space="preserve"> our</w:t>
      </w:r>
      <w:r w:rsidR="00CB1C83">
        <w:rPr>
          <w:rFonts w:ascii="Arial" w:hAnsi="Arial" w:cs="Arial"/>
          <w:sz w:val="22"/>
          <w:szCs w:val="22"/>
          <w:lang w:val="en-GB"/>
        </w:rPr>
        <w:t xml:space="preserve"> </w:t>
      </w:r>
      <w:r w:rsidR="00DF02B8">
        <w:rPr>
          <w:rFonts w:ascii="Arial" w:hAnsi="Arial" w:cs="Arial"/>
          <w:b/>
          <w:i/>
          <w:sz w:val="22"/>
          <w:szCs w:val="22"/>
          <w:lang w:val="en-GB"/>
        </w:rPr>
        <w:t>G</w:t>
      </w:r>
      <w:r w:rsidR="00DF02B8">
        <w:rPr>
          <w:rFonts w:ascii="Arial" w:hAnsi="Arial" w:cs="Arial"/>
          <w:b/>
          <w:i/>
          <w:sz w:val="22"/>
          <w:szCs w:val="22"/>
          <w:vertAlign w:val="subscript"/>
          <w:lang w:val="en-GB"/>
        </w:rPr>
        <w:t xml:space="preserve">H </w:t>
      </w:r>
      <w:r w:rsidR="00DF02B8">
        <w:rPr>
          <w:rFonts w:ascii="Arial" w:hAnsi="Arial" w:cs="Arial"/>
          <w:b/>
          <w:i/>
          <w:sz w:val="22"/>
          <w:szCs w:val="22"/>
        </w:rPr>
        <w:t xml:space="preserve">x dose </w:t>
      </w:r>
      <w:r w:rsidR="00E77025">
        <w:rPr>
          <w:rFonts w:ascii="Arial" w:hAnsi="Arial" w:cs="Arial"/>
          <w:sz w:val="22"/>
          <w:szCs w:val="22"/>
        </w:rPr>
        <w:t>data</w:t>
      </w:r>
      <w:r w:rsidR="00DF02B8">
        <w:rPr>
          <w:rFonts w:ascii="Arial" w:hAnsi="Arial" w:cs="Arial"/>
          <w:sz w:val="22"/>
          <w:szCs w:val="22"/>
        </w:rPr>
        <w:t xml:space="preserve"> to reflect microbe-dependent shifts in immune responses and extended durations of infection.</w:t>
      </w:r>
    </w:p>
    <w:p w14:paraId="3BCEFDFB" w14:textId="77777777" w:rsidR="00BB5019" w:rsidRDefault="00BB5019" w:rsidP="00423A33">
      <w:pPr>
        <w:jc w:val="both"/>
        <w:rPr>
          <w:rFonts w:ascii="Arial" w:hAnsi="Arial" w:cs="Arial"/>
          <w:sz w:val="22"/>
          <w:szCs w:val="22"/>
        </w:rPr>
      </w:pPr>
    </w:p>
    <w:p w14:paraId="4D4CC7F8" w14:textId="27E94B02" w:rsidR="00423A33" w:rsidRPr="00BB5019" w:rsidRDefault="00DF02B8" w:rsidP="00423A33">
      <w:pPr>
        <w:jc w:val="both"/>
        <w:rPr>
          <w:rFonts w:ascii="Arial" w:hAnsi="Arial" w:cs="Arial"/>
          <w:sz w:val="22"/>
          <w:szCs w:val="22"/>
        </w:rPr>
      </w:pPr>
      <w:r>
        <w:rPr>
          <w:rFonts w:ascii="Arial" w:hAnsi="Arial" w:cs="Arial"/>
          <w:sz w:val="22"/>
          <w:szCs w:val="22"/>
        </w:rPr>
        <w:t xml:space="preserve">A further refinement will concern the array of </w:t>
      </w:r>
      <w:r w:rsidR="0000373E">
        <w:rPr>
          <w:rFonts w:ascii="Arial" w:hAnsi="Arial" w:cs="Arial"/>
          <w:sz w:val="22"/>
          <w:szCs w:val="22"/>
        </w:rPr>
        <w:t xml:space="preserve">doses of </w:t>
      </w:r>
      <w:r w:rsidR="0000373E" w:rsidRPr="0000373E">
        <w:rPr>
          <w:rFonts w:ascii="Arial" w:hAnsi="Arial" w:cs="Arial"/>
          <w:i/>
          <w:sz w:val="22"/>
          <w:szCs w:val="22"/>
        </w:rPr>
        <w:t xml:space="preserve">T. </w:t>
      </w:r>
      <w:proofErr w:type="spellStart"/>
      <w:r w:rsidR="0000373E" w:rsidRPr="0000373E">
        <w:rPr>
          <w:rFonts w:ascii="Arial" w:hAnsi="Arial" w:cs="Arial"/>
          <w:i/>
          <w:sz w:val="22"/>
          <w:szCs w:val="22"/>
        </w:rPr>
        <w:t>muris</w:t>
      </w:r>
      <w:proofErr w:type="spellEnd"/>
      <w:r w:rsidR="0000373E">
        <w:rPr>
          <w:rFonts w:ascii="Arial" w:hAnsi="Arial" w:cs="Arial"/>
          <w:sz w:val="22"/>
          <w:szCs w:val="22"/>
        </w:rPr>
        <w:t xml:space="preserve">.  </w:t>
      </w:r>
      <w:r w:rsidR="00423A33">
        <w:rPr>
          <w:rFonts w:ascii="Arial" w:hAnsi="Arial" w:cs="Arial"/>
          <w:sz w:val="22"/>
          <w:szCs w:val="22"/>
        </w:rPr>
        <w:t>Because we are interested in the feedbacks that drive switchlike system-level behavior (toggling between Th1 and Th2 dominance) and in</w:t>
      </w:r>
      <w:r w:rsidR="00423A33">
        <w:rPr>
          <w:rFonts w:ascii="Arial" w:hAnsi="Arial" w:cs="Arial"/>
          <w:b/>
          <w:sz w:val="22"/>
          <w:szCs w:val="22"/>
        </w:rPr>
        <w:t xml:space="preserve"> </w:t>
      </w:r>
      <w:r w:rsidR="00423A33" w:rsidRPr="00016A23">
        <w:rPr>
          <w:rFonts w:ascii="Arial" w:hAnsi="Arial" w:cs="Arial"/>
          <w:b/>
          <w:sz w:val="22"/>
          <w:szCs w:val="22"/>
        </w:rPr>
        <w:t>identifying any host-strain dependent tipping points</w:t>
      </w:r>
      <w:r w:rsidR="00423A33">
        <w:rPr>
          <w:rFonts w:ascii="Arial" w:hAnsi="Arial" w:cs="Arial"/>
          <w:sz w:val="22"/>
          <w:szCs w:val="22"/>
        </w:rPr>
        <w:t xml:space="preserve">, we must </w:t>
      </w:r>
      <w:r w:rsidR="0000373E">
        <w:rPr>
          <w:rFonts w:ascii="Arial" w:hAnsi="Arial" w:cs="Arial"/>
          <w:sz w:val="22"/>
          <w:szCs w:val="22"/>
        </w:rPr>
        <w:t xml:space="preserve">ultimately </w:t>
      </w:r>
      <w:r w:rsidR="00423A33">
        <w:rPr>
          <w:rFonts w:ascii="Arial" w:hAnsi="Arial" w:cs="Arial"/>
          <w:sz w:val="22"/>
          <w:szCs w:val="22"/>
        </w:rPr>
        <w:t xml:space="preserve">expose each host genotype to finer-scale variation in dose than has been previously undertaken.   </w:t>
      </w:r>
      <w:r w:rsidR="00CF62FE">
        <w:rPr>
          <w:rFonts w:ascii="Arial" w:hAnsi="Arial" w:cs="Arial"/>
          <w:sz w:val="22"/>
          <w:szCs w:val="22"/>
        </w:rPr>
        <w:t>For our initial round of experiments, t</w:t>
      </w:r>
      <w:r w:rsidR="00423A33">
        <w:rPr>
          <w:rFonts w:ascii="Arial" w:hAnsi="Arial" w:cs="Arial"/>
          <w:sz w:val="22"/>
          <w:szCs w:val="22"/>
        </w:rPr>
        <w:t xml:space="preserve">he doses of </w:t>
      </w:r>
      <w:r w:rsidR="00423A33">
        <w:rPr>
          <w:rFonts w:ascii="Arial" w:hAnsi="Arial" w:cs="Arial"/>
          <w:i/>
          <w:sz w:val="22"/>
          <w:szCs w:val="22"/>
        </w:rPr>
        <w:t xml:space="preserve">T. </w:t>
      </w:r>
      <w:proofErr w:type="spellStart"/>
      <w:r w:rsidR="00423A33">
        <w:rPr>
          <w:rFonts w:ascii="Arial" w:hAnsi="Arial" w:cs="Arial"/>
          <w:i/>
          <w:sz w:val="22"/>
          <w:szCs w:val="22"/>
        </w:rPr>
        <w:t>muris</w:t>
      </w:r>
      <w:proofErr w:type="spellEnd"/>
      <w:r w:rsidR="00423A33">
        <w:rPr>
          <w:rFonts w:ascii="Arial" w:hAnsi="Arial" w:cs="Arial"/>
          <w:sz w:val="22"/>
          <w:szCs w:val="22"/>
        </w:rPr>
        <w:t xml:space="preserve"> that we will deploy, all via oral gavage (as in our previous work {</w:t>
      </w:r>
      <w:proofErr w:type="spellStart"/>
      <w:r w:rsidR="00423A33">
        <w:rPr>
          <w:rFonts w:ascii="Arial" w:hAnsi="Arial" w:cs="Arial"/>
          <w:sz w:val="22"/>
          <w:szCs w:val="22"/>
        </w:rPr>
        <w:t>Budischak</w:t>
      </w:r>
      <w:proofErr w:type="spellEnd"/>
      <w:r w:rsidR="00423A33">
        <w:rPr>
          <w:rFonts w:ascii="Arial" w:hAnsi="Arial" w:cs="Arial"/>
          <w:sz w:val="22"/>
          <w:szCs w:val="22"/>
        </w:rPr>
        <w:t xml:space="preserve">, 2018 #7744;Leung, 2018 #7710}), are: </w:t>
      </w:r>
      <w:r w:rsidR="00EF1107">
        <w:rPr>
          <w:rFonts w:ascii="Arial" w:hAnsi="Arial" w:cs="Arial"/>
          <w:sz w:val="22"/>
          <w:szCs w:val="22"/>
        </w:rPr>
        <w:t xml:space="preserve">20, 40, and 200 embryonated eggs per mouse.  </w:t>
      </w:r>
      <w:r w:rsidR="0033401C">
        <w:rPr>
          <w:rFonts w:ascii="Arial" w:hAnsi="Arial" w:cs="Arial"/>
          <w:sz w:val="22"/>
          <w:szCs w:val="22"/>
        </w:rPr>
        <w:t xml:space="preserve">This relatively limited dose range will allow us to study all 4 host strains and both sexes, to establish immune and parasite dynamics of the </w:t>
      </w:r>
      <w:r w:rsidR="0033401C">
        <w:rPr>
          <w:rFonts w:ascii="Arial" w:hAnsi="Arial" w:cs="Arial"/>
          <w:b/>
          <w:i/>
          <w:sz w:val="22"/>
          <w:szCs w:val="22"/>
          <w:lang w:val="en-GB"/>
        </w:rPr>
        <w:t>G</w:t>
      </w:r>
      <w:r w:rsidR="0033401C">
        <w:rPr>
          <w:rFonts w:ascii="Arial" w:hAnsi="Arial" w:cs="Arial"/>
          <w:b/>
          <w:i/>
          <w:sz w:val="22"/>
          <w:szCs w:val="22"/>
          <w:vertAlign w:val="subscript"/>
          <w:lang w:val="en-GB"/>
        </w:rPr>
        <w:t xml:space="preserve">H </w:t>
      </w:r>
      <w:r w:rsidR="0033401C">
        <w:rPr>
          <w:rFonts w:ascii="Arial" w:hAnsi="Arial" w:cs="Arial"/>
          <w:b/>
          <w:i/>
          <w:sz w:val="22"/>
          <w:szCs w:val="22"/>
        </w:rPr>
        <w:t xml:space="preserve">x dose </w:t>
      </w:r>
      <w:r w:rsidR="0033401C">
        <w:rPr>
          <w:rFonts w:ascii="Arial" w:hAnsi="Arial" w:cs="Arial"/>
          <w:sz w:val="22"/>
          <w:szCs w:val="22"/>
        </w:rPr>
        <w:t xml:space="preserve">comparisons </w:t>
      </w:r>
      <w:r w:rsidR="003A58CA">
        <w:rPr>
          <w:rFonts w:ascii="Arial" w:hAnsi="Arial" w:cs="Arial"/>
          <w:sz w:val="22"/>
          <w:szCs w:val="22"/>
        </w:rPr>
        <w:t xml:space="preserve">in the presence of diverse gut microbes. </w:t>
      </w:r>
      <w:ins w:id="366" w:author="Clay Cressler" w:date="2020-10-12T23:56:00Z">
        <w:r w:rsidR="00A4546A">
          <w:rPr>
            <w:rFonts w:ascii="Arial" w:hAnsi="Arial" w:cs="Arial"/>
            <w:sz w:val="22"/>
            <w:szCs w:val="22"/>
          </w:rPr>
          <w:t xml:space="preserve">This variation can immediately help to identify whether the system is better characterized by </w:t>
        </w:r>
      </w:ins>
      <w:ins w:id="367" w:author="Clay Cressler" w:date="2020-10-12T23:57:00Z">
        <w:r w:rsidR="00A4546A">
          <w:rPr>
            <w:rFonts w:ascii="Arial" w:hAnsi="Arial" w:cs="Arial"/>
            <w:sz w:val="22"/>
            <w:szCs w:val="22"/>
          </w:rPr>
          <w:t xml:space="preserve">Fig. 2B (suggesting strong negative feedbacks), or Fig. 3B (suggesting strong positive feedbacks). While we expect strong positive feedbacks based on the foregoing discussion, more critical is to </w:t>
        </w:r>
        <w:r w:rsidR="001403CB">
          <w:rPr>
            <w:rFonts w:ascii="Arial" w:hAnsi="Arial" w:cs="Arial"/>
            <w:sz w:val="22"/>
            <w:szCs w:val="22"/>
          </w:rPr>
          <w:t xml:space="preserve">identify the </w:t>
        </w:r>
        <w:r w:rsidR="001403CB">
          <w:rPr>
            <w:rFonts w:ascii="Arial" w:hAnsi="Arial" w:cs="Arial"/>
            <w:i/>
            <w:iCs/>
            <w:sz w:val="22"/>
            <w:szCs w:val="22"/>
          </w:rPr>
          <w:t xml:space="preserve">processes that are </w:t>
        </w:r>
      </w:ins>
      <w:ins w:id="368" w:author="Clay Cressler" w:date="2020-10-12T23:58:00Z">
        <w:r w:rsidR="001403CB">
          <w:rPr>
            <w:rFonts w:ascii="Arial" w:hAnsi="Arial" w:cs="Arial"/>
            <w:i/>
            <w:iCs/>
            <w:sz w:val="22"/>
            <w:szCs w:val="22"/>
          </w:rPr>
          <w:t>driving system dynamics.</w:t>
        </w:r>
      </w:ins>
      <w:r w:rsidR="003A58CA">
        <w:rPr>
          <w:rFonts w:ascii="Arial" w:hAnsi="Arial" w:cs="Arial"/>
          <w:sz w:val="22"/>
          <w:szCs w:val="22"/>
        </w:rPr>
        <w:t xml:space="preserve"> </w:t>
      </w:r>
      <w:ins w:id="369" w:author="Clay Cressler" w:date="2020-10-12T23:58:00Z">
        <w:r w:rsidR="001403CB">
          <w:rPr>
            <w:rFonts w:ascii="Arial" w:hAnsi="Arial" w:cs="Arial"/>
            <w:sz w:val="22"/>
            <w:szCs w:val="22"/>
          </w:rPr>
          <w:t xml:space="preserve">If we find evidence for tipping point behavior as in Fig. 3C, </w:t>
        </w:r>
      </w:ins>
      <w:del w:id="370" w:author="Clay Cressler" w:date="2020-10-12T23:58:00Z">
        <w:r w:rsidR="003A58CA" w:rsidDel="001403CB">
          <w:rPr>
            <w:rFonts w:ascii="Arial" w:hAnsi="Arial" w:cs="Arial"/>
            <w:sz w:val="22"/>
            <w:szCs w:val="22"/>
          </w:rPr>
          <w:delText>W</w:delText>
        </w:r>
      </w:del>
      <w:ins w:id="371" w:author="Clay Cressler" w:date="2020-10-12T23:58:00Z">
        <w:r w:rsidR="001403CB">
          <w:rPr>
            <w:rFonts w:ascii="Arial" w:hAnsi="Arial" w:cs="Arial"/>
            <w:sz w:val="22"/>
            <w:szCs w:val="22"/>
          </w:rPr>
          <w:t>w</w:t>
        </w:r>
      </w:ins>
      <w:r w:rsidR="003A58CA">
        <w:rPr>
          <w:rFonts w:ascii="Arial" w:hAnsi="Arial" w:cs="Arial"/>
          <w:sz w:val="22"/>
          <w:szCs w:val="22"/>
        </w:rPr>
        <w:t xml:space="preserve">e will identify </w:t>
      </w:r>
      <w:commentRangeStart w:id="372"/>
      <w:r w:rsidR="003A58CA">
        <w:rPr>
          <w:rFonts w:ascii="Arial" w:hAnsi="Arial" w:cs="Arial"/>
          <w:sz w:val="22"/>
          <w:szCs w:val="22"/>
        </w:rPr>
        <w:t xml:space="preserve">the most interesting </w:t>
      </w:r>
      <w:r w:rsidR="00C277C4">
        <w:rPr>
          <w:rFonts w:ascii="Arial" w:hAnsi="Arial" w:cs="Arial"/>
          <w:sz w:val="22"/>
          <w:szCs w:val="22"/>
        </w:rPr>
        <w:t>subset</w:t>
      </w:r>
      <w:commentRangeEnd w:id="372"/>
      <w:r w:rsidR="00C277C4">
        <w:rPr>
          <w:rStyle w:val="CommentReference"/>
        </w:rPr>
        <w:commentReference w:id="372"/>
      </w:r>
      <w:r w:rsidR="00C277C4">
        <w:rPr>
          <w:rFonts w:ascii="Arial" w:hAnsi="Arial" w:cs="Arial"/>
          <w:sz w:val="22"/>
          <w:szCs w:val="22"/>
        </w:rPr>
        <w:t xml:space="preserve"> of </w:t>
      </w:r>
      <w:r w:rsidR="003A58CA">
        <w:rPr>
          <w:rFonts w:ascii="Arial" w:hAnsi="Arial" w:cs="Arial"/>
          <w:sz w:val="22"/>
          <w:szCs w:val="22"/>
        </w:rPr>
        <w:t xml:space="preserve">host strains and sexes for follow-up experiments, where we will use a broader dose ranges such as </w:t>
      </w:r>
      <w:r w:rsidR="00423A33">
        <w:rPr>
          <w:rFonts w:ascii="Arial" w:hAnsi="Arial" w:cs="Arial"/>
          <w:sz w:val="22"/>
          <w:szCs w:val="22"/>
        </w:rPr>
        <w:t>10,  20, 40, 100, 200, and 400 embryonated eggs</w:t>
      </w:r>
      <w:r w:rsidR="003A58CA">
        <w:rPr>
          <w:rFonts w:ascii="Arial" w:hAnsi="Arial" w:cs="Arial"/>
          <w:sz w:val="22"/>
          <w:szCs w:val="22"/>
        </w:rPr>
        <w:t xml:space="preserve"> per mouse</w:t>
      </w:r>
      <w:r w:rsidR="00423A33">
        <w:rPr>
          <w:rFonts w:ascii="Arial" w:hAnsi="Arial" w:cs="Arial"/>
          <w:sz w:val="22"/>
          <w:szCs w:val="22"/>
        </w:rPr>
        <w:t xml:space="preserve">. </w:t>
      </w:r>
      <w:r w:rsidR="003A58CA">
        <w:rPr>
          <w:rFonts w:ascii="Arial" w:hAnsi="Arial" w:cs="Arial"/>
          <w:sz w:val="22"/>
          <w:szCs w:val="22"/>
        </w:rPr>
        <w:t xml:space="preserve"> </w:t>
      </w:r>
      <w:r w:rsidR="00423A33">
        <w:rPr>
          <w:rFonts w:ascii="Arial" w:hAnsi="Arial" w:cs="Arial"/>
          <w:sz w:val="22"/>
          <w:szCs w:val="22"/>
        </w:rPr>
        <w:t xml:space="preserve">This broadens and more finely divides the range used in past experiments (which often compared 40 vs either 200 or 400; </w:t>
      </w:r>
      <w:r w:rsidR="00423A33">
        <w:rPr>
          <w:rFonts w:ascii="Arial" w:hAnsi="Arial" w:cs="Arial"/>
          <w:sz w:val="22"/>
          <w:szCs w:val="22"/>
          <w:lang w:val="en-GB"/>
        </w:rPr>
        <w:t>{Hurst, 2013 #7679;Klementowicz, 2012 #7672}</w:t>
      </w:r>
      <w:r w:rsidR="00423A33">
        <w:rPr>
          <w:rFonts w:ascii="Arial" w:hAnsi="Arial" w:cs="Arial"/>
          <w:sz w:val="22"/>
          <w:szCs w:val="22"/>
        </w:rPr>
        <w:t xml:space="preserve">). </w:t>
      </w:r>
      <w:del w:id="373" w:author="Clay Cressler" w:date="2020-10-12T23:58:00Z">
        <w:r w:rsidR="00423A33" w:rsidDel="001403CB">
          <w:rPr>
            <w:rFonts w:ascii="Arial" w:hAnsi="Arial" w:cs="Arial"/>
            <w:sz w:val="22"/>
            <w:szCs w:val="22"/>
          </w:rPr>
          <w:delText xml:space="preserve"> </w:delText>
        </w:r>
      </w:del>
      <w:r w:rsidR="00423A33">
        <w:rPr>
          <w:rFonts w:ascii="Arial" w:hAnsi="Arial" w:cs="Arial"/>
          <w:sz w:val="22"/>
          <w:szCs w:val="22"/>
          <w:lang w:val="en-GB"/>
        </w:rPr>
        <w:t xml:space="preserve">We expect that </w:t>
      </w:r>
      <w:r w:rsidR="003A58CA">
        <w:rPr>
          <w:rFonts w:ascii="Arial" w:hAnsi="Arial" w:cs="Arial"/>
          <w:sz w:val="22"/>
          <w:szCs w:val="22"/>
          <w:lang w:val="en-GB"/>
        </w:rPr>
        <w:t xml:space="preserve">together, </w:t>
      </w:r>
      <w:r w:rsidR="00423A33">
        <w:rPr>
          <w:rFonts w:ascii="Arial" w:hAnsi="Arial" w:cs="Arial"/>
          <w:sz w:val="22"/>
          <w:szCs w:val="22"/>
          <w:lang w:val="en-GB"/>
        </w:rPr>
        <w:t xml:space="preserve">these experiments may reveal a refined dose range relevant to the tipping points of each strain.  For example, one strain may tip to chronicity below a dose of 100 eggs, while another may only tip to chronicity below a dose of 20 eggs.  </w:t>
      </w:r>
      <w:del w:id="374" w:author="Clay Cressler" w:date="2020-10-13T00:02:00Z">
        <w:r w:rsidR="003A58CA" w:rsidDel="001403CB">
          <w:rPr>
            <w:rFonts w:ascii="Arial" w:hAnsi="Arial" w:cs="Arial"/>
            <w:sz w:val="22"/>
            <w:szCs w:val="22"/>
            <w:lang w:val="en-GB"/>
          </w:rPr>
          <w:delText>Ultimately, we will</w:delText>
        </w:r>
        <w:r w:rsidR="00423A33" w:rsidDel="001403CB">
          <w:rPr>
            <w:rFonts w:ascii="Arial" w:hAnsi="Arial" w:cs="Arial"/>
            <w:sz w:val="22"/>
            <w:szCs w:val="22"/>
            <w:lang w:val="en-GB"/>
          </w:rPr>
          <w:delText xml:space="preserve"> conduct follow-up experiments that more finely divide the large dose gaps around the strain-specific tipping point.  </w:delText>
        </w:r>
        <w:r w:rsidR="004901F7" w:rsidDel="001403CB">
          <w:rPr>
            <w:rFonts w:ascii="Arial" w:hAnsi="Arial" w:cs="Arial"/>
            <w:sz w:val="22"/>
            <w:szCs w:val="22"/>
          </w:rPr>
          <w:delText xml:space="preserve">We chose to manipulate dose (number of inoculating eggs) rather than parasite strain (e.g., {Bellaby, 1996 #7868;Bellaby, 1995 #7869;Koyama, 1996 #7843}, comparing </w:delText>
        </w:r>
        <w:r w:rsidR="004901F7" w:rsidRPr="004901F7" w:rsidDel="001403CB">
          <w:rPr>
            <w:rFonts w:ascii="Arial" w:hAnsi="Arial" w:cs="Arial"/>
            <w:b/>
            <w:sz w:val="22"/>
            <w:szCs w:val="22"/>
          </w:rPr>
          <w:delText>E</w:delText>
        </w:r>
        <w:r w:rsidR="004901F7" w:rsidDel="001403CB">
          <w:rPr>
            <w:rFonts w:ascii="Arial" w:hAnsi="Arial" w:cs="Arial"/>
            <w:sz w:val="22"/>
            <w:szCs w:val="22"/>
          </w:rPr>
          <w:delText xml:space="preserve">dinburgh, </w:delText>
        </w:r>
        <w:r w:rsidR="004901F7" w:rsidRPr="004901F7" w:rsidDel="001403CB">
          <w:rPr>
            <w:rFonts w:ascii="Arial" w:hAnsi="Arial" w:cs="Arial"/>
            <w:b/>
            <w:sz w:val="22"/>
            <w:szCs w:val="22"/>
          </w:rPr>
          <w:delText>J</w:delText>
        </w:r>
        <w:r w:rsidR="004901F7" w:rsidDel="001403CB">
          <w:rPr>
            <w:rFonts w:ascii="Arial" w:hAnsi="Arial" w:cs="Arial"/>
            <w:sz w:val="22"/>
            <w:szCs w:val="22"/>
          </w:rPr>
          <w:delText xml:space="preserve">apan, and </w:delText>
        </w:r>
        <w:r w:rsidR="004901F7" w:rsidRPr="004901F7" w:rsidDel="001403CB">
          <w:rPr>
            <w:rFonts w:ascii="Arial" w:hAnsi="Arial" w:cs="Arial"/>
            <w:b/>
            <w:sz w:val="22"/>
            <w:szCs w:val="22"/>
          </w:rPr>
          <w:delText>S</w:delText>
        </w:r>
        <w:r w:rsidR="004901F7" w:rsidDel="001403CB">
          <w:rPr>
            <w:rFonts w:ascii="Arial" w:hAnsi="Arial" w:cs="Arial"/>
            <w:sz w:val="22"/>
            <w:szCs w:val="22"/>
          </w:rPr>
          <w:delText>obreda isolates) so that we could exert greater experimental control over the extent of immune activation.</w:delText>
        </w:r>
      </w:del>
      <w:commentRangeStart w:id="375"/>
      <w:commentRangeEnd w:id="375"/>
      <w:r w:rsidR="001403CB">
        <w:rPr>
          <w:rStyle w:val="CommentReference"/>
        </w:rPr>
        <w:commentReference w:id="375"/>
      </w:r>
    </w:p>
    <w:p w14:paraId="15A05588" w14:textId="77777777" w:rsidR="00423A33" w:rsidRDefault="00423A33" w:rsidP="00423A33">
      <w:pPr>
        <w:jc w:val="both"/>
        <w:rPr>
          <w:rFonts w:ascii="Arial" w:hAnsi="Arial" w:cs="Arial"/>
          <w:sz w:val="22"/>
          <w:szCs w:val="22"/>
        </w:rPr>
      </w:pPr>
    </w:p>
    <w:p w14:paraId="0AEF0C1D" w14:textId="42FDED1E" w:rsidR="00DE6DC2" w:rsidRPr="009D6B7B" w:rsidRDefault="00423A33" w:rsidP="00423A33">
      <w:pPr>
        <w:jc w:val="both"/>
        <w:rPr>
          <w:rFonts w:ascii="Arial" w:hAnsi="Arial" w:cs="Arial"/>
          <w:sz w:val="22"/>
          <w:szCs w:val="22"/>
        </w:rPr>
      </w:pPr>
      <w:r>
        <w:rPr>
          <w:rFonts w:ascii="Arial" w:hAnsi="Arial" w:cs="Arial"/>
          <w:sz w:val="22"/>
          <w:szCs w:val="22"/>
        </w:rPr>
        <w:t xml:space="preserve">We will use 20 adult mice per sex per </w:t>
      </w:r>
      <w:r>
        <w:rPr>
          <w:rFonts w:ascii="Arial" w:hAnsi="Arial" w:cs="Arial"/>
          <w:b/>
          <w:i/>
          <w:sz w:val="22"/>
          <w:szCs w:val="22"/>
          <w:lang w:val="en-GB"/>
        </w:rPr>
        <w:t>G</w:t>
      </w:r>
      <w:r>
        <w:rPr>
          <w:rFonts w:ascii="Arial" w:hAnsi="Arial" w:cs="Arial"/>
          <w:b/>
          <w:i/>
          <w:sz w:val="22"/>
          <w:szCs w:val="22"/>
          <w:vertAlign w:val="subscript"/>
          <w:lang w:val="en-GB"/>
        </w:rPr>
        <w:t xml:space="preserve">H </w:t>
      </w:r>
      <w:r>
        <w:rPr>
          <w:rFonts w:ascii="Arial" w:hAnsi="Arial" w:cs="Arial"/>
          <w:b/>
          <w:i/>
          <w:sz w:val="22"/>
          <w:szCs w:val="22"/>
        </w:rPr>
        <w:t>x dose</w:t>
      </w:r>
      <w:r>
        <w:rPr>
          <w:rFonts w:ascii="Arial" w:hAnsi="Arial" w:cs="Arial"/>
          <w:sz w:val="22"/>
          <w:szCs w:val="22"/>
        </w:rPr>
        <w:t xml:space="preserve"> combination per experiment (with 2 host strains, 1 sex and 3 dose levels per experiment, culled at 4 different time points).  We will conduct at least 2 independent experiments per strain-by-dose combination. This accords with sample sizes identified in power calculations, given the magnitude of differences among strains and within-genotype variance in </w:t>
      </w:r>
      <w:r w:rsidRPr="009D6B7B">
        <w:rPr>
          <w:rFonts w:ascii="Arial" w:hAnsi="Arial" w:cs="Arial"/>
          <w:sz w:val="22"/>
          <w:szCs w:val="22"/>
        </w:rPr>
        <w:t>immune response induction in preliminary (</w:t>
      </w:r>
      <w:r w:rsidRPr="009D6B7B">
        <w:rPr>
          <w:rFonts w:ascii="Arial" w:hAnsi="Arial" w:cs="Arial"/>
          <w:b/>
          <w:sz w:val="22"/>
          <w:szCs w:val="22"/>
        </w:rPr>
        <w:t>Fig. 3</w:t>
      </w:r>
      <w:r w:rsidRPr="009D6B7B">
        <w:rPr>
          <w:rFonts w:ascii="Arial" w:hAnsi="Arial" w:cs="Arial"/>
          <w:sz w:val="22"/>
          <w:szCs w:val="22"/>
        </w:rPr>
        <w:t>) and prior results {</w:t>
      </w:r>
      <w:proofErr w:type="spellStart"/>
      <w:r w:rsidRPr="009D6B7B">
        <w:rPr>
          <w:rFonts w:ascii="Arial" w:hAnsi="Arial" w:cs="Arial"/>
          <w:sz w:val="22"/>
          <w:szCs w:val="22"/>
        </w:rPr>
        <w:t>Fairlie</w:t>
      </w:r>
      <w:proofErr w:type="spellEnd"/>
      <w:r w:rsidRPr="009D6B7B">
        <w:rPr>
          <w:rFonts w:ascii="Arial" w:hAnsi="Arial" w:cs="Arial"/>
          <w:sz w:val="22"/>
          <w:szCs w:val="22"/>
        </w:rPr>
        <w:t xml:space="preserve">-Clarke, 2010 #7591;Graham, 2005 #907;Leung, 2018 #7710}. Each experiment will also include uninfected controls to capture </w:t>
      </w:r>
      <w:commentRangeStart w:id="376"/>
      <w:r w:rsidRPr="009D6B7B">
        <w:rPr>
          <w:rFonts w:ascii="Arial" w:hAnsi="Arial" w:cs="Arial"/>
          <w:sz w:val="22"/>
          <w:szCs w:val="22"/>
        </w:rPr>
        <w:t xml:space="preserve">baseline </w:t>
      </w:r>
      <w:commentRangeEnd w:id="376"/>
      <w:r w:rsidR="00067AA9">
        <w:rPr>
          <w:rStyle w:val="CommentReference"/>
        </w:rPr>
        <w:commentReference w:id="376"/>
      </w:r>
      <w:r w:rsidRPr="009D6B7B">
        <w:rPr>
          <w:rFonts w:ascii="Arial" w:hAnsi="Arial" w:cs="Arial"/>
          <w:sz w:val="22"/>
          <w:szCs w:val="22"/>
        </w:rPr>
        <w:t>immunophenotypic variation among strains and cohorts of mice.</w:t>
      </w:r>
    </w:p>
    <w:p w14:paraId="56C97DE1" w14:textId="7F3F597D" w:rsidR="00DE6DC2" w:rsidRPr="00DE6DC2" w:rsidRDefault="00DE6DC2" w:rsidP="00AF02BC">
      <w:pPr>
        <w:jc w:val="both"/>
        <w:rPr>
          <w:rFonts w:ascii="Arial" w:hAnsi="Arial" w:cs="Arial"/>
          <w:sz w:val="22"/>
          <w:szCs w:val="22"/>
        </w:rPr>
      </w:pPr>
    </w:p>
    <w:p w14:paraId="4DF4D504" w14:textId="173E722B" w:rsidR="00017330" w:rsidRPr="000938BC" w:rsidRDefault="00DE6DC2" w:rsidP="00AF02BC">
      <w:pPr>
        <w:jc w:val="both"/>
        <w:rPr>
          <w:rFonts w:ascii="Arial" w:hAnsi="Arial" w:cs="Arial"/>
          <w:sz w:val="22"/>
          <w:szCs w:val="22"/>
        </w:rPr>
      </w:pPr>
      <w:r w:rsidRPr="00DE6DC2">
        <w:rPr>
          <w:rFonts w:ascii="Arial" w:hAnsi="Arial" w:cs="Arial"/>
          <w:sz w:val="22"/>
          <w:szCs w:val="22"/>
          <w:highlight w:val="yellow"/>
        </w:rPr>
        <w:t>***</w:t>
      </w:r>
      <w:r w:rsidR="00294A86">
        <w:rPr>
          <w:rFonts w:ascii="Arial" w:hAnsi="Arial" w:cs="Arial"/>
          <w:sz w:val="22"/>
          <w:szCs w:val="22"/>
          <w:highlight w:val="yellow"/>
        </w:rPr>
        <w:t xml:space="preserve">FOR REFERENCE, HERE’S THE </w:t>
      </w:r>
      <w:r w:rsidRPr="00DE6DC2">
        <w:rPr>
          <w:rFonts w:ascii="Arial" w:hAnsi="Arial" w:cs="Arial"/>
          <w:sz w:val="22"/>
          <w:szCs w:val="22"/>
          <w:highlight w:val="yellow"/>
        </w:rPr>
        <w:t>ORIGINAL</w:t>
      </w:r>
      <w:r w:rsidR="00294A86">
        <w:rPr>
          <w:rFonts w:ascii="Arial" w:hAnsi="Arial" w:cs="Arial"/>
          <w:sz w:val="22"/>
          <w:szCs w:val="22"/>
          <w:highlight w:val="yellow"/>
        </w:rPr>
        <w:t xml:space="preserve"> CORE</w:t>
      </w:r>
      <w:r w:rsidRPr="00DE6DC2">
        <w:rPr>
          <w:rFonts w:ascii="Arial" w:hAnsi="Arial" w:cs="Arial"/>
          <w:sz w:val="22"/>
          <w:szCs w:val="22"/>
          <w:highlight w:val="yellow"/>
        </w:rPr>
        <w:t xml:space="preserve"> EXPERIMENTAL DESCRIPTION </w:t>
      </w:r>
      <w:r w:rsidR="00294A86">
        <w:rPr>
          <w:rFonts w:ascii="Arial" w:hAnsi="Arial" w:cs="Arial"/>
          <w:sz w:val="22"/>
          <w:szCs w:val="22"/>
          <w:highlight w:val="yellow"/>
        </w:rPr>
        <w:t>OF</w:t>
      </w:r>
      <w:r w:rsidRPr="00DE6DC2">
        <w:rPr>
          <w:rFonts w:ascii="Arial" w:hAnsi="Arial" w:cs="Arial"/>
          <w:sz w:val="22"/>
          <w:szCs w:val="22"/>
          <w:highlight w:val="yellow"/>
        </w:rPr>
        <w:t xml:space="preserve"> THIS AIM***</w:t>
      </w:r>
    </w:p>
    <w:p w14:paraId="15ADB0D6" w14:textId="2D1777D0" w:rsidR="00DE6DC2" w:rsidRPr="00294A86" w:rsidRDefault="00C248F1" w:rsidP="00AF02BC">
      <w:pPr>
        <w:jc w:val="both"/>
      </w:pPr>
      <w:r w:rsidRPr="00DE6DC2">
        <w:rPr>
          <w:rFonts w:ascii="Arial" w:hAnsi="Arial" w:cs="Arial"/>
          <w:sz w:val="22"/>
          <w:szCs w:val="22"/>
        </w:rPr>
        <w:t>We will beg</w:t>
      </w:r>
      <w:r>
        <w:rPr>
          <w:rFonts w:ascii="Arial" w:hAnsi="Arial" w:cs="Arial"/>
          <w:sz w:val="22"/>
          <w:szCs w:val="22"/>
        </w:rPr>
        <w:t xml:space="preserve">in with several inbred mouse strains that are the focus of foundational immunological research on </w:t>
      </w:r>
      <w:r>
        <w:rPr>
          <w:rFonts w:ascii="Arial" w:hAnsi="Arial" w:cs="Arial"/>
          <w:i/>
          <w:sz w:val="22"/>
          <w:szCs w:val="22"/>
        </w:rPr>
        <w:t xml:space="preserve">T. </w:t>
      </w:r>
      <w:proofErr w:type="spellStart"/>
      <w:r>
        <w:rPr>
          <w:rFonts w:ascii="Arial" w:hAnsi="Arial" w:cs="Arial"/>
          <w:i/>
          <w:sz w:val="22"/>
          <w:szCs w:val="22"/>
        </w:rPr>
        <w:t>muris</w:t>
      </w:r>
      <w:proofErr w:type="spellEnd"/>
      <w:r>
        <w:rPr>
          <w:rFonts w:ascii="Arial" w:hAnsi="Arial" w:cs="Arial"/>
          <w:sz w:val="22"/>
          <w:szCs w:val="22"/>
        </w:rPr>
        <w:t xml:space="preserve"> infection (C57B</w:t>
      </w:r>
      <w:r w:rsidR="00907A34">
        <w:rPr>
          <w:rFonts w:ascii="Arial" w:hAnsi="Arial" w:cs="Arial"/>
          <w:sz w:val="22"/>
          <w:szCs w:val="22"/>
        </w:rPr>
        <w:t>L</w:t>
      </w:r>
      <w:r>
        <w:rPr>
          <w:rFonts w:ascii="Arial" w:hAnsi="Arial" w:cs="Arial"/>
          <w:sz w:val="22"/>
          <w:szCs w:val="22"/>
        </w:rPr>
        <w:t>/6 and BALB/c as “resistant” and B10.BR and AKR as “susceptible</w:t>
      </w:r>
      <w:r w:rsidR="005E6F6B">
        <w:rPr>
          <w:rFonts w:ascii="Arial" w:hAnsi="Arial" w:cs="Arial"/>
          <w:sz w:val="22"/>
          <w:szCs w:val="22"/>
        </w:rPr>
        <w:t>,</w:t>
      </w:r>
      <w:r>
        <w:rPr>
          <w:rFonts w:ascii="Arial" w:hAnsi="Arial" w:cs="Arial"/>
          <w:sz w:val="22"/>
          <w:szCs w:val="22"/>
        </w:rPr>
        <w:t>”</w:t>
      </w:r>
      <w:r w:rsidR="005E6F6B">
        <w:rPr>
          <w:rFonts w:ascii="Arial" w:hAnsi="Arial" w:cs="Arial"/>
          <w:sz w:val="22"/>
          <w:szCs w:val="22"/>
        </w:rPr>
        <w:t xml:space="preserve"> independent of their Major Histocompatibility Complex (MHC</w:t>
      </w:r>
      <w:r w:rsidR="005E6F6B">
        <w:rPr>
          <w:rFonts w:ascii="Arial" w:hAnsi="Arial" w:cs="Arial"/>
          <w:sz w:val="22"/>
          <w:szCs w:val="22"/>
          <w:lang w:val="en-GB"/>
        </w:rPr>
        <w:t xml:space="preserve">) genotype </w:t>
      </w:r>
      <w:r w:rsidR="0034158E">
        <w:rPr>
          <w:rFonts w:ascii="Arial" w:hAnsi="Arial" w:cs="Arial"/>
          <w:sz w:val="22"/>
          <w:szCs w:val="22"/>
          <w:lang w:val="en-GB"/>
        </w:rPr>
        <w:t>{Hurst, 2013 #7679;Klementowicz, 2012 #7672}</w:t>
      </w:r>
      <w:r>
        <w:rPr>
          <w:rFonts w:ascii="Arial" w:hAnsi="Arial" w:cs="Arial"/>
          <w:sz w:val="22"/>
          <w:szCs w:val="22"/>
        </w:rPr>
        <w:t xml:space="preserve">) – including </w:t>
      </w:r>
      <w:r w:rsidR="00485967">
        <w:rPr>
          <w:rFonts w:ascii="Arial" w:hAnsi="Arial" w:cs="Arial"/>
          <w:sz w:val="22"/>
          <w:szCs w:val="22"/>
        </w:rPr>
        <w:t>divergent</w:t>
      </w:r>
      <w:r>
        <w:rPr>
          <w:rFonts w:ascii="Arial" w:hAnsi="Arial" w:cs="Arial"/>
          <w:sz w:val="22"/>
          <w:szCs w:val="22"/>
        </w:rPr>
        <w:t xml:space="preserve"> dose-dependencies. Because we are interested in the feedbacks that drive switchlike system-level behavior (toggling between Th1 and Th2 dominance) and in</w:t>
      </w:r>
      <w:r>
        <w:rPr>
          <w:rFonts w:ascii="Arial" w:hAnsi="Arial" w:cs="Arial"/>
          <w:b/>
          <w:sz w:val="22"/>
          <w:szCs w:val="22"/>
        </w:rPr>
        <w:t xml:space="preserve"> </w:t>
      </w:r>
      <w:r w:rsidRPr="00016A23">
        <w:rPr>
          <w:rFonts w:ascii="Arial" w:hAnsi="Arial" w:cs="Arial"/>
          <w:b/>
          <w:sz w:val="22"/>
          <w:szCs w:val="22"/>
        </w:rPr>
        <w:t xml:space="preserve">identifying </w:t>
      </w:r>
      <w:r w:rsidR="00981A52" w:rsidRPr="00016A23">
        <w:rPr>
          <w:rFonts w:ascii="Arial" w:hAnsi="Arial" w:cs="Arial"/>
          <w:b/>
          <w:sz w:val="22"/>
          <w:szCs w:val="22"/>
        </w:rPr>
        <w:t xml:space="preserve">any </w:t>
      </w:r>
      <w:r w:rsidRPr="00016A23">
        <w:rPr>
          <w:rFonts w:ascii="Arial" w:hAnsi="Arial" w:cs="Arial"/>
          <w:b/>
          <w:sz w:val="22"/>
          <w:szCs w:val="22"/>
        </w:rPr>
        <w:t>host-strain dependent tipping points</w:t>
      </w:r>
      <w:r>
        <w:rPr>
          <w:rFonts w:ascii="Arial" w:hAnsi="Arial" w:cs="Arial"/>
          <w:sz w:val="22"/>
          <w:szCs w:val="22"/>
        </w:rPr>
        <w:t xml:space="preserve">, we must expose each host genotype to finer-scale variation in </w:t>
      </w:r>
      <w:r>
        <w:rPr>
          <w:rFonts w:ascii="Arial" w:hAnsi="Arial" w:cs="Arial"/>
          <w:sz w:val="22"/>
          <w:szCs w:val="22"/>
        </w:rPr>
        <w:lastRenderedPageBreak/>
        <w:t>dose</w:t>
      </w:r>
      <w:r w:rsidR="00DC33E4">
        <w:rPr>
          <w:rFonts w:ascii="Arial" w:hAnsi="Arial" w:cs="Arial"/>
          <w:sz w:val="22"/>
          <w:szCs w:val="22"/>
        </w:rPr>
        <w:t xml:space="preserve"> than</w:t>
      </w:r>
      <w:r>
        <w:rPr>
          <w:rFonts w:ascii="Arial" w:hAnsi="Arial" w:cs="Arial"/>
          <w:sz w:val="22"/>
          <w:szCs w:val="22"/>
        </w:rPr>
        <w:t xml:space="preserve"> has been previously undertaken.   The doses of </w:t>
      </w:r>
      <w:r>
        <w:rPr>
          <w:rFonts w:ascii="Arial" w:hAnsi="Arial" w:cs="Arial"/>
          <w:i/>
          <w:sz w:val="22"/>
          <w:szCs w:val="22"/>
        </w:rPr>
        <w:t xml:space="preserve">T. </w:t>
      </w:r>
      <w:proofErr w:type="spellStart"/>
      <w:r>
        <w:rPr>
          <w:rFonts w:ascii="Arial" w:hAnsi="Arial" w:cs="Arial"/>
          <w:i/>
          <w:sz w:val="22"/>
          <w:szCs w:val="22"/>
        </w:rPr>
        <w:t>muris</w:t>
      </w:r>
      <w:proofErr w:type="spellEnd"/>
      <w:r>
        <w:rPr>
          <w:rFonts w:ascii="Arial" w:hAnsi="Arial" w:cs="Arial"/>
          <w:sz w:val="22"/>
          <w:szCs w:val="22"/>
        </w:rPr>
        <w:t xml:space="preserve"> that we will deploy, all via oral gavage (as in our previous work</w:t>
      </w:r>
      <w:r w:rsidR="0075559F">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Budischak</w:t>
      </w:r>
      <w:proofErr w:type="spellEnd"/>
      <w:r w:rsidR="0034158E">
        <w:rPr>
          <w:rFonts w:ascii="Arial" w:hAnsi="Arial" w:cs="Arial"/>
          <w:sz w:val="22"/>
          <w:szCs w:val="22"/>
        </w:rPr>
        <w:t>, 2018 #7744;Leung, 2018 #7710}</w:t>
      </w:r>
      <w:r>
        <w:rPr>
          <w:rFonts w:ascii="Arial" w:hAnsi="Arial" w:cs="Arial"/>
          <w:sz w:val="22"/>
          <w:szCs w:val="22"/>
        </w:rPr>
        <w:t xml:space="preserve">), are: </w:t>
      </w:r>
      <w:commentRangeStart w:id="377"/>
      <w:r>
        <w:rPr>
          <w:rFonts w:ascii="Arial" w:hAnsi="Arial" w:cs="Arial"/>
          <w:sz w:val="22"/>
          <w:szCs w:val="22"/>
        </w:rPr>
        <w:t>10,  20, 40, 100, 200, and 400 embryonated eggs</w:t>
      </w:r>
      <w:commentRangeEnd w:id="377"/>
      <w:r w:rsidR="00DF43B8">
        <w:rPr>
          <w:rStyle w:val="CommentReference"/>
        </w:rPr>
        <w:commentReference w:id="377"/>
      </w:r>
      <w:r>
        <w:rPr>
          <w:rFonts w:ascii="Arial" w:hAnsi="Arial" w:cs="Arial"/>
          <w:sz w:val="22"/>
          <w:szCs w:val="22"/>
        </w:rPr>
        <w:t>. This broadens and</w:t>
      </w:r>
      <w:r w:rsidR="0038075D">
        <w:rPr>
          <w:rFonts w:ascii="Arial" w:hAnsi="Arial" w:cs="Arial"/>
          <w:sz w:val="22"/>
          <w:szCs w:val="22"/>
        </w:rPr>
        <w:t xml:space="preserve"> more</w:t>
      </w:r>
      <w:r>
        <w:rPr>
          <w:rFonts w:ascii="Arial" w:hAnsi="Arial" w:cs="Arial"/>
          <w:sz w:val="22"/>
          <w:szCs w:val="22"/>
        </w:rPr>
        <w:t xml:space="preserve"> finely divides the range used in past experiments (which often compared 40 vs either 200 or 400; </w:t>
      </w:r>
      <w:r w:rsidR="0034158E">
        <w:rPr>
          <w:rFonts w:ascii="Arial" w:hAnsi="Arial" w:cs="Arial"/>
          <w:sz w:val="22"/>
          <w:szCs w:val="22"/>
          <w:lang w:val="en-GB"/>
        </w:rPr>
        <w:t>{Hurst, 2013 #7679;Klementowicz, 2012 #7672}</w:t>
      </w:r>
      <w:r>
        <w:rPr>
          <w:rFonts w:ascii="Arial" w:hAnsi="Arial" w:cs="Arial"/>
          <w:sz w:val="22"/>
          <w:szCs w:val="22"/>
        </w:rPr>
        <w:t xml:space="preserve">).  For logistical reasons, 10-40-400 doses </w:t>
      </w:r>
      <w:r w:rsidR="003D68B0">
        <w:rPr>
          <w:rFonts w:ascii="Arial" w:hAnsi="Arial" w:cs="Arial"/>
          <w:sz w:val="22"/>
          <w:szCs w:val="22"/>
        </w:rPr>
        <w:t xml:space="preserve">of eggs </w:t>
      </w:r>
      <w:r>
        <w:rPr>
          <w:rFonts w:ascii="Arial" w:hAnsi="Arial" w:cs="Arial"/>
          <w:sz w:val="22"/>
          <w:szCs w:val="22"/>
        </w:rPr>
        <w:t>will be run in separate experiments from the 20-100-</w:t>
      </w:r>
      <w:r w:rsidR="003D68B0">
        <w:rPr>
          <w:rFonts w:ascii="Arial" w:hAnsi="Arial" w:cs="Arial"/>
          <w:sz w:val="22"/>
          <w:szCs w:val="22"/>
        </w:rPr>
        <w:t>200-</w:t>
      </w:r>
      <w:r>
        <w:rPr>
          <w:rFonts w:ascii="Arial" w:hAnsi="Arial" w:cs="Arial"/>
          <w:sz w:val="22"/>
          <w:szCs w:val="22"/>
        </w:rPr>
        <w:t xml:space="preserve">egg experiments.  </w:t>
      </w:r>
      <w:r>
        <w:rPr>
          <w:rFonts w:ascii="Arial" w:hAnsi="Arial" w:cs="Arial"/>
          <w:sz w:val="22"/>
          <w:szCs w:val="22"/>
          <w:lang w:val="en-GB"/>
        </w:rPr>
        <w:t xml:space="preserve">We expect that these experiments may reveal a refined dose range relevant to </w:t>
      </w:r>
      <w:r w:rsidR="003D68B0">
        <w:rPr>
          <w:rFonts w:ascii="Arial" w:hAnsi="Arial" w:cs="Arial"/>
          <w:sz w:val="22"/>
          <w:szCs w:val="22"/>
          <w:lang w:val="en-GB"/>
        </w:rPr>
        <w:t xml:space="preserve">the </w:t>
      </w:r>
      <w:r>
        <w:rPr>
          <w:rFonts w:ascii="Arial" w:hAnsi="Arial" w:cs="Arial"/>
          <w:sz w:val="22"/>
          <w:szCs w:val="22"/>
          <w:lang w:val="en-GB"/>
        </w:rPr>
        <w:t xml:space="preserve">tipping points of each strain.  For example, one strain may tip to </w:t>
      </w:r>
      <w:r w:rsidR="005E249E">
        <w:rPr>
          <w:rFonts w:ascii="Arial" w:hAnsi="Arial" w:cs="Arial"/>
          <w:sz w:val="22"/>
          <w:szCs w:val="22"/>
          <w:lang w:val="en-GB"/>
        </w:rPr>
        <w:t>c</w:t>
      </w:r>
      <w:r>
        <w:rPr>
          <w:rFonts w:ascii="Arial" w:hAnsi="Arial" w:cs="Arial"/>
          <w:sz w:val="22"/>
          <w:szCs w:val="22"/>
          <w:lang w:val="en-GB"/>
        </w:rPr>
        <w:t>hronicity be</w:t>
      </w:r>
      <w:r w:rsidR="005E249E">
        <w:rPr>
          <w:rFonts w:ascii="Arial" w:hAnsi="Arial" w:cs="Arial"/>
          <w:sz w:val="22"/>
          <w:szCs w:val="22"/>
          <w:lang w:val="en-GB"/>
        </w:rPr>
        <w:t>low a dose of</w:t>
      </w:r>
      <w:r>
        <w:rPr>
          <w:rFonts w:ascii="Arial" w:hAnsi="Arial" w:cs="Arial"/>
          <w:sz w:val="22"/>
          <w:szCs w:val="22"/>
          <w:lang w:val="en-GB"/>
        </w:rPr>
        <w:t xml:space="preserve"> 100</w:t>
      </w:r>
      <w:r w:rsidR="005E249E">
        <w:rPr>
          <w:rFonts w:ascii="Arial" w:hAnsi="Arial" w:cs="Arial"/>
          <w:sz w:val="22"/>
          <w:szCs w:val="22"/>
          <w:lang w:val="en-GB"/>
        </w:rPr>
        <w:t xml:space="preserve"> eggs</w:t>
      </w:r>
      <w:r>
        <w:rPr>
          <w:rFonts w:ascii="Arial" w:hAnsi="Arial" w:cs="Arial"/>
          <w:sz w:val="22"/>
          <w:szCs w:val="22"/>
          <w:lang w:val="en-GB"/>
        </w:rPr>
        <w:t xml:space="preserve">, while another may </w:t>
      </w:r>
      <w:r w:rsidR="005E249E">
        <w:rPr>
          <w:rFonts w:ascii="Arial" w:hAnsi="Arial" w:cs="Arial"/>
          <w:sz w:val="22"/>
          <w:szCs w:val="22"/>
          <w:lang w:val="en-GB"/>
        </w:rPr>
        <w:t xml:space="preserve">only </w:t>
      </w:r>
      <w:r>
        <w:rPr>
          <w:rFonts w:ascii="Arial" w:hAnsi="Arial" w:cs="Arial"/>
          <w:sz w:val="22"/>
          <w:szCs w:val="22"/>
          <w:lang w:val="en-GB"/>
        </w:rPr>
        <w:t>tip to chronicity be</w:t>
      </w:r>
      <w:r w:rsidR="001F08DD">
        <w:rPr>
          <w:rFonts w:ascii="Arial" w:hAnsi="Arial" w:cs="Arial"/>
          <w:sz w:val="22"/>
          <w:szCs w:val="22"/>
          <w:lang w:val="en-GB"/>
        </w:rPr>
        <w:t>low</w:t>
      </w:r>
      <w:r>
        <w:rPr>
          <w:rFonts w:ascii="Arial" w:hAnsi="Arial" w:cs="Arial"/>
          <w:sz w:val="22"/>
          <w:szCs w:val="22"/>
          <w:lang w:val="en-GB"/>
        </w:rPr>
        <w:t xml:space="preserve"> </w:t>
      </w:r>
      <w:r w:rsidR="001102C1">
        <w:rPr>
          <w:rFonts w:ascii="Arial" w:hAnsi="Arial" w:cs="Arial"/>
          <w:sz w:val="22"/>
          <w:szCs w:val="22"/>
          <w:lang w:val="en-GB"/>
        </w:rPr>
        <w:t xml:space="preserve">a dose of </w:t>
      </w:r>
      <w:r>
        <w:rPr>
          <w:rFonts w:ascii="Arial" w:hAnsi="Arial" w:cs="Arial"/>
          <w:sz w:val="22"/>
          <w:szCs w:val="22"/>
          <w:lang w:val="en-GB"/>
        </w:rPr>
        <w:t>20</w:t>
      </w:r>
      <w:r w:rsidR="001F08DD">
        <w:rPr>
          <w:rFonts w:ascii="Arial" w:hAnsi="Arial" w:cs="Arial"/>
          <w:sz w:val="22"/>
          <w:szCs w:val="22"/>
          <w:lang w:val="en-GB"/>
        </w:rPr>
        <w:t xml:space="preserve"> egg</w:t>
      </w:r>
      <w:r w:rsidR="001102C1">
        <w:rPr>
          <w:rFonts w:ascii="Arial" w:hAnsi="Arial" w:cs="Arial"/>
          <w:sz w:val="22"/>
          <w:szCs w:val="22"/>
          <w:lang w:val="en-GB"/>
        </w:rPr>
        <w:t>s</w:t>
      </w:r>
      <w:r>
        <w:rPr>
          <w:rFonts w:ascii="Arial" w:hAnsi="Arial" w:cs="Arial"/>
          <w:sz w:val="22"/>
          <w:szCs w:val="22"/>
          <w:lang w:val="en-GB"/>
        </w:rPr>
        <w:t xml:space="preserve">.  We will therefore conduct follow-up experiments that more finely divide the large dose gaps around the strain-specific tipping point.  </w:t>
      </w:r>
      <w:r w:rsidR="00294A86">
        <w:t xml:space="preserve"> </w:t>
      </w:r>
      <w:r w:rsidR="00DE6DC2" w:rsidRPr="00DE6DC2">
        <w:rPr>
          <w:rFonts w:ascii="Arial" w:hAnsi="Arial" w:cs="Arial"/>
          <w:sz w:val="22"/>
          <w:szCs w:val="22"/>
          <w:highlight w:val="yellow"/>
        </w:rPr>
        <w:t>***END***</w:t>
      </w:r>
    </w:p>
    <w:p w14:paraId="56E5DA5B" w14:textId="77777777" w:rsidR="00017330" w:rsidRPr="009D6B7B" w:rsidRDefault="00017330" w:rsidP="00AF02BC">
      <w:pPr>
        <w:jc w:val="both"/>
        <w:rPr>
          <w:rFonts w:ascii="Arial" w:hAnsi="Arial" w:cs="Arial"/>
          <w:sz w:val="22"/>
          <w:szCs w:val="22"/>
        </w:rPr>
      </w:pPr>
    </w:p>
    <w:p w14:paraId="4AF6B1BF" w14:textId="6F39A95E" w:rsidR="00017330" w:rsidRDefault="00CA34E6" w:rsidP="00AF02BC">
      <w:pPr>
        <w:jc w:val="both"/>
      </w:pPr>
      <w:r w:rsidRPr="00CA34E6">
        <w:rPr>
          <w:rFonts w:ascii="Arial" w:hAnsi="Arial" w:cs="Arial"/>
          <w:b/>
          <w:i/>
          <w:sz w:val="22"/>
          <w:szCs w:val="22"/>
        </w:rPr>
        <w:t>Collection of r</w:t>
      </w:r>
      <w:r w:rsidR="000938BC" w:rsidRPr="00CA34E6">
        <w:rPr>
          <w:rFonts w:ascii="Arial" w:hAnsi="Arial" w:cs="Arial"/>
          <w:b/>
          <w:i/>
          <w:sz w:val="22"/>
          <w:szCs w:val="22"/>
        </w:rPr>
        <w:t xml:space="preserve">ich </w:t>
      </w:r>
      <w:proofErr w:type="spellStart"/>
      <w:r w:rsidRPr="00CA34E6">
        <w:rPr>
          <w:rFonts w:ascii="Arial" w:hAnsi="Arial" w:cs="Arial"/>
          <w:b/>
          <w:i/>
          <w:sz w:val="22"/>
          <w:szCs w:val="22"/>
        </w:rPr>
        <w:t>immunoparasitological</w:t>
      </w:r>
      <w:proofErr w:type="spellEnd"/>
      <w:r w:rsidRPr="00CA34E6">
        <w:rPr>
          <w:rFonts w:ascii="Arial" w:hAnsi="Arial" w:cs="Arial"/>
          <w:b/>
          <w:i/>
          <w:sz w:val="22"/>
          <w:szCs w:val="22"/>
        </w:rPr>
        <w:t xml:space="preserve"> data.</w:t>
      </w:r>
      <w:r>
        <w:rPr>
          <w:rFonts w:ascii="Arial" w:hAnsi="Arial" w:cs="Arial"/>
          <w:sz w:val="22"/>
          <w:szCs w:val="22"/>
        </w:rPr>
        <w:t xml:space="preserve">  </w:t>
      </w:r>
      <w:r w:rsidR="004629BE">
        <w:rPr>
          <w:rFonts w:ascii="Arial" w:hAnsi="Arial" w:cs="Arial"/>
          <w:sz w:val="22"/>
          <w:szCs w:val="22"/>
        </w:rPr>
        <w:t>W</w:t>
      </w:r>
      <w:r w:rsidR="00C248F1">
        <w:rPr>
          <w:rFonts w:ascii="Arial" w:hAnsi="Arial" w:cs="Arial"/>
          <w:sz w:val="22"/>
          <w:szCs w:val="22"/>
        </w:rPr>
        <w:t xml:space="preserve">e will quantify duration and dynamics of whipworm burden in terms of the number, </w:t>
      </w:r>
      <w:r w:rsidR="00BF5192">
        <w:rPr>
          <w:rFonts w:ascii="Arial" w:hAnsi="Arial" w:cs="Arial"/>
          <w:sz w:val="22"/>
          <w:szCs w:val="22"/>
        </w:rPr>
        <w:t xml:space="preserve">developmental </w:t>
      </w:r>
      <w:r w:rsidR="00C248F1">
        <w:rPr>
          <w:rFonts w:ascii="Arial" w:hAnsi="Arial" w:cs="Arial"/>
          <w:sz w:val="22"/>
          <w:szCs w:val="22"/>
        </w:rPr>
        <w:t>stage</w:t>
      </w:r>
      <w:r w:rsidR="00424D84">
        <w:rPr>
          <w:rFonts w:ascii="Arial" w:hAnsi="Arial" w:cs="Arial"/>
          <w:sz w:val="22"/>
          <w:szCs w:val="22"/>
        </w:rPr>
        <w:t xml:space="preserve"> (e.g., larval stage</w:t>
      </w:r>
      <w:r w:rsidR="00BF5192">
        <w:rPr>
          <w:rFonts w:ascii="Arial" w:hAnsi="Arial" w:cs="Arial"/>
          <w:sz w:val="22"/>
          <w:szCs w:val="22"/>
        </w:rPr>
        <w:t xml:space="preserve"> </w:t>
      </w:r>
      <w:r w:rsidR="00424D84">
        <w:rPr>
          <w:rFonts w:ascii="Arial" w:hAnsi="Arial" w:cs="Arial"/>
          <w:sz w:val="22"/>
          <w:szCs w:val="22"/>
        </w:rPr>
        <w:t>L3 vs L4</w:t>
      </w:r>
      <w:r w:rsidR="00BF5192">
        <w:rPr>
          <w:rFonts w:ascii="Arial" w:hAnsi="Arial" w:cs="Arial"/>
          <w:sz w:val="22"/>
          <w:szCs w:val="22"/>
        </w:rPr>
        <w:t xml:space="preserve"> vs adult</w:t>
      </w:r>
      <w:r w:rsidR="00424D84">
        <w:rPr>
          <w:rFonts w:ascii="Arial" w:hAnsi="Arial" w:cs="Arial"/>
          <w:sz w:val="22"/>
          <w:szCs w:val="22"/>
        </w:rPr>
        <w:t>)</w:t>
      </w:r>
      <w:r w:rsidR="00C248F1">
        <w:rPr>
          <w:rFonts w:ascii="Arial" w:hAnsi="Arial" w:cs="Arial"/>
          <w:sz w:val="22"/>
          <w:szCs w:val="22"/>
        </w:rPr>
        <w:t>, and biomass of nematodes (as we’ve measured previously</w:t>
      </w:r>
      <w:r w:rsidR="00105520">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Budischak</w:t>
      </w:r>
      <w:proofErr w:type="spellEnd"/>
      <w:r w:rsidR="0034158E">
        <w:rPr>
          <w:rFonts w:ascii="Arial" w:hAnsi="Arial" w:cs="Arial"/>
          <w:sz w:val="22"/>
          <w:szCs w:val="22"/>
        </w:rPr>
        <w:t>, 2018 #7744;Leung, 2018 #7710}</w:t>
      </w:r>
      <w:r w:rsidR="00C248F1">
        <w:rPr>
          <w:rFonts w:ascii="Arial" w:hAnsi="Arial" w:cs="Arial"/>
          <w:sz w:val="22"/>
          <w:szCs w:val="22"/>
        </w:rPr>
        <w:t xml:space="preserve"> as well as ATP content </w:t>
      </w:r>
      <w:r w:rsidR="0034158E">
        <w:rPr>
          <w:rFonts w:ascii="Arial" w:hAnsi="Arial" w:cs="Arial"/>
          <w:sz w:val="22"/>
          <w:szCs w:val="22"/>
        </w:rPr>
        <w:t>{Hasnain, 2012 #7670}</w:t>
      </w:r>
      <w:r w:rsidR="00C248F1">
        <w:rPr>
          <w:rFonts w:ascii="Arial" w:hAnsi="Arial" w:cs="Arial"/>
          <w:sz w:val="22"/>
          <w:szCs w:val="22"/>
        </w:rPr>
        <w:t xml:space="preserve"> of the nematodes collected from the caecum at four serial cull timepoints per experiment (2, 4, 6 and 8 weeks post-infection).  </w:t>
      </w:r>
      <w:r w:rsidR="00E07B12">
        <w:rPr>
          <w:rFonts w:ascii="Arial" w:hAnsi="Arial" w:cs="Arial"/>
          <w:sz w:val="22"/>
          <w:szCs w:val="22"/>
        </w:rPr>
        <w:t>These different ways of capturing worm</w:t>
      </w:r>
      <w:r w:rsidR="00A27511">
        <w:rPr>
          <w:rFonts w:ascii="Arial" w:hAnsi="Arial" w:cs="Arial"/>
          <w:sz w:val="22"/>
          <w:szCs w:val="22"/>
        </w:rPr>
        <w:t xml:space="preserve"> survival,</w:t>
      </w:r>
      <w:r w:rsidR="00E07B12">
        <w:rPr>
          <w:rFonts w:ascii="Arial" w:hAnsi="Arial" w:cs="Arial"/>
          <w:sz w:val="22"/>
          <w:szCs w:val="22"/>
        </w:rPr>
        <w:t xml:space="preserve"> growth, development</w:t>
      </w:r>
      <w:r w:rsidR="00A27511">
        <w:rPr>
          <w:rFonts w:ascii="Arial" w:hAnsi="Arial" w:cs="Arial"/>
          <w:sz w:val="22"/>
          <w:szCs w:val="22"/>
        </w:rPr>
        <w:t>,</w:t>
      </w:r>
      <w:r w:rsidR="00E07B12">
        <w:rPr>
          <w:rFonts w:ascii="Arial" w:hAnsi="Arial" w:cs="Arial"/>
          <w:sz w:val="22"/>
          <w:szCs w:val="22"/>
        </w:rPr>
        <w:t xml:space="preserve"> and energy richness may reveal differential </w:t>
      </w:r>
      <w:r w:rsidR="00EC6FC7">
        <w:rPr>
          <w:rFonts w:ascii="Arial" w:hAnsi="Arial" w:cs="Arial"/>
          <w:sz w:val="22"/>
          <w:szCs w:val="22"/>
        </w:rPr>
        <w:t>associations with immune responses</w:t>
      </w:r>
      <w:r w:rsidR="00097154">
        <w:rPr>
          <w:rFonts w:ascii="Arial" w:hAnsi="Arial" w:cs="Arial"/>
          <w:sz w:val="22"/>
          <w:szCs w:val="22"/>
        </w:rPr>
        <w:t xml:space="preserve"> </w:t>
      </w:r>
      <w:r w:rsidR="00382FAD">
        <w:rPr>
          <w:rFonts w:ascii="Arial" w:hAnsi="Arial" w:cs="Arial"/>
          <w:sz w:val="22"/>
          <w:szCs w:val="22"/>
        </w:rPr>
        <w:t>or other aspects of host physiology</w:t>
      </w:r>
      <w:r w:rsidR="00EC6FC7">
        <w:rPr>
          <w:rFonts w:ascii="Arial" w:hAnsi="Arial" w:cs="Arial"/>
          <w:sz w:val="22"/>
          <w:szCs w:val="22"/>
        </w:rPr>
        <w:t>.</w:t>
      </w:r>
      <w:r w:rsidR="00B942D6">
        <w:rPr>
          <w:rFonts w:ascii="Arial" w:hAnsi="Arial" w:cs="Arial"/>
          <w:sz w:val="22"/>
          <w:szCs w:val="22"/>
        </w:rPr>
        <w:t xml:space="preserve"> </w:t>
      </w:r>
      <w:r w:rsidR="00E07B12">
        <w:rPr>
          <w:rFonts w:ascii="Arial" w:hAnsi="Arial" w:cs="Arial"/>
          <w:sz w:val="22"/>
          <w:szCs w:val="22"/>
        </w:rPr>
        <w:t xml:space="preserve"> </w:t>
      </w:r>
      <w:r w:rsidR="00C248F1">
        <w:rPr>
          <w:rFonts w:ascii="Arial" w:hAnsi="Arial" w:cs="Arial"/>
          <w:b/>
          <w:sz w:val="22"/>
          <w:szCs w:val="22"/>
        </w:rPr>
        <w:t xml:space="preserve">We will culture isolated nematodes </w:t>
      </w:r>
      <w:r w:rsidR="0076770D">
        <w:rPr>
          <w:rFonts w:ascii="Arial" w:hAnsi="Arial" w:cs="Arial"/>
          <w:b/>
          <w:sz w:val="22"/>
          <w:szCs w:val="22"/>
        </w:rPr>
        <w:t>(</w:t>
      </w:r>
      <w:r w:rsidR="00C248F1">
        <w:rPr>
          <w:rFonts w:ascii="Arial" w:hAnsi="Arial" w:cs="Arial"/>
          <w:b/>
          <w:sz w:val="22"/>
          <w:szCs w:val="22"/>
        </w:rPr>
        <w:t xml:space="preserve">as </w:t>
      </w:r>
      <w:r w:rsidR="0076770D">
        <w:rPr>
          <w:rFonts w:ascii="Arial" w:hAnsi="Arial" w:cs="Arial"/>
          <w:b/>
          <w:sz w:val="22"/>
          <w:szCs w:val="22"/>
        </w:rPr>
        <w:t xml:space="preserve">in </w:t>
      </w:r>
      <w:r w:rsidR="0034158E">
        <w:rPr>
          <w:rFonts w:ascii="Arial" w:hAnsi="Arial" w:cs="Arial"/>
          <w:b/>
          <w:sz w:val="22"/>
          <w:szCs w:val="22"/>
        </w:rPr>
        <w:t>{Bancroft, 2019 #7863}</w:t>
      </w:r>
      <w:r w:rsidR="00B003F6">
        <w:rPr>
          <w:rFonts w:ascii="Arial" w:hAnsi="Arial" w:cs="Arial"/>
          <w:b/>
          <w:sz w:val="22"/>
          <w:szCs w:val="22"/>
        </w:rPr>
        <w:t>)</w:t>
      </w:r>
      <w:r w:rsidR="00C248F1">
        <w:rPr>
          <w:rFonts w:ascii="Arial" w:hAnsi="Arial" w:cs="Arial"/>
          <w:b/>
          <w:sz w:val="22"/>
          <w:szCs w:val="22"/>
        </w:rPr>
        <w:t xml:space="preserve">, to collect E/S products and purify/quantify </w:t>
      </w:r>
      <w:r w:rsidR="00980415">
        <w:rPr>
          <w:rFonts w:ascii="Arial" w:hAnsi="Arial" w:cs="Arial"/>
          <w:b/>
          <w:sz w:val="22"/>
          <w:szCs w:val="22"/>
        </w:rPr>
        <w:t xml:space="preserve">production of the </w:t>
      </w:r>
      <w:r w:rsidR="00C248F1">
        <w:rPr>
          <w:rFonts w:ascii="Arial" w:hAnsi="Arial" w:cs="Arial"/>
          <w:b/>
          <w:sz w:val="22"/>
          <w:szCs w:val="22"/>
        </w:rPr>
        <w:t xml:space="preserve">immunomodulatory (IL-13-blocking) </w:t>
      </w:r>
      <w:r w:rsidR="00980415">
        <w:rPr>
          <w:rFonts w:ascii="Arial" w:hAnsi="Arial" w:cs="Arial"/>
          <w:b/>
          <w:sz w:val="22"/>
          <w:szCs w:val="22"/>
        </w:rPr>
        <w:t xml:space="preserve">molecule </w:t>
      </w:r>
      <w:r w:rsidR="00C248F1">
        <w:rPr>
          <w:rFonts w:ascii="Arial" w:hAnsi="Arial" w:cs="Arial"/>
          <w:b/>
          <w:sz w:val="22"/>
          <w:szCs w:val="22"/>
        </w:rPr>
        <w:t>p43</w:t>
      </w:r>
      <w:r w:rsidR="000E1625">
        <w:rPr>
          <w:rFonts w:ascii="Arial" w:hAnsi="Arial" w:cs="Arial"/>
          <w:b/>
          <w:sz w:val="22"/>
          <w:szCs w:val="22"/>
        </w:rPr>
        <w:t>; we will then</w:t>
      </w:r>
      <w:r w:rsidR="00C248F1">
        <w:rPr>
          <w:rFonts w:ascii="Arial" w:hAnsi="Arial" w:cs="Arial"/>
          <w:b/>
          <w:sz w:val="22"/>
          <w:szCs w:val="22"/>
        </w:rPr>
        <w:t xml:space="preserve"> test whether, as expected, larger </w:t>
      </w:r>
      <w:r w:rsidR="006469AE">
        <w:rPr>
          <w:rFonts w:ascii="Arial" w:hAnsi="Arial" w:cs="Arial"/>
          <w:b/>
          <w:sz w:val="22"/>
          <w:szCs w:val="22"/>
        </w:rPr>
        <w:t xml:space="preserve">and later-stage </w:t>
      </w:r>
      <w:r w:rsidR="00C248F1">
        <w:rPr>
          <w:rFonts w:ascii="Arial" w:hAnsi="Arial" w:cs="Arial"/>
          <w:b/>
          <w:sz w:val="22"/>
          <w:szCs w:val="22"/>
        </w:rPr>
        <w:t>worms</w:t>
      </w:r>
      <w:r w:rsidR="000E1625">
        <w:rPr>
          <w:rFonts w:ascii="Arial" w:hAnsi="Arial" w:cs="Arial"/>
          <w:b/>
          <w:sz w:val="22"/>
          <w:szCs w:val="22"/>
        </w:rPr>
        <w:t xml:space="preserve"> are capable of greater</w:t>
      </w:r>
      <w:r w:rsidR="00C248F1">
        <w:rPr>
          <w:rFonts w:ascii="Arial" w:hAnsi="Arial" w:cs="Arial"/>
          <w:b/>
          <w:sz w:val="22"/>
          <w:szCs w:val="22"/>
        </w:rPr>
        <w:t xml:space="preserve"> </w:t>
      </w:r>
      <w:r w:rsidR="007D3AAA">
        <w:rPr>
          <w:rFonts w:ascii="Arial" w:hAnsi="Arial" w:cs="Arial"/>
          <w:b/>
          <w:sz w:val="22"/>
          <w:szCs w:val="22"/>
        </w:rPr>
        <w:t>immunomodulat</w:t>
      </w:r>
      <w:r w:rsidR="000E1625">
        <w:rPr>
          <w:rFonts w:ascii="Arial" w:hAnsi="Arial" w:cs="Arial"/>
          <w:b/>
          <w:sz w:val="22"/>
          <w:szCs w:val="22"/>
        </w:rPr>
        <w:t xml:space="preserve">ion </w:t>
      </w:r>
      <w:r w:rsidR="007D3AAA">
        <w:rPr>
          <w:rFonts w:ascii="Arial" w:hAnsi="Arial" w:cs="Arial"/>
          <w:b/>
          <w:sz w:val="22"/>
          <w:szCs w:val="22"/>
        </w:rPr>
        <w:t>(an as-yet untested assumption of Fig. 1)</w:t>
      </w:r>
      <w:r w:rsidR="00C248F1">
        <w:rPr>
          <w:rFonts w:ascii="Arial" w:hAnsi="Arial" w:cs="Arial"/>
          <w:b/>
          <w:sz w:val="22"/>
          <w:szCs w:val="22"/>
        </w:rPr>
        <w:t>.</w:t>
      </w:r>
      <w:r w:rsidR="00C248F1">
        <w:rPr>
          <w:rFonts w:ascii="Arial" w:hAnsi="Arial" w:cs="Arial"/>
          <w:sz w:val="22"/>
          <w:szCs w:val="22"/>
        </w:rPr>
        <w:t xml:space="preserve">  We will also collect fecal egg counts from all mice, starting when infection is expected to become patent (around 4 weeks post-infection</w:t>
      </w:r>
      <w:r w:rsidR="00C15DF9">
        <w:rPr>
          <w:rFonts w:ascii="Arial" w:hAnsi="Arial" w:cs="Arial"/>
          <w:sz w:val="22"/>
          <w:szCs w:val="22"/>
        </w:rPr>
        <w:t xml:space="preserve"> </w:t>
      </w:r>
      <w:r w:rsidR="0034158E">
        <w:rPr>
          <w:rFonts w:ascii="Arial" w:hAnsi="Arial" w:cs="Arial"/>
          <w:sz w:val="22"/>
          <w:szCs w:val="22"/>
          <w:lang w:val="en-GB"/>
        </w:rPr>
        <w:t>{Hurst, 2013 #7679;Klementowicz, 2012 #7672}</w:t>
      </w:r>
      <w:r w:rsidR="00C248F1">
        <w:rPr>
          <w:rFonts w:ascii="Arial" w:hAnsi="Arial" w:cs="Arial"/>
          <w:sz w:val="22"/>
          <w:szCs w:val="22"/>
        </w:rPr>
        <w:t xml:space="preserve">) and working both forwards and backwards </w:t>
      </w:r>
      <w:r w:rsidR="00DE6DC2">
        <w:rPr>
          <w:rFonts w:ascii="Arial" w:hAnsi="Arial" w:cs="Arial"/>
          <w:sz w:val="22"/>
          <w:szCs w:val="22"/>
        </w:rPr>
        <w:t xml:space="preserve">(in our collection of fecal pellets over time) </w:t>
      </w:r>
      <w:r w:rsidR="00C248F1">
        <w:rPr>
          <w:rFonts w:ascii="Arial" w:hAnsi="Arial" w:cs="Arial"/>
          <w:sz w:val="22"/>
          <w:szCs w:val="22"/>
        </w:rPr>
        <w:t xml:space="preserve">to ensure we capture all shedding of eggs.  </w:t>
      </w:r>
      <w:r w:rsidR="00C248F1">
        <w:rPr>
          <w:rFonts w:ascii="Arial" w:hAnsi="Arial" w:cs="Arial"/>
          <w:b/>
          <w:sz w:val="22"/>
          <w:szCs w:val="22"/>
        </w:rPr>
        <w:t xml:space="preserve">In </w:t>
      </w:r>
      <w:r w:rsidR="001C0DD2">
        <w:rPr>
          <w:rFonts w:ascii="Arial" w:hAnsi="Arial" w:cs="Arial"/>
          <w:b/>
          <w:sz w:val="22"/>
          <w:szCs w:val="22"/>
        </w:rPr>
        <w:t>one</w:t>
      </w:r>
      <w:r w:rsidR="00C248F1">
        <w:rPr>
          <w:rFonts w:ascii="Arial" w:hAnsi="Arial" w:cs="Arial"/>
          <w:b/>
          <w:sz w:val="22"/>
          <w:szCs w:val="22"/>
        </w:rPr>
        <w:t xml:space="preserve"> experiment</w:t>
      </w:r>
      <w:r w:rsidR="001C0DD2">
        <w:rPr>
          <w:rFonts w:ascii="Arial" w:hAnsi="Arial" w:cs="Arial"/>
          <w:b/>
          <w:sz w:val="22"/>
          <w:szCs w:val="22"/>
        </w:rPr>
        <w:t xml:space="preserve"> for each </w:t>
      </w:r>
      <w:r w:rsidR="001C0DD2" w:rsidRPr="00841EE7">
        <w:rPr>
          <w:rFonts w:ascii="Arial" w:hAnsi="Arial" w:cs="Arial"/>
          <w:b/>
          <w:i/>
          <w:sz w:val="22"/>
          <w:szCs w:val="22"/>
        </w:rPr>
        <w:t>G</w:t>
      </w:r>
      <w:r w:rsidR="001C0DD2" w:rsidRPr="00841EE7">
        <w:rPr>
          <w:rFonts w:ascii="Arial" w:hAnsi="Arial" w:cs="Arial"/>
          <w:b/>
          <w:i/>
          <w:sz w:val="22"/>
          <w:szCs w:val="22"/>
          <w:vertAlign w:val="subscript"/>
          <w:lang w:val="en-GB"/>
        </w:rPr>
        <w:t>H</w:t>
      </w:r>
      <w:r w:rsidR="001C0DD2" w:rsidRPr="00841EE7">
        <w:rPr>
          <w:rFonts w:ascii="Arial" w:hAnsi="Arial" w:cs="Arial"/>
          <w:b/>
          <w:i/>
          <w:sz w:val="22"/>
          <w:szCs w:val="22"/>
        </w:rPr>
        <w:t>-by-dose</w:t>
      </w:r>
      <w:r w:rsidR="001C0DD2">
        <w:rPr>
          <w:rFonts w:ascii="Arial" w:hAnsi="Arial" w:cs="Arial"/>
          <w:b/>
          <w:sz w:val="22"/>
          <w:szCs w:val="22"/>
        </w:rPr>
        <w:t xml:space="preserve"> treatment combination</w:t>
      </w:r>
      <w:r w:rsidR="00C248F1">
        <w:rPr>
          <w:rFonts w:ascii="Arial" w:hAnsi="Arial" w:cs="Arial"/>
          <w:b/>
          <w:sz w:val="22"/>
          <w:szCs w:val="22"/>
        </w:rPr>
        <w:t>, we will also include a separate group of mice that will be followed until fecal egg counts drop to zero</w:t>
      </w:r>
      <w:r w:rsidR="00C248F1">
        <w:rPr>
          <w:rFonts w:ascii="Arial" w:hAnsi="Arial" w:cs="Arial"/>
          <w:sz w:val="22"/>
          <w:szCs w:val="22"/>
        </w:rPr>
        <w:t xml:space="preserve"> (in case it takes until </w:t>
      </w:r>
      <w:r w:rsidR="00797627">
        <w:rPr>
          <w:rFonts w:ascii="Arial" w:hAnsi="Arial" w:cs="Arial"/>
          <w:sz w:val="22"/>
          <w:szCs w:val="22"/>
        </w:rPr>
        <w:t>worms die of old age at ~</w:t>
      </w:r>
      <w:r w:rsidR="00C248F1">
        <w:rPr>
          <w:rFonts w:ascii="Arial" w:hAnsi="Arial" w:cs="Arial"/>
          <w:sz w:val="22"/>
          <w:szCs w:val="22"/>
        </w:rPr>
        <w:t>1</w:t>
      </w:r>
      <w:r w:rsidR="0087676B">
        <w:rPr>
          <w:rFonts w:ascii="Arial" w:hAnsi="Arial" w:cs="Arial"/>
          <w:sz w:val="22"/>
          <w:szCs w:val="22"/>
        </w:rPr>
        <w:t>4</w:t>
      </w:r>
      <w:r w:rsidR="00C248F1">
        <w:rPr>
          <w:rFonts w:ascii="Arial" w:hAnsi="Arial" w:cs="Arial"/>
          <w:sz w:val="22"/>
          <w:szCs w:val="22"/>
        </w:rPr>
        <w:t xml:space="preserve"> weeks, for example</w:t>
      </w:r>
      <w:r w:rsidR="00C15DF9">
        <w:rPr>
          <w:rFonts w:ascii="Arial" w:hAnsi="Arial" w:cs="Arial"/>
          <w:sz w:val="22"/>
          <w:szCs w:val="22"/>
        </w:rPr>
        <w:t xml:space="preserve">; </w:t>
      </w:r>
      <w:r w:rsidR="0034158E">
        <w:rPr>
          <w:rFonts w:ascii="Arial" w:hAnsi="Arial" w:cs="Arial"/>
          <w:sz w:val="22"/>
          <w:szCs w:val="22"/>
          <w:lang w:val="en-GB"/>
        </w:rPr>
        <w:t>{Hurst, 2013 #7679;Klementowicz, 2012 #7672}</w:t>
      </w:r>
      <w:r w:rsidR="00C248F1">
        <w:rPr>
          <w:rFonts w:ascii="Arial" w:hAnsi="Arial" w:cs="Arial"/>
          <w:sz w:val="22"/>
          <w:szCs w:val="22"/>
        </w:rPr>
        <w:t xml:space="preserve">). We will quantify health </w:t>
      </w:r>
      <w:r w:rsidR="004D65D6">
        <w:rPr>
          <w:rFonts w:ascii="Arial" w:hAnsi="Arial" w:cs="Arial"/>
          <w:sz w:val="22"/>
          <w:szCs w:val="22"/>
        </w:rPr>
        <w:t xml:space="preserve">and nutritional plane </w:t>
      </w:r>
      <w:r w:rsidR="00C248F1">
        <w:rPr>
          <w:rFonts w:ascii="Arial" w:hAnsi="Arial" w:cs="Arial"/>
          <w:sz w:val="22"/>
          <w:szCs w:val="22"/>
        </w:rPr>
        <w:t xml:space="preserve">via weekly changes in host body weight, serum albumin, and total protein </w:t>
      </w:r>
      <w:r w:rsidR="0034158E">
        <w:rPr>
          <w:rFonts w:ascii="Arial" w:hAnsi="Arial" w:cs="Arial"/>
          <w:sz w:val="22"/>
          <w:szCs w:val="22"/>
        </w:rPr>
        <w:t>{Rothschild, 1969 #7676}</w:t>
      </w:r>
      <w:r w:rsidR="00C248F1">
        <w:rPr>
          <w:rFonts w:ascii="Arial" w:hAnsi="Arial" w:cs="Arial"/>
          <w:sz w:val="22"/>
          <w:szCs w:val="22"/>
        </w:rPr>
        <w:t xml:space="preserve">, as well as endpoint measures of epithelial damage by histopathology </w:t>
      </w:r>
      <w:r w:rsidR="0034158E">
        <w:rPr>
          <w:rFonts w:ascii="Arial" w:hAnsi="Arial" w:cs="Arial"/>
          <w:sz w:val="22"/>
          <w:szCs w:val="22"/>
        </w:rPr>
        <w:t>{</w:t>
      </w:r>
      <w:proofErr w:type="spellStart"/>
      <w:r w:rsidR="0034158E">
        <w:rPr>
          <w:rFonts w:ascii="Arial" w:hAnsi="Arial" w:cs="Arial"/>
          <w:sz w:val="22"/>
          <w:szCs w:val="22"/>
        </w:rPr>
        <w:t>D'Elia</w:t>
      </w:r>
      <w:proofErr w:type="spellEnd"/>
      <w:r w:rsidR="0034158E">
        <w:rPr>
          <w:rFonts w:ascii="Arial" w:hAnsi="Arial" w:cs="Arial"/>
          <w:sz w:val="22"/>
          <w:szCs w:val="22"/>
        </w:rPr>
        <w:t>, 2009 #7671}</w:t>
      </w:r>
      <w:r w:rsidR="00C248F1">
        <w:rPr>
          <w:rFonts w:ascii="Arial" w:hAnsi="Arial" w:cs="Arial"/>
          <w:sz w:val="22"/>
          <w:szCs w:val="22"/>
        </w:rPr>
        <w:t xml:space="preserve"> and body </w:t>
      </w:r>
      <w:r w:rsidR="00A77CAF">
        <w:rPr>
          <w:rFonts w:ascii="Arial" w:hAnsi="Arial" w:cs="Arial"/>
          <w:sz w:val="22"/>
          <w:szCs w:val="22"/>
        </w:rPr>
        <w:t xml:space="preserve">composition </w:t>
      </w:r>
      <w:r w:rsidR="00C248F1">
        <w:rPr>
          <w:rFonts w:ascii="Arial" w:hAnsi="Arial" w:cs="Arial"/>
          <w:sz w:val="22"/>
          <w:szCs w:val="22"/>
        </w:rPr>
        <w:t>via both leptin and carcass weight (as</w:t>
      </w:r>
      <w:r w:rsidR="00467C64">
        <w:rPr>
          <w:rFonts w:ascii="Arial" w:hAnsi="Arial" w:cs="Arial"/>
          <w:sz w:val="22"/>
          <w:szCs w:val="22"/>
        </w:rPr>
        <w:t xml:space="preserve"> we </w:t>
      </w:r>
      <w:r w:rsidR="006A0F46">
        <w:rPr>
          <w:rFonts w:ascii="Arial" w:hAnsi="Arial" w:cs="Arial"/>
          <w:sz w:val="22"/>
          <w:szCs w:val="22"/>
        </w:rPr>
        <w:t>did</w:t>
      </w:r>
      <w:r w:rsidR="00C248F1">
        <w:rPr>
          <w:rFonts w:ascii="Arial" w:hAnsi="Arial" w:cs="Arial"/>
          <w:sz w:val="22"/>
          <w:szCs w:val="22"/>
        </w:rPr>
        <w:t xml:space="preserve"> in </w:t>
      </w:r>
      <w:r w:rsidR="0034158E">
        <w:rPr>
          <w:rFonts w:ascii="Arial" w:hAnsi="Arial" w:cs="Arial"/>
          <w:sz w:val="22"/>
          <w:szCs w:val="22"/>
        </w:rPr>
        <w:t>{</w:t>
      </w:r>
      <w:proofErr w:type="spellStart"/>
      <w:r w:rsidR="0034158E">
        <w:rPr>
          <w:rFonts w:ascii="Arial" w:hAnsi="Arial" w:cs="Arial"/>
          <w:sz w:val="22"/>
          <w:szCs w:val="22"/>
        </w:rPr>
        <w:t>Budischak</w:t>
      </w:r>
      <w:proofErr w:type="spellEnd"/>
      <w:r w:rsidR="0034158E">
        <w:rPr>
          <w:rFonts w:ascii="Arial" w:hAnsi="Arial" w:cs="Arial"/>
          <w:sz w:val="22"/>
          <w:szCs w:val="22"/>
        </w:rPr>
        <w:t>, 2018 #7744}</w:t>
      </w:r>
      <w:r w:rsidR="00C248F1">
        <w:rPr>
          <w:rFonts w:ascii="Arial" w:hAnsi="Arial" w:cs="Arial"/>
          <w:sz w:val="22"/>
          <w:szCs w:val="22"/>
        </w:rPr>
        <w:t xml:space="preserve">).   </w:t>
      </w:r>
    </w:p>
    <w:p w14:paraId="750DBA4F" w14:textId="77777777" w:rsidR="00017330" w:rsidRDefault="00017330" w:rsidP="00AF02BC">
      <w:pPr>
        <w:jc w:val="both"/>
        <w:rPr>
          <w:rFonts w:ascii="Arial" w:hAnsi="Arial" w:cs="Arial"/>
          <w:b/>
          <w:sz w:val="22"/>
          <w:szCs w:val="22"/>
        </w:rPr>
      </w:pPr>
    </w:p>
    <w:p w14:paraId="2AB1654E" w14:textId="601CCCD9" w:rsidR="00017330" w:rsidRDefault="00C248F1" w:rsidP="00AF02BC">
      <w:pPr>
        <w:jc w:val="both"/>
      </w:pPr>
      <w:r>
        <w:rPr>
          <w:rFonts w:ascii="Arial" w:hAnsi="Arial" w:cs="Arial"/>
          <w:sz w:val="22"/>
          <w:szCs w:val="22"/>
        </w:rPr>
        <w:t xml:space="preserve">We will quantify immune dynamics in terms of weekly fecal concentrations of resistance-associated mucins </w:t>
      </w:r>
      <w:r w:rsidR="004B585D">
        <w:rPr>
          <w:rFonts w:ascii="Arial" w:hAnsi="Arial" w:cs="Arial"/>
          <w:sz w:val="22"/>
          <w:szCs w:val="22"/>
        </w:rPr>
        <w:t>and</w:t>
      </w:r>
      <w:r w:rsidR="004D65D6">
        <w:rPr>
          <w:rFonts w:ascii="Arial" w:hAnsi="Arial" w:cs="Arial"/>
          <w:sz w:val="22"/>
          <w:szCs w:val="22"/>
        </w:rPr>
        <w:t xml:space="preserve"> </w:t>
      </w:r>
      <w:proofErr w:type="spellStart"/>
      <w:r w:rsidR="000E6A85">
        <w:rPr>
          <w:rFonts w:ascii="Arial" w:hAnsi="Arial" w:cs="Arial"/>
          <w:sz w:val="22"/>
          <w:szCs w:val="22"/>
        </w:rPr>
        <w:t>REsistin</w:t>
      </w:r>
      <w:proofErr w:type="spellEnd"/>
      <w:r w:rsidR="000E6A85">
        <w:rPr>
          <w:rFonts w:ascii="Arial" w:hAnsi="Arial" w:cs="Arial"/>
          <w:sz w:val="22"/>
          <w:szCs w:val="22"/>
        </w:rPr>
        <w:t>-Like Molecule (</w:t>
      </w:r>
      <w:r w:rsidR="004D65D6">
        <w:rPr>
          <w:rFonts w:ascii="Arial" w:hAnsi="Arial" w:cs="Arial"/>
          <w:sz w:val="22"/>
          <w:szCs w:val="22"/>
        </w:rPr>
        <w:t>RELM</w:t>
      </w:r>
      <w:r w:rsidR="000E6A85">
        <w:rPr>
          <w:rFonts w:ascii="Arial" w:hAnsi="Arial" w:cs="Arial"/>
          <w:sz w:val="22"/>
          <w:szCs w:val="22"/>
        </w:rPr>
        <w:t>)</w:t>
      </w:r>
      <w:r w:rsidR="004D65D6">
        <w:rPr>
          <w:rFonts w:ascii="Arial" w:hAnsi="Arial" w:cs="Arial"/>
          <w:sz w:val="22"/>
          <w:szCs w:val="22"/>
        </w:rPr>
        <w:t>-</w:t>
      </w:r>
      <w:r w:rsidR="006E6F9F">
        <w:rPr>
          <w:rFonts w:ascii="Arial" w:hAnsi="Arial" w:cs="Arial"/>
          <w:sz w:val="22"/>
          <w:szCs w:val="22"/>
        </w:rPr>
        <w:t xml:space="preserve">ß </w:t>
      </w:r>
      <w:r w:rsidR="0034158E">
        <w:rPr>
          <w:rFonts w:ascii="Arial" w:hAnsi="Arial" w:cs="Arial"/>
          <w:sz w:val="22"/>
          <w:szCs w:val="22"/>
        </w:rPr>
        <w:t>{Hasnain, 2010 #7668}</w:t>
      </w:r>
      <w:r>
        <w:rPr>
          <w:rFonts w:ascii="Arial" w:hAnsi="Arial" w:cs="Arial"/>
          <w:sz w:val="22"/>
          <w:szCs w:val="22"/>
        </w:rPr>
        <w:t xml:space="preserve"> and susceptibility-associated calprotectin</w:t>
      </w:r>
      <w:r w:rsidR="004D65D6">
        <w:rPr>
          <w:rFonts w:ascii="Arial" w:hAnsi="Arial" w:cs="Arial"/>
          <w:sz w:val="22"/>
          <w:szCs w:val="22"/>
        </w:rPr>
        <w:t xml:space="preserve"> and lipocalin 2</w:t>
      </w:r>
      <w:r>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Konikoff</w:t>
      </w:r>
      <w:proofErr w:type="spellEnd"/>
      <w:r w:rsidR="0034158E">
        <w:rPr>
          <w:rFonts w:ascii="Arial" w:hAnsi="Arial" w:cs="Arial"/>
          <w:sz w:val="22"/>
          <w:szCs w:val="22"/>
        </w:rPr>
        <w:t>, 2006 #7675}</w:t>
      </w:r>
      <w:r>
        <w:rPr>
          <w:rFonts w:ascii="Arial" w:hAnsi="Arial" w:cs="Arial"/>
          <w:sz w:val="22"/>
          <w:szCs w:val="22"/>
        </w:rPr>
        <w:t>, and weekly serum antibody profiles</w:t>
      </w:r>
      <w:r w:rsidR="009C2C9A">
        <w:rPr>
          <w:rFonts w:ascii="Arial" w:hAnsi="Arial" w:cs="Arial"/>
          <w:sz w:val="22"/>
          <w:szCs w:val="22"/>
        </w:rPr>
        <w:t xml:space="preserve">, </w:t>
      </w:r>
      <w:r>
        <w:rPr>
          <w:rFonts w:ascii="Arial" w:hAnsi="Arial" w:cs="Arial"/>
          <w:sz w:val="22"/>
          <w:szCs w:val="22"/>
        </w:rPr>
        <w:t>in which IgG2a:IgG1 ratio approximates the Th1:Th2 bias</w:t>
      </w:r>
      <w:r w:rsidR="009C2C9A">
        <w:rPr>
          <w:rFonts w:ascii="Arial" w:hAnsi="Arial" w:cs="Arial"/>
          <w:sz w:val="22"/>
          <w:szCs w:val="22"/>
        </w:rPr>
        <w:t xml:space="preserve"> </w:t>
      </w:r>
      <w:r w:rsidR="0034158E">
        <w:rPr>
          <w:rFonts w:ascii="Arial" w:hAnsi="Arial" w:cs="Arial"/>
          <w:sz w:val="22"/>
          <w:szCs w:val="22"/>
        </w:rPr>
        <w:t>{Hayes, 2014 #7669;Le Goff, 2002 #668}</w:t>
      </w:r>
      <w:r>
        <w:rPr>
          <w:rFonts w:ascii="Arial" w:hAnsi="Arial" w:cs="Arial"/>
          <w:sz w:val="22"/>
          <w:szCs w:val="22"/>
        </w:rPr>
        <w:t xml:space="preserve">.  We will also carry out weekly flow cytometric analysis of </w:t>
      </w:r>
      <w:r w:rsidR="00C556D3">
        <w:rPr>
          <w:rFonts w:ascii="Arial" w:hAnsi="Arial" w:cs="Arial"/>
          <w:sz w:val="22"/>
          <w:szCs w:val="22"/>
        </w:rPr>
        <w:t>P</w:t>
      </w:r>
      <w:r>
        <w:rPr>
          <w:rFonts w:ascii="Arial" w:hAnsi="Arial" w:cs="Arial"/>
          <w:sz w:val="22"/>
          <w:szCs w:val="22"/>
        </w:rPr>
        <w:t xml:space="preserve">eripheral </w:t>
      </w:r>
      <w:r w:rsidR="00C556D3">
        <w:rPr>
          <w:rFonts w:ascii="Arial" w:hAnsi="Arial" w:cs="Arial"/>
          <w:sz w:val="22"/>
          <w:szCs w:val="22"/>
        </w:rPr>
        <w:t>B</w:t>
      </w:r>
      <w:r>
        <w:rPr>
          <w:rFonts w:ascii="Arial" w:hAnsi="Arial" w:cs="Arial"/>
          <w:sz w:val="22"/>
          <w:szCs w:val="22"/>
        </w:rPr>
        <w:t xml:space="preserve">lood </w:t>
      </w:r>
      <w:r w:rsidR="00C556D3">
        <w:rPr>
          <w:rFonts w:ascii="Arial" w:hAnsi="Arial" w:cs="Arial"/>
          <w:sz w:val="22"/>
          <w:szCs w:val="22"/>
        </w:rPr>
        <w:t>M</w:t>
      </w:r>
      <w:r>
        <w:rPr>
          <w:rFonts w:ascii="Arial" w:hAnsi="Arial" w:cs="Arial"/>
          <w:sz w:val="22"/>
          <w:szCs w:val="22"/>
        </w:rPr>
        <w:t xml:space="preserve">ononuclear </w:t>
      </w:r>
      <w:r w:rsidR="00C556D3">
        <w:rPr>
          <w:rFonts w:ascii="Arial" w:hAnsi="Arial" w:cs="Arial"/>
          <w:sz w:val="22"/>
          <w:szCs w:val="22"/>
        </w:rPr>
        <w:t>C</w:t>
      </w:r>
      <w:r>
        <w:rPr>
          <w:rFonts w:ascii="Arial" w:hAnsi="Arial" w:cs="Arial"/>
          <w:sz w:val="22"/>
          <w:szCs w:val="22"/>
        </w:rPr>
        <w:t xml:space="preserve">ell </w:t>
      </w:r>
      <w:r w:rsidR="00BE787C">
        <w:rPr>
          <w:rFonts w:ascii="Arial" w:hAnsi="Arial" w:cs="Arial"/>
          <w:sz w:val="22"/>
          <w:szCs w:val="22"/>
        </w:rPr>
        <w:t xml:space="preserve">(PBMC) </w:t>
      </w:r>
      <w:r>
        <w:rPr>
          <w:rFonts w:ascii="Arial" w:hAnsi="Arial" w:cs="Arial"/>
          <w:sz w:val="22"/>
          <w:szCs w:val="22"/>
        </w:rPr>
        <w:t xml:space="preserve">fractions expressing </w:t>
      </w:r>
      <w:proofErr w:type="spellStart"/>
      <w:r>
        <w:rPr>
          <w:rFonts w:ascii="Arial" w:hAnsi="Arial" w:cs="Arial"/>
          <w:sz w:val="22"/>
          <w:szCs w:val="22"/>
        </w:rPr>
        <w:t>Tbet</w:t>
      </w:r>
      <w:proofErr w:type="spellEnd"/>
      <w:r>
        <w:rPr>
          <w:rFonts w:ascii="Arial" w:hAnsi="Arial" w:cs="Arial"/>
          <w:sz w:val="22"/>
          <w:szCs w:val="22"/>
        </w:rPr>
        <w:t xml:space="preserve"> vs GATA-3 (to quantify Th1 </w:t>
      </w:r>
      <w:r w:rsidR="00A77CAF">
        <w:rPr>
          <w:rFonts w:ascii="Arial" w:hAnsi="Arial" w:cs="Arial"/>
          <w:sz w:val="22"/>
          <w:szCs w:val="22"/>
        </w:rPr>
        <w:t xml:space="preserve">&amp; </w:t>
      </w:r>
      <w:r>
        <w:rPr>
          <w:rFonts w:ascii="Arial" w:hAnsi="Arial" w:cs="Arial"/>
          <w:sz w:val="22"/>
          <w:szCs w:val="22"/>
        </w:rPr>
        <w:t>Th2 master regulator expression, respectively) and IFN</w:t>
      </w:r>
      <w:r w:rsidR="00185347">
        <w:rPr>
          <w:rFonts w:ascii="Arial" w:hAnsi="Arial" w:cs="Arial"/>
          <w:sz w:val="22"/>
          <w:szCs w:val="22"/>
        </w:rPr>
        <w:t>-</w:t>
      </w:r>
      <m:oMath>
        <m:r>
          <w:rPr>
            <w:rFonts w:ascii="Cambria Math" w:hAnsi="Cambria Math"/>
          </w:rPr>
          <m:t>γ</m:t>
        </m:r>
      </m:oMath>
      <w:r>
        <w:rPr>
          <w:rFonts w:ascii="Arial" w:hAnsi="Arial" w:cs="Arial"/>
          <w:sz w:val="22"/>
          <w:szCs w:val="22"/>
        </w:rPr>
        <w:t xml:space="preserve"> vs </w:t>
      </w:r>
      <w:r w:rsidR="005C6CCD">
        <w:rPr>
          <w:rFonts w:ascii="Arial" w:hAnsi="Arial" w:cs="Arial"/>
          <w:sz w:val="22"/>
          <w:szCs w:val="22"/>
        </w:rPr>
        <w:t>IL-4/</w:t>
      </w:r>
      <w:r>
        <w:rPr>
          <w:rFonts w:ascii="Arial" w:hAnsi="Arial" w:cs="Arial"/>
          <w:sz w:val="22"/>
          <w:szCs w:val="22"/>
        </w:rPr>
        <w:t xml:space="preserve">IL-13 (to quantify Th1 </w:t>
      </w:r>
      <w:r w:rsidR="00A77CAF">
        <w:rPr>
          <w:rFonts w:ascii="Arial" w:hAnsi="Arial" w:cs="Arial"/>
          <w:sz w:val="22"/>
          <w:szCs w:val="22"/>
        </w:rPr>
        <w:t xml:space="preserve">&amp; </w:t>
      </w:r>
      <w:r>
        <w:rPr>
          <w:rFonts w:ascii="Arial" w:hAnsi="Arial" w:cs="Arial"/>
          <w:sz w:val="22"/>
          <w:szCs w:val="22"/>
        </w:rPr>
        <w:t>Th2 cytokine expression, respectively)</w:t>
      </w:r>
      <w:r w:rsidR="00CF6855">
        <w:rPr>
          <w:rFonts w:ascii="Arial" w:hAnsi="Arial" w:cs="Arial"/>
          <w:sz w:val="22"/>
          <w:szCs w:val="22"/>
        </w:rPr>
        <w:t>, alongside standard markers of T cell phenotype (e.g., CD3, CD4, CD8)</w:t>
      </w:r>
      <w:r>
        <w:rPr>
          <w:rFonts w:ascii="Arial" w:hAnsi="Arial" w:cs="Arial"/>
          <w:sz w:val="22"/>
          <w:szCs w:val="22"/>
        </w:rPr>
        <w:t>.  Key endpoint measurements will entail phenotyping of mesenteric lymph node (MLN) and lamina propria cells (</w:t>
      </w:r>
      <w:r w:rsidR="002D32A6">
        <w:rPr>
          <w:rFonts w:ascii="Arial" w:hAnsi="Arial" w:cs="Arial"/>
          <w:sz w:val="22"/>
          <w:szCs w:val="22"/>
        </w:rPr>
        <w:t xml:space="preserve">all of the above </w:t>
      </w:r>
      <w:r>
        <w:rPr>
          <w:rFonts w:ascii="Arial" w:hAnsi="Arial" w:cs="Arial"/>
          <w:sz w:val="22"/>
          <w:szCs w:val="22"/>
        </w:rPr>
        <w:t xml:space="preserve">as </w:t>
      </w:r>
      <w:r w:rsidR="002D32A6">
        <w:rPr>
          <w:rFonts w:ascii="Arial" w:hAnsi="Arial" w:cs="Arial"/>
          <w:sz w:val="22"/>
          <w:szCs w:val="22"/>
        </w:rPr>
        <w:t xml:space="preserve">we measured </w:t>
      </w:r>
      <w:r>
        <w:rPr>
          <w:rFonts w:ascii="Arial" w:hAnsi="Arial" w:cs="Arial"/>
          <w:sz w:val="22"/>
          <w:szCs w:val="22"/>
        </w:rPr>
        <w:t xml:space="preserve">in </w:t>
      </w:r>
      <w:r w:rsidR="0034158E">
        <w:rPr>
          <w:rFonts w:ascii="Arial" w:hAnsi="Arial" w:cs="Arial"/>
          <w:sz w:val="22"/>
          <w:szCs w:val="22"/>
        </w:rPr>
        <w:t>{Leung, 2018 #7710}</w:t>
      </w:r>
      <w:r>
        <w:rPr>
          <w:rFonts w:ascii="Arial" w:hAnsi="Arial" w:cs="Arial"/>
          <w:sz w:val="22"/>
          <w:szCs w:val="22"/>
        </w:rPr>
        <w:t xml:space="preserve">), including T cell fractions expressing </w:t>
      </w:r>
      <w:proofErr w:type="spellStart"/>
      <w:r>
        <w:rPr>
          <w:rFonts w:ascii="Arial" w:hAnsi="Arial" w:cs="Arial"/>
          <w:sz w:val="22"/>
          <w:szCs w:val="22"/>
        </w:rPr>
        <w:t>Tbet</w:t>
      </w:r>
      <w:proofErr w:type="spellEnd"/>
      <w:r>
        <w:rPr>
          <w:rFonts w:ascii="Arial" w:hAnsi="Arial" w:cs="Arial"/>
          <w:sz w:val="22"/>
          <w:szCs w:val="22"/>
        </w:rPr>
        <w:t>, GATA-3, IFN</w:t>
      </w:r>
      <w:r w:rsidR="00185347">
        <w:rPr>
          <w:rFonts w:ascii="Arial" w:hAnsi="Arial" w:cs="Arial"/>
          <w:sz w:val="22"/>
          <w:szCs w:val="22"/>
        </w:rPr>
        <w:t>-</w:t>
      </w:r>
      <m:oMath>
        <m:r>
          <w:rPr>
            <w:rFonts w:ascii="Cambria Math" w:hAnsi="Cambria Math"/>
          </w:rPr>
          <m:t>γ</m:t>
        </m:r>
      </m:oMath>
      <w:r w:rsidR="005C6CCD">
        <w:rPr>
          <w:rFonts w:ascii="Arial" w:hAnsi="Arial" w:cs="Arial"/>
          <w:sz w:val="22"/>
          <w:szCs w:val="22"/>
        </w:rPr>
        <w:t xml:space="preserve">, IL-4 </w:t>
      </w:r>
      <w:r>
        <w:rPr>
          <w:rFonts w:ascii="Arial" w:hAnsi="Arial" w:cs="Arial"/>
          <w:sz w:val="22"/>
          <w:szCs w:val="22"/>
        </w:rPr>
        <w:t xml:space="preserve">and IL-13, restimulation of MLN cells with </w:t>
      </w:r>
      <w:r>
        <w:rPr>
          <w:rFonts w:ascii="Arial" w:hAnsi="Arial" w:cs="Arial"/>
          <w:i/>
          <w:sz w:val="22"/>
          <w:szCs w:val="22"/>
        </w:rPr>
        <w:t xml:space="preserve">T. </w:t>
      </w:r>
      <w:proofErr w:type="spellStart"/>
      <w:r>
        <w:rPr>
          <w:rFonts w:ascii="Arial" w:hAnsi="Arial" w:cs="Arial"/>
          <w:i/>
          <w:sz w:val="22"/>
          <w:szCs w:val="22"/>
        </w:rPr>
        <w:t>muris</w:t>
      </w:r>
      <w:proofErr w:type="spellEnd"/>
      <w:r>
        <w:rPr>
          <w:rFonts w:ascii="Arial" w:hAnsi="Arial" w:cs="Arial"/>
          <w:sz w:val="22"/>
          <w:szCs w:val="22"/>
        </w:rPr>
        <w:t xml:space="preserve"> antigen and subsequent production of a full panel of cytokines</w:t>
      </w:r>
      <w:r w:rsidR="00BE787C">
        <w:rPr>
          <w:rFonts w:ascii="Arial" w:hAnsi="Arial" w:cs="Arial"/>
          <w:sz w:val="22"/>
          <w:szCs w:val="22"/>
        </w:rPr>
        <w:t>. We will also analyze</w:t>
      </w:r>
      <w:r>
        <w:rPr>
          <w:rFonts w:ascii="Arial" w:hAnsi="Arial" w:cs="Arial"/>
          <w:sz w:val="22"/>
          <w:szCs w:val="22"/>
        </w:rPr>
        <w:t xml:space="preserve"> PBMC </w:t>
      </w:r>
      <w:r w:rsidR="00185347">
        <w:rPr>
          <w:rFonts w:ascii="Arial" w:hAnsi="Arial" w:cs="Arial"/>
          <w:sz w:val="22"/>
          <w:szCs w:val="22"/>
        </w:rPr>
        <w:t xml:space="preserve">via flow cytometry </w:t>
      </w:r>
      <w:r>
        <w:rPr>
          <w:rFonts w:ascii="Arial" w:hAnsi="Arial" w:cs="Arial"/>
          <w:sz w:val="22"/>
          <w:szCs w:val="22"/>
        </w:rPr>
        <w:t>and antibod</w:t>
      </w:r>
      <w:r w:rsidR="00BE787C">
        <w:rPr>
          <w:rFonts w:ascii="Arial" w:hAnsi="Arial" w:cs="Arial"/>
          <w:sz w:val="22"/>
          <w:szCs w:val="22"/>
        </w:rPr>
        <w:t>i</w:t>
      </w:r>
      <w:r>
        <w:rPr>
          <w:rFonts w:ascii="Arial" w:hAnsi="Arial" w:cs="Arial"/>
          <w:sz w:val="22"/>
          <w:szCs w:val="22"/>
        </w:rPr>
        <w:t xml:space="preserve">es </w:t>
      </w:r>
      <w:r w:rsidR="00185347">
        <w:rPr>
          <w:rFonts w:ascii="Arial" w:hAnsi="Arial" w:cs="Arial"/>
          <w:sz w:val="22"/>
          <w:szCs w:val="22"/>
        </w:rPr>
        <w:t xml:space="preserve">via ELISA </w:t>
      </w:r>
      <w:r>
        <w:rPr>
          <w:rFonts w:ascii="Arial" w:hAnsi="Arial" w:cs="Arial"/>
          <w:sz w:val="22"/>
          <w:szCs w:val="22"/>
        </w:rPr>
        <w:t xml:space="preserve">to verify patterns observed longitudinally in smaller sample volumes from the same animals.  </w:t>
      </w:r>
      <w:r w:rsidR="00C556D3">
        <w:rPr>
          <w:rFonts w:ascii="Arial" w:hAnsi="Arial" w:cs="Arial"/>
          <w:sz w:val="22"/>
          <w:szCs w:val="22"/>
        </w:rPr>
        <w:t xml:space="preserve">Given the larger number of cells available for flow cytometry at experimental endpoints, we will also include </w:t>
      </w:r>
      <w:r w:rsidR="0065251C">
        <w:rPr>
          <w:rFonts w:ascii="Arial" w:hAnsi="Arial" w:cs="Arial"/>
          <w:sz w:val="22"/>
          <w:szCs w:val="22"/>
        </w:rPr>
        <w:t>markers of proliferative and gut-homing potential (e.g., Ki67</w:t>
      </w:r>
      <w:r w:rsidR="00DB7E9F">
        <w:rPr>
          <w:rFonts w:ascii="Arial" w:hAnsi="Arial" w:cs="Arial"/>
          <w:sz w:val="22"/>
          <w:szCs w:val="22"/>
        </w:rPr>
        <w:t xml:space="preserve"> &amp; </w:t>
      </w:r>
      <w:r w:rsidR="0065251C">
        <w:rPr>
          <w:rFonts w:ascii="Arial" w:hAnsi="Arial" w:cs="Arial"/>
          <w:sz w:val="22"/>
          <w:szCs w:val="22"/>
        </w:rPr>
        <w:t>CCR6</w:t>
      </w:r>
      <w:r w:rsidR="00DB7E9F">
        <w:rPr>
          <w:rFonts w:ascii="Arial" w:hAnsi="Arial" w:cs="Arial"/>
          <w:sz w:val="22"/>
          <w:szCs w:val="22"/>
        </w:rPr>
        <w:t>, respectively</w:t>
      </w:r>
      <w:r w:rsidR="0065251C">
        <w:rPr>
          <w:rFonts w:ascii="Arial" w:hAnsi="Arial" w:cs="Arial"/>
          <w:sz w:val="22"/>
          <w:szCs w:val="22"/>
        </w:rPr>
        <w:t>)</w:t>
      </w:r>
      <w:r w:rsidR="00C556D3">
        <w:rPr>
          <w:rFonts w:ascii="Arial" w:hAnsi="Arial" w:cs="Arial"/>
          <w:sz w:val="22"/>
          <w:szCs w:val="22"/>
        </w:rPr>
        <w:t xml:space="preserve"> in our flow cytometry panel</w:t>
      </w:r>
      <w:r w:rsidR="0065251C">
        <w:rPr>
          <w:rFonts w:ascii="Arial" w:hAnsi="Arial" w:cs="Arial"/>
          <w:sz w:val="22"/>
          <w:szCs w:val="22"/>
        </w:rPr>
        <w:t>.</w:t>
      </w:r>
    </w:p>
    <w:p w14:paraId="72883DDF" w14:textId="77777777" w:rsidR="00017330" w:rsidRDefault="00017330" w:rsidP="00AF02BC">
      <w:pPr>
        <w:jc w:val="both"/>
        <w:rPr>
          <w:rFonts w:ascii="Arial" w:hAnsi="Arial" w:cs="Arial"/>
          <w:sz w:val="22"/>
          <w:szCs w:val="22"/>
        </w:rPr>
      </w:pPr>
    </w:p>
    <w:p w14:paraId="6FBA7A5C" w14:textId="59A57BA8" w:rsidR="00017330" w:rsidRDefault="00C248F1" w:rsidP="00AF02BC">
      <w:pPr>
        <w:jc w:val="both"/>
      </w:pPr>
      <w:r>
        <w:rPr>
          <w:rFonts w:ascii="Arial" w:hAnsi="Arial" w:cs="Arial"/>
          <w:b/>
          <w:i/>
          <w:sz w:val="22"/>
          <w:szCs w:val="22"/>
          <w:u w:val="single"/>
        </w:rPr>
        <w:t>Hypothesis tests and tipping points for within-host Allee effects.</w:t>
      </w:r>
      <w:r>
        <w:rPr>
          <w:rFonts w:ascii="Arial" w:hAnsi="Arial" w:cs="Arial"/>
          <w:sz w:val="22"/>
          <w:szCs w:val="22"/>
        </w:rPr>
        <w:t xml:space="preserve"> We hypothesize that when we measure the dynamics of</w:t>
      </w:r>
      <w:r w:rsidR="007F25D5">
        <w:rPr>
          <w:rFonts w:ascii="Arial" w:hAnsi="Arial" w:cs="Arial"/>
          <w:sz w:val="22"/>
          <w:szCs w:val="22"/>
        </w:rPr>
        <w:t xml:space="preserve"> parasite expulsion in relation to</w:t>
      </w:r>
      <w:r>
        <w:rPr>
          <w:rFonts w:ascii="Arial" w:hAnsi="Arial" w:cs="Arial"/>
          <w:sz w:val="22"/>
          <w:szCs w:val="22"/>
        </w:rPr>
        <w:t xml:space="preserve"> Th1 and Th2 transcription factors </w:t>
      </w:r>
      <w:r w:rsidR="007F25D5">
        <w:rPr>
          <w:rFonts w:ascii="Arial" w:hAnsi="Arial" w:cs="Arial"/>
          <w:sz w:val="22"/>
          <w:szCs w:val="22"/>
        </w:rPr>
        <w:t>and cytokines</w:t>
      </w:r>
      <w:r>
        <w:rPr>
          <w:rFonts w:ascii="Arial" w:hAnsi="Arial" w:cs="Arial"/>
          <w:sz w:val="22"/>
          <w:szCs w:val="22"/>
        </w:rPr>
        <w:t xml:space="preserve"> across these genotypes and doses, </w:t>
      </w:r>
      <w:r>
        <w:rPr>
          <w:rFonts w:ascii="Arial" w:hAnsi="Arial" w:cs="Arial"/>
          <w:b/>
          <w:sz w:val="22"/>
          <w:szCs w:val="22"/>
        </w:rPr>
        <w:t>we will discover the immunological tipping points (likely differing by host strain) that determine duration</w:t>
      </w:r>
      <w:r>
        <w:rPr>
          <w:rFonts w:ascii="Arial" w:hAnsi="Arial" w:cs="Arial"/>
          <w:sz w:val="22"/>
          <w:szCs w:val="22"/>
        </w:rPr>
        <w:t xml:space="preserve">. However, because we expect greatest parasite growth once hosts have tipped to Th1, we also expect a considerable contribution of biomass-dependent parasite feedbacks to sustaining the Th1 milieu. </w:t>
      </w:r>
    </w:p>
    <w:p w14:paraId="5FF5206B" w14:textId="77777777" w:rsidR="00017330" w:rsidRDefault="00017330" w:rsidP="00AF02BC">
      <w:pPr>
        <w:jc w:val="both"/>
        <w:rPr>
          <w:rFonts w:ascii="Arial" w:hAnsi="Arial" w:cs="Arial"/>
          <w:b/>
          <w:i/>
          <w:sz w:val="22"/>
          <w:szCs w:val="22"/>
        </w:rPr>
      </w:pPr>
    </w:p>
    <w:p w14:paraId="39C63C98" w14:textId="49252006" w:rsidR="00017330" w:rsidRPr="005B5AEB" w:rsidRDefault="00A366AC" w:rsidP="00AF02BC">
      <w:pPr>
        <w:jc w:val="both"/>
        <w:rPr>
          <w:rFonts w:ascii="Arial" w:hAnsi="Arial" w:cs="Arial"/>
          <w:sz w:val="22"/>
          <w:szCs w:val="22"/>
        </w:rPr>
      </w:pPr>
      <w:r>
        <w:rPr>
          <w:rFonts w:ascii="Arial" w:hAnsi="Arial" w:cs="Arial"/>
          <w:sz w:val="22"/>
          <w:szCs w:val="22"/>
        </w:rPr>
        <w:lastRenderedPageBreak/>
        <w:t>As</w:t>
      </w:r>
      <w:r w:rsidR="00C248F1">
        <w:rPr>
          <w:rFonts w:ascii="Arial" w:hAnsi="Arial" w:cs="Arial"/>
          <w:sz w:val="22"/>
          <w:szCs w:val="22"/>
        </w:rPr>
        <w:t xml:space="preserve"> </w:t>
      </w:r>
      <w:r>
        <w:rPr>
          <w:rFonts w:ascii="Arial" w:hAnsi="Arial" w:cs="Arial"/>
          <w:sz w:val="22"/>
          <w:szCs w:val="22"/>
        </w:rPr>
        <w:t xml:space="preserve">an </w:t>
      </w:r>
      <w:r w:rsidR="00C248F1">
        <w:rPr>
          <w:rFonts w:ascii="Arial" w:hAnsi="Arial" w:cs="Arial"/>
          <w:sz w:val="22"/>
          <w:szCs w:val="22"/>
        </w:rPr>
        <w:t xml:space="preserve">essential </w:t>
      </w:r>
      <w:del w:id="378" w:author="Clay Cressler" w:date="2020-10-13T00:04:00Z">
        <w:r w:rsidR="00C248F1" w:rsidDel="001403CB">
          <w:rPr>
            <w:rFonts w:ascii="Arial" w:hAnsi="Arial" w:cs="Arial"/>
            <w:sz w:val="22"/>
            <w:szCs w:val="22"/>
          </w:rPr>
          <w:delText xml:space="preserve">first </w:delText>
        </w:r>
      </w:del>
      <w:r w:rsidR="00C248F1">
        <w:rPr>
          <w:rFonts w:ascii="Arial" w:hAnsi="Arial" w:cs="Arial"/>
          <w:sz w:val="22"/>
          <w:szCs w:val="22"/>
        </w:rPr>
        <w:t>test of our Allee effect hypothesis</w:t>
      </w:r>
      <w:r>
        <w:rPr>
          <w:rFonts w:ascii="Arial" w:hAnsi="Arial" w:cs="Arial"/>
          <w:sz w:val="22"/>
          <w:szCs w:val="22"/>
        </w:rPr>
        <w:t>, we will use the empirical data</w:t>
      </w:r>
      <w:r w:rsidR="00C248F1">
        <w:rPr>
          <w:rFonts w:ascii="Arial" w:hAnsi="Arial" w:cs="Arial"/>
          <w:sz w:val="22"/>
          <w:szCs w:val="22"/>
        </w:rPr>
        <w:t xml:space="preserve"> </w:t>
      </w:r>
      <w:r>
        <w:rPr>
          <w:rFonts w:ascii="Arial" w:hAnsi="Arial" w:cs="Arial"/>
          <w:sz w:val="22"/>
          <w:szCs w:val="22"/>
        </w:rPr>
        <w:t xml:space="preserve">to estimate the </w:t>
      </w:r>
      <w:del w:id="379" w:author="Clay Cressler" w:date="2020-10-13T00:05:00Z">
        <w:r w:rsidDel="001403CB">
          <w:rPr>
            <w:rFonts w:ascii="Arial" w:hAnsi="Arial" w:cs="Arial"/>
            <w:sz w:val="22"/>
            <w:szCs w:val="22"/>
          </w:rPr>
          <w:delText xml:space="preserve">magnitude and form of the functions governing </w:delText>
        </w:r>
        <w:r w:rsidR="00B31F45" w:rsidDel="001403CB">
          <w:rPr>
            <w:rFonts w:ascii="Arial" w:hAnsi="Arial" w:cs="Arial"/>
            <w:sz w:val="22"/>
            <w:szCs w:val="22"/>
          </w:rPr>
          <w:delText>the</w:delText>
        </w:r>
        <w:r w:rsidDel="001403CB">
          <w:rPr>
            <w:rFonts w:ascii="Arial" w:hAnsi="Arial" w:cs="Arial"/>
            <w:sz w:val="22"/>
            <w:szCs w:val="22"/>
          </w:rPr>
          <w:delText xml:space="preserve"> feedbacks </w:delText>
        </w:r>
        <w:r w:rsidR="00B31F45" w:rsidDel="001403CB">
          <w:rPr>
            <w:rFonts w:ascii="Arial" w:hAnsi="Arial" w:cs="Arial"/>
            <w:sz w:val="22"/>
            <w:szCs w:val="22"/>
          </w:rPr>
          <w:delText xml:space="preserve">of </w:delText>
        </w:r>
        <w:r w:rsidR="00B31F45" w:rsidRPr="00B31F45" w:rsidDel="001403CB">
          <w:rPr>
            <w:rFonts w:ascii="Arial" w:hAnsi="Arial" w:cs="Arial"/>
            <w:b/>
            <w:sz w:val="22"/>
            <w:szCs w:val="22"/>
          </w:rPr>
          <w:delText>Fig. 1</w:delText>
        </w:r>
        <w:r w:rsidR="00B31F45" w:rsidDel="001403CB">
          <w:rPr>
            <w:rFonts w:ascii="Arial" w:hAnsi="Arial" w:cs="Arial"/>
            <w:sz w:val="22"/>
            <w:szCs w:val="22"/>
          </w:rPr>
          <w:delText xml:space="preserve"> </w:delText>
        </w:r>
        <w:r w:rsidDel="001403CB">
          <w:rPr>
            <w:rFonts w:ascii="Arial" w:hAnsi="Arial" w:cs="Arial"/>
            <w:sz w:val="22"/>
            <w:szCs w:val="22"/>
          </w:rPr>
          <w:delText>for each mouse strain</w:delText>
        </w:r>
      </w:del>
      <w:ins w:id="380" w:author="Clay Cressler" w:date="2020-10-13T00:05:00Z">
        <w:r w:rsidR="001403CB">
          <w:rPr>
            <w:rFonts w:ascii="Arial" w:hAnsi="Arial" w:cs="Arial"/>
            <w:sz w:val="22"/>
            <w:szCs w:val="22"/>
          </w:rPr>
          <w:t>parameters of our mechanistic mathematical description of the system dynamics</w:t>
        </w:r>
      </w:ins>
      <w:r>
        <w:rPr>
          <w:rFonts w:ascii="Arial" w:hAnsi="Arial" w:cs="Arial"/>
          <w:sz w:val="22"/>
          <w:szCs w:val="22"/>
        </w:rPr>
        <w:t xml:space="preserve">. </w:t>
      </w:r>
      <w:del w:id="381" w:author="Clay Cressler" w:date="2020-10-13T00:05:00Z">
        <w:r w:rsidR="0038344F" w:rsidDel="001403CB">
          <w:rPr>
            <w:rFonts w:ascii="Arial" w:hAnsi="Arial" w:cs="Arial"/>
            <w:sz w:val="22"/>
            <w:szCs w:val="22"/>
          </w:rPr>
          <w:delText xml:space="preserve">Given the potential complexity of the interactions among different components of the immune response, </w:delText>
        </w:r>
        <w:r w:rsidR="004C3900" w:rsidDel="001403CB">
          <w:rPr>
            <w:rFonts w:ascii="Arial" w:hAnsi="Arial" w:cs="Arial"/>
            <w:sz w:val="22"/>
            <w:szCs w:val="22"/>
          </w:rPr>
          <w:delText xml:space="preserve">our approach in this Aim is to fit a simple general model; analyses of these simple models </w:delText>
        </w:r>
        <w:r w:rsidR="00997545" w:rsidDel="001403CB">
          <w:rPr>
            <w:rFonts w:ascii="Arial" w:hAnsi="Arial" w:cs="Arial"/>
            <w:sz w:val="22"/>
            <w:szCs w:val="22"/>
          </w:rPr>
          <w:delText xml:space="preserve">will </w:delText>
        </w:r>
        <w:r w:rsidR="004C3900" w:rsidDel="001403CB">
          <w:rPr>
            <w:rFonts w:ascii="Arial" w:hAnsi="Arial" w:cs="Arial"/>
            <w:sz w:val="22"/>
            <w:szCs w:val="22"/>
          </w:rPr>
          <w:delText xml:space="preserve">reveal </w:delText>
        </w:r>
        <w:r w:rsidR="00AA3E95" w:rsidDel="001403CB">
          <w:rPr>
            <w:rFonts w:ascii="Arial" w:hAnsi="Arial" w:cs="Arial"/>
            <w:sz w:val="22"/>
            <w:szCs w:val="22"/>
          </w:rPr>
          <w:delText xml:space="preserve">key features of the </w:delText>
        </w:r>
        <w:r w:rsidR="00B31F45" w:rsidDel="001403CB">
          <w:rPr>
            <w:rFonts w:ascii="Arial" w:hAnsi="Arial" w:cs="Arial"/>
            <w:sz w:val="22"/>
            <w:szCs w:val="22"/>
          </w:rPr>
          <w:delText>host</w:delText>
        </w:r>
        <w:r w:rsidR="00AA3E95" w:rsidDel="001403CB">
          <w:rPr>
            <w:rFonts w:ascii="Arial" w:hAnsi="Arial" w:cs="Arial"/>
            <w:sz w:val="22"/>
            <w:szCs w:val="22"/>
          </w:rPr>
          <w:delText>-parasite interaction that are</w:delText>
        </w:r>
        <w:r w:rsidR="004C3900" w:rsidDel="001403CB">
          <w:rPr>
            <w:rFonts w:ascii="Arial" w:hAnsi="Arial" w:cs="Arial"/>
            <w:sz w:val="22"/>
            <w:szCs w:val="22"/>
          </w:rPr>
          <w:delText xml:space="preserve"> required to produce the</w:delText>
        </w:r>
        <w:r w:rsidR="00AA3E95" w:rsidDel="001403CB">
          <w:rPr>
            <w:rFonts w:ascii="Arial" w:hAnsi="Arial" w:cs="Arial"/>
            <w:sz w:val="22"/>
            <w:szCs w:val="22"/>
          </w:rPr>
          <w:delText xml:space="preserve"> dynamical</w:delText>
        </w:r>
        <w:r w:rsidR="004C3900" w:rsidDel="001403CB">
          <w:rPr>
            <w:rFonts w:ascii="Arial" w:hAnsi="Arial" w:cs="Arial"/>
            <w:sz w:val="22"/>
            <w:szCs w:val="22"/>
          </w:rPr>
          <w:delText xml:space="preserve"> patterns </w:delText>
        </w:r>
        <w:r w:rsidR="00AA3E95" w:rsidDel="001403CB">
          <w:rPr>
            <w:rFonts w:ascii="Arial" w:hAnsi="Arial" w:cs="Arial"/>
            <w:sz w:val="22"/>
            <w:szCs w:val="22"/>
          </w:rPr>
          <w:delText xml:space="preserve">in infection duration </w:delText>
        </w:r>
        <w:r w:rsidR="004C3900" w:rsidDel="001403CB">
          <w:rPr>
            <w:rFonts w:ascii="Arial" w:hAnsi="Arial" w:cs="Arial"/>
            <w:sz w:val="22"/>
            <w:szCs w:val="22"/>
          </w:rPr>
          <w:delText>we observe empirically.</w:delText>
        </w:r>
        <w:r w:rsidR="00AA3E95" w:rsidDel="001403CB">
          <w:rPr>
            <w:rFonts w:ascii="Arial" w:hAnsi="Arial" w:cs="Arial"/>
            <w:sz w:val="22"/>
            <w:szCs w:val="22"/>
          </w:rPr>
          <w:delText xml:space="preserve"> In Aim 2, we will extend this simple model to identify the mechanistic immunological processes that underlie these dynamics.</w:delText>
        </w:r>
        <w:r w:rsidR="005B5AEB" w:rsidDel="001403CB">
          <w:rPr>
            <w:rFonts w:ascii="Arial" w:hAnsi="Arial" w:cs="Arial"/>
            <w:sz w:val="22"/>
            <w:szCs w:val="22"/>
          </w:rPr>
          <w:delText xml:space="preserve"> </w:delText>
        </w:r>
        <w:r w:rsidDel="001403CB">
          <w:rPr>
            <w:rFonts w:ascii="Arial" w:hAnsi="Arial" w:cs="Arial"/>
            <w:sz w:val="22"/>
            <w:szCs w:val="22"/>
          </w:rPr>
          <w:delText xml:space="preserve">In particular, consider </w:delText>
        </w:r>
        <w:r w:rsidR="00C248F1" w:rsidDel="001403CB">
          <w:rPr>
            <w:rFonts w:ascii="Arial" w:hAnsi="Arial" w:cs="Arial"/>
            <w:sz w:val="22"/>
            <w:szCs w:val="22"/>
          </w:rPr>
          <w:delText xml:space="preserve">the following model for the dynamics of the immune response, </w:delText>
        </w:r>
        <w:r w:rsidR="00C248F1" w:rsidDel="001403CB">
          <w:rPr>
            <w:rFonts w:ascii="Arial" w:hAnsi="Arial" w:cs="Arial"/>
            <w:i/>
            <w:iCs/>
            <w:sz w:val="22"/>
            <w:szCs w:val="22"/>
          </w:rPr>
          <w:delText>I</w:delText>
        </w:r>
        <w:r w:rsidR="00C248F1" w:rsidDel="001403CB">
          <w:rPr>
            <w:rFonts w:ascii="Arial" w:hAnsi="Arial" w:cs="Arial"/>
            <w:sz w:val="22"/>
            <w:szCs w:val="22"/>
          </w:rPr>
          <w:delText xml:space="preserve"> (e.g., activated Th2 cells), and parasite biomass, </w:delText>
        </w:r>
        <w:r w:rsidR="00C248F1" w:rsidDel="001403CB">
          <w:rPr>
            <w:rFonts w:ascii="Arial" w:hAnsi="Arial" w:cs="Arial"/>
            <w:i/>
            <w:iCs/>
            <w:sz w:val="22"/>
            <w:szCs w:val="22"/>
          </w:rPr>
          <w:delText>P</w:delText>
        </w:r>
        <w:r w:rsidR="00C248F1" w:rsidDel="001403CB">
          <w:rPr>
            <w:rFonts w:ascii="Arial" w:hAnsi="Arial" w:cs="Arial"/>
            <w:sz w:val="22"/>
            <w:szCs w:val="22"/>
          </w:rPr>
          <w:delText>.</w:delText>
        </w:r>
      </w:del>
      <w:ins w:id="382" w:author="Clay Cressler" w:date="2020-10-13T00:05:00Z">
        <w:r w:rsidR="001403CB">
          <w:rPr>
            <w:rFonts w:ascii="Arial" w:hAnsi="Arial" w:cs="Arial"/>
            <w:sz w:val="22"/>
            <w:szCs w:val="22"/>
          </w:rPr>
          <w:t xml:space="preserve">Building on existing theory for </w:t>
        </w:r>
      </w:ins>
      <w:ins w:id="383" w:author="Clay Cressler" w:date="2020-10-13T00:06:00Z">
        <w:r w:rsidR="001403CB">
          <w:rPr>
            <w:rFonts w:ascii="Arial" w:hAnsi="Arial" w:cs="Arial"/>
            <w:sz w:val="22"/>
            <w:szCs w:val="22"/>
          </w:rPr>
          <w:t xml:space="preserve">Th1-Th2 </w:t>
        </w:r>
        <w:proofErr w:type="spellStart"/>
        <w:r w:rsidR="001403CB">
          <w:rPr>
            <w:rFonts w:ascii="Arial" w:hAnsi="Arial" w:cs="Arial"/>
            <w:sz w:val="22"/>
            <w:szCs w:val="22"/>
          </w:rPr>
          <w:t>interactions</w:t>
        </w:r>
        <w:proofErr w:type="spellEnd"/>
        <w:r w:rsidR="001403CB">
          <w:rPr>
            <w:rFonts w:ascii="Arial" w:hAnsi="Arial" w:cs="Arial"/>
            <w:sz w:val="22"/>
            <w:szCs w:val="22"/>
          </w:rPr>
          <w:t xml:space="preserve"> (e.g., Yates 2000, 2004; </w:t>
        </w:r>
      </w:ins>
      <w:ins w:id="384" w:author="Clay Cressler" w:date="2020-10-13T00:07:00Z">
        <w:r w:rsidR="001403CB">
          <w:rPr>
            <w:rFonts w:ascii="Arial" w:hAnsi="Arial" w:cs="Arial"/>
            <w:sz w:val="22"/>
            <w:szCs w:val="22"/>
          </w:rPr>
          <w:t xml:space="preserve">van den Ham &amp; </w:t>
        </w:r>
      </w:ins>
      <w:ins w:id="385" w:author="Clay Cressler" w:date="2020-10-13T00:08:00Z">
        <w:r w:rsidR="001403CB">
          <w:rPr>
            <w:rFonts w:ascii="Arial" w:hAnsi="Arial" w:cs="Arial"/>
            <w:sz w:val="22"/>
            <w:szCs w:val="22"/>
          </w:rPr>
          <w:t>d</w:t>
        </w:r>
      </w:ins>
      <w:ins w:id="386" w:author="Clay Cressler" w:date="2020-10-13T00:07:00Z">
        <w:r w:rsidR="001403CB">
          <w:rPr>
            <w:rFonts w:ascii="Arial" w:hAnsi="Arial" w:cs="Arial"/>
            <w:sz w:val="22"/>
            <w:szCs w:val="22"/>
          </w:rPr>
          <w:t>e</w:t>
        </w:r>
      </w:ins>
      <w:ins w:id="387" w:author="Clay Cressler" w:date="2020-10-13T00:08:00Z">
        <w:r w:rsidR="001403CB">
          <w:rPr>
            <w:rFonts w:ascii="Arial" w:hAnsi="Arial" w:cs="Arial"/>
            <w:sz w:val="22"/>
            <w:szCs w:val="22"/>
          </w:rPr>
          <w:t xml:space="preserve"> Boer 2008; </w:t>
        </w:r>
        <w:proofErr w:type="spellStart"/>
        <w:r w:rsidR="00B868F7">
          <w:rPr>
            <w:rFonts w:ascii="Arial" w:hAnsi="Arial" w:cs="Arial"/>
            <w:sz w:val="22"/>
            <w:szCs w:val="22"/>
          </w:rPr>
          <w:t>Schrom</w:t>
        </w:r>
        <w:proofErr w:type="spellEnd"/>
        <w:r w:rsidR="00B868F7">
          <w:rPr>
            <w:rFonts w:ascii="Arial" w:hAnsi="Arial" w:cs="Arial"/>
            <w:sz w:val="22"/>
            <w:szCs w:val="22"/>
          </w:rPr>
          <w:t xml:space="preserve"> 2020), we consider the following model of immune-parasite interaction:</w:t>
        </w:r>
      </w:ins>
    </w:p>
    <w:tbl>
      <w:tblPr>
        <w:tblW w:w="9577" w:type="dxa"/>
        <w:tblLook w:val="04A0" w:firstRow="1" w:lastRow="0" w:firstColumn="1" w:lastColumn="0" w:noHBand="0" w:noVBand="1"/>
        <w:tblPrChange w:id="388" w:author="Clay Cressler" w:date="2020-10-13T00:10:00Z">
          <w:tblPr>
            <w:tblW w:w="9577" w:type="dxa"/>
            <w:tblLook w:val="04A0" w:firstRow="1" w:lastRow="0" w:firstColumn="1" w:lastColumn="0" w:noHBand="0" w:noVBand="1"/>
          </w:tblPr>
        </w:tblPrChange>
      </w:tblPr>
      <w:tblGrid>
        <w:gridCol w:w="4962"/>
        <w:gridCol w:w="4615"/>
        <w:tblGridChange w:id="389">
          <w:tblGrid>
            <w:gridCol w:w="3420"/>
            <w:gridCol w:w="6157"/>
          </w:tblGrid>
        </w:tblGridChange>
      </w:tblGrid>
      <w:tr w:rsidR="00017330" w14:paraId="0EDE1CF8" w14:textId="77777777" w:rsidTr="00B868F7">
        <w:tc>
          <w:tcPr>
            <w:tcW w:w="4962" w:type="dxa"/>
            <w:shd w:val="clear" w:color="auto" w:fill="auto"/>
            <w:tcPrChange w:id="390" w:author="Clay Cressler" w:date="2020-10-13T00:10:00Z">
              <w:tcPr>
                <w:tcW w:w="3420" w:type="dxa"/>
                <w:shd w:val="clear" w:color="auto" w:fill="auto"/>
              </w:tcPr>
            </w:tcPrChange>
          </w:tcPr>
          <w:p w14:paraId="050F6438" w14:textId="77491FF7" w:rsidR="00017330" w:rsidDel="00B868F7" w:rsidRDefault="007850A3" w:rsidP="00AF02BC">
            <w:pPr>
              <w:jc w:val="both"/>
              <w:rPr>
                <w:del w:id="391" w:author="Clay Cressler" w:date="2020-10-13T00:08:00Z"/>
              </w:rPr>
            </w:pPr>
            <m:oMath>
              <m:f>
                <m:fPr>
                  <m:ctrlPr>
                    <w:del w:id="392" w:author="Clay Cressler" w:date="2020-10-13T00:08:00Z">
                      <w:rPr>
                        <w:rFonts w:ascii="Cambria Math" w:hAnsi="Cambria Math"/>
                      </w:rPr>
                    </w:del>
                  </m:ctrlPr>
                </m:fPr>
                <m:num>
                  <m:r>
                    <w:del w:id="393" w:author="Clay Cressler" w:date="2020-10-13T00:08:00Z">
                      <w:rPr>
                        <w:rFonts w:ascii="Cambria Math" w:hAnsi="Cambria Math"/>
                      </w:rPr>
                      <m:t>dI</m:t>
                    </w:del>
                  </m:r>
                </m:num>
                <m:den>
                  <m:r>
                    <w:del w:id="394" w:author="Clay Cressler" w:date="2020-10-13T00:08:00Z">
                      <w:rPr>
                        <w:rFonts w:ascii="Cambria Math" w:hAnsi="Cambria Math"/>
                      </w:rPr>
                      <m:t>dt</m:t>
                    </w:del>
                  </m:r>
                </m:den>
              </m:f>
              <m:r>
                <w:del w:id="395" w:author="Clay Cressler" w:date="2020-10-13T00:08:00Z">
                  <w:rPr>
                    <w:rFonts w:ascii="Cambria Math" w:hAnsi="Cambria Math"/>
                  </w:rPr>
                  <m:t>=α+βP+λ</m:t>
                </w:del>
              </m:r>
              <m:d>
                <m:dPr>
                  <m:ctrlPr>
                    <w:del w:id="396" w:author="Clay Cressler" w:date="2020-10-13T00:08:00Z">
                      <w:rPr>
                        <w:rFonts w:ascii="Cambria Math" w:hAnsi="Cambria Math"/>
                      </w:rPr>
                    </w:del>
                  </m:ctrlPr>
                </m:dPr>
                <m:e>
                  <m:r>
                    <w:del w:id="397" w:author="Clay Cressler" w:date="2020-10-13T00:08:00Z">
                      <w:rPr>
                        <w:rFonts w:ascii="Cambria Math" w:hAnsi="Cambria Math"/>
                      </w:rPr>
                      <m:t>I</m:t>
                    </w:del>
                  </m:r>
                </m:e>
              </m:d>
              <m:r>
                <w:del w:id="398" w:author="Clay Cressler" w:date="2020-10-13T00:08:00Z">
                  <w:rPr>
                    <w:rFonts w:ascii="Cambria Math" w:hAnsi="Cambria Math"/>
                  </w:rPr>
                  <m:t>-σ</m:t>
                </w:del>
              </m:r>
              <m:d>
                <m:dPr>
                  <m:ctrlPr>
                    <w:del w:id="399" w:author="Clay Cressler" w:date="2020-10-13T00:08:00Z">
                      <w:rPr>
                        <w:rFonts w:ascii="Cambria Math" w:hAnsi="Cambria Math"/>
                      </w:rPr>
                    </w:del>
                  </m:ctrlPr>
                </m:dPr>
                <m:e>
                  <m:r>
                    <w:del w:id="400" w:author="Clay Cressler" w:date="2020-10-13T00:08:00Z">
                      <w:rPr>
                        <w:rFonts w:ascii="Cambria Math" w:hAnsi="Cambria Math"/>
                      </w:rPr>
                      <m:t>P</m:t>
                    </w:del>
                  </m:r>
                </m:e>
              </m:d>
              <m:r>
                <w:del w:id="401" w:author="Clay Cressler" w:date="2020-10-13T00:08:00Z">
                  <w:rPr>
                    <w:rFonts w:ascii="Cambria Math" w:hAnsi="Cambria Math"/>
                  </w:rPr>
                  <m:t>.</m:t>
                </w:del>
              </m:r>
            </m:oMath>
            <w:del w:id="402" w:author="Clay Cressler" w:date="2020-10-13T00:08:00Z">
              <w:r w:rsidR="00C248F1" w:rsidDel="00B868F7">
                <w:rPr>
                  <w:rFonts w:ascii="Arial" w:hAnsi="Arial" w:cs="Arial"/>
                  <w:sz w:val="22"/>
                  <w:szCs w:val="22"/>
                </w:rPr>
                <w:delText xml:space="preserve"> </w:delText>
              </w:r>
            </w:del>
          </w:p>
          <w:p w14:paraId="036E98B9" w14:textId="77777777" w:rsidR="00B868F7" w:rsidRDefault="007850A3" w:rsidP="00AF02BC">
            <w:pPr>
              <w:jc w:val="both"/>
              <w:rPr>
                <w:ins w:id="403" w:author="Clay Cressler" w:date="2020-10-13T00:10:00Z"/>
                <w:rFonts w:ascii="Arial" w:hAnsi="Arial" w:cs="Arial"/>
              </w:rPr>
            </w:pPr>
            <m:oMathPara>
              <m:oMath>
                <m:f>
                  <m:fPr>
                    <m:ctrlPr>
                      <w:del w:id="404" w:author="Clay Cressler" w:date="2020-10-13T00:08:00Z">
                        <w:rPr>
                          <w:rFonts w:ascii="Cambria Math" w:hAnsi="Cambria Math"/>
                        </w:rPr>
                      </w:del>
                    </m:ctrlPr>
                  </m:fPr>
                  <m:num>
                    <m:r>
                      <w:del w:id="405" w:author="Clay Cressler" w:date="2020-10-13T00:08:00Z">
                        <w:rPr>
                          <w:rFonts w:ascii="Cambria Math" w:hAnsi="Cambria Math"/>
                        </w:rPr>
                        <m:t>dP</m:t>
                      </w:del>
                    </m:r>
                  </m:num>
                  <m:den>
                    <m:r>
                      <w:del w:id="406" w:author="Clay Cressler" w:date="2020-10-13T00:08:00Z">
                        <w:rPr>
                          <w:rFonts w:ascii="Cambria Math" w:hAnsi="Cambria Math"/>
                        </w:rPr>
                        <m:t>dt</m:t>
                      </w:del>
                    </m:r>
                  </m:den>
                </m:f>
                <m:r>
                  <w:del w:id="407" w:author="Clay Cressler" w:date="2020-10-13T00:08:00Z">
                    <w:rPr>
                      <w:rFonts w:ascii="Cambria Math" w:hAnsi="Cambria Math"/>
                    </w:rPr>
                    <m:t>=ρP</m:t>
                  </w:del>
                </m:r>
                <m:r>
                  <w:del w:id="408" w:author="Clay Cressler" w:date="2020-10-13T00:08:00Z">
                    <w:rPr>
                      <w:rFonts w:ascii="Cambria Math" w:hAnsi="Cambria Math"/>
                    </w:rPr>
                    <m:t>-ϕIP-</m:t>
                  </w:del>
                </m:r>
                <m:f>
                  <m:fPr>
                    <m:ctrlPr>
                      <w:ins w:id="409" w:author="Clay Cressler" w:date="2020-10-13T00:08:00Z">
                        <w:rPr>
                          <w:rFonts w:ascii="Cambria Math" w:hAnsi="Cambria Math"/>
                          <w:i/>
                        </w:rPr>
                      </w:ins>
                    </m:ctrlPr>
                  </m:fPr>
                  <m:num>
                    <m:r>
                      <w:del w:id="410" w:author="Clay Cressler" w:date="2020-10-13T00:08:00Z">
                        <w:rPr>
                          <w:rFonts w:ascii="Cambria Math" w:hAnsi="Cambria Math"/>
                        </w:rPr>
                        <m:t>μP</m:t>
                      </w:del>
                    </m:r>
                    <m:r>
                      <w:ins w:id="411" w:author="Clay Cressler" w:date="2020-10-13T00:08:00Z">
                        <w:rPr>
                          <w:rFonts w:ascii="Cambria Math" w:hAnsi="Cambria Math"/>
                        </w:rPr>
                        <m:t>d</m:t>
                      </w:ins>
                    </m:r>
                    <m:sSub>
                      <m:sSubPr>
                        <m:ctrlPr>
                          <w:ins w:id="412" w:author="Clay Cressler" w:date="2020-10-13T00:08:00Z">
                            <w:rPr>
                              <w:rFonts w:ascii="Cambria Math" w:hAnsi="Cambria Math"/>
                              <w:i/>
                            </w:rPr>
                          </w:ins>
                        </m:ctrlPr>
                      </m:sSubPr>
                      <m:e>
                        <m:r>
                          <w:ins w:id="413" w:author="Clay Cressler" w:date="2020-10-13T00:08:00Z">
                            <w:rPr>
                              <w:rFonts w:ascii="Cambria Math" w:hAnsi="Cambria Math"/>
                            </w:rPr>
                            <m:t>T</m:t>
                          </w:ins>
                        </m:r>
                      </m:e>
                      <m:sub>
                        <m:r>
                          <w:ins w:id="414" w:author="Clay Cressler" w:date="2020-10-13T00:08:00Z">
                            <w:rPr>
                              <w:rFonts w:ascii="Cambria Math" w:hAnsi="Cambria Math"/>
                            </w:rPr>
                            <m:t>1</m:t>
                          </w:ins>
                        </m:r>
                      </m:sub>
                    </m:sSub>
                  </m:num>
                  <m:den>
                    <m:r>
                      <w:ins w:id="415" w:author="Clay Cressler" w:date="2020-10-13T00:08:00Z">
                        <w:rPr>
                          <w:rFonts w:ascii="Cambria Math" w:hAnsi="Cambria Math"/>
                        </w:rPr>
                        <m:t>dt</m:t>
                      </w:ins>
                    </m:r>
                  </m:den>
                </m:f>
                <m:r>
                  <w:ins w:id="416" w:author="Clay Cressler" w:date="2020-10-13T00:08:00Z">
                    <w:rPr>
                      <w:rFonts w:ascii="Cambria Math" w:hAnsi="Cambria Math"/>
                    </w:rPr>
                    <m:t>=</m:t>
                  </w:ins>
                </m:r>
                <m:sSub>
                  <m:sSubPr>
                    <m:ctrlPr>
                      <w:ins w:id="417" w:author="Clay Cressler" w:date="2020-10-13T00:08:00Z">
                        <w:rPr>
                          <w:rFonts w:ascii="Cambria Math" w:hAnsi="Cambria Math"/>
                          <w:i/>
                        </w:rPr>
                      </w:ins>
                    </m:ctrlPr>
                  </m:sSubPr>
                  <m:e>
                    <m:r>
                      <w:ins w:id="418" w:author="Clay Cressler" w:date="2020-10-13T00:08:00Z">
                        <w:rPr>
                          <w:rFonts w:ascii="Cambria Math" w:hAnsi="Cambria Math"/>
                        </w:rPr>
                        <m:t>b</m:t>
                      </w:ins>
                    </m:r>
                  </m:e>
                  <m:sub>
                    <m:r>
                      <w:ins w:id="419" w:author="Clay Cressler" w:date="2020-10-13T00:08:00Z">
                        <w:rPr>
                          <w:rFonts w:ascii="Cambria Math" w:hAnsi="Cambria Math"/>
                        </w:rPr>
                        <m:t>1</m:t>
                      </w:ins>
                    </m:r>
                  </m:sub>
                </m:sSub>
                <m:r>
                  <w:ins w:id="420" w:author="Clay Cressler" w:date="2020-10-13T00:09:00Z">
                    <w:rPr>
                      <w:rFonts w:ascii="Cambria Math" w:hAnsi="Cambria Math"/>
                    </w:rPr>
                    <m:t>+</m:t>
                  </w:ins>
                </m:r>
                <m:f>
                  <m:fPr>
                    <m:ctrlPr>
                      <w:ins w:id="421" w:author="Clay Cressler" w:date="2020-10-13T00:09:00Z">
                        <w:rPr>
                          <w:rFonts w:ascii="Cambria Math" w:hAnsi="Cambria Math"/>
                          <w:i/>
                        </w:rPr>
                      </w:ins>
                    </m:ctrlPr>
                  </m:fPr>
                  <m:num>
                    <m:sSub>
                      <m:sSubPr>
                        <m:ctrlPr>
                          <w:ins w:id="422" w:author="Clay Cressler" w:date="2020-10-13T00:09:00Z">
                            <w:rPr>
                              <w:rFonts w:ascii="Cambria Math" w:hAnsi="Cambria Math"/>
                              <w:i/>
                            </w:rPr>
                          </w:ins>
                        </m:ctrlPr>
                      </m:sSubPr>
                      <m:e>
                        <m:r>
                          <w:ins w:id="423" w:author="Clay Cressler" w:date="2020-10-13T00:09:00Z">
                            <w:rPr>
                              <w:rFonts w:ascii="Cambria Math" w:hAnsi="Cambria Math"/>
                            </w:rPr>
                            <m:t>c</m:t>
                          </w:ins>
                        </m:r>
                      </m:e>
                      <m:sub>
                        <m:r>
                          <w:ins w:id="424" w:author="Clay Cressler" w:date="2020-10-13T00:09:00Z">
                            <w:rPr>
                              <w:rFonts w:ascii="Cambria Math" w:hAnsi="Cambria Math"/>
                            </w:rPr>
                            <m:t>1</m:t>
                          </w:ins>
                        </m:r>
                      </m:sub>
                    </m:sSub>
                    <m:r>
                      <w:ins w:id="425" w:author="Clay Cressler" w:date="2020-10-13T00:09:00Z">
                        <w:rPr>
                          <w:rFonts w:ascii="Cambria Math" w:hAnsi="Cambria Math"/>
                        </w:rPr>
                        <m:t>P</m:t>
                      </w:ins>
                    </m:r>
                  </m:num>
                  <m:den>
                    <m:sSub>
                      <m:sSubPr>
                        <m:ctrlPr>
                          <w:ins w:id="426" w:author="Clay Cressler" w:date="2020-10-13T00:09:00Z">
                            <w:rPr>
                              <w:rFonts w:ascii="Cambria Math" w:hAnsi="Cambria Math"/>
                              <w:i/>
                            </w:rPr>
                          </w:ins>
                        </m:ctrlPr>
                      </m:sSubPr>
                      <m:e>
                        <m:r>
                          <w:ins w:id="427" w:author="Clay Cressler" w:date="2020-10-13T00:09:00Z">
                            <w:rPr>
                              <w:rFonts w:ascii="Cambria Math" w:hAnsi="Cambria Math"/>
                            </w:rPr>
                            <m:t>C</m:t>
                          </w:ins>
                        </m:r>
                      </m:e>
                      <m:sub>
                        <m:r>
                          <w:ins w:id="428" w:author="Clay Cressler" w:date="2020-10-13T00:09:00Z">
                            <w:rPr>
                              <w:rFonts w:ascii="Cambria Math" w:hAnsi="Cambria Math"/>
                            </w:rPr>
                            <m:t>1</m:t>
                          </w:ins>
                        </m:r>
                      </m:sub>
                    </m:sSub>
                    <m:r>
                      <w:ins w:id="429" w:author="Clay Cressler" w:date="2020-10-13T00:09:00Z">
                        <w:rPr>
                          <w:rFonts w:ascii="Cambria Math" w:hAnsi="Cambria Math"/>
                        </w:rPr>
                        <m:t>+P</m:t>
                      </w:ins>
                    </m:r>
                  </m:den>
                </m:f>
                <m:r>
                  <w:ins w:id="430" w:author="Clay Cressler" w:date="2020-10-13T00:09:00Z">
                    <w:rPr>
                      <w:rFonts w:ascii="Cambria Math" w:hAnsi="Cambria Math"/>
                    </w:rPr>
                    <m:t>+</m:t>
                  </w:ins>
                </m:r>
                <m:f>
                  <m:fPr>
                    <m:ctrlPr>
                      <w:ins w:id="431" w:author="Clay Cressler" w:date="2020-10-13T00:09:00Z">
                        <w:rPr>
                          <w:rFonts w:ascii="Cambria Math" w:hAnsi="Cambria Math"/>
                          <w:i/>
                        </w:rPr>
                      </w:ins>
                    </m:ctrlPr>
                  </m:fPr>
                  <m:num>
                    <m:sSub>
                      <m:sSubPr>
                        <m:ctrlPr>
                          <w:ins w:id="432" w:author="Clay Cressler" w:date="2020-10-13T00:09:00Z">
                            <w:rPr>
                              <w:rFonts w:ascii="Cambria Math" w:hAnsi="Cambria Math"/>
                              <w:i/>
                            </w:rPr>
                          </w:ins>
                        </m:ctrlPr>
                      </m:sSubPr>
                      <m:e>
                        <m:r>
                          <w:ins w:id="433" w:author="Clay Cressler" w:date="2020-10-13T00:09:00Z">
                            <w:rPr>
                              <w:rFonts w:ascii="Cambria Math" w:hAnsi="Cambria Math"/>
                            </w:rPr>
                            <m:t>s</m:t>
                          </w:ins>
                        </m:r>
                      </m:e>
                      <m:sub>
                        <m:r>
                          <w:ins w:id="434" w:author="Clay Cressler" w:date="2020-10-13T00:09:00Z">
                            <w:rPr>
                              <w:rFonts w:ascii="Cambria Math" w:hAnsi="Cambria Math"/>
                            </w:rPr>
                            <m:t>1</m:t>
                          </w:ins>
                        </m:r>
                      </m:sub>
                    </m:sSub>
                    <m:sSubSup>
                      <m:sSubSupPr>
                        <m:ctrlPr>
                          <w:ins w:id="435" w:author="Clay Cressler" w:date="2020-10-13T00:09:00Z">
                            <w:rPr>
                              <w:rFonts w:ascii="Cambria Math" w:hAnsi="Cambria Math"/>
                              <w:i/>
                            </w:rPr>
                          </w:ins>
                        </m:ctrlPr>
                      </m:sSubSupPr>
                      <m:e>
                        <m:r>
                          <w:ins w:id="436" w:author="Clay Cressler" w:date="2020-10-13T00:09:00Z">
                            <w:rPr>
                              <w:rFonts w:ascii="Cambria Math" w:hAnsi="Cambria Math"/>
                            </w:rPr>
                            <m:t>T</m:t>
                          </w:ins>
                        </m:r>
                      </m:e>
                      <m:sub>
                        <m:r>
                          <w:ins w:id="437" w:author="Clay Cressler" w:date="2020-10-13T00:09:00Z">
                            <w:rPr>
                              <w:rFonts w:ascii="Cambria Math" w:hAnsi="Cambria Math"/>
                            </w:rPr>
                            <m:t>1</m:t>
                          </w:ins>
                        </m:r>
                      </m:sub>
                      <m:sup>
                        <m:r>
                          <w:ins w:id="438" w:author="Clay Cressler" w:date="2020-10-13T00:09:00Z">
                            <w:rPr>
                              <w:rFonts w:ascii="Cambria Math" w:hAnsi="Cambria Math"/>
                            </w:rPr>
                            <m:t>2</m:t>
                          </w:ins>
                        </m:r>
                      </m:sup>
                    </m:sSubSup>
                  </m:num>
                  <m:den>
                    <m:sSubSup>
                      <m:sSubSupPr>
                        <m:ctrlPr>
                          <w:ins w:id="439" w:author="Clay Cressler" w:date="2020-10-13T00:09:00Z">
                            <w:rPr>
                              <w:rFonts w:ascii="Cambria Math" w:hAnsi="Cambria Math"/>
                              <w:i/>
                            </w:rPr>
                          </w:ins>
                        </m:ctrlPr>
                      </m:sSubSupPr>
                      <m:e>
                        <m:r>
                          <w:ins w:id="440" w:author="Clay Cressler" w:date="2020-10-13T00:09:00Z">
                            <w:rPr>
                              <w:rFonts w:ascii="Cambria Math" w:hAnsi="Cambria Math"/>
                            </w:rPr>
                            <m:t>S</m:t>
                          </w:ins>
                        </m:r>
                      </m:e>
                      <m:sub>
                        <m:r>
                          <w:ins w:id="441" w:author="Clay Cressler" w:date="2020-10-13T00:09:00Z">
                            <w:rPr>
                              <w:rFonts w:ascii="Cambria Math" w:hAnsi="Cambria Math"/>
                            </w:rPr>
                            <m:t>1</m:t>
                          </w:ins>
                        </m:r>
                      </m:sub>
                      <m:sup>
                        <m:r>
                          <w:ins w:id="442" w:author="Clay Cressler" w:date="2020-10-13T00:09:00Z">
                            <w:rPr>
                              <w:rFonts w:ascii="Cambria Math" w:hAnsi="Cambria Math"/>
                            </w:rPr>
                            <m:t>2</m:t>
                          </w:ins>
                        </m:r>
                      </m:sup>
                    </m:sSubSup>
                    <m:r>
                      <w:ins w:id="443" w:author="Clay Cressler" w:date="2020-10-13T00:09:00Z">
                        <w:rPr>
                          <w:rFonts w:ascii="Cambria Math" w:hAnsi="Cambria Math"/>
                        </w:rPr>
                        <m:t>+</m:t>
                      </w:ins>
                    </m:r>
                    <m:sSubSup>
                      <m:sSubSupPr>
                        <m:ctrlPr>
                          <w:ins w:id="444" w:author="Clay Cressler" w:date="2020-10-13T00:09:00Z">
                            <w:rPr>
                              <w:rFonts w:ascii="Cambria Math" w:hAnsi="Cambria Math"/>
                              <w:i/>
                            </w:rPr>
                          </w:ins>
                        </m:ctrlPr>
                      </m:sSubSupPr>
                      <m:e>
                        <m:r>
                          <w:ins w:id="445" w:author="Clay Cressler" w:date="2020-10-13T00:09:00Z">
                            <w:rPr>
                              <w:rFonts w:ascii="Cambria Math" w:hAnsi="Cambria Math"/>
                            </w:rPr>
                            <m:t>T</m:t>
                          </w:ins>
                        </m:r>
                      </m:e>
                      <m:sub>
                        <m:r>
                          <w:ins w:id="446" w:author="Clay Cressler" w:date="2020-10-13T00:09:00Z">
                            <w:rPr>
                              <w:rFonts w:ascii="Cambria Math" w:hAnsi="Cambria Math"/>
                            </w:rPr>
                            <m:t>1</m:t>
                          </w:ins>
                        </m:r>
                      </m:sub>
                      <m:sup>
                        <m:r>
                          <w:ins w:id="447" w:author="Clay Cressler" w:date="2020-10-13T00:09:00Z">
                            <w:rPr>
                              <w:rFonts w:ascii="Cambria Math" w:hAnsi="Cambria Math"/>
                            </w:rPr>
                            <m:t>2</m:t>
                          </w:ins>
                        </m:r>
                      </m:sup>
                    </m:sSubSup>
                  </m:den>
                </m:f>
                <m:f>
                  <m:fPr>
                    <m:ctrlPr>
                      <w:ins w:id="448" w:author="Clay Cressler" w:date="2020-10-13T00:09:00Z">
                        <w:rPr>
                          <w:rFonts w:ascii="Cambria Math" w:hAnsi="Cambria Math"/>
                          <w:i/>
                        </w:rPr>
                      </w:ins>
                    </m:ctrlPr>
                  </m:fPr>
                  <m:num>
                    <m:sSub>
                      <m:sSubPr>
                        <m:ctrlPr>
                          <w:ins w:id="449" w:author="Clay Cressler" w:date="2020-10-13T00:09:00Z">
                            <w:rPr>
                              <w:rFonts w:ascii="Cambria Math" w:hAnsi="Cambria Math"/>
                              <w:i/>
                            </w:rPr>
                          </w:ins>
                        </m:ctrlPr>
                      </m:sSubPr>
                      <m:e>
                        <m:r>
                          <w:ins w:id="450" w:author="Clay Cressler" w:date="2020-10-13T00:09:00Z">
                            <w:rPr>
                              <w:rFonts w:ascii="Cambria Math" w:hAnsi="Cambria Math"/>
                            </w:rPr>
                            <m:t>I</m:t>
                          </w:ins>
                        </m:r>
                      </m:e>
                      <m:sub>
                        <m:r>
                          <w:ins w:id="451" w:author="Clay Cressler" w:date="2020-10-13T00:09:00Z">
                            <w:rPr>
                              <w:rFonts w:ascii="Cambria Math" w:hAnsi="Cambria Math"/>
                            </w:rPr>
                            <m:t>12</m:t>
                          </w:ins>
                        </m:r>
                      </m:sub>
                    </m:sSub>
                  </m:num>
                  <m:den>
                    <m:sSub>
                      <m:sSubPr>
                        <m:ctrlPr>
                          <w:ins w:id="452" w:author="Clay Cressler" w:date="2020-10-13T00:09:00Z">
                            <w:rPr>
                              <w:rFonts w:ascii="Cambria Math" w:hAnsi="Cambria Math"/>
                              <w:i/>
                            </w:rPr>
                          </w:ins>
                        </m:ctrlPr>
                      </m:sSubPr>
                      <m:e>
                        <m:r>
                          <w:ins w:id="453" w:author="Clay Cressler" w:date="2020-10-13T00:09:00Z">
                            <w:rPr>
                              <w:rFonts w:ascii="Cambria Math" w:hAnsi="Cambria Math"/>
                            </w:rPr>
                            <m:t>I</m:t>
                          </w:ins>
                        </m:r>
                      </m:e>
                      <m:sub>
                        <m:r>
                          <w:ins w:id="454" w:author="Clay Cressler" w:date="2020-10-13T00:09:00Z">
                            <w:rPr>
                              <w:rFonts w:ascii="Cambria Math" w:hAnsi="Cambria Math"/>
                            </w:rPr>
                            <m:t>12</m:t>
                          </w:ins>
                        </m:r>
                      </m:sub>
                    </m:sSub>
                    <m:r>
                      <w:ins w:id="455" w:author="Clay Cressler" w:date="2020-10-13T00:09:00Z">
                        <w:rPr>
                          <w:rFonts w:ascii="Cambria Math" w:hAnsi="Cambria Math"/>
                        </w:rPr>
                        <m:t>+</m:t>
                      </w:ins>
                    </m:r>
                    <m:sSub>
                      <m:sSubPr>
                        <m:ctrlPr>
                          <w:ins w:id="456" w:author="Clay Cressler" w:date="2020-10-13T00:09:00Z">
                            <w:rPr>
                              <w:rFonts w:ascii="Cambria Math" w:hAnsi="Cambria Math"/>
                              <w:i/>
                            </w:rPr>
                          </w:ins>
                        </m:ctrlPr>
                      </m:sSubPr>
                      <m:e>
                        <m:r>
                          <w:ins w:id="457" w:author="Clay Cressler" w:date="2020-10-13T00:09:00Z">
                            <w:rPr>
                              <w:rFonts w:ascii="Cambria Math" w:hAnsi="Cambria Math"/>
                            </w:rPr>
                            <m:t>T</m:t>
                          </w:ins>
                        </m:r>
                      </m:e>
                      <m:sub>
                        <m:r>
                          <w:ins w:id="458" w:author="Clay Cressler" w:date="2020-10-13T00:09:00Z">
                            <w:rPr>
                              <w:rFonts w:ascii="Cambria Math" w:hAnsi="Cambria Math"/>
                            </w:rPr>
                            <m:t>2</m:t>
                          </w:ins>
                        </m:r>
                      </m:sub>
                    </m:sSub>
                  </m:den>
                </m:f>
                <m:r>
                  <w:ins w:id="459" w:author="Clay Cressler" w:date="2020-10-13T00:09:00Z">
                    <w:rPr>
                      <w:rFonts w:ascii="Cambria Math" w:hAnsi="Cambria Math"/>
                    </w:rPr>
                    <m:t>-m</m:t>
                  </w:ins>
                </m:r>
                <m:sSub>
                  <m:sSubPr>
                    <m:ctrlPr>
                      <w:ins w:id="460" w:author="Clay Cressler" w:date="2020-10-13T00:09:00Z">
                        <w:rPr>
                          <w:rFonts w:ascii="Cambria Math" w:hAnsi="Cambria Math"/>
                          <w:i/>
                        </w:rPr>
                      </w:ins>
                    </m:ctrlPr>
                  </m:sSubPr>
                  <m:e>
                    <m:r>
                      <w:ins w:id="461" w:author="Clay Cressler" w:date="2020-10-13T00:09:00Z">
                        <w:rPr>
                          <w:rFonts w:ascii="Cambria Math" w:hAnsi="Cambria Math"/>
                        </w:rPr>
                        <m:t>T</m:t>
                      </w:ins>
                    </m:r>
                  </m:e>
                  <m:sub>
                    <m:r>
                      <w:ins w:id="462" w:author="Clay Cressler" w:date="2020-10-13T00:09:00Z">
                        <w:rPr>
                          <w:rFonts w:ascii="Cambria Math" w:hAnsi="Cambria Math"/>
                        </w:rPr>
                        <m:t>1</m:t>
                      </w:ins>
                    </m:r>
                  </m:sub>
                </m:sSub>
              </m:oMath>
            </m:oMathPara>
          </w:p>
          <w:p w14:paraId="6D3554A8" w14:textId="77777777" w:rsidR="00B868F7" w:rsidRDefault="00B868F7" w:rsidP="00AF02BC">
            <w:pPr>
              <w:jc w:val="both"/>
              <w:rPr>
                <w:ins w:id="463" w:author="Clay Cressler" w:date="2020-10-13T00:11:00Z"/>
                <w:rFonts w:ascii="Arial" w:hAnsi="Arial" w:cs="Arial"/>
              </w:rPr>
            </w:pPr>
            <m:oMathPara>
              <m:oMath>
                <m:f>
                  <m:fPr>
                    <m:ctrlPr>
                      <w:ins w:id="464" w:author="Clay Cressler" w:date="2020-10-13T00:10:00Z">
                        <w:rPr>
                          <w:rFonts w:ascii="Cambria Math" w:hAnsi="Cambria Math" w:cs="Arial"/>
                          <w:i/>
                          <w:sz w:val="22"/>
                          <w:szCs w:val="22"/>
                        </w:rPr>
                      </w:ins>
                    </m:ctrlPr>
                  </m:fPr>
                  <m:num>
                    <m:r>
                      <w:ins w:id="465" w:author="Clay Cressler" w:date="2020-10-13T00:10:00Z">
                        <w:rPr>
                          <w:rFonts w:ascii="Cambria Math" w:hAnsi="Cambria Math" w:cs="Arial"/>
                          <w:sz w:val="22"/>
                          <w:szCs w:val="22"/>
                        </w:rPr>
                        <m:t>d</m:t>
                      </w:ins>
                    </m:r>
                    <m:sSub>
                      <m:sSubPr>
                        <m:ctrlPr>
                          <w:ins w:id="466" w:author="Clay Cressler" w:date="2020-10-13T00:10:00Z">
                            <w:rPr>
                              <w:rFonts w:ascii="Cambria Math" w:hAnsi="Cambria Math" w:cs="Arial"/>
                              <w:i/>
                              <w:sz w:val="22"/>
                              <w:szCs w:val="22"/>
                            </w:rPr>
                          </w:ins>
                        </m:ctrlPr>
                      </m:sSubPr>
                      <m:e>
                        <m:r>
                          <w:ins w:id="467" w:author="Clay Cressler" w:date="2020-10-13T00:10:00Z">
                            <w:rPr>
                              <w:rFonts w:ascii="Cambria Math" w:hAnsi="Cambria Math" w:cs="Arial"/>
                              <w:sz w:val="22"/>
                              <w:szCs w:val="22"/>
                            </w:rPr>
                            <m:t>T</m:t>
                          </w:ins>
                        </m:r>
                      </m:e>
                      <m:sub>
                        <m:r>
                          <w:ins w:id="468" w:author="Clay Cressler" w:date="2020-10-13T00:10:00Z">
                            <w:rPr>
                              <w:rFonts w:ascii="Cambria Math" w:hAnsi="Cambria Math" w:cs="Arial"/>
                              <w:sz w:val="22"/>
                              <w:szCs w:val="22"/>
                            </w:rPr>
                            <m:t>2</m:t>
                          </w:ins>
                        </m:r>
                      </m:sub>
                    </m:sSub>
                  </m:num>
                  <m:den>
                    <m:r>
                      <w:ins w:id="469" w:author="Clay Cressler" w:date="2020-10-13T00:10:00Z">
                        <w:rPr>
                          <w:rFonts w:ascii="Cambria Math" w:hAnsi="Cambria Math" w:cs="Arial"/>
                          <w:sz w:val="22"/>
                          <w:szCs w:val="22"/>
                        </w:rPr>
                        <m:t>dt</m:t>
                      </w:ins>
                    </m:r>
                  </m:den>
                </m:f>
                <m:r>
                  <w:ins w:id="470" w:author="Clay Cressler" w:date="2020-10-13T00:10:00Z">
                    <w:rPr>
                      <w:rFonts w:ascii="Cambria Math" w:hAnsi="Cambria Math" w:cs="Arial"/>
                      <w:sz w:val="22"/>
                      <w:szCs w:val="22"/>
                    </w:rPr>
                    <m:t>=</m:t>
                  </w:ins>
                </m:r>
                <m:sSub>
                  <m:sSubPr>
                    <m:ctrlPr>
                      <w:ins w:id="471" w:author="Clay Cressler" w:date="2020-10-13T00:10:00Z">
                        <w:rPr>
                          <w:rFonts w:ascii="Cambria Math" w:hAnsi="Cambria Math" w:cs="Arial"/>
                          <w:i/>
                          <w:sz w:val="22"/>
                          <w:szCs w:val="22"/>
                        </w:rPr>
                      </w:ins>
                    </m:ctrlPr>
                  </m:sSubPr>
                  <m:e>
                    <m:r>
                      <w:ins w:id="472" w:author="Clay Cressler" w:date="2020-10-13T00:10:00Z">
                        <w:rPr>
                          <w:rFonts w:ascii="Cambria Math" w:hAnsi="Cambria Math" w:cs="Arial"/>
                          <w:sz w:val="22"/>
                          <w:szCs w:val="22"/>
                        </w:rPr>
                        <m:t>b</m:t>
                      </w:ins>
                    </m:r>
                  </m:e>
                  <m:sub>
                    <m:r>
                      <w:ins w:id="473" w:author="Clay Cressler" w:date="2020-10-13T00:10:00Z">
                        <w:rPr>
                          <w:rFonts w:ascii="Cambria Math" w:hAnsi="Cambria Math" w:cs="Arial"/>
                          <w:sz w:val="22"/>
                          <w:szCs w:val="22"/>
                        </w:rPr>
                        <m:t>2</m:t>
                      </w:ins>
                    </m:r>
                  </m:sub>
                </m:sSub>
                <m:r>
                  <w:ins w:id="474" w:author="Clay Cressler" w:date="2020-10-13T00:11:00Z">
                    <w:rPr>
                      <w:rFonts w:ascii="Cambria Math" w:hAnsi="Cambria Math"/>
                    </w:rPr>
                    <m:t>+</m:t>
                  </w:ins>
                </m:r>
                <m:f>
                  <m:fPr>
                    <m:ctrlPr>
                      <w:ins w:id="475" w:author="Clay Cressler" w:date="2020-10-13T00:11:00Z">
                        <w:rPr>
                          <w:rFonts w:ascii="Cambria Math" w:hAnsi="Cambria Math"/>
                          <w:i/>
                        </w:rPr>
                      </w:ins>
                    </m:ctrlPr>
                  </m:fPr>
                  <m:num>
                    <m:sSub>
                      <m:sSubPr>
                        <m:ctrlPr>
                          <w:ins w:id="476" w:author="Clay Cressler" w:date="2020-10-13T00:11:00Z">
                            <w:rPr>
                              <w:rFonts w:ascii="Cambria Math" w:hAnsi="Cambria Math"/>
                              <w:i/>
                            </w:rPr>
                          </w:ins>
                        </m:ctrlPr>
                      </m:sSubPr>
                      <m:e>
                        <m:r>
                          <w:ins w:id="477" w:author="Clay Cressler" w:date="2020-10-13T00:11:00Z">
                            <w:rPr>
                              <w:rFonts w:ascii="Cambria Math" w:hAnsi="Cambria Math"/>
                            </w:rPr>
                            <m:t>c</m:t>
                          </w:ins>
                        </m:r>
                      </m:e>
                      <m:sub>
                        <m:r>
                          <w:ins w:id="478" w:author="Clay Cressler" w:date="2020-10-13T00:11:00Z">
                            <w:rPr>
                              <w:rFonts w:ascii="Cambria Math" w:hAnsi="Cambria Math"/>
                            </w:rPr>
                            <m:t>2</m:t>
                          </w:ins>
                        </m:r>
                      </m:sub>
                    </m:sSub>
                    <m:r>
                      <w:ins w:id="479" w:author="Clay Cressler" w:date="2020-10-13T00:11:00Z">
                        <w:rPr>
                          <w:rFonts w:ascii="Cambria Math" w:hAnsi="Cambria Math"/>
                        </w:rPr>
                        <m:t>P</m:t>
                      </w:ins>
                    </m:r>
                  </m:num>
                  <m:den>
                    <m:sSub>
                      <m:sSubPr>
                        <m:ctrlPr>
                          <w:ins w:id="480" w:author="Clay Cressler" w:date="2020-10-13T00:11:00Z">
                            <w:rPr>
                              <w:rFonts w:ascii="Cambria Math" w:hAnsi="Cambria Math"/>
                              <w:i/>
                            </w:rPr>
                          </w:ins>
                        </m:ctrlPr>
                      </m:sSubPr>
                      <m:e>
                        <m:r>
                          <w:ins w:id="481" w:author="Clay Cressler" w:date="2020-10-13T00:11:00Z">
                            <w:rPr>
                              <w:rFonts w:ascii="Cambria Math" w:hAnsi="Cambria Math"/>
                            </w:rPr>
                            <m:t>C</m:t>
                          </w:ins>
                        </m:r>
                      </m:e>
                      <m:sub>
                        <m:r>
                          <w:ins w:id="482" w:author="Clay Cressler" w:date="2020-10-13T00:11:00Z">
                            <w:rPr>
                              <w:rFonts w:ascii="Cambria Math" w:hAnsi="Cambria Math"/>
                            </w:rPr>
                            <m:t>2</m:t>
                          </w:ins>
                        </m:r>
                      </m:sub>
                    </m:sSub>
                    <m:r>
                      <w:ins w:id="483" w:author="Clay Cressler" w:date="2020-10-13T00:11:00Z">
                        <w:rPr>
                          <w:rFonts w:ascii="Cambria Math" w:hAnsi="Cambria Math"/>
                        </w:rPr>
                        <m:t>+P</m:t>
                      </w:ins>
                    </m:r>
                  </m:den>
                </m:f>
                <m:r>
                  <w:ins w:id="484" w:author="Clay Cressler" w:date="2020-10-13T00:11:00Z">
                    <w:rPr>
                      <w:rFonts w:ascii="Cambria Math" w:hAnsi="Cambria Math"/>
                    </w:rPr>
                    <m:t>+</m:t>
                  </w:ins>
                </m:r>
                <m:f>
                  <m:fPr>
                    <m:ctrlPr>
                      <w:ins w:id="485" w:author="Clay Cressler" w:date="2020-10-13T00:11:00Z">
                        <w:rPr>
                          <w:rFonts w:ascii="Cambria Math" w:hAnsi="Cambria Math"/>
                          <w:i/>
                        </w:rPr>
                      </w:ins>
                    </m:ctrlPr>
                  </m:fPr>
                  <m:num>
                    <m:sSub>
                      <m:sSubPr>
                        <m:ctrlPr>
                          <w:ins w:id="486" w:author="Clay Cressler" w:date="2020-10-13T00:11:00Z">
                            <w:rPr>
                              <w:rFonts w:ascii="Cambria Math" w:hAnsi="Cambria Math"/>
                              <w:i/>
                            </w:rPr>
                          </w:ins>
                        </m:ctrlPr>
                      </m:sSubPr>
                      <m:e>
                        <m:r>
                          <w:ins w:id="487" w:author="Clay Cressler" w:date="2020-10-13T00:11:00Z">
                            <w:rPr>
                              <w:rFonts w:ascii="Cambria Math" w:hAnsi="Cambria Math"/>
                            </w:rPr>
                            <m:t>s</m:t>
                          </w:ins>
                        </m:r>
                      </m:e>
                      <m:sub>
                        <m:r>
                          <w:ins w:id="488" w:author="Clay Cressler" w:date="2020-10-13T00:11:00Z">
                            <w:rPr>
                              <w:rFonts w:ascii="Cambria Math" w:hAnsi="Cambria Math"/>
                            </w:rPr>
                            <m:t>2</m:t>
                          </w:ins>
                        </m:r>
                      </m:sub>
                    </m:sSub>
                    <m:sSubSup>
                      <m:sSubSupPr>
                        <m:ctrlPr>
                          <w:ins w:id="489" w:author="Clay Cressler" w:date="2020-10-13T00:11:00Z">
                            <w:rPr>
                              <w:rFonts w:ascii="Cambria Math" w:hAnsi="Cambria Math"/>
                              <w:i/>
                            </w:rPr>
                          </w:ins>
                        </m:ctrlPr>
                      </m:sSubSupPr>
                      <m:e>
                        <m:r>
                          <w:ins w:id="490" w:author="Clay Cressler" w:date="2020-10-13T00:11:00Z">
                            <w:rPr>
                              <w:rFonts w:ascii="Cambria Math" w:hAnsi="Cambria Math"/>
                            </w:rPr>
                            <m:t>T</m:t>
                          </w:ins>
                        </m:r>
                      </m:e>
                      <m:sub>
                        <m:r>
                          <w:ins w:id="491" w:author="Clay Cressler" w:date="2020-10-13T00:11:00Z">
                            <w:rPr>
                              <w:rFonts w:ascii="Cambria Math" w:hAnsi="Cambria Math"/>
                            </w:rPr>
                            <m:t>2</m:t>
                          </w:ins>
                        </m:r>
                      </m:sub>
                      <m:sup>
                        <m:r>
                          <w:ins w:id="492" w:author="Clay Cressler" w:date="2020-10-13T00:11:00Z">
                            <w:rPr>
                              <w:rFonts w:ascii="Cambria Math" w:hAnsi="Cambria Math"/>
                            </w:rPr>
                            <m:t>2</m:t>
                          </w:ins>
                        </m:r>
                      </m:sup>
                    </m:sSubSup>
                  </m:num>
                  <m:den>
                    <m:sSubSup>
                      <m:sSubSupPr>
                        <m:ctrlPr>
                          <w:ins w:id="493" w:author="Clay Cressler" w:date="2020-10-13T00:11:00Z">
                            <w:rPr>
                              <w:rFonts w:ascii="Cambria Math" w:hAnsi="Cambria Math"/>
                              <w:i/>
                            </w:rPr>
                          </w:ins>
                        </m:ctrlPr>
                      </m:sSubSupPr>
                      <m:e>
                        <m:r>
                          <w:ins w:id="494" w:author="Clay Cressler" w:date="2020-10-13T00:11:00Z">
                            <w:rPr>
                              <w:rFonts w:ascii="Cambria Math" w:hAnsi="Cambria Math"/>
                            </w:rPr>
                            <m:t>S</m:t>
                          </w:ins>
                        </m:r>
                      </m:e>
                      <m:sub>
                        <m:r>
                          <w:ins w:id="495" w:author="Clay Cressler" w:date="2020-10-13T00:11:00Z">
                            <w:rPr>
                              <w:rFonts w:ascii="Cambria Math" w:hAnsi="Cambria Math"/>
                            </w:rPr>
                            <m:t>2</m:t>
                          </w:ins>
                        </m:r>
                      </m:sub>
                      <m:sup>
                        <m:r>
                          <w:ins w:id="496" w:author="Clay Cressler" w:date="2020-10-13T00:11:00Z">
                            <w:rPr>
                              <w:rFonts w:ascii="Cambria Math" w:hAnsi="Cambria Math"/>
                            </w:rPr>
                            <m:t>2</m:t>
                          </w:ins>
                        </m:r>
                      </m:sup>
                    </m:sSubSup>
                    <m:r>
                      <w:ins w:id="497" w:author="Clay Cressler" w:date="2020-10-13T00:11:00Z">
                        <w:rPr>
                          <w:rFonts w:ascii="Cambria Math" w:hAnsi="Cambria Math"/>
                        </w:rPr>
                        <m:t>+</m:t>
                      </w:ins>
                    </m:r>
                    <m:sSubSup>
                      <m:sSubSupPr>
                        <m:ctrlPr>
                          <w:ins w:id="498" w:author="Clay Cressler" w:date="2020-10-13T00:11:00Z">
                            <w:rPr>
                              <w:rFonts w:ascii="Cambria Math" w:hAnsi="Cambria Math"/>
                              <w:i/>
                            </w:rPr>
                          </w:ins>
                        </m:ctrlPr>
                      </m:sSubSupPr>
                      <m:e>
                        <m:r>
                          <w:ins w:id="499" w:author="Clay Cressler" w:date="2020-10-13T00:11:00Z">
                            <w:rPr>
                              <w:rFonts w:ascii="Cambria Math" w:hAnsi="Cambria Math"/>
                            </w:rPr>
                            <m:t>T</m:t>
                          </w:ins>
                        </m:r>
                      </m:e>
                      <m:sub>
                        <m:r>
                          <w:ins w:id="500" w:author="Clay Cressler" w:date="2020-10-13T00:11:00Z">
                            <w:rPr>
                              <w:rFonts w:ascii="Cambria Math" w:hAnsi="Cambria Math"/>
                            </w:rPr>
                            <m:t>2</m:t>
                          </w:ins>
                        </m:r>
                      </m:sub>
                      <m:sup>
                        <m:r>
                          <w:ins w:id="501" w:author="Clay Cressler" w:date="2020-10-13T00:11:00Z">
                            <w:rPr>
                              <w:rFonts w:ascii="Cambria Math" w:hAnsi="Cambria Math"/>
                            </w:rPr>
                            <m:t>2</m:t>
                          </w:ins>
                        </m:r>
                      </m:sup>
                    </m:sSubSup>
                  </m:den>
                </m:f>
                <m:f>
                  <m:fPr>
                    <m:ctrlPr>
                      <w:ins w:id="502" w:author="Clay Cressler" w:date="2020-10-13T00:11:00Z">
                        <w:rPr>
                          <w:rFonts w:ascii="Cambria Math" w:hAnsi="Cambria Math"/>
                          <w:i/>
                        </w:rPr>
                      </w:ins>
                    </m:ctrlPr>
                  </m:fPr>
                  <m:num>
                    <m:sSub>
                      <m:sSubPr>
                        <m:ctrlPr>
                          <w:ins w:id="503" w:author="Clay Cressler" w:date="2020-10-13T00:11:00Z">
                            <w:rPr>
                              <w:rFonts w:ascii="Cambria Math" w:hAnsi="Cambria Math"/>
                              <w:i/>
                            </w:rPr>
                          </w:ins>
                        </m:ctrlPr>
                      </m:sSubPr>
                      <m:e>
                        <m:r>
                          <w:ins w:id="504" w:author="Clay Cressler" w:date="2020-10-13T00:11:00Z">
                            <w:rPr>
                              <w:rFonts w:ascii="Cambria Math" w:hAnsi="Cambria Math"/>
                            </w:rPr>
                            <m:t>I</m:t>
                          </w:ins>
                        </m:r>
                      </m:e>
                      <m:sub>
                        <m:r>
                          <w:ins w:id="505" w:author="Clay Cressler" w:date="2020-10-13T00:11:00Z">
                            <w:rPr>
                              <w:rFonts w:ascii="Cambria Math" w:hAnsi="Cambria Math"/>
                            </w:rPr>
                            <m:t>21</m:t>
                          </w:ins>
                        </m:r>
                      </m:sub>
                    </m:sSub>
                  </m:num>
                  <m:den>
                    <m:sSub>
                      <m:sSubPr>
                        <m:ctrlPr>
                          <w:ins w:id="506" w:author="Clay Cressler" w:date="2020-10-13T00:11:00Z">
                            <w:rPr>
                              <w:rFonts w:ascii="Cambria Math" w:hAnsi="Cambria Math"/>
                              <w:i/>
                            </w:rPr>
                          </w:ins>
                        </m:ctrlPr>
                      </m:sSubPr>
                      <m:e>
                        <m:r>
                          <w:ins w:id="507" w:author="Clay Cressler" w:date="2020-10-13T00:11:00Z">
                            <w:rPr>
                              <w:rFonts w:ascii="Cambria Math" w:hAnsi="Cambria Math"/>
                            </w:rPr>
                            <m:t>I</m:t>
                          </w:ins>
                        </m:r>
                      </m:e>
                      <m:sub>
                        <m:r>
                          <w:ins w:id="508" w:author="Clay Cressler" w:date="2020-10-13T00:11:00Z">
                            <w:rPr>
                              <w:rFonts w:ascii="Cambria Math" w:hAnsi="Cambria Math"/>
                            </w:rPr>
                            <m:t>21</m:t>
                          </w:ins>
                        </m:r>
                      </m:sub>
                    </m:sSub>
                    <m:r>
                      <w:ins w:id="509" w:author="Clay Cressler" w:date="2020-10-13T00:11:00Z">
                        <w:rPr>
                          <w:rFonts w:ascii="Cambria Math" w:hAnsi="Cambria Math"/>
                        </w:rPr>
                        <m:t>+</m:t>
                      </w:ins>
                    </m:r>
                    <m:sSub>
                      <m:sSubPr>
                        <m:ctrlPr>
                          <w:ins w:id="510" w:author="Clay Cressler" w:date="2020-10-13T00:11:00Z">
                            <w:rPr>
                              <w:rFonts w:ascii="Cambria Math" w:hAnsi="Cambria Math"/>
                              <w:i/>
                            </w:rPr>
                          </w:ins>
                        </m:ctrlPr>
                      </m:sSubPr>
                      <m:e>
                        <m:r>
                          <w:ins w:id="511" w:author="Clay Cressler" w:date="2020-10-13T00:11:00Z">
                            <w:rPr>
                              <w:rFonts w:ascii="Cambria Math" w:hAnsi="Cambria Math"/>
                            </w:rPr>
                            <m:t>T</m:t>
                          </w:ins>
                        </m:r>
                      </m:e>
                      <m:sub>
                        <m:r>
                          <w:ins w:id="512" w:author="Clay Cressler" w:date="2020-10-13T00:11:00Z">
                            <w:rPr>
                              <w:rFonts w:ascii="Cambria Math" w:hAnsi="Cambria Math"/>
                            </w:rPr>
                            <m:t>1</m:t>
                          </w:ins>
                        </m:r>
                      </m:sub>
                    </m:sSub>
                  </m:den>
                </m:f>
                <m:r>
                  <w:ins w:id="513" w:author="Clay Cressler" w:date="2020-10-13T00:11:00Z">
                    <w:rPr>
                      <w:rFonts w:ascii="Cambria Math" w:hAnsi="Cambria Math"/>
                    </w:rPr>
                    <m:t>-m</m:t>
                  </w:ins>
                </m:r>
                <m:sSub>
                  <m:sSubPr>
                    <m:ctrlPr>
                      <w:ins w:id="514" w:author="Clay Cressler" w:date="2020-10-13T00:11:00Z">
                        <w:rPr>
                          <w:rFonts w:ascii="Cambria Math" w:hAnsi="Cambria Math"/>
                          <w:i/>
                        </w:rPr>
                      </w:ins>
                    </m:ctrlPr>
                  </m:sSubPr>
                  <m:e>
                    <m:r>
                      <w:ins w:id="515" w:author="Clay Cressler" w:date="2020-10-13T00:11:00Z">
                        <w:rPr>
                          <w:rFonts w:ascii="Cambria Math" w:hAnsi="Cambria Math"/>
                        </w:rPr>
                        <m:t>T</m:t>
                      </w:ins>
                    </m:r>
                  </m:e>
                  <m:sub>
                    <m:r>
                      <w:ins w:id="516" w:author="Clay Cressler" w:date="2020-10-13T00:11:00Z">
                        <w:rPr>
                          <w:rFonts w:ascii="Cambria Math" w:hAnsi="Cambria Math"/>
                        </w:rPr>
                        <m:t>2</m:t>
                      </w:ins>
                    </m:r>
                  </m:sub>
                </m:sSub>
              </m:oMath>
            </m:oMathPara>
          </w:p>
          <w:p w14:paraId="0E70445F" w14:textId="77777777" w:rsidR="00B868F7" w:rsidRDefault="00B868F7" w:rsidP="00AF02BC">
            <w:pPr>
              <w:jc w:val="both"/>
              <w:rPr>
                <w:ins w:id="517" w:author="Clay Cressler" w:date="2020-10-13T00:12:00Z"/>
                <w:rFonts w:ascii="Arial" w:hAnsi="Arial" w:cs="Arial"/>
                <w:sz w:val="22"/>
                <w:szCs w:val="22"/>
              </w:rPr>
            </w:pPr>
            <m:oMathPara>
              <m:oMath>
                <m:f>
                  <m:fPr>
                    <m:ctrlPr>
                      <w:ins w:id="518" w:author="Clay Cressler" w:date="2020-10-13T00:11:00Z">
                        <w:rPr>
                          <w:rFonts w:ascii="Cambria Math" w:hAnsi="Cambria Math" w:cs="Arial"/>
                          <w:i/>
                          <w:sz w:val="22"/>
                          <w:szCs w:val="22"/>
                        </w:rPr>
                      </w:ins>
                    </m:ctrlPr>
                  </m:fPr>
                  <m:num>
                    <m:r>
                      <w:ins w:id="519" w:author="Clay Cressler" w:date="2020-10-13T00:11:00Z">
                        <w:rPr>
                          <w:rFonts w:ascii="Cambria Math" w:hAnsi="Cambria Math" w:cs="Arial"/>
                          <w:sz w:val="22"/>
                          <w:szCs w:val="22"/>
                        </w:rPr>
                        <m:t>dP</m:t>
                      </w:ins>
                    </m:r>
                  </m:num>
                  <m:den>
                    <m:r>
                      <w:ins w:id="520" w:author="Clay Cressler" w:date="2020-10-13T00:11:00Z">
                        <w:rPr>
                          <w:rFonts w:ascii="Cambria Math" w:hAnsi="Cambria Math" w:cs="Arial"/>
                          <w:sz w:val="22"/>
                          <w:szCs w:val="22"/>
                        </w:rPr>
                        <m:t>dt</m:t>
                      </w:ins>
                    </m:r>
                  </m:den>
                </m:f>
                <m:r>
                  <w:ins w:id="521" w:author="Clay Cressler" w:date="2020-10-13T00:11:00Z">
                    <w:rPr>
                      <w:rFonts w:ascii="Cambria Math" w:hAnsi="Cambria Math" w:cs="Arial"/>
                      <w:sz w:val="22"/>
                      <w:szCs w:val="22"/>
                    </w:rPr>
                    <m:t>=</m:t>
                  </w:ins>
                </m:r>
                <m:sSub>
                  <m:sSubPr>
                    <m:ctrlPr>
                      <w:ins w:id="522" w:author="Clay Cressler" w:date="2020-10-13T00:11:00Z">
                        <w:rPr>
                          <w:rFonts w:ascii="Cambria Math" w:hAnsi="Cambria Math" w:cs="Arial"/>
                          <w:i/>
                          <w:sz w:val="22"/>
                          <w:szCs w:val="22"/>
                        </w:rPr>
                      </w:ins>
                    </m:ctrlPr>
                  </m:sSubPr>
                  <m:e>
                    <m:r>
                      <w:ins w:id="523" w:author="Clay Cressler" w:date="2020-10-13T00:11:00Z">
                        <w:rPr>
                          <w:rFonts w:ascii="Cambria Math" w:hAnsi="Cambria Math" w:cs="Arial"/>
                          <w:sz w:val="22"/>
                          <w:szCs w:val="22"/>
                        </w:rPr>
                        <m:t>a</m:t>
                      </w:ins>
                    </m:r>
                  </m:e>
                  <m:sub>
                    <m:r>
                      <w:ins w:id="524" w:author="Clay Cressler" w:date="2020-10-13T00:11:00Z">
                        <w:rPr>
                          <w:rFonts w:ascii="Cambria Math" w:hAnsi="Cambria Math" w:cs="Arial"/>
                          <w:sz w:val="22"/>
                          <w:szCs w:val="22"/>
                        </w:rPr>
                        <m:t>P</m:t>
                      </w:ins>
                    </m:r>
                  </m:sub>
                </m:sSub>
                <m:r>
                  <w:ins w:id="525" w:author="Clay Cressler" w:date="2020-10-13T00:11:00Z">
                    <w:rPr>
                      <w:rFonts w:ascii="Cambria Math" w:hAnsi="Cambria Math" w:cs="Arial"/>
                      <w:sz w:val="22"/>
                      <w:szCs w:val="22"/>
                    </w:rPr>
                    <m:t>P</m:t>
                  </w:ins>
                </m:r>
                <m:d>
                  <m:dPr>
                    <m:ctrlPr>
                      <w:ins w:id="526" w:author="Clay Cressler" w:date="2020-10-13T00:11:00Z">
                        <w:rPr>
                          <w:rFonts w:ascii="Cambria Math" w:hAnsi="Cambria Math" w:cs="Arial"/>
                          <w:i/>
                          <w:sz w:val="22"/>
                          <w:szCs w:val="22"/>
                        </w:rPr>
                      </w:ins>
                    </m:ctrlPr>
                  </m:dPr>
                  <m:e>
                    <m:r>
                      <w:ins w:id="527" w:author="Clay Cressler" w:date="2020-10-13T00:11:00Z">
                        <w:rPr>
                          <w:rFonts w:ascii="Cambria Math" w:hAnsi="Cambria Math" w:cs="Arial"/>
                          <w:sz w:val="22"/>
                          <w:szCs w:val="22"/>
                        </w:rPr>
                        <m:t>1-</m:t>
                      </w:ins>
                    </m:r>
                    <m:f>
                      <m:fPr>
                        <m:ctrlPr>
                          <w:ins w:id="528" w:author="Clay Cressler" w:date="2020-10-13T00:11:00Z">
                            <w:rPr>
                              <w:rFonts w:ascii="Cambria Math" w:hAnsi="Cambria Math" w:cs="Arial"/>
                              <w:i/>
                              <w:sz w:val="22"/>
                              <w:szCs w:val="22"/>
                            </w:rPr>
                          </w:ins>
                        </m:ctrlPr>
                      </m:fPr>
                      <m:num>
                        <m:r>
                          <w:ins w:id="529" w:author="Clay Cressler" w:date="2020-10-13T00:11:00Z">
                            <w:rPr>
                              <w:rFonts w:ascii="Cambria Math" w:hAnsi="Cambria Math" w:cs="Arial"/>
                              <w:sz w:val="22"/>
                              <w:szCs w:val="22"/>
                            </w:rPr>
                            <m:t>P</m:t>
                          </w:ins>
                        </m:r>
                      </m:num>
                      <m:den>
                        <m:sSub>
                          <m:sSubPr>
                            <m:ctrlPr>
                              <w:ins w:id="530" w:author="Clay Cressler" w:date="2020-10-13T00:11:00Z">
                                <w:rPr>
                                  <w:rFonts w:ascii="Cambria Math" w:hAnsi="Cambria Math" w:cs="Arial"/>
                                  <w:i/>
                                  <w:sz w:val="22"/>
                                  <w:szCs w:val="22"/>
                                </w:rPr>
                              </w:ins>
                            </m:ctrlPr>
                          </m:sSubPr>
                          <m:e>
                            <m:r>
                              <w:ins w:id="531" w:author="Clay Cressler" w:date="2020-10-13T00:11:00Z">
                                <w:rPr>
                                  <w:rFonts w:ascii="Cambria Math" w:hAnsi="Cambria Math" w:cs="Arial"/>
                                  <w:sz w:val="22"/>
                                  <w:szCs w:val="22"/>
                                </w:rPr>
                                <m:t>K</m:t>
                              </w:ins>
                            </m:r>
                          </m:e>
                          <m:sub>
                            <m:r>
                              <w:ins w:id="532" w:author="Clay Cressler" w:date="2020-10-13T00:11:00Z">
                                <w:rPr>
                                  <w:rFonts w:ascii="Cambria Math" w:hAnsi="Cambria Math" w:cs="Arial"/>
                                  <w:sz w:val="22"/>
                                  <w:szCs w:val="22"/>
                                </w:rPr>
                                <m:t>P</m:t>
                              </w:ins>
                            </m:r>
                          </m:sub>
                        </m:sSub>
                      </m:den>
                    </m:f>
                  </m:e>
                </m:d>
                <m:r>
                  <w:ins w:id="533" w:author="Clay Cressler" w:date="2020-10-13T00:11:00Z">
                    <w:rPr>
                      <w:rFonts w:ascii="Cambria Math" w:hAnsi="Cambria Math" w:cs="Arial"/>
                      <w:sz w:val="22"/>
                      <w:szCs w:val="22"/>
                    </w:rPr>
                    <m:t>-</m:t>
                  </w:ins>
                </m:r>
                <m:sSub>
                  <m:sSubPr>
                    <m:ctrlPr>
                      <w:ins w:id="534" w:author="Clay Cressler" w:date="2020-10-13T00:12:00Z">
                        <w:rPr>
                          <w:rFonts w:ascii="Cambria Math" w:hAnsi="Cambria Math" w:cs="Arial"/>
                          <w:i/>
                          <w:sz w:val="22"/>
                          <w:szCs w:val="22"/>
                        </w:rPr>
                      </w:ins>
                    </m:ctrlPr>
                  </m:sSubPr>
                  <m:e>
                    <m:r>
                      <w:ins w:id="535" w:author="Clay Cressler" w:date="2020-10-13T00:12:00Z">
                        <w:rPr>
                          <w:rFonts w:ascii="Cambria Math" w:hAnsi="Cambria Math" w:cs="Arial"/>
                          <w:sz w:val="22"/>
                          <w:szCs w:val="22"/>
                        </w:rPr>
                        <m:t>e</m:t>
                      </w:ins>
                    </m:r>
                  </m:e>
                  <m:sub>
                    <m:r>
                      <w:ins w:id="536" w:author="Clay Cressler" w:date="2020-10-13T00:12:00Z">
                        <w:rPr>
                          <w:rFonts w:ascii="Cambria Math" w:hAnsi="Cambria Math" w:cs="Arial"/>
                          <w:sz w:val="22"/>
                          <w:szCs w:val="22"/>
                        </w:rPr>
                        <m:t>2</m:t>
                      </w:ins>
                    </m:r>
                  </m:sub>
                </m:sSub>
                <m:sSub>
                  <m:sSubPr>
                    <m:ctrlPr>
                      <w:ins w:id="537" w:author="Clay Cressler" w:date="2020-10-13T00:12:00Z">
                        <w:rPr>
                          <w:rFonts w:ascii="Cambria Math" w:hAnsi="Cambria Math" w:cs="Arial"/>
                          <w:i/>
                          <w:sz w:val="22"/>
                          <w:szCs w:val="22"/>
                        </w:rPr>
                      </w:ins>
                    </m:ctrlPr>
                  </m:sSubPr>
                  <m:e>
                    <m:r>
                      <w:ins w:id="538" w:author="Clay Cressler" w:date="2020-10-13T00:12:00Z">
                        <w:rPr>
                          <w:rFonts w:ascii="Cambria Math" w:hAnsi="Cambria Math" w:cs="Arial"/>
                          <w:sz w:val="22"/>
                          <w:szCs w:val="22"/>
                        </w:rPr>
                        <m:t>T</m:t>
                      </w:ins>
                    </m:r>
                  </m:e>
                  <m:sub>
                    <m:r>
                      <w:ins w:id="539" w:author="Clay Cressler" w:date="2020-10-13T00:12:00Z">
                        <w:rPr>
                          <w:rFonts w:ascii="Cambria Math" w:hAnsi="Cambria Math" w:cs="Arial"/>
                          <w:sz w:val="22"/>
                          <w:szCs w:val="22"/>
                        </w:rPr>
                        <m:t>2</m:t>
                      </w:ins>
                    </m:r>
                  </m:sub>
                </m:sSub>
                <m:r>
                  <w:ins w:id="540" w:author="Clay Cressler" w:date="2020-10-13T00:12:00Z">
                    <w:rPr>
                      <w:rFonts w:ascii="Cambria Math" w:hAnsi="Cambria Math" w:cs="Arial"/>
                      <w:sz w:val="22"/>
                      <w:szCs w:val="22"/>
                    </w:rPr>
                    <m:t>P</m:t>
                  </w:ins>
                </m:r>
              </m:oMath>
            </m:oMathPara>
          </w:p>
          <w:p w14:paraId="3A847962" w14:textId="09048BB5" w:rsidR="00017330" w:rsidRDefault="00C248F1" w:rsidP="00AF02BC">
            <w:pPr>
              <w:jc w:val="both"/>
            </w:pPr>
            <w:r>
              <w:rPr>
                <w:rFonts w:ascii="Arial" w:hAnsi="Arial" w:cs="Arial"/>
                <w:sz w:val="22"/>
                <w:szCs w:val="22"/>
              </w:rPr>
              <w:t xml:space="preserve"> </w:t>
            </w:r>
          </w:p>
        </w:tc>
        <w:tc>
          <w:tcPr>
            <w:tcW w:w="4615" w:type="dxa"/>
            <w:shd w:val="clear" w:color="auto" w:fill="auto"/>
            <w:vAlign w:val="center"/>
            <w:tcPrChange w:id="541" w:author="Clay Cressler" w:date="2020-10-13T00:10:00Z">
              <w:tcPr>
                <w:tcW w:w="6157" w:type="dxa"/>
                <w:shd w:val="clear" w:color="auto" w:fill="auto"/>
                <w:vAlign w:val="center"/>
              </w:tcPr>
            </w:tcPrChange>
          </w:tcPr>
          <w:p w14:paraId="0731718F" w14:textId="0D98F0A9" w:rsidR="00017330" w:rsidRDefault="00C248F1" w:rsidP="00AF02BC">
            <w:pPr>
              <w:jc w:val="both"/>
              <w:rPr>
                <w:rFonts w:ascii="Arial" w:hAnsi="Arial" w:cs="Arial"/>
                <w:sz w:val="22"/>
                <w:szCs w:val="22"/>
              </w:rPr>
            </w:pPr>
            <w:r>
              <w:rPr>
                <w:rFonts w:ascii="Arial" w:hAnsi="Arial" w:cs="Arial"/>
                <w:sz w:val="22"/>
                <w:szCs w:val="22"/>
              </w:rPr>
              <w:t>(1)</w:t>
            </w:r>
          </w:p>
        </w:tc>
      </w:tr>
    </w:tbl>
    <w:p w14:paraId="7A0A1B66" w14:textId="25278B6F" w:rsidR="00017330" w:rsidRPr="00672BDB" w:rsidRDefault="00C248F1" w:rsidP="00756F45">
      <w:pPr>
        <w:jc w:val="both"/>
      </w:pPr>
      <w:del w:id="542" w:author="Clay Cressler" w:date="2020-10-13T00:12:00Z">
        <w:r w:rsidDel="00B868F7">
          <w:rPr>
            <w:rFonts w:ascii="Arial" w:hAnsi="Arial" w:cs="Arial"/>
            <w:sz w:val="22"/>
            <w:szCs w:val="22"/>
          </w:rPr>
          <w:delText xml:space="preserve">The key functions here are </w:delText>
        </w:r>
      </w:del>
      <m:oMath>
        <m:r>
          <w:del w:id="543" w:author="Clay Cressler" w:date="2020-10-13T00:12:00Z">
            <w:rPr>
              <w:rFonts w:ascii="Cambria Math" w:hAnsi="Cambria Math"/>
            </w:rPr>
            <m:t>λ</m:t>
          </w:del>
        </m:r>
        <m:d>
          <m:dPr>
            <m:ctrlPr>
              <w:del w:id="544" w:author="Clay Cressler" w:date="2020-10-13T00:12:00Z">
                <w:rPr>
                  <w:rFonts w:ascii="Cambria Math" w:hAnsi="Cambria Math"/>
                </w:rPr>
              </w:del>
            </m:ctrlPr>
          </m:dPr>
          <m:e>
            <m:r>
              <w:del w:id="545" w:author="Clay Cressler" w:date="2020-10-13T00:12:00Z">
                <w:rPr>
                  <w:rFonts w:ascii="Cambria Math" w:hAnsi="Cambria Math"/>
                </w:rPr>
                <m:t>I</m:t>
              </w:del>
            </m:r>
          </m:e>
        </m:d>
      </m:oMath>
      <w:del w:id="546" w:author="Clay Cressler" w:date="2020-10-13T00:12:00Z">
        <w:r w:rsidDel="00B868F7">
          <w:rPr>
            <w:rFonts w:ascii="Arial" w:hAnsi="Arial" w:cs="Arial"/>
            <w:sz w:val="22"/>
            <w:szCs w:val="22"/>
          </w:rPr>
          <w:delText xml:space="preserve">, which quantifies the feedback of immune proliferation upon itself (e.g., via cytokine-dependent enhancement of the Th2 response) and </w:delText>
        </w:r>
      </w:del>
      <m:oMath>
        <m:r>
          <w:del w:id="547" w:author="Clay Cressler" w:date="2020-10-13T00:12:00Z">
            <w:rPr>
              <w:rFonts w:ascii="Cambria Math" w:hAnsi="Cambria Math"/>
            </w:rPr>
            <m:t>σ</m:t>
          </w:del>
        </m:r>
        <m:d>
          <m:dPr>
            <m:ctrlPr>
              <w:del w:id="548" w:author="Clay Cressler" w:date="2020-10-13T00:12:00Z">
                <w:rPr>
                  <w:rFonts w:ascii="Cambria Math" w:hAnsi="Cambria Math"/>
                </w:rPr>
              </w:del>
            </m:ctrlPr>
          </m:dPr>
          <m:e>
            <m:r>
              <w:del w:id="549" w:author="Clay Cressler" w:date="2020-10-13T00:12:00Z">
                <w:rPr>
                  <w:rFonts w:ascii="Cambria Math" w:hAnsi="Cambria Math"/>
                </w:rPr>
                <m:t>P</m:t>
              </w:del>
            </m:r>
          </m:e>
        </m:d>
      </m:oMath>
      <w:del w:id="550" w:author="Clay Cressler" w:date="2020-10-13T00:12:00Z">
        <w:r w:rsidDel="00B868F7">
          <w:rPr>
            <w:rFonts w:ascii="Arial" w:hAnsi="Arial" w:cs="Arial"/>
            <w:sz w:val="22"/>
            <w:szCs w:val="22"/>
          </w:rPr>
          <w:delText xml:space="preserve">, which quantifies the negative feedback of parasite growth on </w:delText>
        </w:r>
        <w:r w:rsidR="0038344F" w:rsidDel="00B868F7">
          <w:rPr>
            <w:rFonts w:ascii="Arial" w:hAnsi="Arial" w:cs="Arial"/>
            <w:sz w:val="22"/>
            <w:szCs w:val="22"/>
          </w:rPr>
          <w:delText xml:space="preserve">Th2 </w:delText>
        </w:r>
        <w:r w:rsidDel="00B868F7">
          <w:rPr>
            <w:rFonts w:ascii="Arial" w:hAnsi="Arial" w:cs="Arial"/>
            <w:sz w:val="22"/>
            <w:szCs w:val="22"/>
          </w:rPr>
          <w:delText xml:space="preserve">proliferation (e.g., via immunomodulation). </w:delText>
        </w:r>
      </w:del>
      <w:ins w:id="551" w:author="Clay Cressler" w:date="2020-10-13T00:12:00Z">
        <w:r w:rsidR="00B868F7">
          <w:rPr>
            <w:rFonts w:ascii="Arial" w:hAnsi="Arial" w:cs="Arial"/>
            <w:sz w:val="22"/>
            <w:szCs w:val="22"/>
          </w:rPr>
          <w:t xml:space="preserve">The parameter </w:t>
        </w:r>
      </w:ins>
      <m:oMath>
        <m:sSub>
          <m:sSubPr>
            <m:ctrlPr>
              <w:ins w:id="552" w:author="Clay Cressler" w:date="2020-10-13T00:12:00Z">
                <w:rPr>
                  <w:rFonts w:ascii="Cambria Math" w:hAnsi="Cambria Math" w:cs="Arial"/>
                  <w:i/>
                  <w:sz w:val="22"/>
                  <w:szCs w:val="22"/>
                </w:rPr>
              </w:ins>
            </m:ctrlPr>
          </m:sSubPr>
          <m:e>
            <m:r>
              <w:ins w:id="553" w:author="Clay Cressler" w:date="2020-10-13T00:12:00Z">
                <w:rPr>
                  <w:rFonts w:ascii="Cambria Math" w:hAnsi="Cambria Math" w:cs="Arial"/>
                  <w:sz w:val="22"/>
                  <w:szCs w:val="22"/>
                </w:rPr>
                <m:t>b</m:t>
              </w:ins>
            </m:r>
          </m:e>
          <m:sub>
            <m:r>
              <w:ins w:id="554" w:author="Clay Cressler" w:date="2020-10-13T00:12:00Z">
                <w:rPr>
                  <w:rFonts w:ascii="Cambria Math" w:hAnsi="Cambria Math" w:cs="Arial"/>
                  <w:sz w:val="22"/>
                  <w:szCs w:val="22"/>
                </w:rPr>
                <m:t>i</m:t>
              </w:ins>
            </m:r>
          </m:sub>
        </m:sSub>
      </m:oMath>
      <w:ins w:id="555" w:author="Clay Cressler" w:date="2020-10-13T00:12:00Z">
        <w:r w:rsidR="00B868F7">
          <w:rPr>
            <w:rFonts w:ascii="Arial" w:hAnsi="Arial" w:cs="Arial"/>
            <w:sz w:val="22"/>
            <w:szCs w:val="22"/>
          </w:rPr>
          <w:t xml:space="preserve"> captures the non-parasite induction o</w:t>
        </w:r>
      </w:ins>
      <w:ins w:id="556" w:author="Clay Cressler" w:date="2020-10-13T00:13:00Z">
        <w:r w:rsidR="00B868F7">
          <w:rPr>
            <w:rFonts w:ascii="Arial" w:hAnsi="Arial" w:cs="Arial"/>
            <w:sz w:val="22"/>
            <w:szCs w:val="22"/>
          </w:rPr>
          <w:t>f Th</w:t>
        </w:r>
        <w:r w:rsidR="00B868F7">
          <w:rPr>
            <w:rFonts w:ascii="Arial" w:hAnsi="Arial" w:cs="Arial"/>
            <w:i/>
            <w:iCs/>
            <w:sz w:val="22"/>
            <w:szCs w:val="22"/>
          </w:rPr>
          <w:t>-</w:t>
        </w:r>
        <w:proofErr w:type="spellStart"/>
        <w:r w:rsidR="00B868F7">
          <w:rPr>
            <w:rFonts w:ascii="Arial" w:hAnsi="Arial" w:cs="Arial"/>
            <w:i/>
            <w:iCs/>
            <w:sz w:val="22"/>
            <w:szCs w:val="22"/>
          </w:rPr>
          <w:t>i</w:t>
        </w:r>
        <w:proofErr w:type="spellEnd"/>
        <w:r w:rsidR="00B868F7">
          <w:rPr>
            <w:rFonts w:ascii="Arial" w:hAnsi="Arial" w:cs="Arial"/>
            <w:i/>
            <w:iCs/>
            <w:sz w:val="22"/>
            <w:szCs w:val="22"/>
          </w:rPr>
          <w:t xml:space="preserve"> </w:t>
        </w:r>
        <w:r w:rsidR="00B868F7">
          <w:rPr>
            <w:rFonts w:ascii="Arial" w:hAnsi="Arial" w:cs="Arial"/>
            <w:sz w:val="22"/>
            <w:szCs w:val="22"/>
          </w:rPr>
          <w:t xml:space="preserve">immunity; we might expect that </w:t>
        </w:r>
      </w:ins>
      <m:oMath>
        <m:sSub>
          <m:sSubPr>
            <m:ctrlPr>
              <w:ins w:id="557" w:author="Clay Cressler" w:date="2020-10-13T00:13:00Z">
                <w:rPr>
                  <w:rFonts w:ascii="Cambria Math" w:hAnsi="Cambria Math" w:cs="Arial"/>
                  <w:i/>
                  <w:sz w:val="22"/>
                  <w:szCs w:val="22"/>
                </w:rPr>
              </w:ins>
            </m:ctrlPr>
          </m:sSubPr>
          <m:e>
            <m:r>
              <w:ins w:id="558" w:author="Clay Cressler" w:date="2020-10-13T00:13:00Z">
                <w:rPr>
                  <w:rFonts w:ascii="Cambria Math" w:hAnsi="Cambria Math" w:cs="Arial"/>
                  <w:sz w:val="22"/>
                  <w:szCs w:val="22"/>
                </w:rPr>
                <m:t>b</m:t>
              </w:ins>
            </m:r>
          </m:e>
          <m:sub>
            <m:r>
              <w:ins w:id="559" w:author="Clay Cressler" w:date="2020-10-13T00:13:00Z">
                <w:rPr>
                  <w:rFonts w:ascii="Cambria Math" w:hAnsi="Cambria Math" w:cs="Arial"/>
                  <w:sz w:val="22"/>
                  <w:szCs w:val="22"/>
                </w:rPr>
                <m:t>1</m:t>
              </w:ins>
            </m:r>
          </m:sub>
        </m:sSub>
      </m:oMath>
      <w:ins w:id="560" w:author="Clay Cressler" w:date="2020-10-13T00:13:00Z">
        <w:r w:rsidR="00B868F7">
          <w:rPr>
            <w:rFonts w:ascii="Arial" w:hAnsi="Arial" w:cs="Arial"/>
            <w:sz w:val="22"/>
            <w:szCs w:val="22"/>
          </w:rPr>
          <w:t xml:space="preserve"> is larger in the mesocosm than in the lab, as the hosts are exposed to </w:t>
        </w:r>
      </w:ins>
      <w:ins w:id="561" w:author="Clay Cressler" w:date="2020-10-13T00:14:00Z">
        <w:r w:rsidR="00B868F7">
          <w:rPr>
            <w:rFonts w:ascii="Arial" w:hAnsi="Arial" w:cs="Arial"/>
            <w:sz w:val="22"/>
            <w:szCs w:val="22"/>
          </w:rPr>
          <w:t xml:space="preserve">a wider variety of microbes. The term </w:t>
        </w:r>
      </w:ins>
      <m:oMath>
        <m:sSub>
          <m:sSubPr>
            <m:ctrlPr>
              <w:ins w:id="562" w:author="Clay Cressler" w:date="2020-10-13T00:14:00Z">
                <w:rPr>
                  <w:rFonts w:ascii="Cambria Math" w:hAnsi="Cambria Math" w:cs="Arial"/>
                  <w:i/>
                  <w:sz w:val="22"/>
                  <w:szCs w:val="22"/>
                </w:rPr>
              </w:ins>
            </m:ctrlPr>
          </m:sSubPr>
          <m:e>
            <m:r>
              <w:ins w:id="563" w:author="Clay Cressler" w:date="2020-10-13T00:14:00Z">
                <w:rPr>
                  <w:rFonts w:ascii="Cambria Math" w:hAnsi="Cambria Math" w:cs="Arial"/>
                  <w:sz w:val="22"/>
                  <w:szCs w:val="22"/>
                </w:rPr>
                <m:t>c</m:t>
              </w:ins>
            </m:r>
          </m:e>
          <m:sub>
            <m:r>
              <w:ins w:id="564" w:author="Clay Cressler" w:date="2020-10-13T00:14:00Z">
                <w:rPr>
                  <w:rFonts w:ascii="Cambria Math" w:hAnsi="Cambria Math" w:cs="Arial"/>
                  <w:sz w:val="22"/>
                  <w:szCs w:val="22"/>
                </w:rPr>
                <m:t>i</m:t>
              </w:ins>
            </m:r>
          </m:sub>
        </m:sSub>
        <m:r>
          <w:ins w:id="565" w:author="Clay Cressler" w:date="2020-10-13T00:14:00Z">
            <w:rPr>
              <w:rFonts w:ascii="Cambria Math" w:hAnsi="Cambria Math" w:cs="Arial"/>
              <w:sz w:val="22"/>
              <w:szCs w:val="22"/>
            </w:rPr>
            <m:t>P/(</m:t>
          </w:ins>
        </m:r>
        <m:sSub>
          <m:sSubPr>
            <m:ctrlPr>
              <w:ins w:id="566" w:author="Clay Cressler" w:date="2020-10-13T00:14:00Z">
                <w:rPr>
                  <w:rFonts w:ascii="Cambria Math" w:hAnsi="Cambria Math" w:cs="Arial"/>
                  <w:i/>
                  <w:sz w:val="22"/>
                  <w:szCs w:val="22"/>
                </w:rPr>
              </w:ins>
            </m:ctrlPr>
          </m:sSubPr>
          <m:e>
            <m:r>
              <w:ins w:id="567" w:author="Clay Cressler" w:date="2020-10-13T00:14:00Z">
                <w:rPr>
                  <w:rFonts w:ascii="Cambria Math" w:hAnsi="Cambria Math" w:cs="Arial"/>
                  <w:sz w:val="22"/>
                  <w:szCs w:val="22"/>
                </w:rPr>
                <m:t>C</m:t>
              </w:ins>
            </m:r>
          </m:e>
          <m:sub>
            <m:r>
              <w:ins w:id="568" w:author="Clay Cressler" w:date="2020-10-13T00:14:00Z">
                <w:rPr>
                  <w:rFonts w:ascii="Cambria Math" w:hAnsi="Cambria Math" w:cs="Arial"/>
                  <w:sz w:val="22"/>
                  <w:szCs w:val="22"/>
                </w:rPr>
                <m:t>i</m:t>
              </w:ins>
            </m:r>
          </m:sub>
        </m:sSub>
        <m:r>
          <w:ins w:id="569" w:author="Clay Cressler" w:date="2020-10-13T00:14:00Z">
            <w:rPr>
              <w:rFonts w:ascii="Cambria Math" w:hAnsi="Cambria Math" w:cs="Arial"/>
              <w:sz w:val="22"/>
              <w:szCs w:val="22"/>
            </w:rPr>
            <m:t>+P)</m:t>
          </w:ins>
        </m:r>
      </m:oMath>
      <w:ins w:id="570" w:author="Clay Cressler" w:date="2020-10-13T00:14:00Z">
        <w:r w:rsidR="00B868F7">
          <w:rPr>
            <w:rFonts w:ascii="Arial" w:hAnsi="Arial" w:cs="Arial"/>
            <w:sz w:val="22"/>
            <w:szCs w:val="22"/>
          </w:rPr>
          <w:t xml:space="preserve"> captures the induction of Th-</w:t>
        </w:r>
        <w:proofErr w:type="spellStart"/>
        <w:r w:rsidR="00B868F7">
          <w:rPr>
            <w:rFonts w:ascii="Arial" w:hAnsi="Arial" w:cs="Arial"/>
            <w:i/>
            <w:iCs/>
            <w:sz w:val="22"/>
            <w:szCs w:val="22"/>
          </w:rPr>
          <w:t>i</w:t>
        </w:r>
        <w:proofErr w:type="spellEnd"/>
        <w:r w:rsidR="00B868F7">
          <w:rPr>
            <w:rFonts w:ascii="Arial" w:hAnsi="Arial" w:cs="Arial"/>
            <w:i/>
            <w:iCs/>
            <w:sz w:val="22"/>
            <w:szCs w:val="22"/>
          </w:rPr>
          <w:t xml:space="preserve"> </w:t>
        </w:r>
        <w:r w:rsidR="00B868F7">
          <w:rPr>
            <w:rFonts w:ascii="Arial" w:hAnsi="Arial" w:cs="Arial"/>
            <w:sz w:val="22"/>
            <w:szCs w:val="22"/>
          </w:rPr>
          <w:t xml:space="preserve"> immunity by </w:t>
        </w:r>
        <w:r w:rsidR="00B868F7">
          <w:rPr>
            <w:rFonts w:ascii="Arial" w:hAnsi="Arial" w:cs="Arial"/>
            <w:i/>
            <w:iCs/>
            <w:sz w:val="22"/>
            <w:szCs w:val="22"/>
          </w:rPr>
          <w:t xml:space="preserve">T. </w:t>
        </w:r>
        <w:proofErr w:type="spellStart"/>
        <w:r w:rsidR="00B868F7">
          <w:rPr>
            <w:rFonts w:ascii="Arial" w:hAnsi="Arial" w:cs="Arial"/>
            <w:i/>
            <w:iCs/>
            <w:sz w:val="22"/>
            <w:szCs w:val="22"/>
          </w:rPr>
          <w:t>muris</w:t>
        </w:r>
        <w:proofErr w:type="spellEnd"/>
        <w:r w:rsidR="00B868F7">
          <w:rPr>
            <w:rFonts w:ascii="Arial" w:hAnsi="Arial" w:cs="Arial"/>
            <w:sz w:val="22"/>
            <w:szCs w:val="22"/>
          </w:rPr>
          <w:t xml:space="preserve">. </w:t>
        </w:r>
      </w:ins>
      <w:ins w:id="571" w:author="Clay Cressler" w:date="2020-10-13T00:15:00Z">
        <w:r w:rsidR="00B868F7">
          <w:rPr>
            <w:rFonts w:ascii="Arial" w:hAnsi="Arial" w:cs="Arial"/>
            <w:sz w:val="22"/>
            <w:szCs w:val="22"/>
          </w:rPr>
          <w:t xml:space="preserve">The term </w:t>
        </w:r>
      </w:ins>
      <m:oMath>
        <m:r>
          <w:ins w:id="572" w:author="Clay Cressler" w:date="2020-10-13T00:15:00Z">
            <w:rPr>
              <w:rFonts w:ascii="Cambria Math" w:hAnsi="Cambria Math" w:cs="Arial"/>
              <w:sz w:val="22"/>
              <w:szCs w:val="22"/>
            </w:rPr>
            <m:t>(</m:t>
          </w:ins>
        </m:r>
        <m:sSub>
          <m:sSubPr>
            <m:ctrlPr>
              <w:ins w:id="573" w:author="Clay Cressler" w:date="2020-10-13T00:15:00Z">
                <w:rPr>
                  <w:rFonts w:ascii="Cambria Math" w:hAnsi="Cambria Math" w:cs="Arial"/>
                  <w:i/>
                  <w:sz w:val="22"/>
                  <w:szCs w:val="22"/>
                </w:rPr>
              </w:ins>
            </m:ctrlPr>
          </m:sSubPr>
          <m:e>
            <m:r>
              <w:ins w:id="574" w:author="Clay Cressler" w:date="2020-10-13T00:15:00Z">
                <w:rPr>
                  <w:rFonts w:ascii="Cambria Math" w:hAnsi="Cambria Math" w:cs="Arial"/>
                  <w:sz w:val="22"/>
                  <w:szCs w:val="22"/>
                </w:rPr>
                <m:t>s</m:t>
              </w:ins>
            </m:r>
          </m:e>
          <m:sub>
            <m:r>
              <w:ins w:id="575" w:author="Clay Cressler" w:date="2020-10-13T00:15:00Z">
                <w:rPr>
                  <w:rFonts w:ascii="Cambria Math" w:hAnsi="Cambria Math" w:cs="Arial"/>
                  <w:sz w:val="22"/>
                  <w:szCs w:val="22"/>
                </w:rPr>
                <m:t>i</m:t>
              </w:ins>
            </m:r>
          </m:sub>
        </m:sSub>
        <m:sSubSup>
          <m:sSubSupPr>
            <m:ctrlPr>
              <w:ins w:id="576" w:author="Clay Cressler" w:date="2020-10-13T00:15:00Z">
                <w:rPr>
                  <w:rFonts w:ascii="Cambria Math" w:hAnsi="Cambria Math" w:cs="Arial"/>
                  <w:i/>
                  <w:sz w:val="22"/>
                  <w:szCs w:val="22"/>
                </w:rPr>
              </w:ins>
            </m:ctrlPr>
          </m:sSubSupPr>
          <m:e>
            <m:r>
              <w:ins w:id="577" w:author="Clay Cressler" w:date="2020-10-13T00:15:00Z">
                <w:rPr>
                  <w:rFonts w:ascii="Cambria Math" w:hAnsi="Cambria Math" w:cs="Arial"/>
                  <w:sz w:val="22"/>
                  <w:szCs w:val="22"/>
                </w:rPr>
                <m:t>T</m:t>
              </w:ins>
            </m:r>
          </m:e>
          <m:sub>
            <m:r>
              <w:ins w:id="578" w:author="Clay Cressler" w:date="2020-10-13T00:15:00Z">
                <w:rPr>
                  <w:rFonts w:ascii="Cambria Math" w:hAnsi="Cambria Math" w:cs="Arial"/>
                  <w:sz w:val="22"/>
                  <w:szCs w:val="22"/>
                </w:rPr>
                <m:t>i</m:t>
              </w:ins>
            </m:r>
          </m:sub>
          <m:sup>
            <m:r>
              <w:ins w:id="579" w:author="Clay Cressler" w:date="2020-10-13T00:15:00Z">
                <w:rPr>
                  <w:rFonts w:ascii="Cambria Math" w:hAnsi="Cambria Math" w:cs="Arial"/>
                  <w:sz w:val="22"/>
                  <w:szCs w:val="22"/>
                </w:rPr>
                <m:t>2</m:t>
              </w:ins>
            </m:r>
          </m:sup>
        </m:sSubSup>
        <m:r>
          <w:ins w:id="580" w:author="Clay Cressler" w:date="2020-10-13T00:15:00Z">
            <w:rPr>
              <w:rFonts w:ascii="Cambria Math" w:hAnsi="Cambria Math" w:cs="Arial"/>
              <w:sz w:val="22"/>
              <w:szCs w:val="22"/>
            </w:rPr>
            <m:t>)/(</m:t>
          </w:ins>
        </m:r>
        <m:sSubSup>
          <m:sSubSupPr>
            <m:ctrlPr>
              <w:ins w:id="581" w:author="Clay Cressler" w:date="2020-10-13T00:16:00Z">
                <w:rPr>
                  <w:rFonts w:ascii="Cambria Math" w:hAnsi="Cambria Math" w:cs="Arial"/>
                  <w:i/>
                  <w:sz w:val="22"/>
                  <w:szCs w:val="22"/>
                </w:rPr>
              </w:ins>
            </m:ctrlPr>
          </m:sSubSupPr>
          <m:e>
            <m:r>
              <w:ins w:id="582" w:author="Clay Cressler" w:date="2020-10-13T00:16:00Z">
                <w:rPr>
                  <w:rFonts w:ascii="Cambria Math" w:hAnsi="Cambria Math" w:cs="Arial"/>
                  <w:sz w:val="22"/>
                  <w:szCs w:val="22"/>
                </w:rPr>
                <m:t>S</m:t>
              </w:ins>
            </m:r>
          </m:e>
          <m:sub>
            <m:r>
              <w:ins w:id="583" w:author="Clay Cressler" w:date="2020-10-13T00:16:00Z">
                <w:rPr>
                  <w:rFonts w:ascii="Cambria Math" w:hAnsi="Cambria Math" w:cs="Arial"/>
                  <w:sz w:val="22"/>
                  <w:szCs w:val="22"/>
                </w:rPr>
                <m:t>i</m:t>
              </w:ins>
            </m:r>
          </m:sub>
          <m:sup>
            <m:r>
              <w:ins w:id="584" w:author="Clay Cressler" w:date="2020-10-13T00:16:00Z">
                <w:rPr>
                  <w:rFonts w:ascii="Cambria Math" w:hAnsi="Cambria Math" w:cs="Arial"/>
                  <w:sz w:val="22"/>
                  <w:szCs w:val="22"/>
                </w:rPr>
                <m:t>2</m:t>
              </w:ins>
            </m:r>
          </m:sup>
        </m:sSubSup>
        <m:r>
          <w:ins w:id="585" w:author="Clay Cressler" w:date="2020-10-13T00:16:00Z">
            <w:rPr>
              <w:rFonts w:ascii="Cambria Math" w:hAnsi="Cambria Math" w:cs="Arial"/>
              <w:sz w:val="22"/>
              <w:szCs w:val="22"/>
            </w:rPr>
            <m:t>+</m:t>
          </w:ins>
        </m:r>
        <m:sSubSup>
          <m:sSubSupPr>
            <m:ctrlPr>
              <w:ins w:id="586" w:author="Clay Cressler" w:date="2020-10-13T00:16:00Z">
                <w:rPr>
                  <w:rFonts w:ascii="Cambria Math" w:hAnsi="Cambria Math" w:cs="Arial"/>
                  <w:i/>
                  <w:sz w:val="22"/>
                  <w:szCs w:val="22"/>
                </w:rPr>
              </w:ins>
            </m:ctrlPr>
          </m:sSubSupPr>
          <m:e>
            <m:r>
              <w:ins w:id="587" w:author="Clay Cressler" w:date="2020-10-13T00:16:00Z">
                <w:rPr>
                  <w:rFonts w:ascii="Cambria Math" w:hAnsi="Cambria Math" w:cs="Arial"/>
                  <w:sz w:val="22"/>
                  <w:szCs w:val="22"/>
                </w:rPr>
                <m:t>T</m:t>
              </w:ins>
            </m:r>
          </m:e>
          <m:sub>
            <m:r>
              <w:ins w:id="588" w:author="Clay Cressler" w:date="2020-10-13T00:16:00Z">
                <w:rPr>
                  <w:rFonts w:ascii="Cambria Math" w:hAnsi="Cambria Math" w:cs="Arial"/>
                  <w:sz w:val="22"/>
                  <w:szCs w:val="22"/>
                </w:rPr>
                <m:t>i</m:t>
              </w:ins>
            </m:r>
          </m:sub>
          <m:sup>
            <m:r>
              <w:ins w:id="589" w:author="Clay Cressler" w:date="2020-10-13T00:16:00Z">
                <w:rPr>
                  <w:rFonts w:ascii="Cambria Math" w:hAnsi="Cambria Math" w:cs="Arial"/>
                  <w:sz w:val="22"/>
                  <w:szCs w:val="22"/>
                </w:rPr>
                <m:t>2</m:t>
              </w:ins>
            </m:r>
          </m:sup>
        </m:sSubSup>
        <m:r>
          <w:ins w:id="590" w:author="Clay Cressler" w:date="2020-10-13T00:16:00Z">
            <w:rPr>
              <w:rFonts w:ascii="Cambria Math" w:hAnsi="Cambria Math" w:cs="Arial"/>
              <w:sz w:val="22"/>
              <w:szCs w:val="22"/>
            </w:rPr>
            <m:t>)</m:t>
          </w:ins>
        </m:r>
      </m:oMath>
      <w:ins w:id="591" w:author="Clay Cressler" w:date="2020-10-13T00:16:00Z">
        <w:r w:rsidR="00B868F7">
          <w:rPr>
            <w:rFonts w:ascii="Arial" w:hAnsi="Arial" w:cs="Arial"/>
            <w:sz w:val="22"/>
            <w:szCs w:val="22"/>
          </w:rPr>
          <w:t xml:space="preserve"> captures self-promotion of Th-</w:t>
        </w:r>
        <w:proofErr w:type="spellStart"/>
        <w:r w:rsidR="00B868F7">
          <w:rPr>
            <w:rFonts w:ascii="Arial" w:hAnsi="Arial" w:cs="Arial"/>
            <w:i/>
            <w:iCs/>
            <w:sz w:val="22"/>
            <w:szCs w:val="22"/>
          </w:rPr>
          <w:t>i</w:t>
        </w:r>
        <w:proofErr w:type="spellEnd"/>
        <w:r w:rsidR="00B868F7">
          <w:rPr>
            <w:rFonts w:ascii="Arial" w:hAnsi="Arial" w:cs="Arial"/>
            <w:i/>
            <w:iCs/>
            <w:sz w:val="22"/>
            <w:szCs w:val="22"/>
          </w:rPr>
          <w:t xml:space="preserve"> </w:t>
        </w:r>
        <w:r w:rsidR="00B868F7">
          <w:rPr>
            <w:rFonts w:ascii="Arial" w:hAnsi="Arial" w:cs="Arial"/>
            <w:sz w:val="22"/>
            <w:szCs w:val="22"/>
          </w:rPr>
          <w:t xml:space="preserve">immunity </w:t>
        </w:r>
      </w:ins>
      <w:ins w:id="592" w:author="Clay Cressler" w:date="2020-10-13T00:17:00Z">
        <w:r w:rsidR="00B868F7">
          <w:rPr>
            <w:rFonts w:ascii="Arial" w:hAnsi="Arial" w:cs="Arial"/>
            <w:sz w:val="22"/>
            <w:szCs w:val="22"/>
          </w:rPr>
          <w:t>by, for example, production of cytokines (e.g., IL-13, IFN-</w:t>
        </w:r>
      </w:ins>
      <m:oMath>
        <m:r>
          <w:ins w:id="593" w:author="Clay Cressler" w:date="2020-10-13T00:17:00Z">
            <w:rPr>
              <w:rFonts w:ascii="Cambria Math" w:hAnsi="Cambria Math" w:cs="Arial"/>
              <w:sz w:val="22"/>
              <w:szCs w:val="22"/>
            </w:rPr>
            <m:t>γ</m:t>
          </w:ins>
        </m:r>
      </m:oMath>
      <w:ins w:id="594" w:author="Clay Cressler" w:date="2020-10-13T00:17:00Z">
        <w:r w:rsidR="00B868F7">
          <w:rPr>
            <w:rFonts w:ascii="Arial" w:hAnsi="Arial" w:cs="Arial"/>
            <w:sz w:val="22"/>
            <w:szCs w:val="22"/>
          </w:rPr>
          <w:t xml:space="preserve">). </w:t>
        </w:r>
      </w:ins>
      <w:ins w:id="595" w:author="Clay Cressler" w:date="2020-10-13T00:18:00Z">
        <w:r w:rsidR="00B868F7">
          <w:rPr>
            <w:rFonts w:ascii="Arial" w:hAnsi="Arial" w:cs="Arial"/>
            <w:sz w:val="22"/>
            <w:szCs w:val="22"/>
          </w:rPr>
          <w:t xml:space="preserve">The term </w:t>
        </w:r>
      </w:ins>
      <m:oMath>
        <m:sSub>
          <m:sSubPr>
            <m:ctrlPr>
              <w:ins w:id="596" w:author="Clay Cressler" w:date="2020-10-13T00:18:00Z">
                <w:rPr>
                  <w:rFonts w:ascii="Cambria Math" w:hAnsi="Cambria Math" w:cs="Arial"/>
                  <w:i/>
                  <w:sz w:val="22"/>
                  <w:szCs w:val="22"/>
                </w:rPr>
              </w:ins>
            </m:ctrlPr>
          </m:sSubPr>
          <m:e>
            <m:r>
              <w:ins w:id="597" w:author="Clay Cressler" w:date="2020-10-13T00:18:00Z">
                <w:rPr>
                  <w:rFonts w:ascii="Cambria Math" w:hAnsi="Cambria Math" w:cs="Arial"/>
                  <w:sz w:val="22"/>
                  <w:szCs w:val="22"/>
                </w:rPr>
                <m:t>I</m:t>
              </w:ins>
            </m:r>
          </m:e>
          <m:sub>
            <m:r>
              <w:ins w:id="598" w:author="Clay Cressler" w:date="2020-10-13T00:18:00Z">
                <w:rPr>
                  <w:rFonts w:ascii="Cambria Math" w:hAnsi="Cambria Math" w:cs="Arial"/>
                  <w:sz w:val="22"/>
                  <w:szCs w:val="22"/>
                </w:rPr>
                <m:t>ij</m:t>
              </w:ins>
            </m:r>
          </m:sub>
        </m:sSub>
        <m:r>
          <w:ins w:id="599" w:author="Clay Cressler" w:date="2020-10-13T00:18:00Z">
            <w:rPr>
              <w:rFonts w:ascii="Cambria Math" w:hAnsi="Cambria Math" w:cs="Arial"/>
              <w:sz w:val="22"/>
              <w:szCs w:val="22"/>
            </w:rPr>
            <m:t>/(</m:t>
          </w:ins>
        </m:r>
        <m:sSub>
          <m:sSubPr>
            <m:ctrlPr>
              <w:ins w:id="600" w:author="Clay Cressler" w:date="2020-10-13T00:18:00Z">
                <w:rPr>
                  <w:rFonts w:ascii="Cambria Math" w:hAnsi="Cambria Math" w:cs="Arial"/>
                  <w:i/>
                  <w:sz w:val="22"/>
                  <w:szCs w:val="22"/>
                </w:rPr>
              </w:ins>
            </m:ctrlPr>
          </m:sSubPr>
          <m:e>
            <m:r>
              <w:ins w:id="601" w:author="Clay Cressler" w:date="2020-10-13T00:18:00Z">
                <w:rPr>
                  <w:rFonts w:ascii="Cambria Math" w:hAnsi="Cambria Math" w:cs="Arial"/>
                  <w:sz w:val="22"/>
                  <w:szCs w:val="22"/>
                </w:rPr>
                <m:t>I</m:t>
              </w:ins>
            </m:r>
          </m:e>
          <m:sub>
            <m:r>
              <w:ins w:id="602" w:author="Clay Cressler" w:date="2020-10-13T00:18:00Z">
                <w:rPr>
                  <w:rFonts w:ascii="Cambria Math" w:hAnsi="Cambria Math" w:cs="Arial"/>
                  <w:sz w:val="22"/>
                  <w:szCs w:val="22"/>
                </w:rPr>
                <m:t>ij</m:t>
              </w:ins>
            </m:r>
          </m:sub>
        </m:sSub>
        <m:r>
          <w:ins w:id="603" w:author="Clay Cressler" w:date="2020-10-13T00:18:00Z">
            <w:rPr>
              <w:rFonts w:ascii="Cambria Math" w:hAnsi="Cambria Math" w:cs="Arial"/>
              <w:sz w:val="22"/>
              <w:szCs w:val="22"/>
            </w:rPr>
            <m:t>+</m:t>
          </w:ins>
        </m:r>
        <m:sSub>
          <m:sSubPr>
            <m:ctrlPr>
              <w:ins w:id="604" w:author="Clay Cressler" w:date="2020-10-13T00:18:00Z">
                <w:rPr>
                  <w:rFonts w:ascii="Cambria Math" w:hAnsi="Cambria Math" w:cs="Arial"/>
                  <w:i/>
                  <w:sz w:val="22"/>
                  <w:szCs w:val="22"/>
                </w:rPr>
              </w:ins>
            </m:ctrlPr>
          </m:sSubPr>
          <m:e>
            <m:r>
              <w:ins w:id="605" w:author="Clay Cressler" w:date="2020-10-13T00:18:00Z">
                <w:rPr>
                  <w:rFonts w:ascii="Cambria Math" w:hAnsi="Cambria Math" w:cs="Arial"/>
                  <w:sz w:val="22"/>
                  <w:szCs w:val="22"/>
                </w:rPr>
                <m:t>T</m:t>
              </w:ins>
            </m:r>
          </m:e>
          <m:sub>
            <m:r>
              <w:ins w:id="606" w:author="Clay Cressler" w:date="2020-10-13T00:18:00Z">
                <w:rPr>
                  <w:rFonts w:ascii="Cambria Math" w:hAnsi="Cambria Math" w:cs="Arial"/>
                  <w:sz w:val="22"/>
                  <w:szCs w:val="22"/>
                </w:rPr>
                <m:t>j</m:t>
              </w:ins>
            </m:r>
          </m:sub>
        </m:sSub>
        <m:r>
          <w:ins w:id="607" w:author="Clay Cressler" w:date="2020-10-13T00:18:00Z">
            <w:rPr>
              <w:rFonts w:ascii="Cambria Math" w:hAnsi="Cambria Math" w:cs="Arial"/>
              <w:sz w:val="22"/>
              <w:szCs w:val="22"/>
            </w:rPr>
            <m:t>)</m:t>
          </w:ins>
        </m:r>
      </m:oMath>
      <w:ins w:id="608" w:author="Clay Cressler" w:date="2020-10-13T00:18:00Z">
        <w:r w:rsidR="00B868F7">
          <w:rPr>
            <w:rFonts w:ascii="Arial" w:hAnsi="Arial" w:cs="Arial"/>
            <w:sz w:val="22"/>
            <w:szCs w:val="22"/>
          </w:rPr>
          <w:t xml:space="preserve"> captures cross-inhibition of Th-</w:t>
        </w:r>
        <w:proofErr w:type="spellStart"/>
        <w:r w:rsidR="00E07606">
          <w:rPr>
            <w:rFonts w:ascii="Arial" w:hAnsi="Arial" w:cs="Arial"/>
            <w:i/>
            <w:iCs/>
            <w:sz w:val="22"/>
            <w:szCs w:val="22"/>
          </w:rPr>
          <w:t>i</w:t>
        </w:r>
        <w:proofErr w:type="spellEnd"/>
        <w:r w:rsidR="00E07606">
          <w:rPr>
            <w:rFonts w:ascii="Arial" w:hAnsi="Arial" w:cs="Arial"/>
            <w:i/>
            <w:iCs/>
            <w:sz w:val="22"/>
            <w:szCs w:val="22"/>
          </w:rPr>
          <w:t xml:space="preserve"> </w:t>
        </w:r>
        <w:r w:rsidR="00E07606">
          <w:rPr>
            <w:rFonts w:ascii="Arial" w:hAnsi="Arial" w:cs="Arial"/>
            <w:sz w:val="22"/>
            <w:szCs w:val="22"/>
          </w:rPr>
          <w:t>immunity by Th</w:t>
        </w:r>
        <w:r w:rsidR="00672BDB">
          <w:rPr>
            <w:rFonts w:ascii="Arial" w:hAnsi="Arial" w:cs="Arial"/>
            <w:sz w:val="22"/>
            <w:szCs w:val="22"/>
          </w:rPr>
          <w:t>-</w:t>
        </w:r>
        <w:r w:rsidR="00672BDB">
          <w:rPr>
            <w:rFonts w:ascii="Arial" w:hAnsi="Arial" w:cs="Arial"/>
            <w:i/>
            <w:iCs/>
            <w:sz w:val="22"/>
            <w:szCs w:val="22"/>
          </w:rPr>
          <w:t>j</w:t>
        </w:r>
        <w:r w:rsidR="00672BDB">
          <w:rPr>
            <w:rFonts w:ascii="Arial" w:hAnsi="Arial" w:cs="Arial"/>
            <w:sz w:val="22"/>
            <w:szCs w:val="22"/>
          </w:rPr>
          <w:t xml:space="preserve"> cells</w:t>
        </w:r>
      </w:ins>
      <w:ins w:id="609" w:author="Clay Cressler" w:date="2020-10-13T00:19:00Z">
        <w:r w:rsidR="00672BDB">
          <w:rPr>
            <w:rFonts w:ascii="Arial" w:hAnsi="Arial" w:cs="Arial"/>
            <w:sz w:val="22"/>
            <w:szCs w:val="22"/>
          </w:rPr>
          <w:t xml:space="preserve">. </w:t>
        </w:r>
      </w:ins>
      <w:ins w:id="610" w:author="Clay Cressler" w:date="2020-10-13T00:21:00Z">
        <w:r w:rsidR="00672BDB">
          <w:rPr>
            <w:rFonts w:ascii="Arial" w:hAnsi="Arial" w:cs="Arial"/>
            <w:sz w:val="22"/>
            <w:szCs w:val="22"/>
          </w:rPr>
          <w:t xml:space="preserve">Existing theory-data syntheses give reasonable </w:t>
        </w:r>
      </w:ins>
      <w:ins w:id="611" w:author="Clay Cressler" w:date="2020-10-13T00:22:00Z">
        <w:r w:rsidR="00672BDB">
          <w:rPr>
            <w:rFonts w:ascii="Arial" w:hAnsi="Arial" w:cs="Arial"/>
            <w:sz w:val="22"/>
            <w:szCs w:val="22"/>
          </w:rPr>
          <w:t xml:space="preserve">starting </w:t>
        </w:r>
      </w:ins>
      <w:ins w:id="612" w:author="Clay Cressler" w:date="2020-10-13T00:21:00Z">
        <w:r w:rsidR="00672BDB">
          <w:rPr>
            <w:rFonts w:ascii="Arial" w:hAnsi="Arial" w:cs="Arial"/>
            <w:sz w:val="22"/>
            <w:szCs w:val="22"/>
          </w:rPr>
          <w:t>estimates for many of the parameters of these self-promotion and cross-inh</w:t>
        </w:r>
      </w:ins>
      <w:ins w:id="613" w:author="Clay Cressler" w:date="2020-10-13T00:22:00Z">
        <w:r w:rsidR="00672BDB">
          <w:rPr>
            <w:rFonts w:ascii="Arial" w:hAnsi="Arial" w:cs="Arial"/>
            <w:sz w:val="22"/>
            <w:szCs w:val="22"/>
          </w:rPr>
          <w:t>ibition terms (</w:t>
        </w:r>
        <w:proofErr w:type="spellStart"/>
        <w:r w:rsidR="00672BDB">
          <w:rPr>
            <w:rFonts w:ascii="Arial" w:hAnsi="Arial" w:cs="Arial"/>
            <w:sz w:val="22"/>
            <w:szCs w:val="22"/>
          </w:rPr>
          <w:t>Schrom</w:t>
        </w:r>
        <w:proofErr w:type="spellEnd"/>
        <w:r w:rsidR="00672BDB">
          <w:rPr>
            <w:rFonts w:ascii="Arial" w:hAnsi="Arial" w:cs="Arial"/>
            <w:sz w:val="22"/>
            <w:szCs w:val="22"/>
          </w:rPr>
          <w:t xml:space="preserve"> 2020)</w:t>
        </w:r>
      </w:ins>
      <w:ins w:id="614" w:author="Clay Cressler" w:date="2020-10-13T00:27:00Z">
        <w:r w:rsidR="00A91314">
          <w:rPr>
            <w:rFonts w:ascii="Arial" w:hAnsi="Arial" w:cs="Arial"/>
            <w:sz w:val="22"/>
            <w:szCs w:val="22"/>
          </w:rPr>
          <w:t xml:space="preserve">, as well as identifying straightforward extensions of these models that more explicitly incorporate the </w:t>
        </w:r>
      </w:ins>
      <w:ins w:id="615" w:author="Clay Cressler" w:date="2020-10-13T00:28:00Z">
        <w:r w:rsidR="00A91314">
          <w:rPr>
            <w:rFonts w:ascii="Arial" w:hAnsi="Arial" w:cs="Arial"/>
            <w:sz w:val="22"/>
            <w:szCs w:val="22"/>
          </w:rPr>
          <w:t>interactions</w:t>
        </w:r>
      </w:ins>
      <w:ins w:id="616" w:author="Clay Cressler" w:date="2020-10-13T00:27:00Z">
        <w:r w:rsidR="00A91314">
          <w:rPr>
            <w:rFonts w:ascii="Arial" w:hAnsi="Arial" w:cs="Arial"/>
            <w:sz w:val="22"/>
            <w:szCs w:val="22"/>
          </w:rPr>
          <w:t xml:space="preserve"> of, e.g., master r</w:t>
        </w:r>
      </w:ins>
      <w:ins w:id="617" w:author="Clay Cressler" w:date="2020-10-13T00:28:00Z">
        <w:r w:rsidR="00A91314">
          <w:rPr>
            <w:rFonts w:ascii="Arial" w:hAnsi="Arial" w:cs="Arial"/>
            <w:sz w:val="22"/>
            <w:szCs w:val="22"/>
          </w:rPr>
          <w:t xml:space="preserve">egulator transcription factors (GATA3 and T-bet) with </w:t>
        </w:r>
        <w:r w:rsidR="00D85A04">
          <w:rPr>
            <w:rFonts w:ascii="Arial" w:hAnsi="Arial" w:cs="Arial"/>
            <w:sz w:val="22"/>
            <w:szCs w:val="22"/>
          </w:rPr>
          <w:t xml:space="preserve">both cytokines and T-cell populations (Yates 2004, </w:t>
        </w:r>
      </w:ins>
      <w:ins w:id="618" w:author="Clay Cressler" w:date="2020-10-13T00:29:00Z">
        <w:r w:rsidR="00D85A04">
          <w:rPr>
            <w:rFonts w:ascii="Arial" w:hAnsi="Arial" w:cs="Arial"/>
            <w:sz w:val="22"/>
            <w:szCs w:val="22"/>
          </w:rPr>
          <w:t xml:space="preserve">van den Ham &amp; de Boer 2008, </w:t>
        </w:r>
        <w:proofErr w:type="spellStart"/>
        <w:r w:rsidR="00D85A04">
          <w:rPr>
            <w:rFonts w:ascii="Arial" w:hAnsi="Arial" w:cs="Arial"/>
            <w:sz w:val="22"/>
            <w:szCs w:val="22"/>
          </w:rPr>
          <w:t>Schrom</w:t>
        </w:r>
        <w:proofErr w:type="spellEnd"/>
        <w:r w:rsidR="00D85A04">
          <w:rPr>
            <w:rFonts w:ascii="Arial" w:hAnsi="Arial" w:cs="Arial"/>
            <w:sz w:val="22"/>
            <w:szCs w:val="22"/>
          </w:rPr>
          <w:t xml:space="preserve"> 2020)</w:t>
        </w:r>
      </w:ins>
      <w:ins w:id="619" w:author="Clay Cressler" w:date="2020-10-13T00:22:00Z">
        <w:r w:rsidR="00672BDB">
          <w:rPr>
            <w:rFonts w:ascii="Arial" w:hAnsi="Arial" w:cs="Arial"/>
            <w:sz w:val="22"/>
            <w:szCs w:val="22"/>
          </w:rPr>
          <w:t xml:space="preserve">. </w:t>
        </w:r>
      </w:ins>
      <w:ins w:id="620" w:author="Clay Cressler" w:date="2020-10-13T00:19:00Z">
        <w:r w:rsidR="00672BDB">
          <w:rPr>
            <w:rFonts w:ascii="Arial" w:hAnsi="Arial" w:cs="Arial"/>
            <w:sz w:val="22"/>
            <w:szCs w:val="22"/>
          </w:rPr>
          <w:t xml:space="preserve">Parasite biomass growth rate is presumed to be density dependent </w:t>
        </w:r>
      </w:ins>
      <m:oMath>
        <m:d>
          <m:dPr>
            <m:ctrlPr>
              <w:ins w:id="621" w:author="Clay Cressler" w:date="2020-10-13T00:19:00Z">
                <w:rPr>
                  <w:rFonts w:ascii="Cambria Math" w:hAnsi="Cambria Math" w:cs="Arial"/>
                  <w:i/>
                  <w:sz w:val="22"/>
                  <w:szCs w:val="22"/>
                </w:rPr>
              </w:ins>
            </m:ctrlPr>
          </m:dPr>
          <m:e>
            <m:sSub>
              <m:sSubPr>
                <m:ctrlPr>
                  <w:ins w:id="622" w:author="Clay Cressler" w:date="2020-10-13T00:19:00Z">
                    <w:rPr>
                      <w:rFonts w:ascii="Cambria Math" w:hAnsi="Cambria Math" w:cs="Arial"/>
                      <w:i/>
                      <w:sz w:val="22"/>
                      <w:szCs w:val="22"/>
                    </w:rPr>
                  </w:ins>
                </m:ctrlPr>
              </m:sSubPr>
              <m:e>
                <m:r>
                  <w:ins w:id="623" w:author="Clay Cressler" w:date="2020-10-13T00:19:00Z">
                    <w:rPr>
                      <w:rFonts w:ascii="Cambria Math" w:hAnsi="Cambria Math" w:cs="Arial"/>
                      <w:sz w:val="22"/>
                      <w:szCs w:val="22"/>
                    </w:rPr>
                    <m:t>a</m:t>
                  </w:ins>
                </m:r>
              </m:e>
              <m:sub>
                <m:r>
                  <w:ins w:id="624" w:author="Clay Cressler" w:date="2020-10-13T00:19:00Z">
                    <w:rPr>
                      <w:rFonts w:ascii="Cambria Math" w:hAnsi="Cambria Math" w:cs="Arial"/>
                      <w:sz w:val="22"/>
                      <w:szCs w:val="22"/>
                    </w:rPr>
                    <m:t>P</m:t>
                  </w:ins>
                </m:r>
              </m:sub>
            </m:sSub>
            <m:r>
              <w:ins w:id="625" w:author="Clay Cressler" w:date="2020-10-13T00:19:00Z">
                <w:rPr>
                  <w:rFonts w:ascii="Cambria Math" w:hAnsi="Cambria Math" w:cs="Arial"/>
                  <w:sz w:val="22"/>
                  <w:szCs w:val="22"/>
                </w:rPr>
                <m:t>P</m:t>
              </w:ins>
            </m:r>
            <m:d>
              <m:dPr>
                <m:ctrlPr>
                  <w:ins w:id="626" w:author="Clay Cressler" w:date="2020-10-13T00:20:00Z">
                    <w:rPr>
                      <w:rFonts w:ascii="Cambria Math" w:hAnsi="Cambria Math" w:cs="Arial"/>
                      <w:i/>
                      <w:sz w:val="22"/>
                      <w:szCs w:val="22"/>
                    </w:rPr>
                  </w:ins>
                </m:ctrlPr>
              </m:dPr>
              <m:e>
                <m:r>
                  <w:ins w:id="627" w:author="Clay Cressler" w:date="2020-10-13T00:20:00Z">
                    <w:rPr>
                      <w:rFonts w:ascii="Cambria Math" w:hAnsi="Cambria Math" w:cs="Arial"/>
                      <w:sz w:val="22"/>
                      <w:szCs w:val="22"/>
                    </w:rPr>
                    <m:t>1-</m:t>
                  </w:ins>
                </m:r>
                <m:f>
                  <m:fPr>
                    <m:ctrlPr>
                      <w:ins w:id="628" w:author="Clay Cressler" w:date="2020-10-13T00:20:00Z">
                        <w:rPr>
                          <w:rFonts w:ascii="Cambria Math" w:hAnsi="Cambria Math" w:cs="Arial"/>
                          <w:i/>
                          <w:sz w:val="22"/>
                          <w:szCs w:val="22"/>
                        </w:rPr>
                      </w:ins>
                    </m:ctrlPr>
                  </m:fPr>
                  <m:num>
                    <m:r>
                      <w:ins w:id="629" w:author="Clay Cressler" w:date="2020-10-13T00:20:00Z">
                        <w:rPr>
                          <w:rFonts w:ascii="Cambria Math" w:hAnsi="Cambria Math" w:cs="Arial"/>
                          <w:sz w:val="22"/>
                          <w:szCs w:val="22"/>
                        </w:rPr>
                        <m:t>P</m:t>
                      </w:ins>
                    </m:r>
                  </m:num>
                  <m:den>
                    <m:sSub>
                      <m:sSubPr>
                        <m:ctrlPr>
                          <w:ins w:id="630" w:author="Clay Cressler" w:date="2020-10-13T00:20:00Z">
                            <w:rPr>
                              <w:rFonts w:ascii="Cambria Math" w:hAnsi="Cambria Math" w:cs="Arial"/>
                              <w:i/>
                              <w:sz w:val="22"/>
                              <w:szCs w:val="22"/>
                            </w:rPr>
                          </w:ins>
                        </m:ctrlPr>
                      </m:sSubPr>
                      <m:e>
                        <m:r>
                          <w:ins w:id="631" w:author="Clay Cressler" w:date="2020-10-13T00:20:00Z">
                            <w:rPr>
                              <w:rFonts w:ascii="Cambria Math" w:hAnsi="Cambria Math" w:cs="Arial"/>
                              <w:sz w:val="22"/>
                              <w:szCs w:val="22"/>
                            </w:rPr>
                            <m:t>K</m:t>
                          </w:ins>
                        </m:r>
                      </m:e>
                      <m:sub>
                        <m:r>
                          <w:ins w:id="632" w:author="Clay Cressler" w:date="2020-10-13T00:20:00Z">
                            <w:rPr>
                              <w:rFonts w:ascii="Cambria Math" w:hAnsi="Cambria Math" w:cs="Arial"/>
                              <w:sz w:val="22"/>
                              <w:szCs w:val="22"/>
                            </w:rPr>
                            <m:t>P</m:t>
                          </w:ins>
                        </m:r>
                      </m:sub>
                    </m:sSub>
                  </m:den>
                </m:f>
              </m:e>
            </m:d>
          </m:e>
        </m:d>
      </m:oMath>
      <w:ins w:id="633" w:author="Clay Cressler" w:date="2020-10-13T00:20:00Z">
        <w:r w:rsidR="00672BDB">
          <w:rPr>
            <w:rFonts w:ascii="Arial" w:hAnsi="Arial" w:cs="Arial"/>
            <w:sz w:val="22"/>
            <w:szCs w:val="22"/>
          </w:rPr>
          <w:t xml:space="preserve">, and parasites are killed by effector cells activated by Th2 cells at a rate proportional to </w:t>
        </w:r>
      </w:ins>
      <m:oMath>
        <m:sSub>
          <m:sSubPr>
            <m:ctrlPr>
              <w:ins w:id="634" w:author="Clay Cressler" w:date="2020-10-13T00:20:00Z">
                <w:rPr>
                  <w:rFonts w:ascii="Cambria Math" w:hAnsi="Cambria Math" w:cs="Arial"/>
                  <w:i/>
                  <w:sz w:val="22"/>
                  <w:szCs w:val="22"/>
                </w:rPr>
              </w:ins>
            </m:ctrlPr>
          </m:sSubPr>
          <m:e>
            <m:r>
              <w:ins w:id="635" w:author="Clay Cressler" w:date="2020-10-13T00:20:00Z">
                <w:rPr>
                  <w:rFonts w:ascii="Cambria Math" w:hAnsi="Cambria Math" w:cs="Arial"/>
                  <w:sz w:val="22"/>
                  <w:szCs w:val="22"/>
                </w:rPr>
                <m:t>e</m:t>
              </w:ins>
            </m:r>
          </m:e>
          <m:sub>
            <m:r>
              <w:ins w:id="636" w:author="Clay Cressler" w:date="2020-10-13T00:20:00Z">
                <w:rPr>
                  <w:rFonts w:ascii="Cambria Math" w:hAnsi="Cambria Math" w:cs="Arial"/>
                  <w:sz w:val="22"/>
                  <w:szCs w:val="22"/>
                </w:rPr>
                <m:t>2</m:t>
              </w:ins>
            </m:r>
          </m:sub>
        </m:sSub>
        <m:sSub>
          <m:sSubPr>
            <m:ctrlPr>
              <w:ins w:id="637" w:author="Clay Cressler" w:date="2020-10-13T00:20:00Z">
                <w:rPr>
                  <w:rFonts w:ascii="Cambria Math" w:hAnsi="Cambria Math" w:cs="Arial"/>
                  <w:i/>
                  <w:sz w:val="22"/>
                  <w:szCs w:val="22"/>
                </w:rPr>
              </w:ins>
            </m:ctrlPr>
          </m:sSubPr>
          <m:e>
            <m:r>
              <w:ins w:id="638" w:author="Clay Cressler" w:date="2020-10-13T00:20:00Z">
                <w:rPr>
                  <w:rFonts w:ascii="Cambria Math" w:hAnsi="Cambria Math" w:cs="Arial"/>
                  <w:sz w:val="22"/>
                  <w:szCs w:val="22"/>
                </w:rPr>
                <m:t>T</m:t>
              </w:ins>
            </m:r>
          </m:e>
          <m:sub>
            <m:r>
              <w:ins w:id="639" w:author="Clay Cressler" w:date="2020-10-13T00:20:00Z">
                <w:rPr>
                  <w:rFonts w:ascii="Cambria Math" w:hAnsi="Cambria Math" w:cs="Arial"/>
                  <w:sz w:val="22"/>
                  <w:szCs w:val="22"/>
                </w:rPr>
                <m:t>2</m:t>
              </w:ins>
            </m:r>
          </m:sub>
        </m:sSub>
      </m:oMath>
      <w:ins w:id="640" w:author="Clay Cressler" w:date="2020-10-13T00:20:00Z">
        <w:r w:rsidR="00672BDB">
          <w:rPr>
            <w:rFonts w:ascii="Arial" w:hAnsi="Arial" w:cs="Arial"/>
            <w:sz w:val="22"/>
            <w:szCs w:val="22"/>
          </w:rPr>
          <w:t>. Note that negative feedback processes in this mode</w:t>
        </w:r>
      </w:ins>
      <w:ins w:id="641" w:author="Clay Cressler" w:date="2020-10-13T00:21:00Z">
        <w:r w:rsidR="00672BDB">
          <w:rPr>
            <w:rFonts w:ascii="Arial" w:hAnsi="Arial" w:cs="Arial"/>
            <w:sz w:val="22"/>
            <w:szCs w:val="22"/>
          </w:rPr>
          <w:t xml:space="preserve">l come primarily through the parasite growth terms, whereas positive feedback processes dominate the immune terms. </w:t>
        </w:r>
      </w:ins>
    </w:p>
    <w:p w14:paraId="70CA18EE" w14:textId="77777777" w:rsidR="00017330" w:rsidRDefault="00017330" w:rsidP="00756F45">
      <w:pPr>
        <w:jc w:val="both"/>
        <w:rPr>
          <w:rFonts w:ascii="Arial" w:hAnsi="Arial" w:cs="Arial"/>
          <w:sz w:val="22"/>
          <w:szCs w:val="22"/>
        </w:rPr>
      </w:pPr>
    </w:p>
    <w:p w14:paraId="142B4C7D" w14:textId="2789F74E" w:rsidR="00017330" w:rsidRDefault="00426381" w:rsidP="00756F45">
      <w:pPr>
        <w:jc w:val="both"/>
        <w:rPr>
          <w:rFonts w:ascii="Arial" w:hAnsi="Arial" w:cs="Arial"/>
          <w:sz w:val="22"/>
          <w:szCs w:val="22"/>
        </w:rPr>
      </w:pPr>
      <w:del w:id="642" w:author="Clay Cressler" w:date="2020-10-13T00:29:00Z">
        <w:r w:rsidDel="00D85A04">
          <w:rPr>
            <w:rFonts w:ascii="Arial" w:hAnsi="Arial" w:cs="Arial"/>
            <w:sz w:val="22"/>
            <w:szCs w:val="22"/>
          </w:rPr>
          <w:delText>A</w:delText>
        </w:r>
        <w:r w:rsidR="00C248F1" w:rsidDel="00D85A04">
          <w:rPr>
            <w:rFonts w:ascii="Arial" w:hAnsi="Arial" w:cs="Arial"/>
            <w:sz w:val="22"/>
            <w:szCs w:val="22"/>
          </w:rPr>
          <w:delText>nalysis of this simple model indicates that these functions have to take particular shapes in order to produce Allee effects</w:delText>
        </w:r>
        <w:r w:rsidDel="00D85A04">
          <w:rPr>
            <w:rFonts w:ascii="Arial" w:hAnsi="Arial" w:cs="Arial"/>
            <w:sz w:val="22"/>
            <w:szCs w:val="22"/>
          </w:rPr>
          <w:delText>, a key hypothesis we can test with our data</w:delText>
        </w:r>
        <w:r w:rsidR="00C248F1" w:rsidDel="00D85A04">
          <w:rPr>
            <w:rFonts w:ascii="Arial" w:hAnsi="Arial" w:cs="Arial"/>
            <w:sz w:val="22"/>
            <w:szCs w:val="22"/>
          </w:rPr>
          <w:delText xml:space="preserve">. </w:delText>
        </w:r>
        <w:r w:rsidDel="00D85A04">
          <w:rPr>
            <w:rFonts w:ascii="Arial" w:hAnsi="Arial" w:cs="Arial"/>
            <w:sz w:val="22"/>
            <w:szCs w:val="22"/>
          </w:rPr>
          <w:delText>Moreover, the magnitude of the parameters of these functions will provide information about the relative strengths of different negative and positive feedbacks. Critically</w:delText>
        </w:r>
        <w:r w:rsidR="00C248F1" w:rsidDel="00D85A04">
          <w:rPr>
            <w:rFonts w:ascii="Arial" w:hAnsi="Arial" w:cs="Arial"/>
            <w:sz w:val="22"/>
            <w:szCs w:val="22"/>
          </w:rPr>
          <w:delText>, these functions cannot be directly measured empirically, and must</w:delText>
        </w:r>
      </w:del>
      <w:ins w:id="643" w:author="Clay Cressler" w:date="2020-10-13T00:29:00Z">
        <w:r w:rsidR="00D85A04">
          <w:rPr>
            <w:rFonts w:ascii="Arial" w:hAnsi="Arial" w:cs="Arial"/>
            <w:sz w:val="22"/>
            <w:szCs w:val="22"/>
          </w:rPr>
          <w:t xml:space="preserve">While </w:t>
        </w:r>
      </w:ins>
      <w:ins w:id="644" w:author="Clay Cressler" w:date="2020-10-13T00:30:00Z">
        <w:r w:rsidR="00D85A04">
          <w:rPr>
            <w:rFonts w:ascii="Arial" w:hAnsi="Arial" w:cs="Arial"/>
            <w:sz w:val="22"/>
            <w:szCs w:val="22"/>
          </w:rPr>
          <w:t>we can use existing estimates of the parameters of this model</w:t>
        </w:r>
      </w:ins>
      <w:ins w:id="645" w:author="Clay Cressler" w:date="2020-10-13T00:34:00Z">
        <w:r w:rsidR="00D85A04">
          <w:rPr>
            <w:rFonts w:ascii="Arial" w:hAnsi="Arial" w:cs="Arial"/>
            <w:sz w:val="22"/>
            <w:szCs w:val="22"/>
          </w:rPr>
          <w:t xml:space="preserve"> to gain some preliminary insights, evidence for changes in the strength of positive and negative feedback </w:t>
        </w:r>
      </w:ins>
      <w:ins w:id="646" w:author="Clay Cressler" w:date="2020-10-13T00:35:00Z">
        <w:r w:rsidR="00D85A04">
          <w:rPr>
            <w:rFonts w:ascii="Arial" w:hAnsi="Arial" w:cs="Arial"/>
            <w:sz w:val="22"/>
            <w:szCs w:val="22"/>
          </w:rPr>
          <w:t xml:space="preserve">mechanisms across genotypes will be revealed by </w:t>
        </w:r>
      </w:ins>
      <w:del w:id="647" w:author="Clay Cressler" w:date="2020-10-13T00:34:00Z">
        <w:r w:rsidR="00C248F1" w:rsidDel="00D85A04">
          <w:rPr>
            <w:rFonts w:ascii="Arial" w:hAnsi="Arial" w:cs="Arial"/>
            <w:sz w:val="22"/>
            <w:szCs w:val="22"/>
          </w:rPr>
          <w:delText xml:space="preserve"> </w:delText>
        </w:r>
      </w:del>
      <w:del w:id="648" w:author="Clay Cressler" w:date="2020-10-13T00:35:00Z">
        <w:r w:rsidR="00C248F1" w:rsidDel="00D85A04">
          <w:rPr>
            <w:rFonts w:ascii="Arial" w:hAnsi="Arial" w:cs="Arial"/>
            <w:sz w:val="22"/>
            <w:szCs w:val="22"/>
          </w:rPr>
          <w:delText xml:space="preserve">instead be estimated by </w:delText>
        </w:r>
      </w:del>
      <w:r w:rsidR="00C248F1">
        <w:rPr>
          <w:rFonts w:ascii="Arial" w:hAnsi="Arial" w:cs="Arial"/>
          <w:sz w:val="22"/>
          <w:szCs w:val="22"/>
        </w:rPr>
        <w:t xml:space="preserve">fitting the model to observed data. In this case, the </w:t>
      </w:r>
      <w:r w:rsidR="003D4D14">
        <w:rPr>
          <w:rFonts w:ascii="Arial" w:hAnsi="Arial" w:cs="Arial"/>
          <w:sz w:val="22"/>
          <w:szCs w:val="22"/>
        </w:rPr>
        <w:t xml:space="preserve">most </w:t>
      </w:r>
      <w:r w:rsidR="00C248F1">
        <w:rPr>
          <w:rFonts w:ascii="Arial" w:hAnsi="Arial" w:cs="Arial"/>
          <w:sz w:val="22"/>
          <w:szCs w:val="22"/>
        </w:rPr>
        <w:t xml:space="preserve">relevant data are the </w:t>
      </w:r>
      <w:r w:rsidR="003D4D14">
        <w:rPr>
          <w:rFonts w:ascii="Arial" w:hAnsi="Arial" w:cs="Arial"/>
          <w:sz w:val="22"/>
          <w:szCs w:val="22"/>
        </w:rPr>
        <w:t xml:space="preserve">various measures </w:t>
      </w:r>
      <w:r w:rsidR="00C248F1">
        <w:rPr>
          <w:rFonts w:ascii="Arial" w:hAnsi="Arial" w:cs="Arial"/>
          <w:sz w:val="22"/>
          <w:szCs w:val="22"/>
        </w:rPr>
        <w:t>of Th2</w:t>
      </w:r>
      <w:r w:rsidR="003D4D14">
        <w:rPr>
          <w:rFonts w:ascii="Arial" w:hAnsi="Arial" w:cs="Arial"/>
          <w:sz w:val="22"/>
          <w:szCs w:val="22"/>
        </w:rPr>
        <w:t>nes</w:t>
      </w:r>
      <w:r w:rsidR="00C248F1">
        <w:rPr>
          <w:rFonts w:ascii="Arial" w:hAnsi="Arial" w:cs="Arial"/>
          <w:sz w:val="22"/>
          <w:szCs w:val="22"/>
        </w:rPr>
        <w:t xml:space="preserve">s and parasite biomass, </w:t>
      </w:r>
      <w:r w:rsidR="00491FD3">
        <w:rPr>
          <w:rFonts w:ascii="Arial" w:hAnsi="Arial" w:cs="Arial"/>
          <w:sz w:val="22"/>
          <w:szCs w:val="22"/>
        </w:rPr>
        <w:t xml:space="preserve">which map onto predictions of </w:t>
      </w:r>
      <w:r w:rsidR="00491FD3" w:rsidRPr="00491FD3">
        <w:rPr>
          <w:rFonts w:ascii="Arial" w:hAnsi="Arial" w:cs="Arial"/>
          <w:b/>
          <w:sz w:val="22"/>
          <w:szCs w:val="22"/>
        </w:rPr>
        <w:t>Fig. 2</w:t>
      </w:r>
      <w:r w:rsidR="00491FD3">
        <w:rPr>
          <w:rFonts w:ascii="Arial" w:hAnsi="Arial" w:cs="Arial"/>
          <w:sz w:val="22"/>
          <w:szCs w:val="22"/>
        </w:rPr>
        <w:t xml:space="preserve"> and are </w:t>
      </w:r>
      <w:r w:rsidR="00C248F1">
        <w:rPr>
          <w:rFonts w:ascii="Arial" w:hAnsi="Arial" w:cs="Arial"/>
          <w:sz w:val="22"/>
          <w:szCs w:val="22"/>
        </w:rPr>
        <w:t xml:space="preserve">measured directly from the serial culls and indirectly from fecal egg counts. </w:t>
      </w:r>
    </w:p>
    <w:p w14:paraId="5C220BC9" w14:textId="77777777" w:rsidR="00017330" w:rsidRDefault="00017330" w:rsidP="00756F45">
      <w:pPr>
        <w:jc w:val="both"/>
        <w:rPr>
          <w:rFonts w:ascii="Arial" w:hAnsi="Arial" w:cs="Arial"/>
          <w:sz w:val="22"/>
          <w:szCs w:val="22"/>
        </w:rPr>
      </w:pPr>
    </w:p>
    <w:p w14:paraId="212AF696" w14:textId="1538E595" w:rsidR="00017330" w:rsidRDefault="00C248F1" w:rsidP="00DB5678">
      <w:pPr>
        <w:jc w:val="both"/>
      </w:pPr>
      <w:r>
        <w:rPr>
          <w:rFonts w:ascii="Arial" w:hAnsi="Arial" w:cs="Arial"/>
          <w:sz w:val="22"/>
          <w:szCs w:val="22"/>
        </w:rPr>
        <w:t xml:space="preserve">We will use iterated filtering </w:t>
      </w:r>
      <w:r w:rsidR="0034158E">
        <w:rPr>
          <w:rFonts w:ascii="Arial" w:hAnsi="Arial" w:cs="Arial"/>
          <w:sz w:val="22"/>
          <w:szCs w:val="22"/>
        </w:rPr>
        <w:t>{</w:t>
      </w:r>
      <w:proofErr w:type="spellStart"/>
      <w:r w:rsidR="0034158E">
        <w:rPr>
          <w:rFonts w:ascii="Arial" w:hAnsi="Arial" w:cs="Arial"/>
          <w:sz w:val="22"/>
          <w:szCs w:val="22"/>
        </w:rPr>
        <w:t>Ionides</w:t>
      </w:r>
      <w:proofErr w:type="spellEnd"/>
      <w:r w:rsidR="0034158E">
        <w:rPr>
          <w:rFonts w:ascii="Arial" w:hAnsi="Arial" w:cs="Arial"/>
          <w:sz w:val="22"/>
          <w:szCs w:val="22"/>
        </w:rPr>
        <w:t>, 2006 #6880;Breto, 2018 #7870}</w:t>
      </w:r>
      <w:r>
        <w:rPr>
          <w:rFonts w:ascii="Arial" w:hAnsi="Arial" w:cs="Arial"/>
          <w:sz w:val="22"/>
          <w:szCs w:val="22"/>
        </w:rPr>
        <w:t xml:space="preserve"> to fit the dynamical system specified by </w:t>
      </w:r>
      <w:r w:rsidR="00826A43">
        <w:rPr>
          <w:rFonts w:ascii="Arial" w:hAnsi="Arial" w:cs="Arial"/>
          <w:sz w:val="22"/>
          <w:szCs w:val="22"/>
        </w:rPr>
        <w:t xml:space="preserve">equation </w:t>
      </w:r>
      <w:r>
        <w:rPr>
          <w:rFonts w:ascii="Arial" w:hAnsi="Arial" w:cs="Arial"/>
          <w:sz w:val="22"/>
          <w:szCs w:val="22"/>
        </w:rPr>
        <w:t xml:space="preserve">(1) to the experimental data. </w:t>
      </w:r>
      <w:r w:rsidR="00826A43">
        <w:rPr>
          <w:rFonts w:ascii="Arial" w:hAnsi="Arial" w:cs="Arial"/>
          <w:sz w:val="22"/>
          <w:szCs w:val="22"/>
        </w:rPr>
        <w:t xml:space="preserve">Fitting </w:t>
      </w:r>
      <w:r>
        <w:rPr>
          <w:rFonts w:ascii="Arial" w:hAnsi="Arial" w:cs="Arial"/>
          <w:sz w:val="22"/>
          <w:szCs w:val="22"/>
        </w:rPr>
        <w:t xml:space="preserve">is a well-studied problem </w:t>
      </w:r>
      <w:r w:rsidR="0034158E">
        <w:rPr>
          <w:rFonts w:ascii="Arial" w:hAnsi="Arial" w:cs="Arial"/>
          <w:sz w:val="22"/>
          <w:szCs w:val="22"/>
        </w:rPr>
        <w:t>{He, 2010 #6876;Ionides, 2006 #6880;Breto, 2018 #7870}</w:t>
      </w:r>
      <w:r>
        <w:rPr>
          <w:rFonts w:ascii="Arial" w:hAnsi="Arial" w:cs="Arial"/>
          <w:sz w:val="22"/>
          <w:szCs w:val="22"/>
        </w:rPr>
        <w:t xml:space="preserve">, and existing software packages (e.g., </w:t>
      </w:r>
      <w:r>
        <w:rPr>
          <w:rFonts w:ascii="Arial" w:hAnsi="Arial" w:cs="Arial"/>
          <w:b/>
          <w:sz w:val="22"/>
          <w:szCs w:val="22"/>
        </w:rPr>
        <w:t>pomp</w:t>
      </w:r>
      <w:r w:rsidR="008E5418">
        <w:rPr>
          <w:rFonts w:ascii="Arial" w:hAnsi="Arial" w:cs="Arial"/>
          <w:sz w:val="22"/>
          <w:szCs w:val="22"/>
        </w:rPr>
        <w:t xml:space="preserve"> </w:t>
      </w:r>
      <w:r w:rsidR="0034158E">
        <w:rPr>
          <w:rFonts w:ascii="Arial" w:hAnsi="Arial" w:cs="Arial"/>
          <w:sz w:val="22"/>
          <w:szCs w:val="22"/>
        </w:rPr>
        <w:t>{King, 2016 #7871}</w:t>
      </w:r>
      <w:r>
        <w:rPr>
          <w:rFonts w:ascii="Arial" w:hAnsi="Arial" w:cs="Arial"/>
          <w:sz w:val="22"/>
          <w:szCs w:val="22"/>
        </w:rPr>
        <w:t xml:space="preserve"> provide considerable flexibility for estimating the parameters of dynamical systems from noisy, incomplete data. </w:t>
      </w:r>
      <w:del w:id="649" w:author="Clay Cressler" w:date="2020-10-13T00:35:00Z">
        <w:r w:rsidDel="00D85A04">
          <w:rPr>
            <w:rFonts w:ascii="Arial" w:hAnsi="Arial" w:cs="Arial"/>
            <w:sz w:val="22"/>
            <w:szCs w:val="22"/>
          </w:rPr>
          <w:delText xml:space="preserve">Specifically, we will use iterated filtering to fit models with different functional forms for </w:delText>
        </w:r>
      </w:del>
      <m:oMath>
        <m:r>
          <w:del w:id="650" w:author="Clay Cressler" w:date="2020-10-13T00:35:00Z">
            <w:rPr>
              <w:rFonts w:ascii="Cambria Math" w:hAnsi="Cambria Math"/>
            </w:rPr>
            <m:t>λ</m:t>
          </w:del>
        </m:r>
        <m:d>
          <m:dPr>
            <m:ctrlPr>
              <w:del w:id="651" w:author="Clay Cressler" w:date="2020-10-13T00:35:00Z">
                <w:rPr>
                  <w:rFonts w:ascii="Cambria Math" w:hAnsi="Cambria Math"/>
                </w:rPr>
              </w:del>
            </m:ctrlPr>
          </m:dPr>
          <m:e>
            <m:r>
              <w:del w:id="652" w:author="Clay Cressler" w:date="2020-10-13T00:35:00Z">
                <w:rPr>
                  <w:rFonts w:ascii="Cambria Math" w:hAnsi="Cambria Math"/>
                </w:rPr>
                <m:t>I</m:t>
              </w:del>
            </m:r>
          </m:e>
        </m:d>
      </m:oMath>
      <w:del w:id="653" w:author="Clay Cressler" w:date="2020-10-13T00:35:00Z">
        <w:r w:rsidDel="00D85A04">
          <w:rPr>
            <w:rFonts w:ascii="Arial" w:hAnsi="Arial" w:cs="Arial"/>
            <w:sz w:val="22"/>
            <w:szCs w:val="22"/>
          </w:rPr>
          <w:delText xml:space="preserve"> and </w:delText>
        </w:r>
      </w:del>
      <m:oMath>
        <m:r>
          <w:del w:id="654" w:author="Clay Cressler" w:date="2020-10-13T00:35:00Z">
            <w:rPr>
              <w:rFonts w:ascii="Cambria Math" w:hAnsi="Cambria Math"/>
            </w:rPr>
            <m:t>σ</m:t>
          </w:del>
        </m:r>
        <m:d>
          <m:dPr>
            <m:ctrlPr>
              <w:del w:id="655" w:author="Clay Cressler" w:date="2020-10-13T00:35:00Z">
                <w:rPr>
                  <w:rFonts w:ascii="Cambria Math" w:hAnsi="Cambria Math"/>
                </w:rPr>
              </w:del>
            </m:ctrlPr>
          </m:dPr>
          <m:e>
            <m:r>
              <w:del w:id="656" w:author="Clay Cressler" w:date="2020-10-13T00:35:00Z">
                <w:rPr>
                  <w:rFonts w:ascii="Cambria Math" w:hAnsi="Cambria Math"/>
                </w:rPr>
                <m:t>P</m:t>
              </w:del>
            </m:r>
          </m:e>
        </m:d>
      </m:oMath>
      <w:del w:id="657" w:author="Clay Cressler" w:date="2020-10-13T00:35:00Z">
        <w:r w:rsidDel="00D85A04">
          <w:rPr>
            <w:rFonts w:ascii="Arial" w:hAnsi="Arial" w:cs="Arial"/>
            <w:sz w:val="22"/>
            <w:szCs w:val="22"/>
          </w:rPr>
          <w:delText xml:space="preserve">, to the data. Functions we will evaluate include linear (e.g., </w:delText>
        </w:r>
      </w:del>
      <m:oMath>
        <m:r>
          <w:del w:id="658" w:author="Clay Cressler" w:date="2020-10-13T00:35:00Z">
            <w:rPr>
              <w:rFonts w:ascii="Cambria Math" w:hAnsi="Cambria Math"/>
            </w:rPr>
            <m:t>λ</m:t>
          </w:del>
        </m:r>
        <m:d>
          <m:dPr>
            <m:ctrlPr>
              <w:del w:id="659" w:author="Clay Cressler" w:date="2020-10-13T00:35:00Z">
                <w:rPr>
                  <w:rFonts w:ascii="Cambria Math" w:hAnsi="Cambria Math"/>
                </w:rPr>
              </w:del>
            </m:ctrlPr>
          </m:dPr>
          <m:e>
            <m:r>
              <w:del w:id="660" w:author="Clay Cressler" w:date="2020-10-13T00:35:00Z">
                <w:rPr>
                  <w:rFonts w:ascii="Cambria Math" w:hAnsi="Cambria Math"/>
                </w:rPr>
                <m:t>I</m:t>
              </w:del>
            </m:r>
          </m:e>
        </m:d>
        <m:r>
          <w:del w:id="661" w:author="Clay Cressler" w:date="2020-10-13T00:35:00Z">
            <w:rPr>
              <w:rFonts w:ascii="Cambria Math" w:hAnsi="Cambria Math"/>
            </w:rPr>
            <m:t>=</m:t>
          </w:del>
        </m:r>
        <m:sSub>
          <m:sSubPr>
            <m:ctrlPr>
              <w:del w:id="662" w:author="Clay Cressler" w:date="2020-10-13T00:35:00Z">
                <w:rPr>
                  <w:rFonts w:ascii="Cambria Math" w:hAnsi="Cambria Math"/>
                </w:rPr>
              </w:del>
            </m:ctrlPr>
          </m:sSubPr>
          <m:e>
            <m:r>
              <w:del w:id="663" w:author="Clay Cressler" w:date="2020-10-13T00:35:00Z">
                <w:rPr>
                  <w:rFonts w:ascii="Cambria Math" w:hAnsi="Cambria Math"/>
                </w:rPr>
                <m:t>λ</m:t>
              </w:del>
            </m:r>
          </m:e>
          <m:sub>
            <m:r>
              <w:del w:id="664" w:author="Clay Cressler" w:date="2020-10-13T00:35:00Z">
                <w:rPr>
                  <w:rFonts w:ascii="Cambria Math" w:hAnsi="Cambria Math"/>
                </w:rPr>
                <m:t>0</m:t>
              </w:del>
            </m:r>
          </m:sub>
        </m:sSub>
        <m:r>
          <w:del w:id="665" w:author="Clay Cressler" w:date="2020-10-13T00:35:00Z">
            <w:rPr>
              <w:rFonts w:ascii="Cambria Math" w:hAnsi="Cambria Math"/>
            </w:rPr>
            <m:t>I</m:t>
          </w:del>
        </m:r>
      </m:oMath>
      <w:del w:id="666" w:author="Clay Cressler" w:date="2020-10-13T00:35:00Z">
        <w:r w:rsidDel="00D85A04">
          <w:rPr>
            <w:rFonts w:ascii="Arial" w:hAnsi="Arial" w:cs="Arial"/>
            <w:sz w:val="22"/>
            <w:szCs w:val="22"/>
          </w:rPr>
          <w:delText xml:space="preserve">), accelerating (e.g., </w:delText>
        </w:r>
      </w:del>
      <m:oMath>
        <m:r>
          <w:del w:id="667" w:author="Clay Cressler" w:date="2020-10-13T00:35:00Z">
            <w:rPr>
              <w:rFonts w:ascii="Cambria Math" w:hAnsi="Cambria Math"/>
            </w:rPr>
            <m:t>λ</m:t>
          </w:del>
        </m:r>
        <m:d>
          <m:dPr>
            <m:ctrlPr>
              <w:del w:id="668" w:author="Clay Cressler" w:date="2020-10-13T00:35:00Z">
                <w:rPr>
                  <w:rFonts w:ascii="Cambria Math" w:hAnsi="Cambria Math"/>
                </w:rPr>
              </w:del>
            </m:ctrlPr>
          </m:dPr>
          <m:e>
            <m:r>
              <w:del w:id="669" w:author="Clay Cressler" w:date="2020-10-13T00:35:00Z">
                <w:rPr>
                  <w:rFonts w:ascii="Cambria Math" w:hAnsi="Cambria Math"/>
                </w:rPr>
                <m:t>I</m:t>
              </w:del>
            </m:r>
          </m:e>
        </m:d>
        <m:r>
          <w:del w:id="670" w:author="Clay Cressler" w:date="2020-10-13T00:35:00Z">
            <w:rPr>
              <w:rFonts w:ascii="Cambria Math" w:hAnsi="Cambria Math"/>
            </w:rPr>
            <m:t>=</m:t>
          </w:del>
        </m:r>
        <m:sSub>
          <m:sSubPr>
            <m:ctrlPr>
              <w:del w:id="671" w:author="Clay Cressler" w:date="2020-10-13T00:35:00Z">
                <w:rPr>
                  <w:rFonts w:ascii="Cambria Math" w:hAnsi="Cambria Math"/>
                </w:rPr>
              </w:del>
            </m:ctrlPr>
          </m:sSubPr>
          <m:e>
            <m:r>
              <w:del w:id="672" w:author="Clay Cressler" w:date="2020-10-13T00:35:00Z">
                <w:rPr>
                  <w:rFonts w:ascii="Cambria Math" w:hAnsi="Cambria Math"/>
                </w:rPr>
                <m:t>λ</m:t>
              </w:del>
            </m:r>
          </m:e>
          <m:sub>
            <m:r>
              <w:del w:id="673" w:author="Clay Cressler" w:date="2020-10-13T00:35:00Z">
                <w:rPr>
                  <w:rFonts w:ascii="Cambria Math" w:hAnsi="Cambria Math"/>
                </w:rPr>
                <m:t>0</m:t>
              </w:del>
            </m:r>
          </m:sub>
        </m:sSub>
        <m:sSup>
          <m:sSupPr>
            <m:ctrlPr>
              <w:del w:id="674" w:author="Clay Cressler" w:date="2020-10-13T00:35:00Z">
                <w:rPr>
                  <w:rFonts w:ascii="Cambria Math" w:hAnsi="Cambria Math"/>
                </w:rPr>
              </w:del>
            </m:ctrlPr>
          </m:sSupPr>
          <m:e>
            <m:r>
              <w:del w:id="675" w:author="Clay Cressler" w:date="2020-10-13T00:35:00Z">
                <w:rPr>
                  <w:rFonts w:ascii="Cambria Math" w:hAnsi="Cambria Math"/>
                </w:rPr>
                <m:t>I</m:t>
              </w:del>
            </m:r>
          </m:e>
          <m:sup>
            <m:r>
              <w:del w:id="676" w:author="Clay Cressler" w:date="2020-10-13T00:35:00Z">
                <w:rPr>
                  <w:rFonts w:ascii="Cambria Math" w:hAnsi="Cambria Math"/>
                </w:rPr>
                <m:t>2</m:t>
              </w:del>
            </m:r>
          </m:sup>
        </m:sSup>
      </m:oMath>
      <w:del w:id="677" w:author="Clay Cressler" w:date="2020-10-13T00:35:00Z">
        <w:r w:rsidDel="00D85A04">
          <w:rPr>
            <w:rFonts w:ascii="Arial" w:hAnsi="Arial" w:cs="Arial"/>
            <w:sz w:val="22"/>
            <w:szCs w:val="22"/>
          </w:rPr>
          <w:delText xml:space="preserve">), saturating (e.g., </w:delText>
        </w:r>
      </w:del>
      <m:oMath>
        <m:r>
          <w:del w:id="678" w:author="Clay Cressler" w:date="2020-10-13T00:35:00Z">
            <w:rPr>
              <w:rFonts w:ascii="Cambria Math" w:hAnsi="Cambria Math"/>
            </w:rPr>
            <m:t>λ</m:t>
          </w:del>
        </m:r>
        <m:d>
          <m:dPr>
            <m:ctrlPr>
              <w:del w:id="679" w:author="Clay Cressler" w:date="2020-10-13T00:35:00Z">
                <w:rPr>
                  <w:rFonts w:ascii="Cambria Math" w:hAnsi="Cambria Math"/>
                </w:rPr>
              </w:del>
            </m:ctrlPr>
          </m:dPr>
          <m:e>
            <m:r>
              <w:del w:id="680" w:author="Clay Cressler" w:date="2020-10-13T00:35:00Z">
                <w:rPr>
                  <w:rFonts w:ascii="Cambria Math" w:hAnsi="Cambria Math"/>
                </w:rPr>
                <m:t>I</m:t>
              </w:del>
            </m:r>
          </m:e>
        </m:d>
        <m:r>
          <w:del w:id="681" w:author="Clay Cressler" w:date="2020-10-13T00:35:00Z">
            <w:rPr>
              <w:rFonts w:ascii="Cambria Math" w:hAnsi="Cambria Math"/>
            </w:rPr>
            <m:t>=</m:t>
          </w:del>
        </m:r>
        <m:f>
          <m:fPr>
            <m:ctrlPr>
              <w:del w:id="682" w:author="Clay Cressler" w:date="2020-10-13T00:35:00Z">
                <w:rPr>
                  <w:rFonts w:ascii="Cambria Math" w:hAnsi="Cambria Math"/>
                </w:rPr>
              </w:del>
            </m:ctrlPr>
          </m:fPr>
          <m:num>
            <m:sSub>
              <m:sSubPr>
                <m:ctrlPr>
                  <w:del w:id="683" w:author="Clay Cressler" w:date="2020-10-13T00:35:00Z">
                    <w:rPr>
                      <w:rFonts w:ascii="Cambria Math" w:hAnsi="Cambria Math"/>
                    </w:rPr>
                  </w:del>
                </m:ctrlPr>
              </m:sSubPr>
              <m:e>
                <m:r>
                  <w:del w:id="684" w:author="Clay Cressler" w:date="2020-10-13T00:35:00Z">
                    <w:rPr>
                      <w:rFonts w:ascii="Cambria Math" w:hAnsi="Cambria Math"/>
                    </w:rPr>
                    <m:t>λ</m:t>
                  </w:del>
                </m:r>
              </m:e>
              <m:sub>
                <m:r>
                  <w:del w:id="685" w:author="Clay Cressler" w:date="2020-10-13T00:35:00Z">
                    <w:rPr>
                      <w:rFonts w:ascii="Cambria Math" w:hAnsi="Cambria Math"/>
                    </w:rPr>
                    <m:t>0</m:t>
                  </w:del>
                </m:r>
              </m:sub>
            </m:sSub>
            <m:r>
              <w:del w:id="686" w:author="Clay Cressler" w:date="2020-10-13T00:35:00Z">
                <w:rPr>
                  <w:rFonts w:ascii="Cambria Math" w:hAnsi="Cambria Math"/>
                </w:rPr>
                <m:t>I</m:t>
              </w:del>
            </m:r>
          </m:num>
          <m:den>
            <m:r>
              <w:del w:id="687" w:author="Clay Cressler" w:date="2020-10-13T00:35:00Z">
                <w:rPr>
                  <w:rFonts w:ascii="Cambria Math" w:hAnsi="Cambria Math"/>
                </w:rPr>
                <m:t>h+I</m:t>
              </w:del>
            </m:r>
          </m:den>
        </m:f>
      </m:oMath>
      <w:del w:id="688" w:author="Clay Cressler" w:date="2020-10-13T00:35:00Z">
        <w:r w:rsidDel="00D85A04">
          <w:rPr>
            <w:rFonts w:ascii="Arial" w:hAnsi="Arial" w:cs="Arial"/>
            <w:sz w:val="22"/>
            <w:szCs w:val="22"/>
          </w:rPr>
          <w:delText xml:space="preserve">), and sigmoidal (e.g., </w:delText>
        </w:r>
      </w:del>
      <m:oMath>
        <m:d>
          <m:dPr>
            <m:ctrlPr>
              <w:del w:id="689" w:author="Clay Cressler" w:date="2020-10-13T00:35:00Z">
                <w:rPr>
                  <w:rFonts w:ascii="Cambria Math" w:hAnsi="Cambria Math"/>
                </w:rPr>
              </w:del>
            </m:ctrlPr>
          </m:dPr>
          <m:e>
            <m:r>
              <w:del w:id="690" w:author="Clay Cressler" w:date="2020-10-13T00:35:00Z">
                <w:rPr>
                  <w:rFonts w:ascii="Cambria Math" w:hAnsi="Cambria Math"/>
                </w:rPr>
                <m:t>e.g.,λ</m:t>
              </w:del>
            </m:r>
            <m:d>
              <m:dPr>
                <m:ctrlPr>
                  <w:del w:id="691" w:author="Clay Cressler" w:date="2020-10-13T00:35:00Z">
                    <w:rPr>
                      <w:rFonts w:ascii="Cambria Math" w:hAnsi="Cambria Math"/>
                    </w:rPr>
                  </w:del>
                </m:ctrlPr>
              </m:dPr>
              <m:e>
                <m:r>
                  <w:del w:id="692" w:author="Clay Cressler" w:date="2020-10-13T00:35:00Z">
                    <w:rPr>
                      <w:rFonts w:ascii="Cambria Math" w:hAnsi="Cambria Math"/>
                    </w:rPr>
                    <m:t>I</m:t>
                  </w:del>
                </m:r>
              </m:e>
            </m:d>
            <m:r>
              <w:del w:id="693" w:author="Clay Cressler" w:date="2020-10-13T00:35:00Z">
                <w:rPr>
                  <w:rFonts w:ascii="Cambria Math" w:hAnsi="Cambria Math"/>
                </w:rPr>
                <m:t>=</m:t>
              </w:del>
            </m:r>
            <m:f>
              <m:fPr>
                <m:ctrlPr>
                  <w:del w:id="694" w:author="Clay Cressler" w:date="2020-10-13T00:35:00Z">
                    <w:rPr>
                      <w:rFonts w:ascii="Cambria Math" w:hAnsi="Cambria Math"/>
                    </w:rPr>
                  </w:del>
                </m:ctrlPr>
              </m:fPr>
              <m:num>
                <m:sSub>
                  <m:sSubPr>
                    <m:ctrlPr>
                      <w:del w:id="695" w:author="Clay Cressler" w:date="2020-10-13T00:35:00Z">
                        <w:rPr>
                          <w:rFonts w:ascii="Cambria Math" w:hAnsi="Cambria Math"/>
                        </w:rPr>
                      </w:del>
                    </m:ctrlPr>
                  </m:sSubPr>
                  <m:e>
                    <m:r>
                      <w:del w:id="696" w:author="Clay Cressler" w:date="2020-10-13T00:35:00Z">
                        <w:rPr>
                          <w:rFonts w:ascii="Cambria Math" w:hAnsi="Cambria Math"/>
                        </w:rPr>
                        <m:t>λ</m:t>
                      </w:del>
                    </m:r>
                  </m:e>
                  <m:sub>
                    <m:r>
                      <w:del w:id="697" w:author="Clay Cressler" w:date="2020-10-13T00:35:00Z">
                        <w:rPr>
                          <w:rFonts w:ascii="Cambria Math" w:hAnsi="Cambria Math"/>
                        </w:rPr>
                        <m:t>0</m:t>
                      </w:del>
                    </m:r>
                  </m:sub>
                </m:sSub>
                <m:sSup>
                  <m:sSupPr>
                    <m:ctrlPr>
                      <w:del w:id="698" w:author="Clay Cressler" w:date="2020-10-13T00:35:00Z">
                        <w:rPr>
                          <w:rFonts w:ascii="Cambria Math" w:hAnsi="Cambria Math"/>
                        </w:rPr>
                      </w:del>
                    </m:ctrlPr>
                  </m:sSupPr>
                  <m:e>
                    <m:r>
                      <w:del w:id="699" w:author="Clay Cressler" w:date="2020-10-13T00:35:00Z">
                        <w:rPr>
                          <w:rFonts w:ascii="Cambria Math" w:hAnsi="Cambria Math"/>
                        </w:rPr>
                        <m:t>e</m:t>
                      </w:del>
                    </m:r>
                  </m:e>
                  <m:sup>
                    <m:r>
                      <w:del w:id="700" w:author="Clay Cressler" w:date="2020-10-13T00:35:00Z">
                        <w:rPr>
                          <w:rFonts w:ascii="Cambria Math" w:hAnsi="Cambria Math"/>
                        </w:rPr>
                        <m:t>I</m:t>
                      </w:del>
                    </m:r>
                  </m:sup>
                </m:sSup>
              </m:num>
              <m:den>
                <m:r>
                  <w:del w:id="701" w:author="Clay Cressler" w:date="2020-10-13T00:35:00Z">
                    <w:rPr>
                      <w:rFonts w:ascii="Cambria Math" w:hAnsi="Cambria Math"/>
                    </w:rPr>
                    <m:t>h+</m:t>
                  </w:del>
                </m:r>
                <m:sSup>
                  <m:sSupPr>
                    <m:ctrlPr>
                      <w:del w:id="702" w:author="Clay Cressler" w:date="2020-10-13T00:35:00Z">
                        <w:rPr>
                          <w:rFonts w:ascii="Cambria Math" w:hAnsi="Cambria Math"/>
                        </w:rPr>
                      </w:del>
                    </m:ctrlPr>
                  </m:sSupPr>
                  <m:e>
                    <m:r>
                      <w:del w:id="703" w:author="Clay Cressler" w:date="2020-10-13T00:35:00Z">
                        <w:rPr>
                          <w:rFonts w:ascii="Cambria Math" w:hAnsi="Cambria Math"/>
                        </w:rPr>
                        <m:t>e</m:t>
                      </w:del>
                    </m:r>
                  </m:e>
                  <m:sup>
                    <m:r>
                      <w:del w:id="704" w:author="Clay Cressler" w:date="2020-10-13T00:35:00Z">
                        <w:rPr>
                          <w:rFonts w:ascii="Cambria Math" w:hAnsi="Cambria Math"/>
                        </w:rPr>
                        <m:t>I</m:t>
                      </w:del>
                    </m:r>
                  </m:sup>
                </m:sSup>
              </m:den>
            </m:f>
          </m:e>
        </m:d>
      </m:oMath>
      <w:del w:id="705" w:author="Clay Cressler" w:date="2020-10-13T00:35:00Z">
        <w:r w:rsidDel="00D85A04">
          <w:rPr>
            <w:rFonts w:ascii="Arial" w:hAnsi="Arial" w:cs="Arial"/>
            <w:sz w:val="22"/>
            <w:szCs w:val="22"/>
          </w:rPr>
          <w:delText xml:space="preserve">. These different models represent </w:delText>
        </w:r>
        <w:r w:rsidDel="00D85A04">
          <w:rPr>
            <w:rFonts w:ascii="Arial" w:hAnsi="Arial" w:cs="Arial"/>
            <w:i/>
            <w:sz w:val="22"/>
            <w:szCs w:val="22"/>
          </w:rPr>
          <w:delText>hypotheses</w:delText>
        </w:r>
        <w:r w:rsidDel="00D85A04">
          <w:rPr>
            <w:rFonts w:ascii="Arial" w:hAnsi="Arial" w:cs="Arial"/>
            <w:sz w:val="22"/>
            <w:szCs w:val="22"/>
          </w:rPr>
          <w:delText xml:space="preserve"> about the processes that drive immune-parasite dynamics. </w:delText>
        </w:r>
      </w:del>
      <w:r>
        <w:rPr>
          <w:rFonts w:ascii="Arial" w:hAnsi="Arial" w:cs="Arial"/>
          <w:b/>
          <w:sz w:val="22"/>
          <w:szCs w:val="22"/>
        </w:rPr>
        <w:t xml:space="preserve">The fitting process will thus test our hypothesis that variation in infection duration is driven by Allee effects by </w:t>
      </w:r>
      <w:del w:id="706" w:author="Clay Cressler" w:date="2020-10-13T00:36:00Z">
        <w:r w:rsidDel="00D85A04">
          <w:rPr>
            <w:rFonts w:ascii="Arial" w:hAnsi="Arial" w:cs="Arial"/>
            <w:b/>
            <w:sz w:val="22"/>
            <w:szCs w:val="22"/>
          </w:rPr>
          <w:delText xml:space="preserve">evaluating the weight of evidence for functional forms that </w:delText>
        </w:r>
        <w:r w:rsidDel="00D85A04">
          <w:rPr>
            <w:rFonts w:ascii="Arial" w:hAnsi="Arial" w:cs="Arial"/>
            <w:b/>
            <w:i/>
            <w:sz w:val="22"/>
            <w:szCs w:val="22"/>
          </w:rPr>
          <w:delText xml:space="preserve">generate </w:delText>
        </w:r>
        <w:r w:rsidDel="00D85A04">
          <w:rPr>
            <w:rFonts w:ascii="Arial" w:hAnsi="Arial" w:cs="Arial"/>
            <w:b/>
            <w:sz w:val="22"/>
            <w:szCs w:val="22"/>
          </w:rPr>
          <w:delText>Allee effects</w:delText>
        </w:r>
      </w:del>
      <w:ins w:id="707" w:author="Clay Cressler" w:date="2020-10-13T00:36:00Z">
        <w:r w:rsidR="00D85A04">
          <w:rPr>
            <w:rFonts w:ascii="Arial" w:hAnsi="Arial" w:cs="Arial"/>
            <w:b/>
            <w:sz w:val="22"/>
            <w:szCs w:val="22"/>
          </w:rPr>
          <w:t>estimating the magnitude of the parameters that underlie positive and negative feedbacks in the model</w:t>
        </w:r>
      </w:ins>
      <w:r>
        <w:rPr>
          <w:rFonts w:ascii="Arial" w:hAnsi="Arial" w:cs="Arial"/>
          <w:b/>
          <w:sz w:val="22"/>
          <w:szCs w:val="22"/>
        </w:rPr>
        <w:t>.</w:t>
      </w:r>
      <w:ins w:id="708" w:author="Clay Cressler" w:date="2020-10-13T00:37:00Z">
        <w:r w:rsidR="00D85A04">
          <w:rPr>
            <w:rFonts w:ascii="Arial" w:hAnsi="Arial" w:cs="Arial"/>
            <w:bCs/>
            <w:sz w:val="22"/>
            <w:szCs w:val="22"/>
          </w:rPr>
          <w:t xml:space="preserve"> </w:t>
        </w:r>
      </w:ins>
      <w:del w:id="709" w:author="Clay Cressler" w:date="2020-10-13T00:37:00Z">
        <w:r w:rsidDel="00D85A04">
          <w:rPr>
            <w:rFonts w:ascii="Arial" w:hAnsi="Arial" w:cs="Arial"/>
            <w:b/>
            <w:sz w:val="22"/>
            <w:szCs w:val="22"/>
          </w:rPr>
          <w:delText xml:space="preserve"> </w:delText>
        </w:r>
        <w:r w:rsidDel="00D85A04">
          <w:rPr>
            <w:rFonts w:ascii="Arial" w:hAnsi="Arial" w:cs="Arial"/>
            <w:sz w:val="22"/>
            <w:szCs w:val="22"/>
          </w:rPr>
          <w:delText>Evidence for Allee effects will be evaluated using Akaike information criteria. In addition, we will evaluate the magnitude of dynamical feedbacks using the estimates of the parameters across each dose-by-strain combination.</w:delText>
        </w:r>
      </w:del>
    </w:p>
    <w:p w14:paraId="0842A6CC" w14:textId="77777777" w:rsidR="00017330" w:rsidRDefault="00017330" w:rsidP="00DB5678">
      <w:pPr>
        <w:jc w:val="both"/>
        <w:rPr>
          <w:rFonts w:ascii="Arial" w:hAnsi="Arial" w:cs="Arial"/>
          <w:sz w:val="22"/>
          <w:szCs w:val="22"/>
        </w:rPr>
      </w:pPr>
    </w:p>
    <w:p w14:paraId="7BECB52A" w14:textId="30E375A0" w:rsidR="00CF62FE" w:rsidRDefault="00C248F1" w:rsidP="00DB5678">
      <w:pPr>
        <w:jc w:val="both"/>
        <w:rPr>
          <w:rFonts w:ascii="Arial" w:hAnsi="Arial" w:cs="Arial"/>
          <w:sz w:val="22"/>
          <w:szCs w:val="22"/>
        </w:rPr>
      </w:pPr>
      <w:r>
        <w:rPr>
          <w:rFonts w:ascii="Arial" w:hAnsi="Arial" w:cs="Arial"/>
          <w:b/>
          <w:i/>
          <w:sz w:val="22"/>
          <w:szCs w:val="22"/>
          <w:u w:val="single"/>
        </w:rPr>
        <w:t>Expected outcomes and potential pitfalls.</w:t>
      </w:r>
      <w:r>
        <w:rPr>
          <w:rFonts w:ascii="Arial" w:hAnsi="Arial" w:cs="Arial"/>
          <w:sz w:val="22"/>
          <w:szCs w:val="22"/>
        </w:rPr>
        <w:t xml:space="preserve">  The work proposed under this Aim is relatively low risk and high reward. </w:t>
      </w:r>
      <w:del w:id="710" w:author="Clay Cressler" w:date="2020-10-13T00:37:00Z">
        <w:r w:rsidDel="00D85A04">
          <w:rPr>
            <w:rFonts w:ascii="Arial" w:hAnsi="Arial" w:cs="Arial"/>
            <w:sz w:val="22"/>
            <w:szCs w:val="22"/>
          </w:rPr>
          <w:delText xml:space="preserve"> </w:delText>
        </w:r>
      </w:del>
      <w:r>
        <w:rPr>
          <w:rFonts w:ascii="Arial" w:hAnsi="Arial" w:cs="Arial"/>
          <w:sz w:val="22"/>
          <w:szCs w:val="22"/>
        </w:rPr>
        <w:t xml:space="preserve">We anticipate that the primary challenges would arise from the complexity of our </w:t>
      </w:r>
      <w:r>
        <w:rPr>
          <w:rFonts w:ascii="Arial" w:hAnsi="Arial" w:cs="Arial"/>
          <w:i/>
          <w:sz w:val="22"/>
          <w:szCs w:val="22"/>
        </w:rPr>
        <w:t>in vivo</w:t>
      </w:r>
      <w:r>
        <w:rPr>
          <w:rFonts w:ascii="Arial" w:hAnsi="Arial" w:cs="Arial"/>
          <w:sz w:val="22"/>
          <w:szCs w:val="22"/>
        </w:rPr>
        <w:t xml:space="preserve"> experiments. </w:t>
      </w:r>
      <w:del w:id="711" w:author="Clay Cressler" w:date="2020-10-13T00:37:00Z">
        <w:r w:rsidDel="00D85A04">
          <w:rPr>
            <w:rFonts w:ascii="Arial" w:hAnsi="Arial" w:cs="Arial"/>
            <w:sz w:val="22"/>
            <w:szCs w:val="22"/>
          </w:rPr>
          <w:delText xml:space="preserve"> </w:delText>
        </w:r>
      </w:del>
      <w:r>
        <w:rPr>
          <w:rFonts w:ascii="Arial" w:hAnsi="Arial" w:cs="Arial"/>
          <w:sz w:val="22"/>
          <w:szCs w:val="22"/>
        </w:rPr>
        <w:t>However, we have experience with all of the p</w:t>
      </w:r>
      <w:r w:rsidR="00A61EDC">
        <w:rPr>
          <w:rFonts w:ascii="Arial" w:hAnsi="Arial" w:cs="Arial"/>
          <w:sz w:val="22"/>
          <w:szCs w:val="22"/>
        </w:rPr>
        <w:t>rotocol</w:t>
      </w:r>
      <w:r>
        <w:rPr>
          <w:rFonts w:ascii="Arial" w:hAnsi="Arial" w:cs="Arial"/>
          <w:sz w:val="22"/>
          <w:szCs w:val="22"/>
        </w:rPr>
        <w:t xml:space="preserve">s required </w:t>
      </w:r>
      <w:r w:rsidR="0034158E">
        <w:rPr>
          <w:rFonts w:ascii="Arial" w:hAnsi="Arial" w:cs="Arial"/>
          <w:sz w:val="22"/>
          <w:szCs w:val="22"/>
        </w:rPr>
        <w:t>{</w:t>
      </w:r>
      <w:proofErr w:type="spellStart"/>
      <w:r w:rsidR="0034158E">
        <w:rPr>
          <w:rFonts w:ascii="Arial" w:hAnsi="Arial" w:cs="Arial"/>
          <w:sz w:val="22"/>
          <w:szCs w:val="22"/>
        </w:rPr>
        <w:t>Budischak</w:t>
      </w:r>
      <w:proofErr w:type="spellEnd"/>
      <w:r w:rsidR="0034158E">
        <w:rPr>
          <w:rFonts w:ascii="Arial" w:hAnsi="Arial" w:cs="Arial"/>
          <w:sz w:val="22"/>
          <w:szCs w:val="22"/>
        </w:rPr>
        <w:t>, 2018 #7744;Leung, 2018 #7710;van Leeuwen, 2019 #7862}</w:t>
      </w:r>
      <w:r w:rsidR="00C95443">
        <w:rPr>
          <w:rFonts w:ascii="Arial" w:hAnsi="Arial" w:cs="Arial"/>
          <w:sz w:val="22"/>
          <w:szCs w:val="22"/>
        </w:rPr>
        <w:t>, including</w:t>
      </w:r>
      <w:r w:rsidR="00C95443" w:rsidRPr="00C95443">
        <w:rPr>
          <w:rFonts w:ascii="Arial" w:hAnsi="Arial" w:cs="Arial"/>
          <w:sz w:val="22"/>
          <w:szCs w:val="22"/>
        </w:rPr>
        <w:t xml:space="preserve"> </w:t>
      </w:r>
      <w:r w:rsidR="00C95443">
        <w:rPr>
          <w:rFonts w:ascii="Arial" w:hAnsi="Arial" w:cs="Arial"/>
          <w:sz w:val="22"/>
          <w:szCs w:val="22"/>
        </w:rPr>
        <w:t xml:space="preserve">prior </w:t>
      </w:r>
      <w:r w:rsidR="00E22537">
        <w:rPr>
          <w:rFonts w:ascii="Arial" w:hAnsi="Arial" w:cs="Arial"/>
          <w:sz w:val="22"/>
          <w:szCs w:val="22"/>
        </w:rPr>
        <w:t xml:space="preserve">immunological </w:t>
      </w:r>
      <w:r w:rsidR="00C95443">
        <w:rPr>
          <w:rFonts w:ascii="Arial" w:hAnsi="Arial" w:cs="Arial"/>
          <w:sz w:val="22"/>
          <w:szCs w:val="22"/>
        </w:rPr>
        <w:t>dose-response work</w:t>
      </w:r>
      <w:r w:rsidR="00427437">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Fairlie</w:t>
      </w:r>
      <w:proofErr w:type="spellEnd"/>
      <w:r w:rsidR="0034158E">
        <w:rPr>
          <w:rFonts w:ascii="Arial" w:hAnsi="Arial" w:cs="Arial"/>
          <w:sz w:val="22"/>
          <w:szCs w:val="22"/>
        </w:rPr>
        <w:t>-Clarke, 2015 #7872;Metcalf, 2011 #6604}</w:t>
      </w:r>
      <w:r w:rsidR="00664D34">
        <w:rPr>
          <w:rFonts w:ascii="Arial" w:hAnsi="Arial" w:cs="Arial"/>
          <w:sz w:val="22"/>
          <w:szCs w:val="22"/>
        </w:rPr>
        <w:t>.  We therefore</w:t>
      </w:r>
      <w:r>
        <w:rPr>
          <w:rFonts w:ascii="Arial" w:hAnsi="Arial" w:cs="Arial"/>
          <w:sz w:val="22"/>
          <w:szCs w:val="22"/>
        </w:rPr>
        <w:t xml:space="preserve"> do not anticipate difficulty in </w:t>
      </w:r>
      <w:r w:rsidR="000127D1">
        <w:rPr>
          <w:rFonts w:ascii="Arial" w:hAnsi="Arial" w:cs="Arial"/>
          <w:sz w:val="22"/>
          <w:szCs w:val="22"/>
        </w:rPr>
        <w:t>completing the experiments</w:t>
      </w:r>
      <w:r>
        <w:rPr>
          <w:rFonts w:ascii="Arial" w:hAnsi="Arial" w:cs="Arial"/>
          <w:sz w:val="22"/>
          <w:szCs w:val="22"/>
        </w:rPr>
        <w:t xml:space="preserve">.  </w:t>
      </w:r>
      <w:r w:rsidR="008858B1">
        <w:rPr>
          <w:rFonts w:ascii="Arial" w:hAnsi="Arial" w:cs="Arial"/>
          <w:sz w:val="22"/>
          <w:szCs w:val="22"/>
        </w:rPr>
        <w:t xml:space="preserve">Furthermore, we expect the experimental data </w:t>
      </w:r>
      <w:r w:rsidR="008858B1" w:rsidRPr="00C503A7">
        <w:rPr>
          <w:rFonts w:ascii="Arial" w:hAnsi="Arial" w:cs="Arial"/>
          <w:i/>
          <w:sz w:val="22"/>
          <w:szCs w:val="22"/>
        </w:rPr>
        <w:t>per se</w:t>
      </w:r>
      <w:r w:rsidR="008858B1">
        <w:rPr>
          <w:rFonts w:ascii="Arial" w:hAnsi="Arial" w:cs="Arial"/>
          <w:sz w:val="22"/>
          <w:szCs w:val="22"/>
        </w:rPr>
        <w:t xml:space="preserve"> to represent an important advance</w:t>
      </w:r>
      <w:r w:rsidR="00100970">
        <w:rPr>
          <w:rFonts w:ascii="Arial" w:hAnsi="Arial" w:cs="Arial"/>
          <w:sz w:val="22"/>
          <w:szCs w:val="22"/>
        </w:rPr>
        <w:t xml:space="preserve">: </w:t>
      </w:r>
      <w:r w:rsidR="005714C5">
        <w:rPr>
          <w:rFonts w:ascii="Arial" w:hAnsi="Arial" w:cs="Arial"/>
          <w:sz w:val="22"/>
          <w:szCs w:val="22"/>
        </w:rPr>
        <w:t xml:space="preserve">a nuanced understanding of </w:t>
      </w:r>
      <w:r w:rsidR="00657F65">
        <w:rPr>
          <w:rFonts w:ascii="Arial" w:hAnsi="Arial" w:cs="Arial"/>
          <w:sz w:val="22"/>
          <w:szCs w:val="22"/>
        </w:rPr>
        <w:t xml:space="preserve">how rates of immune response induction </w:t>
      </w:r>
      <w:r w:rsidR="00C503A7">
        <w:rPr>
          <w:rFonts w:ascii="Arial" w:hAnsi="Arial" w:cs="Arial"/>
          <w:sz w:val="22"/>
          <w:szCs w:val="22"/>
        </w:rPr>
        <w:t xml:space="preserve">as well as outcome of infection </w:t>
      </w:r>
      <w:r w:rsidR="00657F65">
        <w:rPr>
          <w:rFonts w:ascii="Arial" w:hAnsi="Arial" w:cs="Arial"/>
          <w:sz w:val="22"/>
          <w:szCs w:val="22"/>
        </w:rPr>
        <w:t xml:space="preserve">depend </w:t>
      </w:r>
      <w:r w:rsidR="00C503A7">
        <w:rPr>
          <w:rFonts w:ascii="Arial" w:hAnsi="Arial" w:cs="Arial"/>
          <w:sz w:val="22"/>
          <w:szCs w:val="22"/>
        </w:rPr>
        <w:t xml:space="preserve">upon host genotype and dose will be of </w:t>
      </w:r>
      <w:r w:rsidR="00B3362E">
        <w:rPr>
          <w:rFonts w:ascii="Arial" w:hAnsi="Arial" w:cs="Arial"/>
          <w:sz w:val="22"/>
          <w:szCs w:val="22"/>
        </w:rPr>
        <w:t xml:space="preserve">broad </w:t>
      </w:r>
      <w:r w:rsidR="00C503A7">
        <w:rPr>
          <w:rFonts w:ascii="Arial" w:hAnsi="Arial" w:cs="Arial"/>
          <w:sz w:val="22"/>
          <w:szCs w:val="22"/>
        </w:rPr>
        <w:t>interest in immunology.</w:t>
      </w:r>
      <w:r w:rsidR="00CD4579">
        <w:rPr>
          <w:rFonts w:ascii="Arial" w:hAnsi="Arial" w:cs="Arial"/>
          <w:sz w:val="22"/>
          <w:szCs w:val="22"/>
        </w:rPr>
        <w:t xml:space="preserve">  </w:t>
      </w:r>
    </w:p>
    <w:p w14:paraId="65E9519E" w14:textId="77777777" w:rsidR="00CF62FE" w:rsidRDefault="00CF62FE" w:rsidP="00DB5678">
      <w:pPr>
        <w:jc w:val="both"/>
        <w:rPr>
          <w:rFonts w:ascii="Arial" w:hAnsi="Arial" w:cs="Arial"/>
          <w:sz w:val="22"/>
          <w:szCs w:val="22"/>
          <w:highlight w:val="cyan"/>
        </w:rPr>
      </w:pPr>
    </w:p>
    <w:p w14:paraId="3B774C97" w14:textId="17CBDE85" w:rsidR="0003148D" w:rsidRPr="00FC3D2D" w:rsidRDefault="00CF62FE" w:rsidP="00DB5678">
      <w:pPr>
        <w:jc w:val="both"/>
        <w:rPr>
          <w:rFonts w:ascii="Arial" w:hAnsi="Arial" w:cs="Arial"/>
          <w:sz w:val="22"/>
          <w:szCs w:val="22"/>
        </w:rPr>
      </w:pPr>
      <w:r>
        <w:rPr>
          <w:rFonts w:ascii="Arial" w:hAnsi="Arial" w:cs="Arial"/>
          <w:sz w:val="22"/>
          <w:szCs w:val="22"/>
          <w:highlight w:val="cyan"/>
        </w:rPr>
        <w:t>LOGISTICS OF INOCULATIONS &amp; BACKUP PLANS</w:t>
      </w:r>
      <w:r w:rsidR="00FC3D2D">
        <w:rPr>
          <w:rFonts w:ascii="Arial" w:hAnsi="Arial" w:cs="Arial"/>
          <w:sz w:val="22"/>
          <w:szCs w:val="22"/>
          <w:highlight w:val="cyan"/>
        </w:rPr>
        <w:t xml:space="preserve"> FOR ENVIRONMENTAL NATURALIZATINO</w:t>
      </w:r>
      <w:r>
        <w:rPr>
          <w:rFonts w:ascii="Arial" w:hAnsi="Arial" w:cs="Arial"/>
          <w:sz w:val="22"/>
          <w:szCs w:val="22"/>
          <w:highlight w:val="cyan"/>
        </w:rPr>
        <w:t xml:space="preserve">: </w:t>
      </w:r>
      <w:r w:rsidR="00CD4579" w:rsidRPr="00CD4579">
        <w:rPr>
          <w:rFonts w:ascii="Arial" w:hAnsi="Arial" w:cs="Arial"/>
          <w:sz w:val="22"/>
          <w:szCs w:val="22"/>
          <w:highlight w:val="cyan"/>
        </w:rPr>
        <w:t>MYCOBIOTA</w:t>
      </w:r>
      <w:r w:rsidR="00CD4579" w:rsidRPr="00CD4579">
        <w:rPr>
          <w:rFonts w:ascii="Arial" w:hAnsi="Arial" w:cs="Arial"/>
          <w:sz w:val="22"/>
          <w:szCs w:val="22"/>
          <w:highlight w:val="cyan"/>
        </w:rPr>
        <w:sym w:font="Wingdings" w:char="F0E0"/>
      </w:r>
      <w:r w:rsidR="00CD4579" w:rsidRPr="00CD4579">
        <w:rPr>
          <w:rFonts w:ascii="Arial" w:hAnsi="Arial" w:cs="Arial"/>
          <w:sz w:val="22"/>
          <w:szCs w:val="22"/>
          <w:highlight w:val="cyan"/>
        </w:rPr>
        <w:t>GAVAGE</w:t>
      </w:r>
      <w:r>
        <w:rPr>
          <w:rFonts w:ascii="Arial" w:hAnsi="Arial" w:cs="Arial"/>
          <w:sz w:val="22"/>
          <w:szCs w:val="22"/>
          <w:highlight w:val="cyan"/>
        </w:rPr>
        <w:t xml:space="preserve">  </w:t>
      </w:r>
      <w:r>
        <w:rPr>
          <w:rFonts w:ascii="Arial" w:hAnsi="Arial" w:cs="Arial"/>
          <w:sz w:val="22"/>
          <w:szCs w:val="22"/>
        </w:rPr>
        <w:t xml:space="preserve">For logistical reasons, 10-40-400 doses of eggs will be run in separate </w:t>
      </w:r>
      <w:r>
        <w:rPr>
          <w:rFonts w:ascii="Arial" w:hAnsi="Arial" w:cs="Arial"/>
          <w:sz w:val="22"/>
          <w:szCs w:val="22"/>
        </w:rPr>
        <w:lastRenderedPageBreak/>
        <w:t xml:space="preserve">experiments from the 20-100-200-egg experiments.  </w:t>
      </w:r>
      <w:r w:rsidR="00FC3D2D">
        <w:rPr>
          <w:rFonts w:ascii="Arial" w:hAnsi="Arial" w:cs="Arial"/>
          <w:sz w:val="22"/>
          <w:szCs w:val="22"/>
        </w:rPr>
        <w:t xml:space="preserve">… </w:t>
      </w:r>
      <w:r w:rsidR="0003148D">
        <w:rPr>
          <w:rFonts w:ascii="Arial" w:hAnsi="Arial" w:cs="Arial"/>
          <w:sz w:val="22"/>
          <w:szCs w:val="22"/>
        </w:rPr>
        <w:t xml:space="preserve">Due to the evidence that microbes are the largest contributors to immune naturalization, for the experiments under this Aim, we will focus on that rather than other </w:t>
      </w:r>
      <w:proofErr w:type="spellStart"/>
      <w:r w:rsidR="0003148D">
        <w:rPr>
          <w:rFonts w:ascii="Arial" w:hAnsi="Arial" w:cs="Arial"/>
          <w:sz w:val="22"/>
          <w:szCs w:val="22"/>
        </w:rPr>
        <w:t>immunologicaly</w:t>
      </w:r>
      <w:proofErr w:type="spellEnd"/>
      <w:r w:rsidR="0003148D">
        <w:rPr>
          <w:rFonts w:ascii="Arial" w:hAnsi="Arial" w:cs="Arial"/>
          <w:sz w:val="22"/>
          <w:szCs w:val="22"/>
        </w:rPr>
        <w:t xml:space="preserve"> relevant axes of environmental realism </w:t>
      </w:r>
      <w:commentRangeStart w:id="712"/>
      <w:r w:rsidR="0003148D">
        <w:rPr>
          <w:rFonts w:ascii="Arial" w:hAnsi="Arial" w:cs="Arial"/>
          <w:sz w:val="22"/>
          <w:szCs w:val="22"/>
        </w:rPr>
        <w:t>(opportunity to exercise, natural rhythms in temperature as well as light)</w:t>
      </w:r>
      <w:commentRangeEnd w:id="712"/>
      <w:r w:rsidR="0003148D">
        <w:rPr>
          <w:rStyle w:val="CommentReference"/>
        </w:rPr>
        <w:commentReference w:id="712"/>
      </w:r>
      <w:r w:rsidR="0003148D">
        <w:rPr>
          <w:rFonts w:ascii="Arial" w:hAnsi="Arial" w:cs="Arial"/>
          <w:sz w:val="22"/>
          <w:szCs w:val="22"/>
        </w:rPr>
        <w:t xml:space="preserve">.  </w:t>
      </w:r>
    </w:p>
    <w:p w14:paraId="31E5083C" w14:textId="77777777" w:rsidR="0003148D" w:rsidRDefault="0003148D" w:rsidP="00DB5678">
      <w:pPr>
        <w:jc w:val="both"/>
      </w:pPr>
    </w:p>
    <w:p w14:paraId="5107E32C" w14:textId="236A7A47" w:rsidR="00BD1310" w:rsidRPr="002B7140" w:rsidDel="002B7140" w:rsidRDefault="00BD1310" w:rsidP="00DB5678">
      <w:pPr>
        <w:jc w:val="both"/>
        <w:rPr>
          <w:del w:id="713" w:author="Clay Cressler" w:date="2020-10-13T00:42:00Z"/>
          <w:rFonts w:ascii="Arial" w:hAnsi="Arial" w:cs="Arial"/>
          <w:sz w:val="22"/>
          <w:szCs w:val="22"/>
        </w:rPr>
      </w:pPr>
      <w:r>
        <w:rPr>
          <w:rFonts w:ascii="Arial" w:hAnsi="Arial" w:cs="Arial"/>
          <w:sz w:val="22"/>
          <w:szCs w:val="22"/>
        </w:rPr>
        <w:t xml:space="preserve">The theory development is an important advance </w:t>
      </w:r>
      <w:r w:rsidR="00305DF5">
        <w:rPr>
          <w:rFonts w:ascii="Arial" w:hAnsi="Arial" w:cs="Arial"/>
          <w:sz w:val="22"/>
          <w:szCs w:val="22"/>
        </w:rPr>
        <w:t>as well</w:t>
      </w:r>
      <w:r>
        <w:rPr>
          <w:rFonts w:ascii="Arial" w:hAnsi="Arial" w:cs="Arial"/>
          <w:sz w:val="22"/>
          <w:szCs w:val="22"/>
        </w:rPr>
        <w:t xml:space="preserve">. Current mathematical approaches to studying </w:t>
      </w:r>
      <w:r w:rsidR="00187A1A">
        <w:rPr>
          <w:rFonts w:ascii="Arial" w:hAnsi="Arial" w:cs="Arial"/>
          <w:sz w:val="22"/>
          <w:szCs w:val="22"/>
        </w:rPr>
        <w:t>within-host</w:t>
      </w:r>
      <w:r>
        <w:rPr>
          <w:rFonts w:ascii="Arial" w:hAnsi="Arial" w:cs="Arial"/>
          <w:sz w:val="22"/>
          <w:szCs w:val="22"/>
        </w:rPr>
        <w:t xml:space="preserve"> interactions have</w:t>
      </w:r>
      <w:r w:rsidR="00305DF5">
        <w:rPr>
          <w:rFonts w:ascii="Arial" w:hAnsi="Arial" w:cs="Arial"/>
          <w:sz w:val="22"/>
          <w:szCs w:val="22"/>
        </w:rPr>
        <w:t xml:space="preserve"> not advanced our</w:t>
      </w:r>
      <w:r>
        <w:rPr>
          <w:rFonts w:ascii="Arial" w:hAnsi="Arial" w:cs="Arial"/>
          <w:sz w:val="22"/>
          <w:szCs w:val="22"/>
        </w:rPr>
        <w:t xml:space="preserve"> understanding </w:t>
      </w:r>
      <w:r w:rsidR="00305DF5">
        <w:rPr>
          <w:rFonts w:ascii="Arial" w:hAnsi="Arial" w:cs="Arial"/>
          <w:sz w:val="22"/>
          <w:szCs w:val="22"/>
        </w:rPr>
        <w:t xml:space="preserve">of </w:t>
      </w:r>
      <w:r>
        <w:rPr>
          <w:rFonts w:ascii="Arial" w:hAnsi="Arial" w:cs="Arial"/>
          <w:sz w:val="22"/>
          <w:szCs w:val="22"/>
        </w:rPr>
        <w:t xml:space="preserve">the </w:t>
      </w:r>
      <w:r w:rsidR="00305DF5">
        <w:rPr>
          <w:rFonts w:ascii="Arial" w:hAnsi="Arial" w:cs="Arial"/>
          <w:sz w:val="22"/>
          <w:szCs w:val="22"/>
        </w:rPr>
        <w:t>determinants</w:t>
      </w:r>
      <w:r>
        <w:rPr>
          <w:rFonts w:ascii="Arial" w:hAnsi="Arial" w:cs="Arial"/>
          <w:sz w:val="22"/>
          <w:szCs w:val="22"/>
        </w:rPr>
        <w:t xml:space="preserve"> of </w:t>
      </w:r>
      <w:r w:rsidR="00305DF5">
        <w:rPr>
          <w:rFonts w:ascii="Arial" w:hAnsi="Arial" w:cs="Arial"/>
          <w:sz w:val="22"/>
          <w:szCs w:val="22"/>
        </w:rPr>
        <w:t xml:space="preserve">infection </w:t>
      </w:r>
      <w:r>
        <w:rPr>
          <w:rFonts w:ascii="Arial" w:hAnsi="Arial" w:cs="Arial"/>
          <w:sz w:val="22"/>
          <w:szCs w:val="22"/>
        </w:rPr>
        <w:t>chronicity</w:t>
      </w:r>
      <w:r w:rsidR="00C233BB">
        <w:rPr>
          <w:rFonts w:ascii="Arial" w:hAnsi="Arial" w:cs="Arial"/>
          <w:sz w:val="22"/>
          <w:szCs w:val="22"/>
        </w:rPr>
        <w:t xml:space="preserve">, despite offering other insights </w:t>
      </w:r>
      <w:r w:rsidR="0034158E">
        <w:rPr>
          <w:rFonts w:ascii="Arial" w:hAnsi="Arial" w:cs="Arial"/>
          <w:sz w:val="22"/>
          <w:szCs w:val="22"/>
        </w:rPr>
        <w:t>{Fenton, 2006 #2337;Fenton, 2010 #2336;Alizon, 2008 #7823;Childs, 2015 #7842}</w:t>
      </w:r>
      <w:r w:rsidR="00305DF5">
        <w:rPr>
          <w:rFonts w:ascii="Arial" w:hAnsi="Arial" w:cs="Arial"/>
          <w:sz w:val="22"/>
          <w:szCs w:val="22"/>
        </w:rPr>
        <w:t xml:space="preserve">. The theory-data integration we propose here will provide novel information about the </w:t>
      </w:r>
      <w:del w:id="714" w:author="Clay Cressler" w:date="2020-10-13T00:37:00Z">
        <w:r w:rsidR="00305DF5" w:rsidDel="00D85A04">
          <w:rPr>
            <w:rFonts w:ascii="Arial" w:hAnsi="Arial" w:cs="Arial"/>
            <w:sz w:val="22"/>
            <w:szCs w:val="22"/>
          </w:rPr>
          <w:delText>functional forms of</w:delText>
        </w:r>
      </w:del>
      <w:ins w:id="715" w:author="Clay Cressler" w:date="2020-10-13T00:37:00Z">
        <w:r w:rsidR="00D85A04">
          <w:rPr>
            <w:rFonts w:ascii="Arial" w:hAnsi="Arial" w:cs="Arial"/>
            <w:sz w:val="22"/>
            <w:szCs w:val="22"/>
          </w:rPr>
          <w:t>magnitudes of</w:t>
        </w:r>
      </w:ins>
      <w:r w:rsidR="00305DF5">
        <w:rPr>
          <w:rFonts w:ascii="Arial" w:hAnsi="Arial" w:cs="Arial"/>
          <w:sz w:val="22"/>
          <w:szCs w:val="22"/>
        </w:rPr>
        <w:t xml:space="preserve"> key immunological and parasitological processes. This will open up novel theoretical research addressing the cross-scale interaction between within-host and between-host processes in disease systems</w:t>
      </w:r>
      <w:r w:rsidR="001170E6" w:rsidRPr="001170E6">
        <w:t xml:space="preserve"> </w:t>
      </w:r>
      <w:r w:rsidR="0034158E">
        <w:rPr>
          <w:rFonts w:ascii="Arial" w:hAnsi="Arial" w:cs="Arial"/>
          <w:sz w:val="22"/>
          <w:szCs w:val="22"/>
        </w:rPr>
        <w:t>{Day, 2011 #6803;Mideo, 2011 #6576;Handel, 2015 #7825}</w:t>
      </w:r>
      <w:r w:rsidR="001170E6">
        <w:rPr>
          <w:rFonts w:ascii="Arial" w:hAnsi="Arial" w:cs="Arial"/>
          <w:sz w:val="22"/>
          <w:szCs w:val="22"/>
        </w:rPr>
        <w:t xml:space="preserve"> </w:t>
      </w:r>
      <w:r w:rsidR="00820327">
        <w:rPr>
          <w:rFonts w:ascii="Arial" w:hAnsi="Arial" w:cs="Arial"/>
          <w:sz w:val="22"/>
          <w:szCs w:val="22"/>
        </w:rPr>
        <w:t xml:space="preserve">while providing empirical tests of </w:t>
      </w:r>
      <w:r w:rsidR="00BD331F">
        <w:rPr>
          <w:rFonts w:ascii="Arial" w:hAnsi="Arial" w:cs="Arial"/>
          <w:sz w:val="22"/>
          <w:szCs w:val="22"/>
        </w:rPr>
        <w:t xml:space="preserve">predicted </w:t>
      </w:r>
      <w:r w:rsidR="00820327">
        <w:rPr>
          <w:rFonts w:ascii="Arial" w:hAnsi="Arial" w:cs="Arial"/>
          <w:sz w:val="22"/>
          <w:szCs w:val="22"/>
        </w:rPr>
        <w:t xml:space="preserve">switchlike behavior in </w:t>
      </w:r>
      <w:r w:rsidR="00BD331F">
        <w:rPr>
          <w:rFonts w:ascii="Arial" w:hAnsi="Arial" w:cs="Arial"/>
          <w:sz w:val="22"/>
          <w:szCs w:val="22"/>
        </w:rPr>
        <w:t xml:space="preserve">mammalian T cell populations </w:t>
      </w:r>
      <w:r w:rsidR="0034158E">
        <w:rPr>
          <w:rFonts w:ascii="Arial" w:hAnsi="Arial" w:cs="Arial"/>
          <w:sz w:val="22"/>
          <w:szCs w:val="22"/>
        </w:rPr>
        <w:t>{Yates, 2004 #1315;Schrom, 2017 #7827}</w:t>
      </w:r>
      <w:r w:rsidR="00BD331F">
        <w:rPr>
          <w:rFonts w:ascii="Arial" w:hAnsi="Arial" w:cs="Arial"/>
          <w:sz w:val="22"/>
          <w:szCs w:val="22"/>
        </w:rPr>
        <w:t>.</w:t>
      </w:r>
      <w:ins w:id="716" w:author="Clay Cressler" w:date="2020-10-13T00:38:00Z">
        <w:r w:rsidR="00D85A04">
          <w:rPr>
            <w:rFonts w:ascii="Arial" w:hAnsi="Arial" w:cs="Arial"/>
            <w:sz w:val="22"/>
            <w:szCs w:val="22"/>
          </w:rPr>
          <w:t xml:space="preserve"> </w:t>
        </w:r>
      </w:ins>
    </w:p>
    <w:p w14:paraId="59FBE1A6" w14:textId="46E1AB4B" w:rsidR="00017330" w:rsidRDefault="00017330" w:rsidP="00DB5678">
      <w:pPr>
        <w:jc w:val="both"/>
        <w:rPr>
          <w:ins w:id="717" w:author="Clay Cressler" w:date="2020-10-13T00:42:00Z"/>
          <w:rFonts w:ascii="Arial" w:hAnsi="Arial" w:cs="Arial"/>
          <w:sz w:val="22"/>
          <w:szCs w:val="22"/>
        </w:rPr>
      </w:pPr>
    </w:p>
    <w:p w14:paraId="5A754140" w14:textId="77777777" w:rsidR="002B7140" w:rsidRDefault="002B7140" w:rsidP="00DB5678">
      <w:pPr>
        <w:jc w:val="both"/>
        <w:rPr>
          <w:rFonts w:ascii="Arial" w:hAnsi="Arial" w:cs="Arial"/>
          <w:sz w:val="22"/>
          <w:szCs w:val="22"/>
        </w:rPr>
      </w:pPr>
    </w:p>
    <w:p w14:paraId="6270E383" w14:textId="357EDDD1" w:rsidR="006A1E57" w:rsidRDefault="006A1E57" w:rsidP="006A1E57">
      <w:pPr>
        <w:jc w:val="both"/>
      </w:pPr>
      <w:r>
        <w:rPr>
          <w:rFonts w:ascii="Arial" w:hAnsi="Arial" w:cs="Arial"/>
          <w:sz w:val="22"/>
          <w:szCs w:val="22"/>
          <w:lang w:val="en-GB"/>
        </w:rPr>
        <w:t xml:space="preserve">A particularly compelling conceptual motivation for studying the role of Allee effects in driving parasite persistence is the key role of Allee effects for understanding and deriving management strategies for invasive species </w:t>
      </w:r>
      <w:r w:rsidR="0034158E">
        <w:rPr>
          <w:rFonts w:ascii="Arial" w:hAnsi="Arial" w:cs="Arial"/>
          <w:sz w:val="22"/>
          <w:szCs w:val="22"/>
          <w:lang w:val="en-GB"/>
        </w:rPr>
        <w:t>{Tobin, 2011 #7829}</w:t>
      </w:r>
      <w:r>
        <w:rPr>
          <w:rFonts w:ascii="Arial" w:hAnsi="Arial" w:cs="Arial"/>
          <w:sz w:val="22"/>
          <w:szCs w:val="22"/>
          <w:lang w:val="en-GB"/>
        </w:rPr>
        <w:t xml:space="preserve">. There are strong conceptual similarities between the question of whether a parasite can establish in a host and whether an invasive species can establish in an ecosystem; feedback processes are critical in both cases. </w:t>
      </w:r>
      <w:r>
        <w:rPr>
          <w:rFonts w:ascii="Arial" w:hAnsi="Arial" w:cs="Arial"/>
          <w:b/>
          <w:sz w:val="22"/>
          <w:szCs w:val="22"/>
          <w:lang w:val="en-GB"/>
        </w:rPr>
        <w:t>Furthermore, leveraging Allee effects has been an important strategy for managing invasive species.</w:t>
      </w:r>
      <w:r>
        <w:rPr>
          <w:rFonts w:ascii="Arial" w:hAnsi="Arial" w:cs="Arial"/>
          <w:sz w:val="22"/>
          <w:szCs w:val="22"/>
          <w:lang w:val="en-GB"/>
        </w:rPr>
        <w:t xml:space="preserve"> For example, mathematical models that incorporated positive feedback between pine beetle exploitation and pine </w:t>
      </w:r>
      <w:proofErr w:type="spellStart"/>
      <w:r>
        <w:rPr>
          <w:rFonts w:ascii="Arial" w:hAnsi="Arial" w:cs="Arial"/>
          <w:sz w:val="22"/>
          <w:szCs w:val="22"/>
          <w:lang w:val="en-GB"/>
        </w:rPr>
        <w:t>defense</w:t>
      </w:r>
      <w:proofErr w:type="spellEnd"/>
      <w:r>
        <w:rPr>
          <w:rFonts w:ascii="Arial" w:hAnsi="Arial" w:cs="Arial"/>
          <w:sz w:val="22"/>
          <w:szCs w:val="22"/>
          <w:lang w:val="en-GB"/>
        </w:rPr>
        <w:t xml:space="preserve"> were able to accurately predict invasion</w:t>
      </w:r>
      <w:r w:rsidRPr="004C631C">
        <w:rPr>
          <w:rFonts w:ascii="Arial" w:hAnsi="Arial" w:cs="Arial"/>
          <w:sz w:val="22"/>
          <w:szCs w:val="22"/>
          <w:lang w:val="en-GB"/>
        </w:rPr>
        <w:t xml:space="preserve"> </w:t>
      </w:r>
      <w:r>
        <w:rPr>
          <w:rFonts w:ascii="Arial" w:hAnsi="Arial" w:cs="Arial"/>
          <w:sz w:val="22"/>
          <w:szCs w:val="22"/>
          <w:lang w:val="en-GB"/>
        </w:rPr>
        <w:t xml:space="preserve">thresholds across environments </w:t>
      </w:r>
      <w:r w:rsidR="0034158E">
        <w:rPr>
          <w:rFonts w:ascii="Arial" w:hAnsi="Arial" w:cs="Arial"/>
          <w:sz w:val="22"/>
          <w:szCs w:val="22"/>
          <w:lang w:val="en-GB"/>
        </w:rPr>
        <w:t>{Nelson, 2008 #7830}</w:t>
      </w:r>
      <w:r>
        <w:rPr>
          <w:rFonts w:ascii="Arial" w:hAnsi="Arial" w:cs="Arial"/>
          <w:sz w:val="22"/>
          <w:szCs w:val="22"/>
          <w:lang w:val="en-GB"/>
        </w:rPr>
        <w:t xml:space="preserve">, and inform management </w:t>
      </w:r>
      <w:r w:rsidR="00496F5C">
        <w:rPr>
          <w:rFonts w:ascii="Arial" w:hAnsi="Arial" w:cs="Arial"/>
          <w:sz w:val="22"/>
          <w:szCs w:val="22"/>
          <w:lang w:val="en-GB"/>
        </w:rPr>
        <w:t xml:space="preserve">strategies focused on </w:t>
      </w:r>
      <w:r>
        <w:rPr>
          <w:rFonts w:ascii="Arial" w:hAnsi="Arial" w:cs="Arial"/>
          <w:sz w:val="22"/>
          <w:szCs w:val="22"/>
          <w:lang w:val="en-GB"/>
        </w:rPr>
        <w:t>shift</w:t>
      </w:r>
      <w:r w:rsidR="00496F5C">
        <w:rPr>
          <w:rFonts w:ascii="Arial" w:hAnsi="Arial" w:cs="Arial"/>
          <w:sz w:val="22"/>
          <w:szCs w:val="22"/>
          <w:lang w:val="en-GB"/>
        </w:rPr>
        <w:t>ing</w:t>
      </w:r>
      <w:r>
        <w:rPr>
          <w:rFonts w:ascii="Arial" w:hAnsi="Arial" w:cs="Arial"/>
          <w:sz w:val="22"/>
          <w:szCs w:val="22"/>
          <w:lang w:val="en-GB"/>
        </w:rPr>
        <w:t xml:space="preserve"> establishment thresholds </w:t>
      </w:r>
      <w:r w:rsidR="0034158E">
        <w:rPr>
          <w:rFonts w:ascii="Arial" w:hAnsi="Arial" w:cs="Arial"/>
          <w:sz w:val="22"/>
          <w:szCs w:val="22"/>
          <w:lang w:val="en-GB"/>
        </w:rPr>
        <w:t>{Borden, 1989 #</w:t>
      </w:r>
      <w:proofErr w:type="gramStart"/>
      <w:r w:rsidR="0034158E">
        <w:rPr>
          <w:rFonts w:ascii="Arial" w:hAnsi="Arial" w:cs="Arial"/>
          <w:sz w:val="22"/>
          <w:szCs w:val="22"/>
          <w:lang w:val="en-GB"/>
        </w:rPr>
        <w:t>7831;Tobin</w:t>
      </w:r>
      <w:proofErr w:type="gramEnd"/>
      <w:r w:rsidR="0034158E">
        <w:rPr>
          <w:rFonts w:ascii="Arial" w:hAnsi="Arial" w:cs="Arial"/>
          <w:sz w:val="22"/>
          <w:szCs w:val="22"/>
          <w:lang w:val="en-GB"/>
        </w:rPr>
        <w:t>, 2011 #7829}</w:t>
      </w:r>
      <w:r>
        <w:rPr>
          <w:rFonts w:ascii="Arial" w:hAnsi="Arial" w:cs="Arial"/>
          <w:sz w:val="22"/>
          <w:szCs w:val="22"/>
          <w:lang w:val="en-GB"/>
        </w:rPr>
        <w:t xml:space="preserve">. Understanding Allee effects in host-parasite systems may similarly inform treatment strategies. </w:t>
      </w:r>
    </w:p>
    <w:p w14:paraId="04295EF7" w14:textId="77777777" w:rsidR="006A1E57" w:rsidRDefault="006A1E57" w:rsidP="00DB5678">
      <w:pPr>
        <w:jc w:val="both"/>
        <w:rPr>
          <w:rFonts w:ascii="Arial" w:hAnsi="Arial" w:cs="Arial"/>
          <w:sz w:val="22"/>
          <w:szCs w:val="22"/>
        </w:rPr>
      </w:pPr>
    </w:p>
    <w:p w14:paraId="5F550865" w14:textId="306E90B6" w:rsidR="002B7140" w:rsidRPr="002B7140" w:rsidRDefault="00305DF5" w:rsidP="002B7140">
      <w:pPr>
        <w:jc w:val="both"/>
        <w:rPr>
          <w:ins w:id="718" w:author="Clay Cressler" w:date="2020-10-13T00:42:00Z"/>
          <w:rFonts w:ascii="Arial" w:hAnsi="Arial" w:cs="Arial"/>
          <w:sz w:val="22"/>
          <w:szCs w:val="22"/>
        </w:rPr>
      </w:pPr>
      <w:r w:rsidRPr="00016A23">
        <w:rPr>
          <w:rFonts w:ascii="Arial" w:hAnsi="Arial" w:cs="Arial"/>
          <w:sz w:val="22"/>
          <w:szCs w:val="22"/>
        </w:rPr>
        <w:t xml:space="preserve">One potential pitfall </w:t>
      </w:r>
      <w:r w:rsidR="00C248F1" w:rsidRPr="00016A23">
        <w:rPr>
          <w:rFonts w:ascii="Arial" w:hAnsi="Arial" w:cs="Arial"/>
          <w:sz w:val="22"/>
          <w:szCs w:val="22"/>
        </w:rPr>
        <w:t xml:space="preserve">would be if the </w:t>
      </w:r>
      <w:del w:id="719" w:author="Clay Cressler" w:date="2020-10-13T00:39:00Z">
        <w:r w:rsidR="00C248F1" w:rsidRPr="00016A23" w:rsidDel="002B7140">
          <w:rPr>
            <w:rFonts w:ascii="Arial" w:hAnsi="Arial" w:cs="Arial"/>
            <w:sz w:val="22"/>
            <w:szCs w:val="22"/>
          </w:rPr>
          <w:delText>best-fitting</w:delText>
        </w:r>
      </w:del>
      <w:ins w:id="720" w:author="Clay Cressler" w:date="2020-10-13T00:39:00Z">
        <w:r w:rsidR="002B7140">
          <w:rPr>
            <w:rFonts w:ascii="Arial" w:hAnsi="Arial" w:cs="Arial"/>
            <w:sz w:val="22"/>
            <w:szCs w:val="22"/>
          </w:rPr>
          <w:t>above</w:t>
        </w:r>
      </w:ins>
      <w:r w:rsidR="00C248F1" w:rsidRPr="00016A23">
        <w:rPr>
          <w:rFonts w:ascii="Arial" w:hAnsi="Arial" w:cs="Arial"/>
          <w:sz w:val="22"/>
          <w:szCs w:val="22"/>
        </w:rPr>
        <w:t xml:space="preserve"> model </w:t>
      </w:r>
      <w:del w:id="721" w:author="Clay Cressler" w:date="2020-10-13T00:39:00Z">
        <w:r w:rsidR="004B3679" w:rsidDel="002B7140">
          <w:rPr>
            <w:rFonts w:ascii="Arial" w:hAnsi="Arial" w:cs="Arial"/>
            <w:sz w:val="22"/>
            <w:szCs w:val="22"/>
          </w:rPr>
          <w:delText>is too simple to produce Allee effects</w:delText>
        </w:r>
      </w:del>
      <w:ins w:id="722" w:author="Clay Cressler" w:date="2020-10-13T00:39:00Z">
        <w:r w:rsidR="002B7140">
          <w:rPr>
            <w:rFonts w:ascii="Arial" w:hAnsi="Arial" w:cs="Arial"/>
            <w:sz w:val="22"/>
            <w:szCs w:val="22"/>
          </w:rPr>
          <w:t>proves too simple and is unable to reproduce observed infection dynamics</w:t>
        </w:r>
      </w:ins>
      <w:r w:rsidR="00103227" w:rsidRPr="00016A23">
        <w:rPr>
          <w:rFonts w:ascii="Arial" w:hAnsi="Arial" w:cs="Arial"/>
          <w:sz w:val="22"/>
          <w:szCs w:val="22"/>
        </w:rPr>
        <w:t>. D</w:t>
      </w:r>
      <w:r w:rsidR="00C248F1" w:rsidRPr="00016A23">
        <w:rPr>
          <w:rFonts w:ascii="Arial" w:hAnsi="Arial" w:cs="Arial"/>
          <w:sz w:val="22"/>
          <w:szCs w:val="22"/>
        </w:rPr>
        <w:t xml:space="preserve">ecades of experimental work indicates that we will certainly observe variation in infection duration. </w:t>
      </w:r>
      <w:r w:rsidR="0097736E" w:rsidRPr="00016A23">
        <w:rPr>
          <w:rFonts w:ascii="Arial" w:hAnsi="Arial" w:cs="Arial"/>
          <w:sz w:val="22"/>
          <w:szCs w:val="22"/>
        </w:rPr>
        <w:t>T</w:t>
      </w:r>
      <w:r w:rsidR="00C248F1" w:rsidRPr="00016A23">
        <w:rPr>
          <w:rFonts w:ascii="Arial" w:hAnsi="Arial" w:cs="Arial"/>
          <w:sz w:val="22"/>
          <w:szCs w:val="22"/>
        </w:rPr>
        <w:t xml:space="preserve">he most likely reason </w:t>
      </w:r>
      <w:r w:rsidR="00C73AA5" w:rsidRPr="00016A23">
        <w:rPr>
          <w:rFonts w:ascii="Arial" w:hAnsi="Arial" w:cs="Arial"/>
          <w:sz w:val="22"/>
          <w:szCs w:val="22"/>
        </w:rPr>
        <w:t xml:space="preserve">for </w:t>
      </w:r>
      <w:del w:id="723" w:author="Clay Cressler" w:date="2020-10-13T00:40:00Z">
        <w:r w:rsidR="00C73AA5" w:rsidRPr="00016A23" w:rsidDel="002B7140">
          <w:rPr>
            <w:rFonts w:ascii="Arial" w:hAnsi="Arial" w:cs="Arial"/>
            <w:sz w:val="22"/>
            <w:szCs w:val="22"/>
          </w:rPr>
          <w:delText>Allee effects not explaining such variation would be</w:delText>
        </w:r>
        <w:r w:rsidR="00C248F1" w:rsidRPr="00016A23" w:rsidDel="002B7140">
          <w:rPr>
            <w:rFonts w:ascii="Arial" w:hAnsi="Arial" w:cs="Arial"/>
            <w:sz w:val="22"/>
            <w:szCs w:val="22"/>
          </w:rPr>
          <w:delText xml:space="preserve"> that </w:delText>
        </w:r>
        <w:r w:rsidR="00C248F1" w:rsidRPr="00016A23" w:rsidDel="002B7140">
          <w:rPr>
            <w:rFonts w:ascii="Arial" w:hAnsi="Arial" w:cs="Arial"/>
            <w:i/>
            <w:iCs/>
            <w:sz w:val="22"/>
            <w:szCs w:val="22"/>
          </w:rPr>
          <w:delText>none</w:delText>
        </w:r>
        <w:r w:rsidR="00C248F1" w:rsidRPr="00016A23" w:rsidDel="002B7140">
          <w:rPr>
            <w:rFonts w:ascii="Arial" w:hAnsi="Arial" w:cs="Arial"/>
            <w:sz w:val="22"/>
            <w:szCs w:val="22"/>
          </w:rPr>
          <w:delText xml:space="preserve"> </w:delText>
        </w:r>
      </w:del>
      <w:ins w:id="724" w:author="Clay Cressler" w:date="2020-10-13T00:40:00Z">
        <w:r w:rsidR="002B7140">
          <w:rPr>
            <w:rFonts w:ascii="Arial" w:hAnsi="Arial" w:cs="Arial"/>
            <w:sz w:val="22"/>
            <w:szCs w:val="22"/>
          </w:rPr>
          <w:t xml:space="preserve">the model’s inability to fit the data well would be a lack of immunological detail, for example on </w:t>
        </w:r>
      </w:ins>
      <w:ins w:id="725" w:author="Clay Cressler" w:date="2020-10-13T00:41:00Z">
        <w:r w:rsidR="002B7140">
          <w:rPr>
            <w:rFonts w:ascii="Arial" w:hAnsi="Arial" w:cs="Arial"/>
            <w:sz w:val="22"/>
            <w:szCs w:val="22"/>
          </w:rPr>
          <w:t xml:space="preserve">the dynamics of cytokines or transcription factors. Fortunately, as noted above, other authors have considered more detailed models that can be brought to bear on the data. </w:t>
        </w:r>
      </w:ins>
      <w:del w:id="726" w:author="Clay Cressler" w:date="2020-10-13T00:42:00Z">
        <w:r w:rsidR="00C248F1" w:rsidRPr="00016A23" w:rsidDel="002B7140">
          <w:rPr>
            <w:rFonts w:ascii="Arial" w:hAnsi="Arial" w:cs="Arial"/>
            <w:sz w:val="22"/>
            <w:szCs w:val="22"/>
          </w:rPr>
          <w:delText xml:space="preserve">of the models actually fit the data very well (AIC </w:delText>
        </w:r>
        <w:r w:rsidRPr="00016A23" w:rsidDel="002B7140">
          <w:rPr>
            <w:rFonts w:ascii="Arial" w:hAnsi="Arial" w:cs="Arial"/>
            <w:sz w:val="22"/>
            <w:szCs w:val="22"/>
          </w:rPr>
          <w:delText xml:space="preserve">will </w:delText>
        </w:r>
        <w:r w:rsidR="00C248F1" w:rsidRPr="00016A23" w:rsidDel="002B7140">
          <w:rPr>
            <w:rFonts w:ascii="Arial" w:hAnsi="Arial" w:cs="Arial"/>
            <w:sz w:val="22"/>
            <w:szCs w:val="22"/>
          </w:rPr>
          <w:delText>only tell us which model is best-fitting, not that the fit is particularly good), and thus a simpler</w:delText>
        </w:r>
        <w:r w:rsidR="00C248F1" w:rsidDel="002B7140">
          <w:rPr>
            <w:rFonts w:ascii="Arial" w:hAnsi="Arial" w:cs="Arial"/>
            <w:sz w:val="22"/>
            <w:szCs w:val="22"/>
          </w:rPr>
          <w:delText xml:space="preserve"> model will be favored. </w:delText>
        </w:r>
      </w:del>
      <w:r w:rsidR="00C248F1">
        <w:rPr>
          <w:rFonts w:ascii="Arial" w:hAnsi="Arial" w:cs="Arial"/>
          <w:sz w:val="22"/>
          <w:szCs w:val="22"/>
        </w:rPr>
        <w:t xml:space="preserve">If this </w:t>
      </w:r>
      <w:r w:rsidR="00C73AA5">
        <w:rPr>
          <w:rFonts w:ascii="Arial" w:hAnsi="Arial" w:cs="Arial"/>
          <w:sz w:val="22"/>
          <w:szCs w:val="22"/>
        </w:rPr>
        <w:t xml:space="preserve">were </w:t>
      </w:r>
      <w:r w:rsidR="00C248F1">
        <w:rPr>
          <w:rFonts w:ascii="Arial" w:hAnsi="Arial" w:cs="Arial"/>
          <w:sz w:val="22"/>
          <w:szCs w:val="22"/>
        </w:rPr>
        <w:t>the case, we can extend the model to include additional variables</w:t>
      </w:r>
      <w:ins w:id="727" w:author="Clay Cressler" w:date="2020-10-13T00:44:00Z">
        <w:r w:rsidR="002B7140">
          <w:rPr>
            <w:rFonts w:ascii="Arial" w:hAnsi="Arial" w:cs="Arial"/>
            <w:sz w:val="22"/>
            <w:szCs w:val="22"/>
          </w:rPr>
          <w:t xml:space="preserve">, such as </w:t>
        </w:r>
        <w:r w:rsidR="002B7140">
          <w:rPr>
            <w:rFonts w:ascii="Arial" w:hAnsi="Arial" w:cs="Arial"/>
            <w:sz w:val="22"/>
            <w:szCs w:val="22"/>
          </w:rPr>
          <w:t>the dynamics of immune cell activation and proliferation in response to cytokines {Yates, 2000 #1305;Yates, 2004 #1315;van den Ham, 2008 #7806;Bergmann, 2001 #7807}</w:t>
        </w:r>
        <w:r w:rsidR="002B7140" w:rsidRPr="003A3249">
          <w:rPr>
            <w:rFonts w:ascii="Arial" w:hAnsi="Arial" w:cs="Arial"/>
            <w:sz w:val="22"/>
            <w:szCs w:val="22"/>
          </w:rPr>
          <w:t>}</w:t>
        </w:r>
        <w:r w:rsidR="002B7140">
          <w:rPr>
            <w:rFonts w:ascii="Arial" w:hAnsi="Arial" w:cs="Arial"/>
            <w:sz w:val="22"/>
            <w:szCs w:val="22"/>
          </w:rPr>
          <w:t>, the dynamics of cytokine expression by Antigen-Presenting Cells (APCs) and T helper cells {De Boer, 1995 #7809;Fishman, 1993 #7808}, and the dynamics of immune cell polarization and master regulator expression {</w:t>
        </w:r>
        <w:proofErr w:type="spellStart"/>
        <w:r w:rsidR="002B7140">
          <w:rPr>
            <w:rFonts w:ascii="Arial" w:hAnsi="Arial" w:cs="Arial"/>
            <w:sz w:val="22"/>
            <w:szCs w:val="22"/>
          </w:rPr>
          <w:t>Höfer</w:t>
        </w:r>
        <w:proofErr w:type="spellEnd"/>
        <w:r w:rsidR="002B7140">
          <w:rPr>
            <w:rFonts w:ascii="Arial" w:hAnsi="Arial" w:cs="Arial"/>
            <w:sz w:val="22"/>
            <w:szCs w:val="22"/>
          </w:rPr>
          <w:t>, 2002 #7810;van den Ham, 2008 #7806}</w:t>
        </w:r>
        <w:r w:rsidR="002B7140" w:rsidRPr="00A24683">
          <w:rPr>
            <w:rFonts w:ascii="Arial" w:hAnsi="Arial" w:cs="Arial"/>
            <w:sz w:val="22"/>
            <w:szCs w:val="22"/>
          </w:rPr>
          <w:t>}</w:t>
        </w:r>
      </w:ins>
      <w:del w:id="728" w:author="Clay Cressler" w:date="2020-10-13T00:42:00Z">
        <w:r w:rsidR="00C248F1" w:rsidDel="002B7140">
          <w:rPr>
            <w:rFonts w:ascii="Arial" w:hAnsi="Arial" w:cs="Arial"/>
            <w:sz w:val="22"/>
            <w:szCs w:val="22"/>
          </w:rPr>
          <w:delText xml:space="preserve">, such as Th1 cells. If so, we can draw on the existing theory examining the dynamics of Th1-vs-Th2 cells (e.g., </w:delText>
        </w:r>
        <w:r w:rsidR="0034158E" w:rsidDel="002B7140">
          <w:rPr>
            <w:rFonts w:ascii="Arial" w:hAnsi="Arial" w:cs="Arial"/>
            <w:sz w:val="22"/>
            <w:szCs w:val="22"/>
          </w:rPr>
          <w:delText>{Yates, 2004 #1315}</w:delText>
        </w:r>
        <w:r w:rsidR="00C248F1" w:rsidDel="002B7140">
          <w:rPr>
            <w:rFonts w:ascii="Arial" w:hAnsi="Arial" w:cs="Arial"/>
            <w:sz w:val="22"/>
            <w:szCs w:val="22"/>
          </w:rPr>
          <w:delText>) to derive a new system of equations that</w:delText>
        </w:r>
        <w:r w:rsidR="00B705E3" w:rsidDel="002B7140">
          <w:rPr>
            <w:rFonts w:ascii="Arial" w:hAnsi="Arial" w:cs="Arial"/>
            <w:sz w:val="22"/>
            <w:szCs w:val="22"/>
          </w:rPr>
          <w:delText xml:space="preserve"> directly</w:delText>
        </w:r>
        <w:r w:rsidR="00C248F1" w:rsidDel="002B7140">
          <w:rPr>
            <w:rFonts w:ascii="Arial" w:hAnsi="Arial" w:cs="Arial"/>
            <w:sz w:val="22"/>
            <w:szCs w:val="22"/>
          </w:rPr>
          <w:delText xml:space="preserve"> allows for cross-inhibition between Th1 and Th2 cell subtypes, with immune clearance dependent on the development of a strong Th2-biased response.</w:delText>
        </w:r>
        <w:r w:rsidR="00B705E3" w:rsidDel="002B7140">
          <w:rPr>
            <w:rFonts w:ascii="Arial" w:hAnsi="Arial" w:cs="Arial"/>
            <w:sz w:val="22"/>
            <w:szCs w:val="22"/>
          </w:rPr>
          <w:delText xml:space="preserve"> </w:delText>
        </w:r>
      </w:del>
      <w:ins w:id="729" w:author="Clay Cressler" w:date="2020-10-13T00:42:00Z">
        <w:r w:rsidR="002B7140">
          <w:rPr>
            <w:rFonts w:ascii="Arial" w:hAnsi="Arial" w:cs="Arial"/>
            <w:sz w:val="22"/>
            <w:szCs w:val="22"/>
          </w:rPr>
          <w:t>.</w:t>
        </w:r>
      </w:ins>
      <w:r w:rsidR="00B705E3">
        <w:rPr>
          <w:rFonts w:ascii="Arial" w:hAnsi="Arial" w:cs="Arial"/>
          <w:sz w:val="22"/>
          <w:szCs w:val="22"/>
        </w:rPr>
        <w:t xml:space="preserve"> </w:t>
      </w:r>
      <w:ins w:id="730" w:author="Clay Cressler" w:date="2020-10-13T00:45:00Z">
        <w:r w:rsidR="002B7140">
          <w:rPr>
            <w:rFonts w:ascii="Arial" w:hAnsi="Arial" w:cs="Arial"/>
            <w:sz w:val="22"/>
            <w:szCs w:val="22"/>
          </w:rPr>
          <w:t xml:space="preserve">We can extend the model above to include some of these other variables to gain deeper insights into the mechanisms underlying the observed infection durations. </w:t>
        </w:r>
        <w:r w:rsidR="002B7140" w:rsidRPr="002B7140">
          <w:rPr>
            <w:rFonts w:ascii="Arial" w:hAnsi="Arial" w:cs="Arial"/>
            <w:b/>
            <w:bCs/>
            <w:sz w:val="22"/>
            <w:szCs w:val="22"/>
            <w:rPrChange w:id="731" w:author="Clay Cressler" w:date="2020-10-13T00:46:00Z">
              <w:rPr>
                <w:rFonts w:ascii="Arial" w:hAnsi="Arial" w:cs="Arial"/>
                <w:sz w:val="22"/>
                <w:szCs w:val="22"/>
              </w:rPr>
            </w:rPrChange>
          </w:rPr>
          <w:t>Importantly, e</w:t>
        </w:r>
      </w:ins>
      <w:ins w:id="732" w:author="Clay Cressler" w:date="2020-10-13T00:42:00Z">
        <w:r w:rsidR="002B7140" w:rsidRPr="002B7140">
          <w:rPr>
            <w:rFonts w:ascii="Arial" w:hAnsi="Arial" w:cs="Arial"/>
            <w:b/>
            <w:bCs/>
            <w:sz w:val="22"/>
            <w:szCs w:val="22"/>
            <w:rPrChange w:id="733" w:author="Clay Cressler" w:date="2020-10-13T00:46:00Z">
              <w:rPr>
                <w:rFonts w:ascii="Arial" w:hAnsi="Arial" w:cs="Arial"/>
                <w:sz w:val="22"/>
                <w:szCs w:val="22"/>
              </w:rPr>
            </w:rPrChange>
          </w:rPr>
          <w:t xml:space="preserve">ven if we do not find strong evidence for tipping point behavior, either empirically or theoretically, </w:t>
        </w:r>
      </w:ins>
      <w:ins w:id="734" w:author="Clay Cressler" w:date="2020-10-13T00:45:00Z">
        <w:r w:rsidR="002B7140" w:rsidRPr="002B7140">
          <w:rPr>
            <w:rFonts w:ascii="Arial" w:hAnsi="Arial" w:cs="Arial"/>
            <w:b/>
            <w:bCs/>
            <w:sz w:val="22"/>
            <w:szCs w:val="22"/>
            <w:rPrChange w:id="735" w:author="Clay Cressler" w:date="2020-10-13T00:46:00Z">
              <w:rPr>
                <w:rFonts w:ascii="Arial" w:hAnsi="Arial" w:cs="Arial"/>
                <w:sz w:val="22"/>
                <w:szCs w:val="22"/>
              </w:rPr>
            </w:rPrChange>
          </w:rPr>
          <w:t>our theory-data integration will</w:t>
        </w:r>
      </w:ins>
      <w:ins w:id="736" w:author="Clay Cressler" w:date="2020-10-13T00:42:00Z">
        <w:r w:rsidR="002B7140" w:rsidRPr="002B7140">
          <w:rPr>
            <w:rFonts w:ascii="Arial" w:hAnsi="Arial" w:cs="Arial"/>
            <w:b/>
            <w:bCs/>
            <w:sz w:val="22"/>
            <w:szCs w:val="22"/>
            <w:rPrChange w:id="737" w:author="Clay Cressler" w:date="2020-10-13T00:46:00Z">
              <w:rPr>
                <w:rFonts w:ascii="Arial" w:hAnsi="Arial" w:cs="Arial"/>
                <w:sz w:val="22"/>
                <w:szCs w:val="22"/>
              </w:rPr>
            </w:rPrChange>
          </w:rPr>
          <w:t xml:space="preserve"> </w:t>
        </w:r>
      </w:ins>
      <w:ins w:id="738" w:author="Clay Cressler" w:date="2020-10-13T00:46:00Z">
        <w:r w:rsidR="002B7140" w:rsidRPr="002B7140">
          <w:rPr>
            <w:rFonts w:ascii="Arial" w:hAnsi="Arial" w:cs="Arial"/>
            <w:b/>
            <w:bCs/>
            <w:sz w:val="22"/>
            <w:szCs w:val="22"/>
            <w:rPrChange w:id="739" w:author="Clay Cressler" w:date="2020-10-13T00:46:00Z">
              <w:rPr>
                <w:rFonts w:ascii="Arial" w:hAnsi="Arial" w:cs="Arial"/>
                <w:sz w:val="22"/>
                <w:szCs w:val="22"/>
              </w:rPr>
            </w:rPrChange>
          </w:rPr>
          <w:t xml:space="preserve">still provide </w:t>
        </w:r>
      </w:ins>
      <w:ins w:id="740" w:author="Clay Cressler" w:date="2020-10-13T00:42:00Z">
        <w:r w:rsidR="002B7140" w:rsidRPr="002B7140">
          <w:rPr>
            <w:rFonts w:ascii="Arial" w:hAnsi="Arial" w:cs="Arial"/>
            <w:b/>
            <w:bCs/>
            <w:sz w:val="22"/>
            <w:szCs w:val="22"/>
            <w:rPrChange w:id="741" w:author="Clay Cressler" w:date="2020-10-13T00:46:00Z">
              <w:rPr>
                <w:rFonts w:ascii="Arial" w:hAnsi="Arial" w:cs="Arial"/>
                <w:sz w:val="22"/>
                <w:szCs w:val="22"/>
              </w:rPr>
            </w:rPrChange>
          </w:rPr>
          <w:t xml:space="preserve">valuable insights into the processes that </w:t>
        </w:r>
        <w:r w:rsidR="002B7140" w:rsidRPr="002B7140">
          <w:rPr>
            <w:rFonts w:ascii="Arial" w:hAnsi="Arial" w:cs="Arial"/>
            <w:b/>
            <w:bCs/>
            <w:i/>
            <w:iCs/>
            <w:sz w:val="22"/>
            <w:szCs w:val="22"/>
            <w:rPrChange w:id="742" w:author="Clay Cressler" w:date="2020-10-13T00:46:00Z">
              <w:rPr>
                <w:rFonts w:ascii="Arial" w:hAnsi="Arial" w:cs="Arial"/>
                <w:i/>
                <w:iCs/>
                <w:sz w:val="22"/>
                <w:szCs w:val="22"/>
              </w:rPr>
            </w:rPrChange>
          </w:rPr>
          <w:t>do</w:t>
        </w:r>
        <w:r w:rsidR="002B7140" w:rsidRPr="002B7140">
          <w:rPr>
            <w:rFonts w:ascii="Arial" w:hAnsi="Arial" w:cs="Arial"/>
            <w:b/>
            <w:bCs/>
            <w:sz w:val="22"/>
            <w:szCs w:val="22"/>
            <w:rPrChange w:id="743" w:author="Clay Cressler" w:date="2020-10-13T00:46:00Z">
              <w:rPr>
                <w:rFonts w:ascii="Arial" w:hAnsi="Arial" w:cs="Arial"/>
                <w:sz w:val="22"/>
                <w:szCs w:val="22"/>
              </w:rPr>
            </w:rPrChange>
          </w:rPr>
          <w:t xml:space="preserve"> drive variation in infection duration.</w:t>
        </w:r>
      </w:ins>
    </w:p>
    <w:p w14:paraId="5C2FE3DB" w14:textId="77777777" w:rsidR="002B7140" w:rsidRDefault="002B7140" w:rsidP="002B7140">
      <w:pPr>
        <w:jc w:val="both"/>
        <w:rPr>
          <w:ins w:id="744" w:author="Clay Cressler" w:date="2020-10-13T00:42:00Z"/>
          <w:rFonts w:ascii="Arial" w:hAnsi="Arial" w:cs="Arial"/>
          <w:sz w:val="22"/>
          <w:szCs w:val="22"/>
        </w:rPr>
      </w:pPr>
    </w:p>
    <w:p w14:paraId="5F97A62E" w14:textId="5C25AAA3" w:rsidR="00BD1310" w:rsidDel="002B7140" w:rsidRDefault="00B705E3" w:rsidP="00DB5678">
      <w:pPr>
        <w:jc w:val="both"/>
        <w:rPr>
          <w:del w:id="745" w:author="Clay Cressler" w:date="2020-10-13T00:42:00Z"/>
          <w:rFonts w:ascii="Arial" w:hAnsi="Arial" w:cs="Arial"/>
          <w:sz w:val="22"/>
          <w:szCs w:val="22"/>
        </w:rPr>
      </w:pPr>
      <w:del w:id="746" w:author="Clay Cressler" w:date="2020-10-13T00:42:00Z">
        <w:r w:rsidDel="002B7140">
          <w:rPr>
            <w:rFonts w:ascii="Arial" w:hAnsi="Arial" w:cs="Arial"/>
            <w:sz w:val="22"/>
            <w:szCs w:val="22"/>
          </w:rPr>
          <w:delText>Study of the direct feedbacks remains of great interest.</w:delText>
        </w:r>
      </w:del>
    </w:p>
    <w:p w14:paraId="0CED307D" w14:textId="77777777" w:rsidR="00017330" w:rsidRDefault="00017330" w:rsidP="00DB5678">
      <w:pPr>
        <w:jc w:val="both"/>
        <w:rPr>
          <w:rFonts w:ascii="Arial" w:hAnsi="Arial" w:cs="Arial"/>
          <w:sz w:val="22"/>
          <w:szCs w:val="22"/>
          <w:u w:val="single"/>
        </w:rPr>
      </w:pPr>
    </w:p>
    <w:p w14:paraId="0269D17A" w14:textId="134B4578" w:rsidR="00017330" w:rsidRDefault="00C248F1" w:rsidP="00DB5678">
      <w:pPr>
        <w:jc w:val="both"/>
        <w:rPr>
          <w:rFonts w:ascii="Arial" w:hAnsi="Arial" w:cs="Arial"/>
          <w:b/>
          <w:bCs/>
          <w:sz w:val="22"/>
          <w:szCs w:val="22"/>
          <w:u w:val="single"/>
        </w:rPr>
      </w:pPr>
      <w:r>
        <w:rPr>
          <w:rFonts w:ascii="Arial" w:hAnsi="Arial" w:cs="Arial"/>
          <w:b/>
          <w:bCs/>
          <w:sz w:val="22"/>
          <w:szCs w:val="22"/>
          <w:u w:val="single"/>
        </w:rPr>
        <w:t xml:space="preserve">Aim 2: Validate a modeling framework for predicting infection duration of individuals by experimentally manipulating the </w:t>
      </w:r>
      <w:r w:rsidR="005E43AE">
        <w:rPr>
          <w:rFonts w:ascii="Arial" w:hAnsi="Arial" w:cs="Arial"/>
          <w:b/>
          <w:bCs/>
          <w:sz w:val="22"/>
          <w:szCs w:val="22"/>
          <w:u w:val="single"/>
        </w:rPr>
        <w:t xml:space="preserve">relative </w:t>
      </w:r>
      <w:r>
        <w:rPr>
          <w:rFonts w:ascii="Arial" w:hAnsi="Arial" w:cs="Arial"/>
          <w:b/>
          <w:bCs/>
          <w:sz w:val="22"/>
          <w:szCs w:val="22"/>
          <w:u w:val="single"/>
        </w:rPr>
        <w:t>strength</w:t>
      </w:r>
      <w:r w:rsidR="005E43AE">
        <w:rPr>
          <w:rFonts w:ascii="Arial" w:hAnsi="Arial" w:cs="Arial"/>
          <w:b/>
          <w:bCs/>
          <w:sz w:val="22"/>
          <w:szCs w:val="22"/>
          <w:u w:val="single"/>
        </w:rPr>
        <w:t>s</w:t>
      </w:r>
      <w:r>
        <w:rPr>
          <w:rFonts w:ascii="Arial" w:hAnsi="Arial" w:cs="Arial"/>
          <w:b/>
          <w:bCs/>
          <w:sz w:val="22"/>
          <w:szCs w:val="22"/>
          <w:u w:val="single"/>
        </w:rPr>
        <w:t xml:space="preserve"> of immun</w:t>
      </w:r>
      <w:r w:rsidR="005E43AE">
        <w:rPr>
          <w:rFonts w:ascii="Arial" w:hAnsi="Arial" w:cs="Arial"/>
          <w:b/>
          <w:bCs/>
          <w:sz w:val="22"/>
          <w:szCs w:val="22"/>
          <w:u w:val="single"/>
        </w:rPr>
        <w:t>ological</w:t>
      </w:r>
      <w:r>
        <w:rPr>
          <w:rFonts w:ascii="Arial" w:hAnsi="Arial" w:cs="Arial"/>
          <w:b/>
          <w:bCs/>
          <w:sz w:val="22"/>
          <w:szCs w:val="22"/>
          <w:u w:val="single"/>
        </w:rPr>
        <w:t xml:space="preserve"> feedbacks.</w:t>
      </w:r>
    </w:p>
    <w:p w14:paraId="3095F34A" w14:textId="77777777" w:rsidR="00017330" w:rsidRDefault="00017330" w:rsidP="00DB5678">
      <w:pPr>
        <w:jc w:val="both"/>
        <w:rPr>
          <w:rFonts w:ascii="Arial" w:hAnsi="Arial" w:cs="Arial"/>
          <w:b/>
          <w:sz w:val="22"/>
          <w:szCs w:val="22"/>
          <w:u w:val="single"/>
        </w:rPr>
      </w:pPr>
    </w:p>
    <w:p w14:paraId="03A319AF" w14:textId="6E7FABE7" w:rsidR="00017330" w:rsidRDefault="00C248F1" w:rsidP="00DB5678">
      <w:pPr>
        <w:jc w:val="both"/>
      </w:pPr>
      <w:r>
        <w:rPr>
          <w:rStyle w:val="CommentReference"/>
          <w:rFonts w:ascii="Arial" w:hAnsi="Arial" w:cs="Arial"/>
          <w:sz w:val="22"/>
          <w:szCs w:val="22"/>
        </w:rPr>
        <w:t xml:space="preserve">Mathematical models indicate that subtle variation in </w:t>
      </w:r>
      <w:r w:rsidR="008F4D5F">
        <w:rPr>
          <w:rStyle w:val="CommentReference"/>
          <w:rFonts w:ascii="Arial" w:hAnsi="Arial" w:cs="Arial"/>
          <w:sz w:val="22"/>
          <w:szCs w:val="22"/>
        </w:rPr>
        <w:t xml:space="preserve">baseline immune state </w:t>
      </w:r>
      <w:r>
        <w:rPr>
          <w:rStyle w:val="CommentReference"/>
          <w:rFonts w:ascii="Arial" w:hAnsi="Arial" w:cs="Arial"/>
          <w:sz w:val="22"/>
          <w:szCs w:val="22"/>
        </w:rPr>
        <w:t xml:space="preserve">interacts with feedback processes to drive quantitative </w:t>
      </w:r>
      <w:r w:rsidR="00AC33D1">
        <w:rPr>
          <w:rStyle w:val="CommentReference"/>
          <w:rFonts w:ascii="Arial" w:hAnsi="Arial" w:cs="Arial"/>
          <w:sz w:val="22"/>
          <w:szCs w:val="22"/>
        </w:rPr>
        <w:t xml:space="preserve">variation </w:t>
      </w:r>
      <w:r>
        <w:rPr>
          <w:rStyle w:val="CommentReference"/>
          <w:rFonts w:ascii="Arial" w:hAnsi="Arial" w:cs="Arial"/>
          <w:sz w:val="22"/>
          <w:szCs w:val="22"/>
        </w:rPr>
        <w:t>in infection duration</w:t>
      </w:r>
      <w:r w:rsidR="00AC33D1">
        <w:rPr>
          <w:rStyle w:val="CommentReference"/>
          <w:rFonts w:ascii="Arial" w:hAnsi="Arial" w:cs="Arial"/>
          <w:sz w:val="22"/>
          <w:szCs w:val="22"/>
        </w:rPr>
        <w:t xml:space="preserve"> </w:t>
      </w:r>
      <w:r w:rsidR="00D038C6">
        <w:rPr>
          <w:rStyle w:val="CommentReference"/>
          <w:rFonts w:ascii="Arial" w:hAnsi="Arial" w:cs="Arial"/>
          <w:sz w:val="22"/>
          <w:szCs w:val="22"/>
        </w:rPr>
        <w:t xml:space="preserve">among individuals across or within genotypes </w:t>
      </w:r>
      <w:r w:rsidR="00AC33D1">
        <w:rPr>
          <w:rStyle w:val="CommentReference"/>
          <w:rFonts w:ascii="Arial" w:hAnsi="Arial" w:cs="Arial"/>
          <w:sz w:val="22"/>
          <w:szCs w:val="22"/>
        </w:rPr>
        <w:t xml:space="preserve">(and </w:t>
      </w:r>
      <w:r w:rsidR="00D038C6">
        <w:rPr>
          <w:rStyle w:val="CommentReference"/>
          <w:rFonts w:ascii="Arial" w:hAnsi="Arial" w:cs="Arial"/>
          <w:sz w:val="22"/>
          <w:szCs w:val="22"/>
        </w:rPr>
        <w:t xml:space="preserve">corresponding </w:t>
      </w:r>
      <w:r w:rsidR="00AC33D1">
        <w:rPr>
          <w:rStyle w:val="CommentReference"/>
          <w:rFonts w:ascii="Arial" w:hAnsi="Arial" w:cs="Arial"/>
          <w:sz w:val="22"/>
          <w:szCs w:val="22"/>
        </w:rPr>
        <w:t>qualitative variation</w:t>
      </w:r>
      <w:r w:rsidR="00D038C6">
        <w:rPr>
          <w:rStyle w:val="CommentReference"/>
          <w:rFonts w:ascii="Arial" w:hAnsi="Arial" w:cs="Arial"/>
          <w:sz w:val="22"/>
          <w:szCs w:val="22"/>
        </w:rPr>
        <w:t>; i.e.,</w:t>
      </w:r>
      <w:r w:rsidR="00AC33D1">
        <w:rPr>
          <w:rStyle w:val="CommentReference"/>
          <w:rFonts w:ascii="Arial" w:hAnsi="Arial" w:cs="Arial"/>
          <w:sz w:val="22"/>
          <w:szCs w:val="22"/>
        </w:rPr>
        <w:t xml:space="preserve"> acute vs chronic </w:t>
      </w:r>
      <w:r w:rsidR="00D038C6">
        <w:rPr>
          <w:rStyle w:val="CommentReference"/>
          <w:rFonts w:ascii="Arial" w:hAnsi="Arial" w:cs="Arial"/>
          <w:sz w:val="22"/>
          <w:szCs w:val="22"/>
        </w:rPr>
        <w:t>infections</w:t>
      </w:r>
      <w:r w:rsidR="00AC33D1">
        <w:rPr>
          <w:rStyle w:val="CommentReference"/>
          <w:rFonts w:ascii="Arial" w:hAnsi="Arial" w:cs="Arial"/>
          <w:sz w:val="22"/>
          <w:szCs w:val="22"/>
        </w:rPr>
        <w:t xml:space="preserve">) </w:t>
      </w:r>
      <w:r>
        <w:rPr>
          <w:rStyle w:val="CommentReference"/>
          <w:rFonts w:ascii="Arial" w:hAnsi="Arial" w:cs="Arial"/>
          <w:sz w:val="22"/>
          <w:szCs w:val="22"/>
        </w:rPr>
        <w:t>(</w:t>
      </w:r>
      <w:r w:rsidRPr="007A66ED">
        <w:rPr>
          <w:rStyle w:val="CommentReference"/>
          <w:rFonts w:ascii="Arial" w:hAnsi="Arial" w:cs="Arial"/>
          <w:b/>
          <w:sz w:val="22"/>
          <w:szCs w:val="22"/>
        </w:rPr>
        <w:t xml:space="preserve">Fig. </w:t>
      </w:r>
      <w:r w:rsidR="00D354A7" w:rsidRPr="007A66ED">
        <w:rPr>
          <w:rStyle w:val="CommentReference"/>
          <w:rFonts w:ascii="Arial" w:hAnsi="Arial" w:cs="Arial"/>
          <w:b/>
          <w:sz w:val="22"/>
          <w:szCs w:val="22"/>
        </w:rPr>
        <w:t>2</w:t>
      </w:r>
      <w:r>
        <w:rPr>
          <w:rStyle w:val="CommentReference"/>
          <w:rFonts w:ascii="Arial" w:hAnsi="Arial" w:cs="Arial"/>
          <w:sz w:val="22"/>
          <w:szCs w:val="22"/>
        </w:rPr>
        <w:t xml:space="preserve">). However, the </w:t>
      </w:r>
      <w:r w:rsidR="000A68ED">
        <w:rPr>
          <w:rStyle w:val="CommentReference"/>
          <w:rFonts w:ascii="Arial" w:hAnsi="Arial" w:cs="Arial"/>
          <w:sz w:val="22"/>
          <w:szCs w:val="22"/>
        </w:rPr>
        <w:t xml:space="preserve">theoretical </w:t>
      </w:r>
      <w:r w:rsidR="001D6B72">
        <w:rPr>
          <w:rStyle w:val="CommentReference"/>
          <w:rFonts w:ascii="Arial" w:hAnsi="Arial" w:cs="Arial"/>
          <w:sz w:val="22"/>
          <w:szCs w:val="22"/>
        </w:rPr>
        <w:t>work</w:t>
      </w:r>
      <w:r w:rsidR="00EC6608">
        <w:rPr>
          <w:rStyle w:val="CommentReference"/>
          <w:rFonts w:ascii="Arial" w:hAnsi="Arial" w:cs="Arial"/>
          <w:sz w:val="22"/>
          <w:szCs w:val="22"/>
        </w:rPr>
        <w:t xml:space="preserve"> above</w:t>
      </w:r>
      <w:r>
        <w:rPr>
          <w:rStyle w:val="CommentReference"/>
          <w:rFonts w:ascii="Arial" w:hAnsi="Arial" w:cs="Arial"/>
          <w:sz w:val="22"/>
          <w:szCs w:val="22"/>
        </w:rPr>
        <w:t xml:space="preserve"> </w:t>
      </w:r>
      <w:r w:rsidR="001D6B72">
        <w:rPr>
          <w:rStyle w:val="CommentReference"/>
          <w:rFonts w:ascii="Arial" w:hAnsi="Arial" w:cs="Arial"/>
          <w:sz w:val="22"/>
          <w:szCs w:val="22"/>
        </w:rPr>
        <w:t xml:space="preserve">does not </w:t>
      </w:r>
      <w:r>
        <w:rPr>
          <w:rStyle w:val="CommentReference"/>
          <w:rFonts w:ascii="Arial" w:hAnsi="Arial" w:cs="Arial"/>
          <w:sz w:val="22"/>
          <w:szCs w:val="22"/>
        </w:rPr>
        <w:t xml:space="preserve">identify which immune pathways </w:t>
      </w:r>
      <w:r w:rsidR="001D6B72">
        <w:rPr>
          <w:rStyle w:val="CommentReference"/>
          <w:rFonts w:ascii="Arial" w:hAnsi="Arial" w:cs="Arial"/>
          <w:sz w:val="22"/>
          <w:szCs w:val="22"/>
        </w:rPr>
        <w:t>cause varied</w:t>
      </w:r>
      <w:r>
        <w:rPr>
          <w:rStyle w:val="CommentReference"/>
          <w:rFonts w:ascii="Arial" w:hAnsi="Arial" w:cs="Arial"/>
          <w:sz w:val="22"/>
          <w:szCs w:val="22"/>
        </w:rPr>
        <w:t xml:space="preserve"> infection duration</w:t>
      </w:r>
      <w:r w:rsidR="00AD230A">
        <w:rPr>
          <w:rStyle w:val="CommentReference"/>
          <w:rFonts w:ascii="Arial" w:hAnsi="Arial" w:cs="Arial"/>
          <w:sz w:val="22"/>
          <w:szCs w:val="22"/>
        </w:rPr>
        <w:t>, though statistical analysis of the experimental data under Aim 1 will provide clues</w:t>
      </w:r>
      <w:r>
        <w:rPr>
          <w:rStyle w:val="CommentReference"/>
          <w:rFonts w:ascii="Arial" w:hAnsi="Arial" w:cs="Arial"/>
          <w:sz w:val="22"/>
          <w:szCs w:val="22"/>
        </w:rPr>
        <w:t xml:space="preserve">. To enable </w:t>
      </w:r>
      <w:r w:rsidR="00F94F2C">
        <w:rPr>
          <w:rStyle w:val="CommentReference"/>
          <w:rFonts w:ascii="Arial" w:hAnsi="Arial" w:cs="Arial"/>
          <w:sz w:val="22"/>
          <w:szCs w:val="22"/>
        </w:rPr>
        <w:t xml:space="preserve">robust </w:t>
      </w:r>
      <w:r>
        <w:rPr>
          <w:rStyle w:val="CommentReference"/>
          <w:rFonts w:ascii="Arial" w:hAnsi="Arial" w:cs="Arial"/>
          <w:sz w:val="22"/>
          <w:szCs w:val="22"/>
        </w:rPr>
        <w:t xml:space="preserve">prediction of duration, we </w:t>
      </w:r>
      <w:r w:rsidR="001D6B72">
        <w:rPr>
          <w:rStyle w:val="CommentReference"/>
          <w:rFonts w:ascii="Arial" w:hAnsi="Arial" w:cs="Arial"/>
          <w:sz w:val="22"/>
          <w:szCs w:val="22"/>
        </w:rPr>
        <w:t>must</w:t>
      </w:r>
      <w:r>
        <w:rPr>
          <w:rStyle w:val="CommentReference"/>
          <w:rFonts w:ascii="Arial" w:hAnsi="Arial" w:cs="Arial"/>
          <w:sz w:val="22"/>
          <w:szCs w:val="22"/>
        </w:rPr>
        <w:t xml:space="preserve"> identify key immune variables</w:t>
      </w:r>
      <w:r w:rsidR="00F94F2C">
        <w:rPr>
          <w:rStyle w:val="CommentReference"/>
          <w:rFonts w:ascii="Arial" w:hAnsi="Arial" w:cs="Arial"/>
          <w:sz w:val="22"/>
          <w:szCs w:val="22"/>
        </w:rPr>
        <w:t xml:space="preserve"> and manipulate them experimentally</w:t>
      </w:r>
      <w:r>
        <w:rPr>
          <w:rStyle w:val="CommentReference"/>
          <w:rFonts w:ascii="Arial" w:hAnsi="Arial" w:cs="Arial"/>
          <w:sz w:val="22"/>
          <w:szCs w:val="22"/>
        </w:rPr>
        <w:t xml:space="preserve">. </w:t>
      </w:r>
    </w:p>
    <w:p w14:paraId="231CF0BE" w14:textId="77777777" w:rsidR="00017330" w:rsidRDefault="00017330" w:rsidP="00DB5678">
      <w:pPr>
        <w:jc w:val="both"/>
        <w:rPr>
          <w:rFonts w:ascii="Arial" w:hAnsi="Arial" w:cs="Arial"/>
          <w:sz w:val="22"/>
          <w:szCs w:val="22"/>
        </w:rPr>
      </w:pPr>
    </w:p>
    <w:p w14:paraId="284C7C45" w14:textId="47D32BE7" w:rsidR="00017330" w:rsidRDefault="00C248F1" w:rsidP="00DB5678">
      <w:pPr>
        <w:jc w:val="both"/>
      </w:pPr>
      <w:r>
        <w:rPr>
          <w:rFonts w:ascii="Arial" w:hAnsi="Arial" w:cs="Arial"/>
          <w:b/>
          <w:i/>
          <w:sz w:val="22"/>
          <w:szCs w:val="22"/>
          <w:u w:val="single"/>
        </w:rPr>
        <w:lastRenderedPageBreak/>
        <w:t>Manipulation of immune feedbacks to alter dose</w:t>
      </w:r>
      <w:r w:rsidR="00F432E9">
        <w:rPr>
          <w:rFonts w:ascii="Arial" w:hAnsi="Arial" w:cs="Arial"/>
          <w:b/>
          <w:i/>
          <w:sz w:val="22"/>
          <w:szCs w:val="22"/>
          <w:u w:val="single"/>
        </w:rPr>
        <w:t>-</w:t>
      </w:r>
      <w:r>
        <w:rPr>
          <w:rFonts w:ascii="Arial" w:hAnsi="Arial" w:cs="Arial"/>
          <w:b/>
          <w:i/>
          <w:sz w:val="22"/>
          <w:szCs w:val="22"/>
          <w:u w:val="single"/>
        </w:rPr>
        <w:t>dependence of duration</w:t>
      </w:r>
      <w:r>
        <w:rPr>
          <w:rFonts w:ascii="Arial" w:hAnsi="Arial" w:cs="Arial"/>
          <w:b/>
          <w:i/>
          <w:sz w:val="22"/>
          <w:szCs w:val="22"/>
        </w:rPr>
        <w:t xml:space="preserve">. </w:t>
      </w:r>
      <w:r w:rsidR="007A66ED">
        <w:rPr>
          <w:rFonts w:ascii="Arial" w:hAnsi="Arial" w:cs="Arial"/>
          <w:b/>
          <w:i/>
          <w:sz w:val="22"/>
          <w:szCs w:val="22"/>
        </w:rPr>
        <w:t xml:space="preserve"> </w:t>
      </w:r>
      <w:r w:rsidR="008E17F6">
        <w:rPr>
          <w:rFonts w:ascii="Arial" w:hAnsi="Arial" w:cs="Arial"/>
          <w:sz w:val="22"/>
          <w:szCs w:val="22"/>
        </w:rPr>
        <w:t>Here</w:t>
      </w:r>
      <w:r w:rsidR="007A66ED">
        <w:rPr>
          <w:rFonts w:ascii="Arial" w:hAnsi="Arial" w:cs="Arial"/>
          <w:sz w:val="22"/>
          <w:szCs w:val="22"/>
        </w:rPr>
        <w:t xml:space="preserve">, we </w:t>
      </w:r>
      <w:r>
        <w:rPr>
          <w:rFonts w:ascii="Arial" w:hAnsi="Arial" w:cs="Arial"/>
          <w:sz w:val="22"/>
          <w:szCs w:val="22"/>
        </w:rPr>
        <w:t xml:space="preserve">will manipulate feedbacks directly.  Dose manipulation (under Aim 1) alters </w:t>
      </w:r>
      <w:r w:rsidR="00C514A0">
        <w:rPr>
          <w:rFonts w:ascii="Arial" w:hAnsi="Arial" w:cs="Arial"/>
          <w:sz w:val="22"/>
          <w:szCs w:val="22"/>
        </w:rPr>
        <w:t>both the</w:t>
      </w:r>
      <w:r>
        <w:rPr>
          <w:rFonts w:ascii="Arial" w:hAnsi="Arial" w:cs="Arial"/>
          <w:sz w:val="22"/>
          <w:szCs w:val="22"/>
        </w:rPr>
        <w:t xml:space="preserve"> induction </w:t>
      </w:r>
      <w:r w:rsidR="00F55EBF">
        <w:rPr>
          <w:rFonts w:ascii="Arial" w:hAnsi="Arial" w:cs="Arial"/>
          <w:sz w:val="22"/>
          <w:szCs w:val="22"/>
        </w:rPr>
        <w:t xml:space="preserve">and manipulation </w:t>
      </w:r>
      <w:r>
        <w:rPr>
          <w:rFonts w:ascii="Arial" w:hAnsi="Arial" w:cs="Arial"/>
          <w:sz w:val="22"/>
          <w:szCs w:val="22"/>
        </w:rPr>
        <w:t>of immune signaling</w:t>
      </w:r>
      <w:r w:rsidR="00C514A0">
        <w:rPr>
          <w:rFonts w:ascii="Arial" w:hAnsi="Arial" w:cs="Arial"/>
          <w:sz w:val="22"/>
          <w:szCs w:val="22"/>
        </w:rPr>
        <w:t xml:space="preserve"> by parasites</w:t>
      </w:r>
      <w:r>
        <w:rPr>
          <w:rFonts w:ascii="Arial" w:hAnsi="Arial" w:cs="Arial"/>
          <w:sz w:val="22"/>
          <w:szCs w:val="22"/>
        </w:rPr>
        <w:t xml:space="preserve">, while </w:t>
      </w:r>
      <w:commentRangeStart w:id="747"/>
      <w:r>
        <w:rPr>
          <w:rFonts w:ascii="Arial" w:hAnsi="Arial" w:cs="Arial"/>
          <w:sz w:val="22"/>
          <w:szCs w:val="22"/>
        </w:rPr>
        <w:t xml:space="preserve">manipulation of immune feedbacks independent of parasite dose allows us to experimentally decouple </w:t>
      </w:r>
      <w:r w:rsidR="007A66ED">
        <w:rPr>
          <w:rFonts w:ascii="Arial" w:hAnsi="Arial" w:cs="Arial"/>
          <w:sz w:val="22"/>
          <w:szCs w:val="22"/>
        </w:rPr>
        <w:t>host and parasite agency in response induction</w:t>
      </w:r>
      <w:r>
        <w:rPr>
          <w:rFonts w:ascii="Arial" w:hAnsi="Arial" w:cs="Arial"/>
          <w:sz w:val="22"/>
          <w:szCs w:val="22"/>
        </w:rPr>
        <w:t>.</w:t>
      </w:r>
      <w:commentRangeEnd w:id="747"/>
      <w:r w:rsidR="007846B6">
        <w:rPr>
          <w:rStyle w:val="CommentReference"/>
        </w:rPr>
        <w:commentReference w:id="747"/>
      </w:r>
      <w:r>
        <w:rPr>
          <w:rFonts w:ascii="Arial" w:hAnsi="Arial" w:cs="Arial"/>
          <w:sz w:val="22"/>
          <w:szCs w:val="22"/>
        </w:rPr>
        <w:t xml:space="preserve">  We note that manipulation of the master regulators of Th1 and Th2 is best achieved by manipulation of the cytokine signals that induce them</w:t>
      </w:r>
      <w:r w:rsidR="008A394F">
        <w:rPr>
          <w:rFonts w:ascii="Arial" w:hAnsi="Arial" w:cs="Arial"/>
          <w:sz w:val="22"/>
          <w:szCs w:val="22"/>
        </w:rPr>
        <w:t>,</w:t>
      </w:r>
      <w:r w:rsidR="004E4D4F">
        <w:rPr>
          <w:rFonts w:ascii="Arial" w:hAnsi="Arial" w:cs="Arial"/>
          <w:sz w:val="22"/>
          <w:szCs w:val="22"/>
        </w:rPr>
        <w:t xml:space="preserve"> </w:t>
      </w:r>
      <w:r w:rsidR="008A394F">
        <w:rPr>
          <w:rFonts w:ascii="Arial" w:hAnsi="Arial" w:cs="Arial"/>
          <w:sz w:val="22"/>
          <w:szCs w:val="22"/>
        </w:rPr>
        <w:t>IFN-</w:t>
      </w:r>
      <m:oMath>
        <m:r>
          <w:rPr>
            <w:rFonts w:ascii="Cambria Math" w:hAnsi="Cambria Math"/>
          </w:rPr>
          <m:t>γ</m:t>
        </m:r>
      </m:oMath>
      <w:r w:rsidR="008A394F">
        <w:rPr>
          <w:rFonts w:ascii="Arial" w:hAnsi="Arial" w:cs="Arial"/>
          <w:sz w:val="22"/>
          <w:szCs w:val="22"/>
        </w:rPr>
        <w:t xml:space="preserve"> vs IL-4</w:t>
      </w:r>
      <w:r>
        <w:rPr>
          <w:rFonts w:ascii="Arial" w:hAnsi="Arial" w:cs="Arial"/>
          <w:sz w:val="22"/>
          <w:szCs w:val="22"/>
        </w:rPr>
        <w:t xml:space="preserve">.  </w:t>
      </w:r>
      <w:r w:rsidR="00C514A0">
        <w:rPr>
          <w:rFonts w:ascii="Arial" w:hAnsi="Arial" w:cs="Arial"/>
          <w:sz w:val="22"/>
          <w:szCs w:val="22"/>
        </w:rPr>
        <w:t xml:space="preserve">We further note that </w:t>
      </w:r>
      <w:r w:rsidR="000D4696">
        <w:rPr>
          <w:rFonts w:ascii="Arial" w:hAnsi="Arial" w:cs="Arial"/>
          <w:sz w:val="22"/>
          <w:szCs w:val="22"/>
        </w:rPr>
        <w:t xml:space="preserve">manipulation of IL-13 in vivo </w:t>
      </w:r>
      <w:r w:rsidR="00DE4479">
        <w:rPr>
          <w:rFonts w:ascii="Arial" w:hAnsi="Arial" w:cs="Arial"/>
          <w:sz w:val="22"/>
          <w:szCs w:val="22"/>
        </w:rPr>
        <w:t xml:space="preserve">is expected to alter effector mechanisms downstream of the Th2 induction. </w:t>
      </w:r>
      <w:commentRangeStart w:id="748"/>
      <w:r>
        <w:rPr>
          <w:rFonts w:ascii="Arial" w:hAnsi="Arial" w:cs="Arial"/>
          <w:sz w:val="22"/>
          <w:szCs w:val="22"/>
        </w:rPr>
        <w:t>We will therefore use additions of</w:t>
      </w:r>
      <w:r w:rsidR="008A394F">
        <w:rPr>
          <w:rFonts w:ascii="Arial" w:hAnsi="Arial" w:cs="Arial"/>
          <w:sz w:val="22"/>
          <w:szCs w:val="22"/>
        </w:rPr>
        <w:t xml:space="preserve"> </w:t>
      </w:r>
      <w:r>
        <w:rPr>
          <w:rFonts w:ascii="Arial" w:hAnsi="Arial" w:cs="Arial"/>
          <w:sz w:val="22"/>
          <w:szCs w:val="22"/>
        </w:rPr>
        <w:t xml:space="preserve">recombinant cytokines </w:t>
      </w:r>
      <w:r w:rsidR="00773BC1">
        <w:rPr>
          <w:rFonts w:ascii="Arial" w:hAnsi="Arial" w:cs="Arial"/>
          <w:sz w:val="22"/>
          <w:szCs w:val="22"/>
        </w:rPr>
        <w:t>as well as</w:t>
      </w:r>
      <w:r>
        <w:rPr>
          <w:rFonts w:ascii="Arial" w:hAnsi="Arial" w:cs="Arial"/>
          <w:sz w:val="22"/>
          <w:szCs w:val="22"/>
        </w:rPr>
        <w:t xml:space="preserve"> monoclonal antibody-mediated </w:t>
      </w:r>
      <w:r w:rsidR="00423B76">
        <w:rPr>
          <w:rFonts w:ascii="Arial" w:hAnsi="Arial" w:cs="Arial"/>
          <w:sz w:val="22"/>
          <w:szCs w:val="22"/>
        </w:rPr>
        <w:t>and parasite</w:t>
      </w:r>
      <w:r w:rsidR="00773BC1">
        <w:rPr>
          <w:rFonts w:ascii="Arial" w:hAnsi="Arial" w:cs="Arial"/>
          <w:sz w:val="22"/>
          <w:szCs w:val="22"/>
        </w:rPr>
        <w:t xml:space="preserve"> product</w:t>
      </w:r>
      <w:r w:rsidR="00423B76">
        <w:rPr>
          <w:rFonts w:ascii="Arial" w:hAnsi="Arial" w:cs="Arial"/>
          <w:sz w:val="22"/>
          <w:szCs w:val="22"/>
        </w:rPr>
        <w:t xml:space="preserve">-mediated </w:t>
      </w:r>
      <w:r>
        <w:rPr>
          <w:rFonts w:ascii="Arial" w:hAnsi="Arial" w:cs="Arial"/>
          <w:sz w:val="22"/>
          <w:szCs w:val="22"/>
        </w:rPr>
        <w:t xml:space="preserve">subtractions of endogenous cytokines to alter immune feedbacks.  </w:t>
      </w:r>
      <w:r w:rsidR="00B17DD4">
        <w:rPr>
          <w:rFonts w:ascii="Arial" w:hAnsi="Arial" w:cs="Arial"/>
          <w:sz w:val="22"/>
          <w:szCs w:val="22"/>
        </w:rPr>
        <w:t xml:space="preserve">We will focus on those cytokines because of their demonstrated strong impact on rate of clearing </w:t>
      </w:r>
      <w:r w:rsidR="00B17DD4" w:rsidRPr="001E2286">
        <w:rPr>
          <w:rFonts w:ascii="Arial" w:hAnsi="Arial" w:cs="Arial"/>
          <w:i/>
          <w:sz w:val="22"/>
          <w:szCs w:val="22"/>
        </w:rPr>
        <w:t xml:space="preserve">T. </w:t>
      </w:r>
      <w:proofErr w:type="spellStart"/>
      <w:r w:rsidR="00B17DD4" w:rsidRPr="001E2286">
        <w:rPr>
          <w:rFonts w:ascii="Arial" w:hAnsi="Arial" w:cs="Arial"/>
          <w:i/>
          <w:sz w:val="22"/>
          <w:szCs w:val="22"/>
        </w:rPr>
        <w:t>muris</w:t>
      </w:r>
      <w:proofErr w:type="spellEnd"/>
      <w:r w:rsidR="00B17DD4">
        <w:rPr>
          <w:rFonts w:ascii="Arial" w:hAnsi="Arial" w:cs="Arial"/>
          <w:i/>
          <w:sz w:val="22"/>
          <w:szCs w:val="22"/>
        </w:rPr>
        <w:t xml:space="preserve"> </w:t>
      </w:r>
      <w:r w:rsidR="0034158E">
        <w:rPr>
          <w:rFonts w:ascii="Arial" w:hAnsi="Arial" w:cs="Arial"/>
          <w:sz w:val="22"/>
          <w:szCs w:val="22"/>
          <w:lang w:val="en-GB"/>
        </w:rPr>
        <w:t>{Hurst, 2013 #7679;Klementowicz, 2012 #7672}</w:t>
      </w:r>
      <w:r w:rsidR="00B17DD4">
        <w:rPr>
          <w:rFonts w:ascii="Arial" w:hAnsi="Arial" w:cs="Arial"/>
          <w:sz w:val="22"/>
          <w:szCs w:val="22"/>
        </w:rPr>
        <w:t>, and because the reagents work in many strains of mice, at established dose/timing for delivering reagents.  We will infect wild types alongside manipulated mice.</w:t>
      </w:r>
    </w:p>
    <w:p w14:paraId="19483557" w14:textId="77777777" w:rsidR="00017330" w:rsidRDefault="00017330" w:rsidP="00DB5678">
      <w:pPr>
        <w:jc w:val="both"/>
        <w:rPr>
          <w:rFonts w:ascii="Arial" w:hAnsi="Arial" w:cs="Arial"/>
          <w:sz w:val="22"/>
          <w:szCs w:val="22"/>
          <w:lang w:val="en-GB"/>
        </w:rPr>
      </w:pPr>
    </w:p>
    <w:p w14:paraId="35406577" w14:textId="42A966D7" w:rsidR="00F30441" w:rsidRDefault="00C248F1" w:rsidP="00BA3C94">
      <w:pPr>
        <w:jc w:val="both"/>
        <w:rPr>
          <w:rFonts w:ascii="Arial" w:hAnsi="Arial" w:cs="Arial"/>
          <w:sz w:val="22"/>
          <w:szCs w:val="22"/>
        </w:rPr>
      </w:pPr>
      <w:r>
        <w:rPr>
          <w:rFonts w:ascii="Arial" w:hAnsi="Arial" w:cs="Arial"/>
          <w:sz w:val="22"/>
          <w:szCs w:val="22"/>
        </w:rPr>
        <w:t>We will titrate</w:t>
      </w:r>
      <w:r w:rsidR="00C84673">
        <w:rPr>
          <w:rFonts w:ascii="Arial" w:hAnsi="Arial" w:cs="Arial"/>
          <w:sz w:val="22"/>
          <w:szCs w:val="22"/>
        </w:rPr>
        <w:t xml:space="preserve"> these</w:t>
      </w:r>
      <w:r>
        <w:rPr>
          <w:rFonts w:ascii="Arial" w:hAnsi="Arial" w:cs="Arial"/>
          <w:sz w:val="22"/>
          <w:szCs w:val="22"/>
        </w:rPr>
        <w:t xml:space="preserve"> cytokines in and out of the system to test our predictions, as follows.  For 3 doses surrounding the observed Th1-Th2, chronic-acute “tipping point” for each host strain (</w:t>
      </w:r>
      <w:r w:rsidR="00EB162C">
        <w:rPr>
          <w:rFonts w:ascii="Arial" w:hAnsi="Arial" w:cs="Arial"/>
          <w:sz w:val="22"/>
          <w:szCs w:val="22"/>
        </w:rPr>
        <w:t>likely around</w:t>
      </w:r>
      <w:r>
        <w:rPr>
          <w:rFonts w:ascii="Arial" w:hAnsi="Arial" w:cs="Arial"/>
          <w:sz w:val="22"/>
          <w:szCs w:val="22"/>
        </w:rPr>
        <w:t xml:space="preserve"> a different dose range for each strain), we will </w:t>
      </w:r>
      <w:r w:rsidRPr="002754AB">
        <w:rPr>
          <w:rFonts w:ascii="Arial" w:hAnsi="Arial" w:cs="Arial"/>
          <w:sz w:val="22"/>
          <w:szCs w:val="22"/>
        </w:rPr>
        <w:t xml:space="preserve">manipulate cytokines </w:t>
      </w:r>
      <w:r w:rsidR="00C84673" w:rsidRPr="002754AB">
        <w:rPr>
          <w:rFonts w:ascii="Arial" w:hAnsi="Arial" w:cs="Arial"/>
          <w:sz w:val="22"/>
          <w:szCs w:val="22"/>
        </w:rPr>
        <w:t xml:space="preserve">in different treatment groups, </w:t>
      </w:r>
      <w:r w:rsidRPr="002754AB">
        <w:rPr>
          <w:rFonts w:ascii="Arial" w:hAnsi="Arial" w:cs="Arial"/>
          <w:sz w:val="22"/>
          <w:szCs w:val="22"/>
        </w:rPr>
        <w:t xml:space="preserve">to promote Th1 </w:t>
      </w:r>
      <w:r w:rsidR="00F30441" w:rsidRPr="002754AB">
        <w:rPr>
          <w:rFonts w:ascii="Arial" w:hAnsi="Arial" w:cs="Arial"/>
          <w:sz w:val="22"/>
          <w:szCs w:val="22"/>
        </w:rPr>
        <w:t xml:space="preserve">responses </w:t>
      </w:r>
      <w:r w:rsidRPr="002754AB">
        <w:rPr>
          <w:rFonts w:ascii="Arial" w:hAnsi="Arial" w:cs="Arial"/>
          <w:sz w:val="22"/>
          <w:szCs w:val="22"/>
        </w:rPr>
        <w:t>(+IFN</w:t>
      </w:r>
      <w:r w:rsidR="00EB162C" w:rsidRPr="002754AB">
        <w:rPr>
          <w:rFonts w:ascii="Arial" w:hAnsi="Arial" w:cs="Arial"/>
          <w:sz w:val="22"/>
          <w:szCs w:val="22"/>
        </w:rPr>
        <w:t>-</w:t>
      </w:r>
      <m:oMath>
        <m:r>
          <w:rPr>
            <w:rFonts w:ascii="Cambria Math" w:hAnsi="Cambria Math"/>
          </w:rPr>
          <m:t>γ</m:t>
        </m:r>
      </m:oMath>
      <w:r w:rsidRPr="002754AB">
        <w:rPr>
          <w:rFonts w:ascii="Arial" w:hAnsi="Arial" w:cs="Arial"/>
          <w:sz w:val="22"/>
          <w:szCs w:val="22"/>
        </w:rPr>
        <w:t xml:space="preserve"> -IL-</w:t>
      </w:r>
      <w:r w:rsidR="00C84673" w:rsidRPr="002754AB">
        <w:rPr>
          <w:rFonts w:ascii="Arial" w:hAnsi="Arial" w:cs="Arial"/>
          <w:sz w:val="22"/>
          <w:szCs w:val="22"/>
        </w:rPr>
        <w:t>4</w:t>
      </w:r>
      <w:r w:rsidRPr="002754AB">
        <w:rPr>
          <w:rFonts w:ascii="Arial" w:hAnsi="Arial" w:cs="Arial"/>
          <w:sz w:val="22"/>
          <w:szCs w:val="22"/>
        </w:rPr>
        <w:t>)</w:t>
      </w:r>
      <w:r w:rsidR="00F30441">
        <w:rPr>
          <w:rFonts w:ascii="Arial" w:hAnsi="Arial" w:cs="Arial"/>
          <w:sz w:val="22"/>
          <w:szCs w:val="22"/>
        </w:rPr>
        <w:t>,</w:t>
      </w:r>
      <w:r w:rsidRPr="002754AB">
        <w:rPr>
          <w:rFonts w:ascii="Arial" w:hAnsi="Arial" w:cs="Arial"/>
          <w:sz w:val="22"/>
          <w:szCs w:val="22"/>
        </w:rPr>
        <w:t xml:space="preserve"> Th2 </w:t>
      </w:r>
      <w:r w:rsidR="00F30441" w:rsidRPr="002754AB">
        <w:rPr>
          <w:rFonts w:ascii="Arial" w:hAnsi="Arial" w:cs="Arial"/>
          <w:sz w:val="22"/>
          <w:szCs w:val="22"/>
        </w:rPr>
        <w:t xml:space="preserve">responses </w:t>
      </w:r>
      <w:r w:rsidRPr="002754AB">
        <w:rPr>
          <w:rFonts w:ascii="Arial" w:hAnsi="Arial" w:cs="Arial"/>
          <w:sz w:val="22"/>
          <w:szCs w:val="22"/>
        </w:rPr>
        <w:t>(-IFN</w:t>
      </w:r>
      <w:r w:rsidR="00EB162C" w:rsidRPr="002754AB">
        <w:rPr>
          <w:rFonts w:ascii="Arial" w:hAnsi="Arial" w:cs="Arial"/>
          <w:sz w:val="22"/>
          <w:szCs w:val="22"/>
        </w:rPr>
        <w:t>-</w:t>
      </w:r>
      <m:oMath>
        <m:r>
          <w:rPr>
            <w:rFonts w:ascii="Cambria Math" w:hAnsi="Cambria Math"/>
          </w:rPr>
          <m:t>γ</m:t>
        </m:r>
      </m:oMath>
      <w:r w:rsidRPr="002754AB">
        <w:rPr>
          <w:rFonts w:ascii="Arial" w:hAnsi="Arial" w:cs="Arial"/>
          <w:sz w:val="22"/>
          <w:szCs w:val="22"/>
        </w:rPr>
        <w:t xml:space="preserve"> +IL-</w:t>
      </w:r>
      <w:r w:rsidR="00C84673" w:rsidRPr="002754AB">
        <w:rPr>
          <w:rFonts w:ascii="Arial" w:hAnsi="Arial" w:cs="Arial"/>
          <w:sz w:val="22"/>
          <w:szCs w:val="22"/>
        </w:rPr>
        <w:t>4</w:t>
      </w:r>
      <w:r w:rsidRPr="002754AB">
        <w:rPr>
          <w:rFonts w:ascii="Arial" w:hAnsi="Arial" w:cs="Arial"/>
          <w:sz w:val="22"/>
          <w:szCs w:val="22"/>
        </w:rPr>
        <w:t>)</w:t>
      </w:r>
      <w:r w:rsidR="00F30441">
        <w:rPr>
          <w:rFonts w:ascii="Arial" w:hAnsi="Arial" w:cs="Arial"/>
          <w:sz w:val="22"/>
          <w:szCs w:val="22"/>
        </w:rPr>
        <w:t xml:space="preserve"> or to suppress effector mechanisms (-IL-13)</w:t>
      </w:r>
      <w:r w:rsidR="00EB162C" w:rsidRPr="002754AB">
        <w:rPr>
          <w:rFonts w:ascii="Arial" w:hAnsi="Arial" w:cs="Arial"/>
          <w:sz w:val="22"/>
          <w:szCs w:val="22"/>
        </w:rPr>
        <w:t xml:space="preserve">, </w:t>
      </w:r>
      <w:r w:rsidRPr="002754AB">
        <w:rPr>
          <w:rFonts w:ascii="Arial" w:hAnsi="Arial" w:cs="Arial"/>
          <w:sz w:val="22"/>
          <w:szCs w:val="22"/>
        </w:rPr>
        <w:t>independent of the doses of parasite</w:t>
      </w:r>
      <w:r w:rsidR="00EB162C" w:rsidRPr="002754AB">
        <w:rPr>
          <w:rFonts w:ascii="Arial" w:hAnsi="Arial" w:cs="Arial"/>
          <w:sz w:val="22"/>
          <w:szCs w:val="22"/>
        </w:rPr>
        <w:t>s</w:t>
      </w:r>
      <w:r w:rsidRPr="002754AB">
        <w:rPr>
          <w:rFonts w:ascii="Arial" w:hAnsi="Arial" w:cs="Arial"/>
          <w:sz w:val="22"/>
          <w:szCs w:val="22"/>
        </w:rPr>
        <w:t xml:space="preserve">. </w:t>
      </w:r>
      <w:r w:rsidR="002754AB" w:rsidRPr="002754AB">
        <w:rPr>
          <w:rFonts w:ascii="Arial" w:hAnsi="Arial" w:cs="Arial"/>
          <w:sz w:val="22"/>
          <w:szCs w:val="22"/>
        </w:rPr>
        <w:t xml:space="preserve"> </w:t>
      </w:r>
      <w:r w:rsidR="005A7CF5">
        <w:rPr>
          <w:rFonts w:ascii="Arial" w:hAnsi="Arial" w:cs="Arial"/>
          <w:sz w:val="22"/>
          <w:szCs w:val="22"/>
        </w:rPr>
        <w:t>We will use pharmaceutical grade recombinant cytokines or cytokine complexes (to add murine IFN-</w:t>
      </w:r>
      <m:oMath>
        <m:r>
          <w:rPr>
            <w:rFonts w:ascii="Cambria Math" w:hAnsi="Cambria Math"/>
          </w:rPr>
          <m:t>γ</m:t>
        </m:r>
      </m:oMath>
      <w:r w:rsidR="005A7CF5">
        <w:rPr>
          <w:rFonts w:ascii="Arial" w:hAnsi="Arial" w:cs="Arial"/>
          <w:sz w:val="22"/>
          <w:szCs w:val="22"/>
        </w:rPr>
        <w:t xml:space="preserve">, IL-4 or IL-13; </w:t>
      </w:r>
      <w:r w:rsidR="005A7CF5" w:rsidRPr="002754AB">
        <w:rPr>
          <w:rFonts w:ascii="Arial" w:hAnsi="Arial" w:cs="Arial"/>
          <w:sz w:val="22"/>
          <w:szCs w:val="22"/>
        </w:rPr>
        <w:t xml:space="preserve">e.g., </w:t>
      </w:r>
      <w:r w:rsidR="0034158E">
        <w:rPr>
          <w:rFonts w:ascii="Arial" w:hAnsi="Arial" w:cs="Arial"/>
          <w:sz w:val="22"/>
          <w:szCs w:val="22"/>
        </w:rPr>
        <w:t>{Schirmer, 2016 #7873}</w:t>
      </w:r>
      <w:r w:rsidR="005A7CF5">
        <w:rPr>
          <w:rFonts w:ascii="Arial" w:hAnsi="Arial" w:cs="Arial"/>
          <w:sz w:val="22"/>
          <w:szCs w:val="22"/>
        </w:rPr>
        <w:t xml:space="preserve">) and pharmaceutical grade monoclonal antibodies to deplete them (e.g., </w:t>
      </w:r>
      <w:r w:rsidR="0034158E">
        <w:rPr>
          <w:rFonts w:ascii="Arial" w:hAnsi="Arial" w:cs="Arial"/>
          <w:sz w:val="22"/>
          <w:szCs w:val="22"/>
        </w:rPr>
        <w:t>{Berry, 2009 #7874}</w:t>
      </w:r>
      <w:r w:rsidR="005A7CF5">
        <w:rPr>
          <w:rFonts w:ascii="Arial" w:hAnsi="Arial" w:cs="Arial"/>
          <w:sz w:val="22"/>
          <w:szCs w:val="22"/>
        </w:rPr>
        <w:t xml:space="preserve">).  In addition, we will use the </w:t>
      </w:r>
      <w:r w:rsidR="005A7CF5">
        <w:rPr>
          <w:rFonts w:ascii="Arial" w:hAnsi="Arial" w:cs="Arial"/>
          <w:i/>
          <w:iCs/>
          <w:sz w:val="22"/>
          <w:szCs w:val="22"/>
        </w:rPr>
        <w:t xml:space="preserve">T. </w:t>
      </w:r>
      <w:proofErr w:type="spellStart"/>
      <w:r w:rsidR="005A7CF5">
        <w:rPr>
          <w:rFonts w:ascii="Arial" w:hAnsi="Arial" w:cs="Arial"/>
          <w:i/>
          <w:iCs/>
          <w:sz w:val="22"/>
          <w:szCs w:val="22"/>
        </w:rPr>
        <w:t>muris</w:t>
      </w:r>
      <w:proofErr w:type="spellEnd"/>
      <w:r w:rsidR="005A7CF5">
        <w:rPr>
          <w:rFonts w:ascii="Arial" w:hAnsi="Arial" w:cs="Arial"/>
          <w:i/>
          <w:iCs/>
          <w:sz w:val="22"/>
          <w:szCs w:val="22"/>
        </w:rPr>
        <w:t xml:space="preserve"> </w:t>
      </w:r>
      <w:r w:rsidR="005A7CF5">
        <w:rPr>
          <w:rFonts w:ascii="Arial" w:hAnsi="Arial" w:cs="Arial"/>
          <w:sz w:val="22"/>
          <w:szCs w:val="22"/>
        </w:rPr>
        <w:t xml:space="preserve">excretory/secretory molecule p43, which binds to IL-13, interfering with the development of an appropriate effector response against the nematode </w:t>
      </w:r>
      <w:r w:rsidR="0034158E">
        <w:rPr>
          <w:rFonts w:ascii="Arial" w:hAnsi="Arial" w:cs="Arial"/>
          <w:sz w:val="22"/>
          <w:szCs w:val="22"/>
        </w:rPr>
        <w:t>{Bancroft, 2019 #7863}</w:t>
      </w:r>
      <w:r w:rsidR="005A7CF5">
        <w:rPr>
          <w:rFonts w:ascii="Arial" w:hAnsi="Arial" w:cs="Arial"/>
          <w:sz w:val="22"/>
          <w:szCs w:val="22"/>
        </w:rPr>
        <w:t xml:space="preserve">. </w:t>
      </w:r>
      <w:r w:rsidR="00B17DD4" w:rsidRPr="00B17DD4">
        <w:rPr>
          <w:rFonts w:ascii="Arial" w:hAnsi="Arial" w:cs="Arial"/>
          <w:sz w:val="22"/>
          <w:szCs w:val="22"/>
        </w:rPr>
        <w:t>F</w:t>
      </w:r>
      <w:r w:rsidR="005A7CF5" w:rsidRPr="00B17DD4">
        <w:rPr>
          <w:rFonts w:ascii="Arial" w:hAnsi="Arial" w:cs="Arial"/>
          <w:sz w:val="22"/>
          <w:szCs w:val="22"/>
        </w:rPr>
        <w:t xml:space="preserve">ollowing the protocol under development by collaborator </w:t>
      </w:r>
      <w:proofErr w:type="spellStart"/>
      <w:r w:rsidR="005A7CF5" w:rsidRPr="00B17DD4">
        <w:rPr>
          <w:rFonts w:ascii="Arial" w:hAnsi="Arial" w:cs="Arial"/>
          <w:sz w:val="22"/>
          <w:szCs w:val="22"/>
        </w:rPr>
        <w:t>Grencis</w:t>
      </w:r>
      <w:proofErr w:type="spellEnd"/>
      <w:r w:rsidR="005A7CF5" w:rsidRPr="00B17DD4">
        <w:rPr>
          <w:rFonts w:ascii="Arial" w:hAnsi="Arial" w:cs="Arial"/>
          <w:sz w:val="22"/>
          <w:szCs w:val="22"/>
        </w:rPr>
        <w:t xml:space="preserve">, </w:t>
      </w:r>
      <w:r w:rsidR="00B17DD4" w:rsidRPr="00B17DD4">
        <w:rPr>
          <w:rFonts w:ascii="Arial" w:hAnsi="Arial" w:cs="Arial"/>
          <w:sz w:val="22"/>
          <w:szCs w:val="22"/>
        </w:rPr>
        <w:t xml:space="preserve">we will use </w:t>
      </w:r>
      <w:r w:rsidR="005A7CF5" w:rsidRPr="00B17DD4">
        <w:rPr>
          <w:rFonts w:ascii="Arial" w:hAnsi="Arial" w:cs="Arial"/>
          <w:sz w:val="22"/>
          <w:szCs w:val="22"/>
        </w:rPr>
        <w:t>purified p43</w:t>
      </w:r>
      <w:r w:rsidR="00B17DD4" w:rsidRPr="00B17DD4">
        <w:rPr>
          <w:rFonts w:ascii="Arial" w:hAnsi="Arial" w:cs="Arial"/>
          <w:sz w:val="22"/>
          <w:szCs w:val="22"/>
        </w:rPr>
        <w:t xml:space="preserve"> </w:t>
      </w:r>
      <w:r w:rsidR="005A7CF5" w:rsidRPr="00B17DD4">
        <w:rPr>
          <w:rFonts w:ascii="Arial" w:hAnsi="Arial" w:cs="Arial"/>
          <w:sz w:val="22"/>
          <w:szCs w:val="22"/>
        </w:rPr>
        <w:t xml:space="preserve">to mimic parasite suppression of Th2 effector mechanisms, </w:t>
      </w:r>
      <w:r w:rsidR="000C7618">
        <w:rPr>
          <w:rFonts w:ascii="Arial" w:hAnsi="Arial" w:cs="Arial"/>
          <w:sz w:val="22"/>
          <w:szCs w:val="22"/>
        </w:rPr>
        <w:t>decoupled from</w:t>
      </w:r>
      <w:r w:rsidR="005A7CF5" w:rsidRPr="00B17DD4">
        <w:rPr>
          <w:rFonts w:ascii="Arial" w:hAnsi="Arial" w:cs="Arial"/>
          <w:sz w:val="22"/>
          <w:szCs w:val="22"/>
        </w:rPr>
        <w:t xml:space="preserve"> the biomass of nematodes.</w:t>
      </w:r>
      <w:commentRangeEnd w:id="748"/>
      <w:r w:rsidR="007846B6">
        <w:rPr>
          <w:rStyle w:val="CommentReference"/>
        </w:rPr>
        <w:commentReference w:id="748"/>
      </w:r>
      <w:r w:rsidR="005A7CF5" w:rsidRPr="00B17DD4">
        <w:rPr>
          <w:rFonts w:ascii="Arial" w:hAnsi="Arial" w:cs="Arial"/>
          <w:sz w:val="22"/>
          <w:szCs w:val="22"/>
        </w:rPr>
        <w:t xml:space="preserve"> </w:t>
      </w:r>
      <w:r w:rsidR="005A7CF5">
        <w:rPr>
          <w:rFonts w:ascii="Arial" w:hAnsi="Arial" w:cs="Arial"/>
          <w:b/>
          <w:sz w:val="22"/>
          <w:szCs w:val="22"/>
        </w:rPr>
        <w:t xml:space="preserve"> </w:t>
      </w:r>
    </w:p>
    <w:p w14:paraId="3649FB7E" w14:textId="77777777" w:rsidR="00F30441" w:rsidRDefault="00F30441" w:rsidP="00BA3C94">
      <w:pPr>
        <w:jc w:val="both"/>
        <w:rPr>
          <w:rFonts w:ascii="Arial" w:hAnsi="Arial" w:cs="Arial"/>
          <w:sz w:val="22"/>
          <w:szCs w:val="22"/>
        </w:rPr>
      </w:pPr>
    </w:p>
    <w:p w14:paraId="02330F05" w14:textId="2AA05D48" w:rsidR="00017330" w:rsidRPr="00B17DD4" w:rsidRDefault="00C248F1" w:rsidP="00DB5678">
      <w:pPr>
        <w:jc w:val="both"/>
      </w:pPr>
      <w:r w:rsidRPr="002754AB">
        <w:rPr>
          <w:rFonts w:ascii="Arial" w:hAnsi="Arial" w:cs="Arial"/>
          <w:sz w:val="22"/>
          <w:szCs w:val="22"/>
        </w:rPr>
        <w:t xml:space="preserve">For each host strain, we hypothesize that we can shift the </w:t>
      </w:r>
      <w:r w:rsidR="00EC6608" w:rsidRPr="002754AB">
        <w:rPr>
          <w:rFonts w:ascii="Arial" w:hAnsi="Arial" w:cs="Arial"/>
          <w:sz w:val="22"/>
          <w:szCs w:val="22"/>
        </w:rPr>
        <w:t>interaction</w:t>
      </w:r>
      <w:r w:rsidR="00EB162C" w:rsidRPr="002754AB">
        <w:rPr>
          <w:rFonts w:ascii="Arial" w:hAnsi="Arial" w:cs="Arial"/>
          <w:sz w:val="22"/>
          <w:szCs w:val="22"/>
        </w:rPr>
        <w:t xml:space="preserve"> </w:t>
      </w:r>
      <w:r w:rsidRPr="002754AB">
        <w:rPr>
          <w:rFonts w:ascii="Arial" w:hAnsi="Arial" w:cs="Arial"/>
          <w:sz w:val="22"/>
          <w:szCs w:val="22"/>
        </w:rPr>
        <w:t>towards acute infection by strengt</w:t>
      </w:r>
      <w:r>
        <w:rPr>
          <w:rFonts w:ascii="Arial" w:hAnsi="Arial" w:cs="Arial"/>
          <w:sz w:val="22"/>
          <w:szCs w:val="22"/>
        </w:rPr>
        <w:t>hening Th2 feedbacks</w:t>
      </w:r>
      <w:r w:rsidR="00EC6608">
        <w:rPr>
          <w:rFonts w:ascii="Arial" w:hAnsi="Arial" w:cs="Arial"/>
          <w:sz w:val="22"/>
          <w:szCs w:val="22"/>
        </w:rPr>
        <w:t xml:space="preserve">, and </w:t>
      </w:r>
      <w:r>
        <w:rPr>
          <w:rFonts w:ascii="Arial" w:hAnsi="Arial" w:cs="Arial"/>
          <w:sz w:val="22"/>
          <w:szCs w:val="22"/>
        </w:rPr>
        <w:t xml:space="preserve">shift the </w:t>
      </w:r>
      <w:r w:rsidR="00EC6608">
        <w:rPr>
          <w:rFonts w:ascii="Arial" w:hAnsi="Arial" w:cs="Arial"/>
          <w:sz w:val="22"/>
          <w:szCs w:val="22"/>
        </w:rPr>
        <w:t>interaction</w:t>
      </w:r>
      <w:r>
        <w:rPr>
          <w:rFonts w:ascii="Arial" w:hAnsi="Arial" w:cs="Arial"/>
          <w:sz w:val="22"/>
          <w:szCs w:val="22"/>
        </w:rPr>
        <w:t xml:space="preserve"> towards chronic infection by strengthening the Th1 feedbacks</w:t>
      </w:r>
      <w:r w:rsidR="007058B1">
        <w:rPr>
          <w:rFonts w:ascii="Arial" w:hAnsi="Arial" w:cs="Arial"/>
          <w:sz w:val="22"/>
          <w:szCs w:val="22"/>
        </w:rPr>
        <w:t xml:space="preserve"> or by decoupling the worm-clearing effector mechanisms (such as mucins</w:t>
      </w:r>
      <w:r w:rsidR="003E1363">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Grencis</w:t>
      </w:r>
      <w:proofErr w:type="spellEnd"/>
      <w:r w:rsidR="0034158E">
        <w:rPr>
          <w:rFonts w:ascii="Arial" w:hAnsi="Arial" w:cs="Arial"/>
          <w:sz w:val="22"/>
          <w:szCs w:val="22"/>
        </w:rPr>
        <w:t>, 2015 #7699}</w:t>
      </w:r>
      <w:r w:rsidR="007058B1">
        <w:rPr>
          <w:rFonts w:ascii="Arial" w:hAnsi="Arial" w:cs="Arial"/>
          <w:sz w:val="22"/>
          <w:szCs w:val="22"/>
        </w:rPr>
        <w:t>) from an induced Th2 response</w:t>
      </w:r>
      <w:r>
        <w:rPr>
          <w:rFonts w:ascii="Arial" w:hAnsi="Arial" w:cs="Arial"/>
          <w:sz w:val="22"/>
          <w:szCs w:val="22"/>
        </w:rPr>
        <w:t xml:space="preserve">.  </w:t>
      </w:r>
      <w:r w:rsidRPr="001E2286">
        <w:rPr>
          <w:rFonts w:ascii="Arial" w:hAnsi="Arial" w:cs="Arial"/>
          <w:b/>
          <w:sz w:val="22"/>
          <w:szCs w:val="22"/>
        </w:rPr>
        <w:t xml:space="preserve">Whether system </w:t>
      </w:r>
      <w:r w:rsidR="00BA3C94">
        <w:rPr>
          <w:rFonts w:ascii="Arial" w:hAnsi="Arial" w:cs="Arial"/>
          <w:b/>
          <w:sz w:val="22"/>
          <w:szCs w:val="22"/>
        </w:rPr>
        <w:t>dynamics are</w:t>
      </w:r>
      <w:r w:rsidRPr="001E2286">
        <w:rPr>
          <w:rFonts w:ascii="Arial" w:hAnsi="Arial" w:cs="Arial"/>
          <w:b/>
          <w:sz w:val="22"/>
          <w:szCs w:val="22"/>
        </w:rPr>
        <w:t xml:space="preserve"> more sensitive to changes in IFN</w:t>
      </w:r>
      <w:r w:rsidR="00EB162C" w:rsidRPr="001E2286">
        <w:rPr>
          <w:rFonts w:ascii="Arial" w:hAnsi="Arial" w:cs="Arial"/>
          <w:b/>
          <w:sz w:val="22"/>
          <w:szCs w:val="22"/>
        </w:rPr>
        <w:t>-</w:t>
      </w:r>
      <m:oMath>
        <m:r>
          <m:rPr>
            <m:sty m:val="bi"/>
          </m:rPr>
          <w:rPr>
            <w:rFonts w:ascii="Cambria Math" w:hAnsi="Cambria Math"/>
          </w:rPr>
          <m:t>γ</m:t>
        </m:r>
      </m:oMath>
      <w:r w:rsidR="00BA3C94">
        <w:rPr>
          <w:rFonts w:ascii="Arial" w:hAnsi="Arial" w:cs="Arial"/>
          <w:b/>
          <w:sz w:val="22"/>
          <w:szCs w:val="22"/>
        </w:rPr>
        <w:t xml:space="preserve">, </w:t>
      </w:r>
      <w:r w:rsidR="005D5602">
        <w:rPr>
          <w:rFonts w:ascii="Arial" w:hAnsi="Arial" w:cs="Arial"/>
          <w:b/>
          <w:sz w:val="22"/>
          <w:szCs w:val="22"/>
        </w:rPr>
        <w:t>IL-4</w:t>
      </w:r>
      <w:r w:rsidR="00BA3C94">
        <w:rPr>
          <w:rFonts w:ascii="Arial" w:hAnsi="Arial" w:cs="Arial"/>
          <w:b/>
          <w:sz w:val="22"/>
          <w:szCs w:val="22"/>
        </w:rPr>
        <w:t xml:space="preserve"> or </w:t>
      </w:r>
      <w:r w:rsidR="00A95C90">
        <w:rPr>
          <w:rFonts w:ascii="Arial" w:hAnsi="Arial" w:cs="Arial"/>
          <w:b/>
          <w:sz w:val="22"/>
          <w:szCs w:val="22"/>
        </w:rPr>
        <w:t xml:space="preserve">IL-13 </w:t>
      </w:r>
      <w:r w:rsidRPr="001E2286">
        <w:rPr>
          <w:rFonts w:ascii="Arial" w:hAnsi="Arial" w:cs="Arial"/>
          <w:b/>
          <w:sz w:val="22"/>
          <w:szCs w:val="22"/>
        </w:rPr>
        <w:t xml:space="preserve">concentrations will </w:t>
      </w:r>
      <w:r w:rsidR="00EB162C" w:rsidRPr="001E2286">
        <w:rPr>
          <w:rFonts w:ascii="Arial" w:hAnsi="Arial" w:cs="Arial"/>
          <w:b/>
          <w:sz w:val="22"/>
          <w:szCs w:val="22"/>
        </w:rPr>
        <w:t>reveal</w:t>
      </w:r>
      <w:r w:rsidRPr="001E2286">
        <w:rPr>
          <w:rFonts w:ascii="Arial" w:hAnsi="Arial" w:cs="Arial"/>
          <w:b/>
          <w:sz w:val="22"/>
          <w:szCs w:val="22"/>
        </w:rPr>
        <w:t xml:space="preserve"> the relative strength of positive and negative signaling feedbacks in each strain</w:t>
      </w:r>
      <w:r w:rsidR="00EC6608">
        <w:rPr>
          <w:rFonts w:ascii="Arial" w:hAnsi="Arial" w:cs="Arial"/>
          <w:sz w:val="22"/>
          <w:szCs w:val="22"/>
        </w:rPr>
        <w:t>, providing an important secondary test of the model fitting results from Aim 1</w:t>
      </w:r>
      <w:r w:rsidR="00F63231">
        <w:rPr>
          <w:rFonts w:ascii="Arial" w:hAnsi="Arial" w:cs="Arial"/>
          <w:sz w:val="22"/>
          <w:szCs w:val="22"/>
        </w:rPr>
        <w:t xml:space="preserve"> while </w:t>
      </w:r>
      <w:r w:rsidR="00B65EA8">
        <w:rPr>
          <w:rFonts w:ascii="Arial" w:hAnsi="Arial" w:cs="Arial"/>
          <w:sz w:val="22"/>
          <w:szCs w:val="22"/>
        </w:rPr>
        <w:t>preparing for the model development below</w:t>
      </w:r>
      <w:r>
        <w:rPr>
          <w:rFonts w:ascii="Arial" w:hAnsi="Arial" w:cs="Arial"/>
          <w:sz w:val="22"/>
          <w:szCs w:val="22"/>
        </w:rPr>
        <w:t>. Finally, we hypothesize that parasite</w:t>
      </w:r>
      <w:r w:rsidR="00364FD3">
        <w:rPr>
          <w:rFonts w:ascii="Arial" w:hAnsi="Arial" w:cs="Arial"/>
          <w:sz w:val="22"/>
          <w:szCs w:val="22"/>
        </w:rPr>
        <w:t xml:space="preserve"> biomass</w:t>
      </w:r>
      <w:r>
        <w:rPr>
          <w:rFonts w:ascii="Arial" w:hAnsi="Arial" w:cs="Arial"/>
          <w:sz w:val="22"/>
          <w:szCs w:val="22"/>
        </w:rPr>
        <w:t xml:space="preserve">-driven immune feedbacks will manifest as acceleration of Th1ness above and beyond what the cytokine manipulations confer.  </w:t>
      </w:r>
    </w:p>
    <w:p w14:paraId="0926A7BD" w14:textId="77777777" w:rsidR="00017330" w:rsidRDefault="00017330" w:rsidP="00CE044C">
      <w:pPr>
        <w:jc w:val="both"/>
        <w:rPr>
          <w:rFonts w:ascii="Arial" w:hAnsi="Arial" w:cs="Arial"/>
          <w:sz w:val="22"/>
          <w:szCs w:val="22"/>
        </w:rPr>
      </w:pPr>
    </w:p>
    <w:p w14:paraId="2AFDB974" w14:textId="1F2C3AAD" w:rsidR="00017330" w:rsidRDefault="00C248F1" w:rsidP="00CE044C">
      <w:pPr>
        <w:jc w:val="both"/>
        <w:rPr>
          <w:rFonts w:ascii="Arial" w:hAnsi="Arial" w:cs="Arial"/>
          <w:b/>
          <w:sz w:val="22"/>
          <w:szCs w:val="22"/>
        </w:rPr>
      </w:pPr>
      <w:commentRangeStart w:id="749"/>
      <w:r>
        <w:rPr>
          <w:rFonts w:ascii="Arial" w:hAnsi="Arial" w:cs="Arial"/>
          <w:b/>
          <w:sz w:val="22"/>
          <w:szCs w:val="22"/>
        </w:rPr>
        <w:t xml:space="preserve">In each experiment, we will collect the data types </w:t>
      </w:r>
      <w:r w:rsidR="0028084F">
        <w:rPr>
          <w:rFonts w:ascii="Arial" w:hAnsi="Arial" w:cs="Arial"/>
          <w:b/>
          <w:sz w:val="22"/>
          <w:szCs w:val="22"/>
        </w:rPr>
        <w:t xml:space="preserve">at the timepoints </w:t>
      </w:r>
      <w:r>
        <w:rPr>
          <w:rFonts w:ascii="Arial" w:hAnsi="Arial" w:cs="Arial"/>
          <w:b/>
          <w:sz w:val="22"/>
          <w:szCs w:val="22"/>
        </w:rPr>
        <w:t>described under Aim 1.</w:t>
      </w:r>
      <w:commentRangeEnd w:id="749"/>
      <w:r w:rsidR="00CE08AB">
        <w:rPr>
          <w:rStyle w:val="CommentReference"/>
        </w:rPr>
        <w:commentReference w:id="749"/>
      </w:r>
      <w:r>
        <w:rPr>
          <w:rFonts w:ascii="Arial" w:hAnsi="Arial" w:cs="Arial"/>
          <w:b/>
          <w:sz w:val="22"/>
          <w:szCs w:val="22"/>
        </w:rPr>
        <w:t xml:space="preserve">  </w:t>
      </w:r>
    </w:p>
    <w:p w14:paraId="62C06F08" w14:textId="77777777" w:rsidR="00017330" w:rsidRDefault="00017330" w:rsidP="00CE044C">
      <w:pPr>
        <w:jc w:val="both"/>
        <w:rPr>
          <w:rFonts w:ascii="Arial" w:hAnsi="Arial" w:cs="Arial"/>
          <w:sz w:val="22"/>
          <w:szCs w:val="22"/>
        </w:rPr>
      </w:pPr>
    </w:p>
    <w:p w14:paraId="0B706239" w14:textId="5487FD4B" w:rsidR="00017330" w:rsidDel="002B7140" w:rsidRDefault="00C248F1" w:rsidP="00CE044C">
      <w:pPr>
        <w:jc w:val="both"/>
        <w:rPr>
          <w:del w:id="750" w:author="Clay Cressler" w:date="2020-10-13T00:46:00Z"/>
        </w:rPr>
      </w:pPr>
      <w:del w:id="751" w:author="Clay Cressler" w:date="2020-10-13T00:46:00Z">
        <w:r w:rsidDel="002B7140">
          <w:rPr>
            <w:rFonts w:ascii="Arial" w:hAnsi="Arial" w:cs="Arial"/>
            <w:b/>
            <w:i/>
            <w:sz w:val="22"/>
            <w:szCs w:val="22"/>
            <w:u w:val="single"/>
          </w:rPr>
          <w:delText>Discerning process from inter-individual pattern of variation in duration</w:delText>
        </w:r>
        <w:r w:rsidDel="002B7140">
          <w:rPr>
            <w:rFonts w:ascii="Arial" w:hAnsi="Arial" w:cs="Arial"/>
            <w:b/>
            <w:sz w:val="22"/>
            <w:szCs w:val="22"/>
          </w:rPr>
          <w:delText xml:space="preserve">. </w:delText>
        </w:r>
        <w:r w:rsidR="006D7A84" w:rsidDel="002B7140">
          <w:rPr>
            <w:rFonts w:ascii="Arial" w:hAnsi="Arial" w:cs="Arial"/>
            <w:sz w:val="22"/>
            <w:szCs w:val="22"/>
          </w:rPr>
          <w:delText xml:space="preserve">While the models developed in Aim 1 are strategically simplified to allow us to test for the existence of Allee effects, they are insufficient for identifying the mechanisms underlying those effects. </w:delText>
        </w:r>
        <w:r w:rsidDel="002B7140">
          <w:rPr>
            <w:rFonts w:ascii="Arial" w:hAnsi="Arial" w:cs="Arial"/>
            <w:sz w:val="22"/>
            <w:szCs w:val="22"/>
          </w:rPr>
          <w:delText>Although parasite biomass has the same meaning in theory as in data, the immune response involves interactions between a diverse set of cells and molecules</w:delText>
        </w:r>
        <w:r w:rsidR="006D7A84" w:rsidDel="002B7140">
          <w:rPr>
            <w:rFonts w:ascii="Arial" w:hAnsi="Arial" w:cs="Arial"/>
            <w:sz w:val="22"/>
            <w:szCs w:val="22"/>
          </w:rPr>
          <w:delText xml:space="preserve"> not considered by the simpler model</w:delText>
        </w:r>
        <w:r w:rsidDel="002B7140">
          <w:rPr>
            <w:rFonts w:ascii="Arial" w:hAnsi="Arial" w:cs="Arial"/>
            <w:sz w:val="22"/>
            <w:szCs w:val="22"/>
          </w:rPr>
          <w:delText xml:space="preserve">. In particular, </w:delText>
        </w:r>
        <w:r w:rsidR="006D7A84" w:rsidDel="002B7140">
          <w:rPr>
            <w:rFonts w:ascii="Arial" w:hAnsi="Arial" w:cs="Arial"/>
            <w:sz w:val="22"/>
            <w:szCs w:val="22"/>
          </w:rPr>
          <w:delText>it</w:delText>
        </w:r>
        <w:r w:rsidDel="002B7140">
          <w:rPr>
            <w:rFonts w:ascii="Arial" w:hAnsi="Arial" w:cs="Arial"/>
            <w:sz w:val="22"/>
            <w:szCs w:val="22"/>
          </w:rPr>
          <w:delText xml:space="preserve"> does not consider the dynamics of key cytokines (</w:delText>
        </w:r>
        <w:r w:rsidR="00A14AAA" w:rsidDel="002B7140">
          <w:rPr>
            <w:rFonts w:ascii="Arial" w:hAnsi="Arial" w:cs="Arial"/>
            <w:sz w:val="22"/>
            <w:szCs w:val="22"/>
          </w:rPr>
          <w:delText xml:space="preserve">IL-4, </w:delText>
        </w:r>
        <w:r w:rsidDel="002B7140">
          <w:rPr>
            <w:rFonts w:ascii="Arial" w:hAnsi="Arial" w:cs="Arial"/>
            <w:sz w:val="22"/>
            <w:szCs w:val="22"/>
          </w:rPr>
          <w:delText>IL-13, IFN</w:delText>
        </w:r>
        <w:r w:rsidR="00CF50CC" w:rsidDel="002B7140">
          <w:rPr>
            <w:rFonts w:ascii="Arial" w:hAnsi="Arial" w:cs="Arial"/>
            <w:sz w:val="22"/>
            <w:szCs w:val="22"/>
          </w:rPr>
          <w:delText>-</w:delText>
        </w:r>
      </w:del>
      <m:oMath>
        <m:r>
          <w:del w:id="752" w:author="Clay Cressler" w:date="2020-10-13T00:46:00Z">
            <w:rPr>
              <w:rFonts w:ascii="Cambria Math" w:hAnsi="Cambria Math"/>
            </w:rPr>
            <m:t>γ</m:t>
          </w:del>
        </m:r>
      </m:oMath>
      <w:del w:id="753" w:author="Clay Cressler" w:date="2020-10-13T00:46:00Z">
        <w:r w:rsidDel="002B7140">
          <w:rPr>
            <w:rFonts w:ascii="Arial" w:hAnsi="Arial" w:cs="Arial"/>
            <w:sz w:val="22"/>
            <w:szCs w:val="22"/>
          </w:rPr>
          <w:delText xml:space="preserve">) and thus is limited in its ability to predict the effects of the cytokine manipulations of the experiments above. More importantly, the simple model does not identify which processes give rise to the Allee effects observed in experimental data. As pointed out above, there are a large number of processes that can potentially generate Allee effects, from the positive effect of cytokine secretion by T helper cells on T cell polarization, to the cross-inhibition between Th1 and Th2 cells subsets, </w:delText>
        </w:r>
        <w:r w:rsidR="00A14AAA" w:rsidDel="002B7140">
          <w:rPr>
            <w:rFonts w:ascii="Arial" w:hAnsi="Arial" w:cs="Arial"/>
            <w:sz w:val="22"/>
            <w:szCs w:val="22"/>
          </w:rPr>
          <w:delText xml:space="preserve">to induction of a regulatory T cell response, </w:delText>
        </w:r>
        <w:r w:rsidDel="002B7140">
          <w:rPr>
            <w:rFonts w:ascii="Arial" w:hAnsi="Arial" w:cs="Arial"/>
            <w:sz w:val="22"/>
            <w:szCs w:val="22"/>
          </w:rPr>
          <w:delText xml:space="preserve">to activation-induced cell death </w:delText>
        </w:r>
        <w:r w:rsidR="0034158E" w:rsidDel="002B7140">
          <w:rPr>
            <w:rFonts w:ascii="Arial" w:hAnsi="Arial" w:cs="Arial"/>
            <w:sz w:val="22"/>
            <w:szCs w:val="22"/>
          </w:rPr>
          <w:delText>{Yates, 2000 #1305;Yates, 2004 #1315;van den Ham, 2008 #7806}</w:delText>
        </w:r>
        <w:r w:rsidDel="002B7140">
          <w:rPr>
            <w:rFonts w:ascii="Arial" w:hAnsi="Arial" w:cs="Arial"/>
            <w:sz w:val="22"/>
            <w:szCs w:val="22"/>
          </w:rPr>
          <w:delText xml:space="preserve">. In this Aim, </w:delText>
        </w:r>
        <w:r w:rsidRPr="00016A23" w:rsidDel="002B7140">
          <w:rPr>
            <w:rFonts w:ascii="Arial" w:hAnsi="Arial" w:cs="Arial"/>
            <w:b/>
            <w:bCs/>
            <w:sz w:val="22"/>
            <w:szCs w:val="22"/>
          </w:rPr>
          <w:delText>we will use the theory to identify which processes are key in generating variation in infection duration</w:delText>
        </w:r>
        <w:r w:rsidR="005677C2" w:rsidDel="002B7140">
          <w:rPr>
            <w:rFonts w:ascii="Arial" w:hAnsi="Arial" w:cs="Arial"/>
            <w:b/>
            <w:bCs/>
            <w:sz w:val="22"/>
            <w:szCs w:val="22"/>
          </w:rPr>
          <w:delText>, including the quantitative distribution of variation in duration</w:delText>
        </w:r>
        <w:r w:rsidDel="002B7140">
          <w:rPr>
            <w:rFonts w:ascii="Arial" w:hAnsi="Arial" w:cs="Arial"/>
            <w:b/>
            <w:bCs/>
            <w:sz w:val="22"/>
            <w:szCs w:val="22"/>
          </w:rPr>
          <w:delText xml:space="preserve">. </w:delText>
        </w:r>
        <w:r w:rsidDel="002B7140">
          <w:rPr>
            <w:rFonts w:ascii="Arial" w:hAnsi="Arial" w:cs="Arial"/>
            <w:sz w:val="22"/>
            <w:szCs w:val="22"/>
          </w:rPr>
          <w:delText xml:space="preserve">This is essential for being able to predict infection duration in individuals within a genotype </w:delText>
        </w:r>
        <w:r w:rsidR="00E8040F" w:rsidDel="002B7140">
          <w:rPr>
            <w:rFonts w:ascii="Arial" w:hAnsi="Arial" w:cs="Arial"/>
            <w:sz w:val="22"/>
            <w:szCs w:val="22"/>
          </w:rPr>
          <w:delText>(e.g. from</w:delText>
        </w:r>
        <w:r w:rsidDel="002B7140">
          <w:rPr>
            <w:rFonts w:ascii="Arial" w:hAnsi="Arial" w:cs="Arial"/>
            <w:sz w:val="22"/>
            <w:szCs w:val="22"/>
          </w:rPr>
          <w:delText xml:space="preserve"> variation in initial immune state</w:delText>
        </w:r>
        <w:r w:rsidR="00E8040F" w:rsidDel="002B7140">
          <w:rPr>
            <w:rFonts w:ascii="Arial" w:hAnsi="Arial" w:cs="Arial"/>
            <w:sz w:val="22"/>
            <w:szCs w:val="22"/>
          </w:rPr>
          <w:delText>)</w:delText>
        </w:r>
        <w:r w:rsidDel="002B7140">
          <w:rPr>
            <w:rFonts w:ascii="Arial" w:hAnsi="Arial" w:cs="Arial"/>
            <w:sz w:val="22"/>
            <w:szCs w:val="22"/>
          </w:rPr>
          <w:delText xml:space="preserve">. By identifying key duration-determining processes, we will identify immune variables that </w:delText>
        </w:r>
        <w:r w:rsidR="00CF50CC" w:rsidDel="002B7140">
          <w:rPr>
            <w:rFonts w:ascii="Arial" w:hAnsi="Arial" w:cs="Arial"/>
            <w:sz w:val="22"/>
            <w:szCs w:val="22"/>
          </w:rPr>
          <w:delText>best</w:delText>
        </w:r>
        <w:r w:rsidDel="002B7140">
          <w:rPr>
            <w:rFonts w:ascii="Arial" w:hAnsi="Arial" w:cs="Arial"/>
            <w:sz w:val="22"/>
            <w:szCs w:val="22"/>
          </w:rPr>
          <w:delText xml:space="preserve"> predict infection duration.</w:delText>
        </w:r>
      </w:del>
    </w:p>
    <w:p w14:paraId="7174CFCA" w14:textId="000D0842" w:rsidR="00017330" w:rsidDel="002B7140" w:rsidRDefault="00017330" w:rsidP="00CE044C">
      <w:pPr>
        <w:jc w:val="both"/>
        <w:rPr>
          <w:del w:id="754" w:author="Clay Cressler" w:date="2020-10-13T00:46:00Z"/>
          <w:rFonts w:ascii="Arial" w:hAnsi="Arial" w:cs="Arial"/>
          <w:sz w:val="22"/>
          <w:szCs w:val="22"/>
        </w:rPr>
      </w:pPr>
    </w:p>
    <w:p w14:paraId="2954633B" w14:textId="0BD2FBDF" w:rsidR="00017330" w:rsidDel="002B7140" w:rsidRDefault="00C248F1" w:rsidP="00A918B8">
      <w:pPr>
        <w:jc w:val="both"/>
        <w:rPr>
          <w:del w:id="755" w:author="Clay Cressler" w:date="2020-10-13T00:46:00Z"/>
        </w:rPr>
      </w:pPr>
      <w:del w:id="756" w:author="Clay Cressler" w:date="2020-10-13T00:46:00Z">
        <w:r w:rsidDel="002B7140">
          <w:rPr>
            <w:rFonts w:ascii="Arial" w:hAnsi="Arial" w:cs="Arial"/>
            <w:sz w:val="22"/>
            <w:szCs w:val="22"/>
          </w:rPr>
          <w:delText xml:space="preserve">To do this, </w:delText>
        </w:r>
        <w:r w:rsidDel="002B7140">
          <w:rPr>
            <w:rFonts w:ascii="Arial" w:hAnsi="Arial" w:cs="Arial"/>
            <w:b/>
            <w:sz w:val="22"/>
            <w:szCs w:val="22"/>
          </w:rPr>
          <w:delText xml:space="preserve">we will extend the simple mathematical model above by deriving a mechanistic model of immune activation, polarization, and proliferation. </w:delText>
        </w:r>
        <w:r w:rsidDel="002B7140">
          <w:rPr>
            <w:rFonts w:ascii="Arial" w:hAnsi="Arial" w:cs="Arial"/>
            <w:sz w:val="22"/>
            <w:szCs w:val="22"/>
          </w:rPr>
          <w:delText xml:space="preserve">Building from the results </w:delText>
        </w:r>
        <w:r w:rsidR="004476D3" w:rsidDel="002B7140">
          <w:rPr>
            <w:rFonts w:ascii="Arial" w:hAnsi="Arial" w:cs="Arial"/>
            <w:sz w:val="22"/>
            <w:szCs w:val="22"/>
          </w:rPr>
          <w:delText xml:space="preserve">from both the theoretical and </w:delText>
        </w:r>
        <w:r w:rsidDel="002B7140">
          <w:rPr>
            <w:rFonts w:ascii="Arial" w:hAnsi="Arial" w:cs="Arial"/>
            <w:sz w:val="22"/>
            <w:szCs w:val="22"/>
          </w:rPr>
          <w:delText>experimental work</w:delText>
        </w:r>
        <w:r w:rsidR="004476D3" w:rsidDel="002B7140">
          <w:rPr>
            <w:rFonts w:ascii="Arial" w:hAnsi="Arial" w:cs="Arial"/>
            <w:sz w:val="22"/>
            <w:szCs w:val="22"/>
          </w:rPr>
          <w:delText xml:space="preserve"> of Aim 1</w:delText>
        </w:r>
        <w:r w:rsidDel="002B7140">
          <w:rPr>
            <w:rFonts w:ascii="Arial" w:hAnsi="Arial" w:cs="Arial"/>
            <w:sz w:val="22"/>
            <w:szCs w:val="22"/>
          </w:rPr>
          <w:delText>, we will build model</w:delText>
        </w:r>
        <w:r w:rsidR="004476D3" w:rsidDel="002B7140">
          <w:rPr>
            <w:rFonts w:ascii="Arial" w:hAnsi="Arial" w:cs="Arial"/>
            <w:sz w:val="22"/>
            <w:szCs w:val="22"/>
          </w:rPr>
          <w:delText>s</w:delText>
        </w:r>
        <w:r w:rsidDel="002B7140">
          <w:rPr>
            <w:rFonts w:ascii="Arial" w:hAnsi="Arial" w:cs="Arial"/>
            <w:sz w:val="22"/>
            <w:szCs w:val="22"/>
          </w:rPr>
          <w:delText xml:space="preserve"> that </w:delText>
        </w:r>
        <w:r w:rsidR="004476D3" w:rsidDel="002B7140">
          <w:rPr>
            <w:rFonts w:ascii="Arial" w:hAnsi="Arial" w:cs="Arial"/>
            <w:sz w:val="22"/>
            <w:szCs w:val="22"/>
          </w:rPr>
          <w:delText>consider the dynamics of the suite of immune and parasite variables we can measure empirically. This</w:delText>
        </w:r>
        <w:r w:rsidDel="002B7140">
          <w:rPr>
            <w:rFonts w:ascii="Arial" w:hAnsi="Arial" w:cs="Arial"/>
            <w:sz w:val="22"/>
            <w:szCs w:val="22"/>
          </w:rPr>
          <w:delText xml:space="preserve"> model </w:delText>
        </w:r>
        <w:r w:rsidR="006D7A84" w:rsidDel="002B7140">
          <w:rPr>
            <w:rFonts w:ascii="Arial" w:hAnsi="Arial" w:cs="Arial"/>
            <w:sz w:val="22"/>
            <w:szCs w:val="22"/>
          </w:rPr>
          <w:delText>will use</w:delText>
        </w:r>
        <w:r w:rsidDel="002B7140">
          <w:rPr>
            <w:rFonts w:ascii="Arial" w:hAnsi="Arial" w:cs="Arial"/>
            <w:sz w:val="22"/>
            <w:szCs w:val="22"/>
          </w:rPr>
          <w:delText xml:space="preserve"> functional forms for interactions among components of the immune system from well-developed bodies of theory that have studied </w:delText>
        </w:r>
      </w:del>
      <w:del w:id="757" w:author="Clay Cressler" w:date="2020-10-13T00:44:00Z">
        <w:r w:rsidDel="002B7140">
          <w:rPr>
            <w:rFonts w:ascii="Arial" w:hAnsi="Arial" w:cs="Arial"/>
            <w:sz w:val="22"/>
            <w:szCs w:val="22"/>
          </w:rPr>
          <w:delText xml:space="preserve">the dynamics of immune cell activation and proliferation in response to cytokines </w:delText>
        </w:r>
        <w:r w:rsidR="0034158E" w:rsidDel="002B7140">
          <w:rPr>
            <w:rFonts w:ascii="Arial" w:hAnsi="Arial" w:cs="Arial"/>
            <w:sz w:val="22"/>
            <w:szCs w:val="22"/>
          </w:rPr>
          <w:delText>{Yates, 2000 #1305;Yates, 2004 #1315;van den Ham, 2008 #7806;Bergmann, 2001 #7807}</w:delText>
        </w:r>
        <w:r w:rsidR="00F779E2" w:rsidRPr="003A3249" w:rsidDel="002B7140">
          <w:rPr>
            <w:rFonts w:ascii="Arial" w:hAnsi="Arial" w:cs="Arial"/>
            <w:sz w:val="22"/>
            <w:szCs w:val="22"/>
          </w:rPr>
          <w:delText>}</w:delText>
        </w:r>
        <w:r w:rsidDel="002B7140">
          <w:rPr>
            <w:rFonts w:ascii="Arial" w:hAnsi="Arial" w:cs="Arial"/>
            <w:sz w:val="22"/>
            <w:szCs w:val="22"/>
          </w:rPr>
          <w:delText xml:space="preserve">, the dynamics of cytokine expression by </w:delText>
        </w:r>
        <w:r w:rsidR="003A681C" w:rsidDel="002B7140">
          <w:rPr>
            <w:rFonts w:ascii="Arial" w:hAnsi="Arial" w:cs="Arial"/>
            <w:sz w:val="22"/>
            <w:szCs w:val="22"/>
          </w:rPr>
          <w:delText>Antigen-Presenting Cells (</w:delText>
        </w:r>
        <w:r w:rsidDel="002B7140">
          <w:rPr>
            <w:rFonts w:ascii="Arial" w:hAnsi="Arial" w:cs="Arial"/>
            <w:sz w:val="22"/>
            <w:szCs w:val="22"/>
          </w:rPr>
          <w:delText>APCs</w:delText>
        </w:r>
        <w:r w:rsidR="003A681C" w:rsidDel="002B7140">
          <w:rPr>
            <w:rFonts w:ascii="Arial" w:hAnsi="Arial" w:cs="Arial"/>
            <w:sz w:val="22"/>
            <w:szCs w:val="22"/>
          </w:rPr>
          <w:delText>)</w:delText>
        </w:r>
        <w:r w:rsidDel="002B7140">
          <w:rPr>
            <w:rFonts w:ascii="Arial" w:hAnsi="Arial" w:cs="Arial"/>
            <w:sz w:val="22"/>
            <w:szCs w:val="22"/>
          </w:rPr>
          <w:delText xml:space="preserve"> and T helper cells </w:delText>
        </w:r>
        <w:r w:rsidR="0034158E" w:rsidDel="002B7140">
          <w:rPr>
            <w:rFonts w:ascii="Arial" w:hAnsi="Arial" w:cs="Arial"/>
            <w:sz w:val="22"/>
            <w:szCs w:val="22"/>
          </w:rPr>
          <w:delText>{De Boer, 1995 #7809;Fishman, 1993 #7808}</w:delText>
        </w:r>
        <w:r w:rsidDel="002B7140">
          <w:rPr>
            <w:rFonts w:ascii="Arial" w:hAnsi="Arial" w:cs="Arial"/>
            <w:sz w:val="22"/>
            <w:szCs w:val="22"/>
          </w:rPr>
          <w:delText xml:space="preserve">, and the dynamics of immune cell polarization and master regulator expression </w:delText>
        </w:r>
        <w:r w:rsidR="0034158E" w:rsidDel="002B7140">
          <w:rPr>
            <w:rFonts w:ascii="Arial" w:hAnsi="Arial" w:cs="Arial"/>
            <w:sz w:val="22"/>
            <w:szCs w:val="22"/>
          </w:rPr>
          <w:delText>{Höfer, 2002 #7810;van den Ham, 2008 #7806}</w:delText>
        </w:r>
        <w:r w:rsidR="00A24683" w:rsidRPr="00A24683" w:rsidDel="002B7140">
          <w:rPr>
            <w:rFonts w:ascii="Arial" w:hAnsi="Arial" w:cs="Arial"/>
            <w:sz w:val="22"/>
            <w:szCs w:val="22"/>
          </w:rPr>
          <w:delText>}</w:delText>
        </w:r>
        <w:r w:rsidDel="002B7140">
          <w:rPr>
            <w:rFonts w:ascii="Arial" w:hAnsi="Arial" w:cs="Arial"/>
            <w:sz w:val="22"/>
            <w:szCs w:val="22"/>
          </w:rPr>
          <w:delText xml:space="preserve">. </w:delText>
        </w:r>
      </w:del>
      <w:del w:id="758" w:author="Clay Cressler" w:date="2020-10-13T00:46:00Z">
        <w:r w:rsidR="004476D3" w:rsidDel="002B7140">
          <w:rPr>
            <w:rFonts w:ascii="Arial" w:hAnsi="Arial" w:cs="Arial"/>
            <w:sz w:val="22"/>
            <w:szCs w:val="22"/>
          </w:rPr>
          <w:delText xml:space="preserve">However, these functional forms will be assessed to ensure that </w:delText>
        </w:r>
        <w:r w:rsidR="008A27E5" w:rsidDel="002B7140">
          <w:rPr>
            <w:rFonts w:ascii="Arial" w:hAnsi="Arial" w:cs="Arial"/>
            <w:sz w:val="22"/>
            <w:szCs w:val="22"/>
          </w:rPr>
          <w:delText>they produce immunoparasitological feedbacks that are</w:delText>
        </w:r>
        <w:r w:rsidR="004476D3" w:rsidDel="002B7140">
          <w:rPr>
            <w:rFonts w:ascii="Arial" w:hAnsi="Arial" w:cs="Arial"/>
            <w:sz w:val="22"/>
            <w:szCs w:val="22"/>
          </w:rPr>
          <w:delText xml:space="preserve"> consistent with the findings from Aim 1</w:delText>
        </w:r>
        <w:r w:rsidR="008A27E5" w:rsidDel="002B7140">
          <w:rPr>
            <w:rFonts w:ascii="Arial" w:hAnsi="Arial" w:cs="Arial"/>
            <w:sz w:val="22"/>
            <w:szCs w:val="22"/>
          </w:rPr>
          <w:delText xml:space="preserve">. </w:delText>
        </w:r>
        <w:r w:rsidDel="002B7140">
          <w:rPr>
            <w:rFonts w:ascii="Arial" w:hAnsi="Arial" w:cs="Arial"/>
            <w:sz w:val="22"/>
            <w:szCs w:val="22"/>
          </w:rPr>
          <w:delText xml:space="preserve">The full system </w:delText>
        </w:r>
        <w:r w:rsidR="00DD4FE5" w:rsidDel="002B7140">
          <w:rPr>
            <w:rFonts w:ascii="Arial" w:hAnsi="Arial" w:cs="Arial"/>
            <w:sz w:val="22"/>
            <w:szCs w:val="22"/>
          </w:rPr>
          <w:delText xml:space="preserve">will </w:delText>
        </w:r>
        <w:r w:rsidDel="002B7140">
          <w:rPr>
            <w:rFonts w:ascii="Arial" w:hAnsi="Arial" w:cs="Arial"/>
            <w:sz w:val="22"/>
            <w:szCs w:val="22"/>
          </w:rPr>
          <w:delText>model the dynamics of all of the empirically observable variables, including antibodies, Th1 and Th2 cell densities</w:delText>
        </w:r>
        <w:r w:rsidR="00DD4FE5" w:rsidDel="002B7140">
          <w:rPr>
            <w:rFonts w:ascii="Arial" w:hAnsi="Arial" w:cs="Arial"/>
            <w:sz w:val="22"/>
            <w:szCs w:val="22"/>
          </w:rPr>
          <w:delText>,</w:delText>
        </w:r>
        <w:r w:rsidDel="002B7140">
          <w:rPr>
            <w:rFonts w:ascii="Arial" w:hAnsi="Arial" w:cs="Arial"/>
            <w:sz w:val="22"/>
            <w:szCs w:val="22"/>
          </w:rPr>
          <w:delText xml:space="preserve"> densities of </w:delText>
        </w:r>
        <w:r w:rsidR="00D86B1A" w:rsidDel="002B7140">
          <w:rPr>
            <w:rFonts w:ascii="Arial" w:hAnsi="Arial" w:cs="Arial"/>
            <w:sz w:val="22"/>
            <w:szCs w:val="22"/>
          </w:rPr>
          <w:delText>a full panel of</w:delText>
        </w:r>
        <w:r w:rsidDel="002B7140">
          <w:rPr>
            <w:rFonts w:ascii="Arial" w:hAnsi="Arial" w:cs="Arial"/>
            <w:sz w:val="22"/>
            <w:szCs w:val="22"/>
          </w:rPr>
          <w:delText xml:space="preserve"> cytokines, and </w:delText>
        </w:r>
        <w:r w:rsidR="00DD4FE5" w:rsidDel="002B7140">
          <w:rPr>
            <w:rFonts w:ascii="Arial" w:hAnsi="Arial" w:cs="Arial"/>
            <w:sz w:val="22"/>
            <w:szCs w:val="22"/>
          </w:rPr>
          <w:delText>parasite growth and egg shedding</w:delText>
        </w:r>
        <w:r w:rsidDel="002B7140">
          <w:rPr>
            <w:rFonts w:ascii="Arial" w:hAnsi="Arial" w:cs="Arial"/>
            <w:sz w:val="22"/>
            <w:szCs w:val="22"/>
          </w:rPr>
          <w:delText xml:space="preserve">. For processes where we are uncertain about functional forms, </w:delText>
        </w:r>
        <w:r w:rsidR="00DD4FE5" w:rsidDel="002B7140">
          <w:rPr>
            <w:rFonts w:ascii="Arial" w:hAnsi="Arial" w:cs="Arial"/>
            <w:sz w:val="22"/>
            <w:szCs w:val="22"/>
          </w:rPr>
          <w:delText>as is the case with</w:delText>
        </w:r>
        <w:r w:rsidDel="002B7140">
          <w:rPr>
            <w:rFonts w:ascii="Arial" w:hAnsi="Arial" w:cs="Arial"/>
            <w:sz w:val="22"/>
            <w:szCs w:val="22"/>
          </w:rPr>
          <w:delText xml:space="preserve"> parasite growth and immune killing </w:delText>
        </w:r>
        <w:r w:rsidR="0034158E" w:rsidDel="002B7140">
          <w:rPr>
            <w:rFonts w:ascii="Arial" w:hAnsi="Arial" w:cs="Arial"/>
            <w:sz w:val="22"/>
            <w:szCs w:val="22"/>
          </w:rPr>
          <w:delText>{Gadhamsetty, 2014 #7811}</w:delText>
        </w:r>
        <w:r w:rsidDel="002B7140">
          <w:rPr>
            <w:rFonts w:ascii="Arial" w:hAnsi="Arial" w:cs="Arial"/>
            <w:sz w:val="22"/>
            <w:szCs w:val="22"/>
          </w:rPr>
          <w:delText>, we will assume linear relationships at the outset, and use model fitting (as in Aim 1) to consider nonlinear functional forms.</w:delText>
        </w:r>
        <w:r w:rsidR="008A27E5" w:rsidDel="002B7140">
          <w:rPr>
            <w:rFonts w:ascii="Arial" w:hAnsi="Arial" w:cs="Arial"/>
            <w:sz w:val="22"/>
            <w:szCs w:val="22"/>
          </w:rPr>
          <w:delText xml:space="preserve"> </w:delText>
        </w:r>
        <w:r w:rsidR="006F51AC" w:rsidDel="002B7140">
          <w:rPr>
            <w:rFonts w:ascii="Arial" w:hAnsi="Arial" w:cs="Arial"/>
            <w:sz w:val="22"/>
            <w:szCs w:val="22"/>
          </w:rPr>
          <w:delText xml:space="preserve">To parameterize this model, we will use direct empirical measurements when possible (as in </w:delText>
        </w:r>
        <w:r w:rsidR="0034158E" w:rsidDel="002B7140">
          <w:rPr>
            <w:rFonts w:ascii="Arial" w:hAnsi="Arial" w:cs="Arial"/>
            <w:sz w:val="22"/>
            <w:szCs w:val="22"/>
          </w:rPr>
          <w:delText>{van Leeuwen, 2019 #7862}</w:delText>
        </w:r>
        <w:r w:rsidR="006F51AC" w:rsidDel="002B7140">
          <w:rPr>
            <w:rFonts w:ascii="Arial" w:hAnsi="Arial" w:cs="Arial"/>
            <w:sz w:val="22"/>
            <w:szCs w:val="22"/>
          </w:rPr>
          <w:delText xml:space="preserve">, and model fitting otherwise. </w:delText>
        </w:r>
      </w:del>
    </w:p>
    <w:p w14:paraId="256FA92C" w14:textId="38154A91" w:rsidR="00017330" w:rsidDel="002B7140" w:rsidRDefault="00017330" w:rsidP="00A918B8">
      <w:pPr>
        <w:jc w:val="both"/>
        <w:rPr>
          <w:del w:id="759" w:author="Clay Cressler" w:date="2020-10-13T00:46:00Z"/>
          <w:rFonts w:ascii="Arial" w:hAnsi="Arial" w:cs="Arial"/>
          <w:sz w:val="22"/>
          <w:szCs w:val="22"/>
        </w:rPr>
      </w:pPr>
    </w:p>
    <w:p w14:paraId="6E17F766" w14:textId="12D56B0E" w:rsidR="00017330" w:rsidDel="002B7140" w:rsidRDefault="00C248F1" w:rsidP="00A918B8">
      <w:pPr>
        <w:jc w:val="both"/>
        <w:rPr>
          <w:del w:id="760" w:author="Clay Cressler" w:date="2020-10-13T00:46:00Z"/>
        </w:rPr>
      </w:pPr>
      <w:del w:id="761" w:author="Clay Cressler" w:date="2020-10-13T00:46:00Z">
        <w:r w:rsidDel="002B7140">
          <w:rPr>
            <w:rFonts w:ascii="Arial" w:hAnsi="Arial" w:cs="Arial"/>
            <w:sz w:val="22"/>
            <w:szCs w:val="22"/>
          </w:rPr>
          <w:delText xml:space="preserve">It is already known that complex models can produce a wide range of dynamical behaviors, from acute to chronic infections, with different immune profiles </w:delText>
        </w:r>
        <w:r w:rsidR="0034158E" w:rsidDel="002B7140">
          <w:rPr>
            <w:rFonts w:ascii="Arial" w:hAnsi="Arial" w:cs="Arial"/>
            <w:sz w:val="22"/>
            <w:szCs w:val="22"/>
          </w:rPr>
          <w:delText>{Thakar, 2012 #7813;Thakar, 2007 #7812;Pękalski, 2013 #7814;Dunster, 2014 #7815}</w:delText>
        </w:r>
        <w:r w:rsidDel="002B7140">
          <w:rPr>
            <w:rFonts w:ascii="Arial" w:hAnsi="Arial" w:cs="Arial"/>
            <w:sz w:val="22"/>
            <w:szCs w:val="22"/>
          </w:rPr>
          <w:delText>. However, understanding which of the many interactions contained within the model determines chronic</w:delText>
        </w:r>
        <w:r w:rsidR="00CF50CC" w:rsidDel="002B7140">
          <w:rPr>
            <w:rFonts w:ascii="Arial" w:hAnsi="Arial" w:cs="Arial"/>
            <w:sz w:val="22"/>
            <w:szCs w:val="22"/>
          </w:rPr>
          <w:delText>ity</w:delText>
        </w:r>
        <w:r w:rsidDel="002B7140">
          <w:rPr>
            <w:rFonts w:ascii="Arial" w:hAnsi="Arial" w:cs="Arial"/>
            <w:sz w:val="22"/>
            <w:szCs w:val="22"/>
          </w:rPr>
          <w:delText xml:space="preserve"> is difficult because the underlying model is </w:delText>
        </w:r>
        <w:r w:rsidR="004476D3" w:rsidDel="002B7140">
          <w:rPr>
            <w:rFonts w:ascii="Arial" w:hAnsi="Arial" w:cs="Arial"/>
            <w:sz w:val="22"/>
            <w:szCs w:val="22"/>
          </w:rPr>
          <w:delText xml:space="preserve">analytically </w:delText>
        </w:r>
        <w:r w:rsidDel="002B7140">
          <w:rPr>
            <w:rFonts w:ascii="Arial" w:hAnsi="Arial" w:cs="Arial"/>
            <w:sz w:val="22"/>
            <w:szCs w:val="22"/>
          </w:rPr>
          <w:delText xml:space="preserve">intractable. </w:delText>
        </w:r>
        <w:r w:rsidR="006F51AC" w:rsidDel="002B7140">
          <w:rPr>
            <w:rFonts w:ascii="Arial" w:hAnsi="Arial" w:cs="Arial"/>
            <w:sz w:val="22"/>
            <w:szCs w:val="22"/>
          </w:rPr>
          <w:delText>O</w:delText>
        </w:r>
        <w:r w:rsidDel="002B7140">
          <w:rPr>
            <w:rFonts w:ascii="Arial" w:hAnsi="Arial" w:cs="Arial"/>
            <w:sz w:val="22"/>
            <w:szCs w:val="22"/>
          </w:rPr>
          <w:delText>ur integrated theory-data approach can overcome this limitation. We will use the model to predict the effects of the experimental cytokine manipulations on the dynamics of each of the empirically observed variables. The</w:delText>
        </w:r>
        <w:r w:rsidR="006F51AC" w:rsidDel="002B7140">
          <w:rPr>
            <w:rFonts w:ascii="Arial" w:hAnsi="Arial" w:cs="Arial"/>
            <w:sz w:val="22"/>
            <w:szCs w:val="22"/>
          </w:rPr>
          <w:delText>se</w:delText>
        </w:r>
        <w:r w:rsidDel="002B7140">
          <w:rPr>
            <w:rFonts w:ascii="Arial" w:hAnsi="Arial" w:cs="Arial"/>
            <w:sz w:val="22"/>
            <w:szCs w:val="22"/>
          </w:rPr>
          <w:delText xml:space="preserve"> cytokine manipulations are perturbations of the system that an adequate mathematical model should be able to predict robustly. </w:delText>
        </w:r>
        <w:r w:rsidDel="002B7140">
          <w:rPr>
            <w:rFonts w:ascii="Arial" w:hAnsi="Arial" w:cs="Arial"/>
            <w:b/>
            <w:bCs/>
            <w:sz w:val="22"/>
            <w:szCs w:val="22"/>
          </w:rPr>
          <w:delText>We will use sensitivity analysis</w:delText>
        </w:r>
        <w:r w:rsidR="004476D3" w:rsidDel="002B7140">
          <w:rPr>
            <w:rFonts w:ascii="Arial" w:hAnsi="Arial" w:cs="Arial"/>
            <w:b/>
            <w:bCs/>
            <w:sz w:val="22"/>
            <w:szCs w:val="22"/>
          </w:rPr>
          <w:delText xml:space="preserve"> and bifurcation analysis</w:delText>
        </w:r>
        <w:r w:rsidDel="002B7140">
          <w:rPr>
            <w:rFonts w:ascii="Arial" w:hAnsi="Arial" w:cs="Arial"/>
            <w:b/>
            <w:bCs/>
            <w:sz w:val="22"/>
            <w:szCs w:val="22"/>
          </w:rPr>
          <w:delText xml:space="preserve"> of the parameterized system to identify which parameters, and thus which feedback processes, have the strongest effect on infection duration. </w:delText>
        </w:r>
      </w:del>
    </w:p>
    <w:p w14:paraId="287AF247" w14:textId="77777777" w:rsidR="00017330" w:rsidRDefault="00017330" w:rsidP="00A918B8">
      <w:pPr>
        <w:jc w:val="both"/>
        <w:rPr>
          <w:rFonts w:ascii="Arial" w:hAnsi="Arial" w:cs="Arial"/>
          <w:sz w:val="22"/>
          <w:szCs w:val="22"/>
          <w:u w:val="single"/>
        </w:rPr>
      </w:pPr>
    </w:p>
    <w:p w14:paraId="37D28793" w14:textId="07C6F352" w:rsidR="00DD4FE5" w:rsidRDefault="00C248F1" w:rsidP="00A918B8">
      <w:pPr>
        <w:jc w:val="both"/>
        <w:rPr>
          <w:rFonts w:ascii="Arial" w:hAnsi="Arial" w:cs="Arial"/>
          <w:sz w:val="22"/>
          <w:szCs w:val="22"/>
        </w:rPr>
      </w:pPr>
      <w:r>
        <w:rPr>
          <w:rFonts w:ascii="Arial" w:hAnsi="Arial" w:cs="Arial"/>
          <w:b/>
          <w:i/>
          <w:sz w:val="22"/>
          <w:szCs w:val="22"/>
          <w:u w:val="single"/>
        </w:rPr>
        <w:t>Expected outcomes and potential pitfalls.</w:t>
      </w:r>
      <w:r>
        <w:rPr>
          <w:rFonts w:ascii="Arial" w:hAnsi="Arial" w:cs="Arial"/>
          <w:sz w:val="22"/>
          <w:szCs w:val="22"/>
        </w:rPr>
        <w:t xml:space="preserve"> </w:t>
      </w:r>
      <w:r w:rsidR="00F82585">
        <w:rPr>
          <w:rFonts w:ascii="Arial" w:hAnsi="Arial" w:cs="Arial"/>
          <w:sz w:val="22"/>
          <w:szCs w:val="22"/>
        </w:rPr>
        <w:t xml:space="preserve"> T</w:t>
      </w:r>
      <w:r>
        <w:rPr>
          <w:rFonts w:ascii="Arial" w:hAnsi="Arial" w:cs="Arial"/>
          <w:sz w:val="22"/>
          <w:szCs w:val="22"/>
        </w:rPr>
        <w:t xml:space="preserve">he work under this Aim is relatively low risk </w:t>
      </w:r>
      <w:r w:rsidR="00F82585">
        <w:rPr>
          <w:rFonts w:ascii="Arial" w:hAnsi="Arial" w:cs="Arial"/>
          <w:sz w:val="22"/>
          <w:szCs w:val="22"/>
        </w:rPr>
        <w:t xml:space="preserve">and </w:t>
      </w:r>
      <w:r>
        <w:rPr>
          <w:rFonts w:ascii="Arial" w:hAnsi="Arial" w:cs="Arial"/>
          <w:sz w:val="22"/>
          <w:szCs w:val="22"/>
        </w:rPr>
        <w:t xml:space="preserve">high reward, </w:t>
      </w:r>
      <w:r w:rsidR="00F82585">
        <w:rPr>
          <w:rFonts w:ascii="Arial" w:hAnsi="Arial" w:cs="Arial"/>
          <w:sz w:val="22"/>
          <w:szCs w:val="22"/>
        </w:rPr>
        <w:t xml:space="preserve">though the challenges of </w:t>
      </w:r>
      <w:r w:rsidR="00130212" w:rsidRPr="00163CD7">
        <w:rPr>
          <w:rFonts w:ascii="Arial" w:hAnsi="Arial" w:cs="Arial"/>
          <w:i/>
          <w:sz w:val="22"/>
          <w:szCs w:val="22"/>
        </w:rPr>
        <w:t>in vivo</w:t>
      </w:r>
      <w:r w:rsidR="00130212">
        <w:rPr>
          <w:rFonts w:ascii="Arial" w:hAnsi="Arial" w:cs="Arial"/>
          <w:sz w:val="22"/>
          <w:szCs w:val="22"/>
        </w:rPr>
        <w:t xml:space="preserve"> cytokine manipulation are non</w:t>
      </w:r>
      <w:r w:rsidR="00B47503">
        <w:rPr>
          <w:rFonts w:ascii="Arial" w:hAnsi="Arial" w:cs="Arial"/>
          <w:sz w:val="22"/>
          <w:szCs w:val="22"/>
        </w:rPr>
        <w:t>-</w:t>
      </w:r>
      <w:r w:rsidR="00130212">
        <w:rPr>
          <w:rFonts w:ascii="Arial" w:hAnsi="Arial" w:cs="Arial"/>
          <w:sz w:val="22"/>
          <w:szCs w:val="22"/>
        </w:rPr>
        <w:t>trivial.  We do have experience with</w:t>
      </w:r>
      <w:r w:rsidR="001622E3">
        <w:rPr>
          <w:rFonts w:ascii="Arial" w:hAnsi="Arial" w:cs="Arial"/>
          <w:sz w:val="22"/>
          <w:szCs w:val="22"/>
        </w:rPr>
        <w:t xml:space="preserve"> timing and dosing</w:t>
      </w:r>
      <w:r w:rsidR="00130212">
        <w:rPr>
          <w:rFonts w:ascii="Arial" w:hAnsi="Arial" w:cs="Arial"/>
          <w:sz w:val="22"/>
          <w:szCs w:val="22"/>
        </w:rPr>
        <w:t xml:space="preserve"> such manipulations </w:t>
      </w:r>
      <w:r w:rsidR="001622E3">
        <w:rPr>
          <w:rFonts w:ascii="Arial" w:hAnsi="Arial" w:cs="Arial"/>
          <w:sz w:val="22"/>
          <w:szCs w:val="22"/>
        </w:rPr>
        <w:t xml:space="preserve">for sustained effect </w:t>
      </w:r>
      <w:r w:rsidR="00130212">
        <w:rPr>
          <w:rFonts w:ascii="Arial" w:hAnsi="Arial" w:cs="Arial"/>
          <w:sz w:val="22"/>
          <w:szCs w:val="22"/>
        </w:rPr>
        <w:t>(</w:t>
      </w:r>
      <w:r w:rsidR="009626CB">
        <w:rPr>
          <w:rFonts w:ascii="Arial" w:hAnsi="Arial" w:cs="Arial"/>
          <w:sz w:val="22"/>
          <w:szCs w:val="22"/>
        </w:rPr>
        <w:t xml:space="preserve">reviewed in </w:t>
      </w:r>
      <w:r w:rsidR="0034158E">
        <w:rPr>
          <w:rFonts w:ascii="Arial" w:hAnsi="Arial" w:cs="Arial"/>
          <w:sz w:val="22"/>
          <w:szCs w:val="22"/>
        </w:rPr>
        <w:t>{Long, 2011 #6625}</w:t>
      </w:r>
      <w:r w:rsidR="001622E3">
        <w:rPr>
          <w:rFonts w:ascii="Arial" w:hAnsi="Arial" w:cs="Arial"/>
          <w:sz w:val="22"/>
          <w:szCs w:val="22"/>
        </w:rPr>
        <w:t>) and the rest of the e</w:t>
      </w:r>
      <w:r w:rsidR="00551C5C">
        <w:rPr>
          <w:rFonts w:ascii="Arial" w:hAnsi="Arial" w:cs="Arial"/>
          <w:sz w:val="22"/>
          <w:szCs w:val="22"/>
        </w:rPr>
        <w:t>xperimental procedures are familiar from past work (</w:t>
      </w:r>
      <w:r w:rsidR="000D69B2">
        <w:rPr>
          <w:rFonts w:ascii="Arial" w:hAnsi="Arial" w:cs="Arial"/>
          <w:sz w:val="22"/>
          <w:szCs w:val="22"/>
        </w:rPr>
        <w:t>as noted under Aim 1</w:t>
      </w:r>
      <w:r w:rsidR="00551C5C">
        <w:rPr>
          <w:rFonts w:ascii="Arial" w:hAnsi="Arial" w:cs="Arial"/>
          <w:sz w:val="22"/>
          <w:szCs w:val="22"/>
        </w:rPr>
        <w:t xml:space="preserve">).  </w:t>
      </w:r>
      <w:r w:rsidR="0085407C">
        <w:rPr>
          <w:rFonts w:ascii="Arial" w:hAnsi="Arial" w:cs="Arial"/>
          <w:sz w:val="22"/>
          <w:szCs w:val="22"/>
        </w:rPr>
        <w:t>I</w:t>
      </w:r>
      <w:r w:rsidR="00E13C3A">
        <w:rPr>
          <w:rFonts w:ascii="Arial" w:hAnsi="Arial" w:cs="Arial"/>
          <w:sz w:val="22"/>
          <w:szCs w:val="22"/>
        </w:rPr>
        <w:t>f we find that cytokine manipulations</w:t>
      </w:r>
      <w:r w:rsidR="00E13C3A" w:rsidRPr="00163CD7">
        <w:rPr>
          <w:rFonts w:ascii="Arial" w:hAnsi="Arial" w:cs="Arial"/>
          <w:i/>
          <w:sz w:val="22"/>
          <w:szCs w:val="22"/>
        </w:rPr>
        <w:t xml:space="preserve"> in vivo</w:t>
      </w:r>
      <w:r w:rsidR="00E13C3A">
        <w:rPr>
          <w:rFonts w:ascii="Arial" w:hAnsi="Arial" w:cs="Arial"/>
          <w:sz w:val="22"/>
          <w:szCs w:val="22"/>
        </w:rPr>
        <w:t xml:space="preserve"> prove </w:t>
      </w:r>
      <w:r w:rsidR="00595A9D">
        <w:rPr>
          <w:rFonts w:ascii="Arial" w:hAnsi="Arial" w:cs="Arial"/>
          <w:sz w:val="22"/>
          <w:szCs w:val="22"/>
        </w:rPr>
        <w:t xml:space="preserve">uninformative for testing the hypotheses of </w:t>
      </w:r>
      <w:r w:rsidR="00595A9D" w:rsidRPr="00163CD7">
        <w:rPr>
          <w:rFonts w:ascii="Arial" w:hAnsi="Arial" w:cs="Arial"/>
          <w:b/>
          <w:sz w:val="22"/>
          <w:szCs w:val="22"/>
        </w:rPr>
        <w:t>Fig. 2</w:t>
      </w:r>
      <w:r w:rsidR="00E13C3A" w:rsidRPr="00163CD7">
        <w:rPr>
          <w:rFonts w:ascii="Arial" w:hAnsi="Arial" w:cs="Arial"/>
          <w:b/>
          <w:sz w:val="22"/>
          <w:szCs w:val="22"/>
        </w:rPr>
        <w:t>,</w:t>
      </w:r>
      <w:r w:rsidR="00E13C3A">
        <w:rPr>
          <w:rFonts w:ascii="Arial" w:hAnsi="Arial" w:cs="Arial"/>
          <w:sz w:val="22"/>
          <w:szCs w:val="22"/>
        </w:rPr>
        <w:t xml:space="preserve"> we will instead use </w:t>
      </w:r>
      <w:r w:rsidR="00595A9D">
        <w:rPr>
          <w:rFonts w:ascii="Arial" w:hAnsi="Arial" w:cs="Arial"/>
          <w:sz w:val="22"/>
          <w:szCs w:val="22"/>
        </w:rPr>
        <w:t xml:space="preserve">a key </w:t>
      </w:r>
      <w:r w:rsidR="00E13C3A">
        <w:rPr>
          <w:rFonts w:ascii="Arial" w:hAnsi="Arial" w:cs="Arial"/>
          <w:sz w:val="22"/>
          <w:szCs w:val="22"/>
        </w:rPr>
        <w:t>knockout on the C57BL/6 genetic background</w:t>
      </w:r>
      <w:r w:rsidR="00595A9D">
        <w:rPr>
          <w:rFonts w:ascii="Arial" w:hAnsi="Arial" w:cs="Arial"/>
          <w:sz w:val="22"/>
          <w:szCs w:val="22"/>
        </w:rPr>
        <w:t xml:space="preserve"> </w:t>
      </w:r>
      <w:r w:rsidR="00E13C3A">
        <w:rPr>
          <w:rFonts w:ascii="Arial" w:hAnsi="Arial" w:cs="Arial"/>
          <w:sz w:val="22"/>
          <w:szCs w:val="22"/>
        </w:rPr>
        <w:t xml:space="preserve">to dissect the contribution of parasite-driven feedbacks to bifurcation in outcomes.  </w:t>
      </w:r>
      <w:r w:rsidR="000D69B2">
        <w:rPr>
          <w:rFonts w:ascii="Arial" w:hAnsi="Arial" w:cs="Arial"/>
          <w:sz w:val="22"/>
          <w:szCs w:val="22"/>
        </w:rPr>
        <w:t>A</w:t>
      </w:r>
      <w:r w:rsidR="009F626C">
        <w:rPr>
          <w:rFonts w:ascii="Arial" w:hAnsi="Arial" w:cs="Arial"/>
          <w:sz w:val="22"/>
          <w:szCs w:val="22"/>
        </w:rPr>
        <w:t xml:space="preserve"> particular genotype of interest </w:t>
      </w:r>
      <w:r w:rsidR="000D69B2">
        <w:rPr>
          <w:rFonts w:ascii="Arial" w:hAnsi="Arial" w:cs="Arial"/>
          <w:sz w:val="22"/>
          <w:szCs w:val="22"/>
        </w:rPr>
        <w:t>is</w:t>
      </w:r>
      <w:r w:rsidR="009F626C">
        <w:rPr>
          <w:rFonts w:ascii="Arial" w:hAnsi="Arial" w:cs="Arial"/>
          <w:sz w:val="22"/>
          <w:szCs w:val="22"/>
        </w:rPr>
        <w:t xml:space="preserve"> Muc5ac-/- mice, which make potent Th2 responses but because they are deficient in the key mucin required for </w:t>
      </w:r>
      <w:r w:rsidR="009F626C" w:rsidRPr="00EB21A7">
        <w:rPr>
          <w:rFonts w:ascii="Arial" w:hAnsi="Arial" w:cs="Arial"/>
          <w:i/>
          <w:sz w:val="22"/>
          <w:szCs w:val="22"/>
        </w:rPr>
        <w:t xml:space="preserve">T. </w:t>
      </w:r>
      <w:proofErr w:type="spellStart"/>
      <w:r w:rsidR="009F626C" w:rsidRPr="00EB21A7">
        <w:rPr>
          <w:rFonts w:ascii="Arial" w:hAnsi="Arial" w:cs="Arial"/>
          <w:i/>
          <w:sz w:val="22"/>
          <w:szCs w:val="22"/>
        </w:rPr>
        <w:t>muris</w:t>
      </w:r>
      <w:proofErr w:type="spellEnd"/>
      <w:r w:rsidR="009F626C">
        <w:rPr>
          <w:rFonts w:ascii="Arial" w:hAnsi="Arial" w:cs="Arial"/>
          <w:sz w:val="22"/>
          <w:szCs w:val="22"/>
        </w:rPr>
        <w:t xml:space="preserve"> expulsion, they nonetheless are highly susceptible to chronic infections </w:t>
      </w:r>
      <w:r w:rsidR="0034158E">
        <w:rPr>
          <w:rFonts w:ascii="Arial" w:hAnsi="Arial" w:cs="Arial"/>
          <w:sz w:val="22"/>
          <w:szCs w:val="22"/>
        </w:rPr>
        <w:t>{Hasnain, 2010 #7668}</w:t>
      </w:r>
      <w:r w:rsidR="009F626C">
        <w:rPr>
          <w:rFonts w:ascii="Arial" w:hAnsi="Arial" w:cs="Arial"/>
          <w:sz w:val="22"/>
          <w:szCs w:val="22"/>
        </w:rPr>
        <w:t xml:space="preserve">. </w:t>
      </w:r>
      <w:r w:rsidR="00E13C3A">
        <w:rPr>
          <w:rFonts w:ascii="Arial" w:hAnsi="Arial" w:cs="Arial"/>
          <w:sz w:val="22"/>
          <w:szCs w:val="22"/>
        </w:rPr>
        <w:t xml:space="preserve">This will mean that immune recognition and signaling will proceed as normal, but parasite clearance will be prevented.  </w:t>
      </w:r>
      <w:proofErr w:type="gramStart"/>
      <w:r w:rsidR="00E13C3A" w:rsidRPr="00E13C3A">
        <w:rPr>
          <w:rFonts w:ascii="Arial" w:hAnsi="Arial" w:cs="Arial"/>
          <w:sz w:val="22"/>
          <w:szCs w:val="22"/>
        </w:rPr>
        <w:t>Thus</w:t>
      </w:r>
      <w:proofErr w:type="gramEnd"/>
      <w:r w:rsidR="00E13C3A" w:rsidRPr="00E13C3A">
        <w:rPr>
          <w:rFonts w:ascii="Arial" w:hAnsi="Arial" w:cs="Arial"/>
          <w:sz w:val="22"/>
          <w:szCs w:val="22"/>
        </w:rPr>
        <w:t xml:space="preserve"> we hypothesize that the negative feedback of immunity upon parasites will be broken, fostering parasite growth and accelerating the positive feedback of parasites in enhancing and sustaining a Th1 response.</w:t>
      </w:r>
      <w:r w:rsidR="00924DEE">
        <w:rPr>
          <w:rFonts w:ascii="Arial" w:hAnsi="Arial" w:cs="Arial"/>
          <w:sz w:val="22"/>
          <w:szCs w:val="22"/>
        </w:rPr>
        <w:t xml:space="preserve"> Resulting duration should be long indeed. </w:t>
      </w:r>
      <w:r w:rsidR="0085407C">
        <w:rPr>
          <w:rFonts w:ascii="Arial" w:hAnsi="Arial" w:cs="Arial"/>
          <w:sz w:val="22"/>
          <w:szCs w:val="22"/>
        </w:rPr>
        <w:t xml:space="preserve">The experimental work </w:t>
      </w:r>
      <w:r w:rsidR="0085407C" w:rsidRPr="00163CD7">
        <w:rPr>
          <w:rFonts w:ascii="Arial" w:hAnsi="Arial" w:cs="Arial"/>
          <w:i/>
          <w:sz w:val="22"/>
          <w:szCs w:val="22"/>
        </w:rPr>
        <w:t xml:space="preserve">per se </w:t>
      </w:r>
      <w:r w:rsidR="0085407C">
        <w:rPr>
          <w:rFonts w:ascii="Arial" w:hAnsi="Arial" w:cs="Arial"/>
          <w:sz w:val="22"/>
          <w:szCs w:val="22"/>
        </w:rPr>
        <w:t xml:space="preserve">would be high reward in that multivariate immunological data has not been reported following manipulation of the cytokine network to assay nematode susceptibility.  </w:t>
      </w:r>
      <w:r w:rsidR="00E25DFE">
        <w:rPr>
          <w:rFonts w:ascii="Arial" w:hAnsi="Arial" w:cs="Arial"/>
          <w:sz w:val="22"/>
          <w:szCs w:val="22"/>
        </w:rPr>
        <w:t xml:space="preserve"> </w:t>
      </w:r>
    </w:p>
    <w:p w14:paraId="220F211F" w14:textId="77777777" w:rsidR="00E25DFE" w:rsidRDefault="00E25DFE" w:rsidP="00A918B8">
      <w:pPr>
        <w:jc w:val="both"/>
        <w:rPr>
          <w:rFonts w:ascii="Arial" w:hAnsi="Arial" w:cs="Arial"/>
          <w:sz w:val="22"/>
          <w:szCs w:val="22"/>
        </w:rPr>
      </w:pPr>
    </w:p>
    <w:p w14:paraId="1F7AD40F" w14:textId="1D89B9D5" w:rsidR="00DD4FE5" w:rsidRDefault="00DD4FE5" w:rsidP="00A918B8">
      <w:pPr>
        <w:jc w:val="both"/>
        <w:rPr>
          <w:rFonts w:ascii="Arial" w:hAnsi="Arial" w:cs="Arial"/>
          <w:sz w:val="22"/>
          <w:szCs w:val="22"/>
        </w:rPr>
      </w:pPr>
      <w:r>
        <w:rPr>
          <w:rFonts w:ascii="Arial" w:hAnsi="Arial" w:cs="Arial"/>
          <w:sz w:val="22"/>
          <w:szCs w:val="22"/>
        </w:rPr>
        <w:lastRenderedPageBreak/>
        <w:t>The models developed here</w:t>
      </w:r>
      <w:r w:rsidR="001777EB">
        <w:rPr>
          <w:rFonts w:ascii="Arial" w:hAnsi="Arial" w:cs="Arial"/>
          <w:sz w:val="22"/>
          <w:szCs w:val="22"/>
        </w:rPr>
        <w:t xml:space="preserve"> will also represent an important advance. While theoretical immunology has been successful in developing detailed mathematical models for </w:t>
      </w:r>
      <w:r w:rsidR="00BD199D">
        <w:rPr>
          <w:rFonts w:ascii="Arial" w:hAnsi="Arial" w:cs="Arial"/>
          <w:sz w:val="22"/>
          <w:szCs w:val="22"/>
        </w:rPr>
        <w:t>host-microparasite</w:t>
      </w:r>
      <w:r w:rsidR="001777EB">
        <w:rPr>
          <w:rFonts w:ascii="Arial" w:hAnsi="Arial" w:cs="Arial"/>
          <w:sz w:val="22"/>
          <w:szCs w:val="22"/>
        </w:rPr>
        <w:t xml:space="preserve"> interactions</w:t>
      </w:r>
      <w:r w:rsidR="00284348">
        <w:rPr>
          <w:rFonts w:ascii="Arial" w:hAnsi="Arial" w:cs="Arial"/>
          <w:sz w:val="22"/>
          <w:szCs w:val="22"/>
        </w:rPr>
        <w:t xml:space="preserve"> </w:t>
      </w:r>
      <w:r w:rsidR="001777EB">
        <w:rPr>
          <w:rFonts w:ascii="Arial" w:hAnsi="Arial" w:cs="Arial"/>
          <w:sz w:val="22"/>
          <w:szCs w:val="22"/>
        </w:rPr>
        <w:t>(</w:t>
      </w:r>
      <w:r w:rsidR="00EA2FDE">
        <w:rPr>
          <w:rFonts w:ascii="Arial" w:hAnsi="Arial" w:cs="Arial"/>
          <w:sz w:val="22"/>
          <w:szCs w:val="22"/>
        </w:rPr>
        <w:t>e.g.,</w:t>
      </w:r>
      <w:r w:rsidR="00430A87">
        <w:rPr>
          <w:rFonts w:ascii="Arial" w:hAnsi="Arial" w:cs="Arial"/>
          <w:sz w:val="22"/>
          <w:szCs w:val="22"/>
        </w:rPr>
        <w:t xml:space="preserve"> </w:t>
      </w:r>
      <w:r w:rsidR="001777EB">
        <w:rPr>
          <w:rFonts w:ascii="Arial" w:hAnsi="Arial" w:cs="Arial"/>
          <w:sz w:val="22"/>
          <w:szCs w:val="22"/>
        </w:rPr>
        <w:t>HIV</w:t>
      </w:r>
      <w:r w:rsidR="00430A87">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Wodarz</w:t>
      </w:r>
      <w:proofErr w:type="spellEnd"/>
      <w:r w:rsidR="0034158E">
        <w:rPr>
          <w:rFonts w:ascii="Arial" w:hAnsi="Arial" w:cs="Arial"/>
          <w:sz w:val="22"/>
          <w:szCs w:val="22"/>
        </w:rPr>
        <w:t>, 2002 #7818}</w:t>
      </w:r>
      <w:r w:rsidR="00430A87">
        <w:rPr>
          <w:rFonts w:ascii="Arial" w:hAnsi="Arial" w:cs="Arial"/>
          <w:sz w:val="22"/>
          <w:szCs w:val="22"/>
        </w:rPr>
        <w:t>,</w:t>
      </w:r>
      <w:r w:rsidR="001777EB">
        <w:rPr>
          <w:rFonts w:ascii="Arial" w:hAnsi="Arial" w:cs="Arial"/>
          <w:sz w:val="22"/>
          <w:szCs w:val="22"/>
        </w:rPr>
        <w:t xml:space="preserve"> malaria</w:t>
      </w:r>
      <w:r w:rsidR="00611394">
        <w:rPr>
          <w:rFonts w:ascii="Arial" w:hAnsi="Arial" w:cs="Arial"/>
          <w:sz w:val="22"/>
          <w:szCs w:val="22"/>
        </w:rPr>
        <w:t xml:space="preserve"> </w:t>
      </w:r>
      <w:r w:rsidR="0034158E">
        <w:rPr>
          <w:rFonts w:ascii="Arial" w:hAnsi="Arial" w:cs="Arial"/>
          <w:sz w:val="22"/>
          <w:szCs w:val="22"/>
        </w:rPr>
        <w:t>{Wale, 2019 #7816}</w:t>
      </w:r>
      <w:r w:rsidR="00611394">
        <w:rPr>
          <w:rFonts w:ascii="Arial" w:hAnsi="Arial" w:cs="Arial"/>
          <w:sz w:val="22"/>
          <w:szCs w:val="22"/>
        </w:rPr>
        <w:t>,</w:t>
      </w:r>
      <w:r w:rsidR="001777EB">
        <w:rPr>
          <w:rFonts w:ascii="Arial" w:hAnsi="Arial" w:cs="Arial"/>
          <w:sz w:val="22"/>
          <w:szCs w:val="22"/>
        </w:rPr>
        <w:t xml:space="preserve"> dengue</w:t>
      </w:r>
      <w:r w:rsidR="00611394">
        <w:rPr>
          <w:rFonts w:ascii="Arial" w:hAnsi="Arial" w:cs="Arial"/>
          <w:sz w:val="22"/>
          <w:szCs w:val="22"/>
        </w:rPr>
        <w:t xml:space="preserve"> </w:t>
      </w:r>
      <w:r w:rsidR="0034158E">
        <w:rPr>
          <w:rFonts w:ascii="Arial" w:hAnsi="Arial" w:cs="Arial"/>
          <w:sz w:val="22"/>
          <w:szCs w:val="22"/>
        </w:rPr>
        <w:t>{Ben-</w:t>
      </w:r>
      <w:proofErr w:type="spellStart"/>
      <w:r w:rsidR="0034158E">
        <w:rPr>
          <w:rFonts w:ascii="Arial" w:hAnsi="Arial" w:cs="Arial"/>
          <w:sz w:val="22"/>
          <w:szCs w:val="22"/>
        </w:rPr>
        <w:t>Shachar</w:t>
      </w:r>
      <w:proofErr w:type="spellEnd"/>
      <w:r w:rsidR="0034158E">
        <w:rPr>
          <w:rFonts w:ascii="Arial" w:hAnsi="Arial" w:cs="Arial"/>
          <w:sz w:val="22"/>
          <w:szCs w:val="22"/>
        </w:rPr>
        <w:t>, 2015 #7819}</w:t>
      </w:r>
      <w:r w:rsidR="00920354">
        <w:rPr>
          <w:rFonts w:ascii="Arial" w:hAnsi="Arial" w:cs="Arial"/>
          <w:sz w:val="22"/>
          <w:szCs w:val="22"/>
        </w:rPr>
        <w:t xml:space="preserve"> </w:t>
      </w:r>
      <w:r w:rsidR="00BD199D">
        <w:rPr>
          <w:rFonts w:ascii="Arial" w:hAnsi="Arial" w:cs="Arial"/>
          <w:sz w:val="22"/>
          <w:szCs w:val="22"/>
        </w:rPr>
        <w:t>&amp;</w:t>
      </w:r>
      <w:r w:rsidR="001777EB">
        <w:rPr>
          <w:rFonts w:ascii="Arial" w:hAnsi="Arial" w:cs="Arial"/>
          <w:sz w:val="22"/>
          <w:szCs w:val="22"/>
        </w:rPr>
        <w:t xml:space="preserve"> </w:t>
      </w:r>
      <w:r w:rsidR="00284348">
        <w:rPr>
          <w:rFonts w:ascii="Arial" w:hAnsi="Arial" w:cs="Arial"/>
          <w:sz w:val="22"/>
          <w:szCs w:val="22"/>
        </w:rPr>
        <w:t>tuberculosis</w:t>
      </w:r>
      <w:r w:rsidR="0034158E">
        <w:rPr>
          <w:rFonts w:ascii="Arial" w:hAnsi="Arial" w:cs="Arial"/>
          <w:sz w:val="22"/>
          <w:szCs w:val="22"/>
        </w:rPr>
        <w:t>{Marino, 2004 #7820}</w:t>
      </w:r>
      <w:r w:rsidR="00284348">
        <w:rPr>
          <w:rFonts w:ascii="Arial" w:hAnsi="Arial" w:cs="Arial"/>
          <w:sz w:val="22"/>
          <w:szCs w:val="22"/>
        </w:rPr>
        <w:t>)</w:t>
      </w:r>
      <w:r w:rsidR="00F90FB3">
        <w:rPr>
          <w:rFonts w:ascii="Arial" w:hAnsi="Arial" w:cs="Arial"/>
          <w:sz w:val="22"/>
          <w:szCs w:val="22"/>
        </w:rPr>
        <w:t>, t</w:t>
      </w:r>
      <w:r w:rsidR="00284348">
        <w:rPr>
          <w:rFonts w:ascii="Arial" w:hAnsi="Arial" w:cs="Arial"/>
          <w:sz w:val="22"/>
          <w:szCs w:val="22"/>
        </w:rPr>
        <w:t>here has been considerably less work on modeling</w:t>
      </w:r>
      <w:r w:rsidR="00F90FB3">
        <w:rPr>
          <w:rFonts w:ascii="Arial" w:hAnsi="Arial" w:cs="Arial"/>
          <w:sz w:val="22"/>
          <w:szCs w:val="22"/>
        </w:rPr>
        <w:t xml:space="preserve"> within-host dynamics of </w:t>
      </w:r>
      <w:proofErr w:type="spellStart"/>
      <w:r w:rsidR="00284348">
        <w:rPr>
          <w:rFonts w:ascii="Arial" w:hAnsi="Arial" w:cs="Arial"/>
          <w:sz w:val="22"/>
          <w:szCs w:val="22"/>
        </w:rPr>
        <w:t>macroparasites</w:t>
      </w:r>
      <w:proofErr w:type="spellEnd"/>
      <w:r w:rsidR="00284348">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Thakar</w:t>
      </w:r>
      <w:proofErr w:type="spellEnd"/>
      <w:r w:rsidR="0034158E">
        <w:rPr>
          <w:rFonts w:ascii="Arial" w:hAnsi="Arial" w:cs="Arial"/>
          <w:sz w:val="22"/>
          <w:szCs w:val="22"/>
        </w:rPr>
        <w:t>, 2012 #7813;Garnier, 2016 #7695}</w:t>
      </w:r>
      <w:r w:rsidR="00284348">
        <w:rPr>
          <w:rFonts w:ascii="Arial" w:hAnsi="Arial" w:cs="Arial"/>
          <w:sz w:val="22"/>
          <w:szCs w:val="22"/>
        </w:rPr>
        <w:t xml:space="preserve">. Thus, the models developed and </w:t>
      </w:r>
      <w:r w:rsidR="00F114D8">
        <w:rPr>
          <w:rFonts w:ascii="Arial" w:hAnsi="Arial" w:cs="Arial"/>
          <w:sz w:val="22"/>
          <w:szCs w:val="22"/>
        </w:rPr>
        <w:t>tested</w:t>
      </w:r>
      <w:r w:rsidR="00284348">
        <w:rPr>
          <w:rFonts w:ascii="Arial" w:hAnsi="Arial" w:cs="Arial"/>
          <w:sz w:val="22"/>
          <w:szCs w:val="22"/>
        </w:rPr>
        <w:t xml:space="preserve"> in this Aim will </w:t>
      </w:r>
      <w:r w:rsidR="00F114D8">
        <w:rPr>
          <w:rFonts w:ascii="Arial" w:hAnsi="Arial" w:cs="Arial"/>
          <w:sz w:val="22"/>
          <w:szCs w:val="22"/>
        </w:rPr>
        <w:t xml:space="preserve">provide a valuable signpost </w:t>
      </w:r>
      <w:r w:rsidR="00284348">
        <w:rPr>
          <w:rFonts w:ascii="Arial" w:hAnsi="Arial" w:cs="Arial"/>
          <w:sz w:val="22"/>
          <w:szCs w:val="22"/>
        </w:rPr>
        <w:t>to guide future work in modeling these critically understudied infections</w:t>
      </w:r>
      <w:r w:rsidR="00F114D8">
        <w:rPr>
          <w:rFonts w:ascii="Arial" w:hAnsi="Arial" w:cs="Arial"/>
          <w:sz w:val="22"/>
          <w:szCs w:val="22"/>
        </w:rPr>
        <w:t>.</w:t>
      </w:r>
    </w:p>
    <w:p w14:paraId="2298C0F4" w14:textId="592F065D" w:rsidR="00F114D8" w:rsidRDefault="00F114D8" w:rsidP="00A918B8">
      <w:pPr>
        <w:jc w:val="both"/>
        <w:rPr>
          <w:rFonts w:ascii="Arial" w:hAnsi="Arial" w:cs="Arial"/>
          <w:sz w:val="22"/>
          <w:szCs w:val="22"/>
        </w:rPr>
      </w:pPr>
    </w:p>
    <w:p w14:paraId="7C1400B0" w14:textId="7C01130E" w:rsidR="00F114D8" w:rsidRDefault="00F114D8" w:rsidP="00A918B8">
      <w:pPr>
        <w:jc w:val="both"/>
      </w:pPr>
      <w:r>
        <w:rPr>
          <w:rFonts w:ascii="Arial" w:hAnsi="Arial" w:cs="Arial"/>
          <w:sz w:val="22"/>
          <w:szCs w:val="22"/>
        </w:rPr>
        <w:t xml:space="preserve">Again, a potential challenge here is the complexity of the model fitting enterprise. This is why we have proposed the </w:t>
      </w:r>
      <w:r w:rsidRPr="00E662DE">
        <w:rPr>
          <w:rFonts w:ascii="Arial" w:hAnsi="Arial" w:cs="Arial"/>
          <w:sz w:val="22"/>
          <w:szCs w:val="22"/>
        </w:rPr>
        <w:t>less ambitious model fitting component of Aim 1</w:t>
      </w:r>
      <w:r w:rsidR="00E662DE" w:rsidRPr="00E662DE">
        <w:rPr>
          <w:rFonts w:ascii="Arial" w:hAnsi="Arial" w:cs="Arial"/>
          <w:sz w:val="22"/>
          <w:szCs w:val="22"/>
        </w:rPr>
        <w:t xml:space="preserve"> first</w:t>
      </w:r>
      <w:r>
        <w:rPr>
          <w:rFonts w:ascii="Arial" w:hAnsi="Arial" w:cs="Arial"/>
          <w:sz w:val="22"/>
          <w:szCs w:val="22"/>
        </w:rPr>
        <w:t xml:space="preserve">. By undertaking fitting the simpler models, we will gain valuable insights into functional forms that will help guide us here: for example, strategic simplification of the complex model must produce a model that is structurally similar to the verified simple model. Nevertheless, there is a risk that we will not be able to fit the complex model. In such a case, we will simplify our complex dynamical model to a discrete dynamic model </w:t>
      </w:r>
      <w:r w:rsidR="0034158E">
        <w:rPr>
          <w:rFonts w:ascii="Arial" w:hAnsi="Arial" w:cs="Arial"/>
          <w:sz w:val="22"/>
          <w:szCs w:val="22"/>
        </w:rPr>
        <w:t>{</w:t>
      </w:r>
      <w:proofErr w:type="spellStart"/>
      <w:r w:rsidR="0034158E">
        <w:rPr>
          <w:rFonts w:ascii="Arial" w:hAnsi="Arial" w:cs="Arial"/>
          <w:sz w:val="22"/>
          <w:szCs w:val="22"/>
        </w:rPr>
        <w:t>Assmann</w:t>
      </w:r>
      <w:proofErr w:type="spellEnd"/>
      <w:r w:rsidR="0034158E">
        <w:rPr>
          <w:rFonts w:ascii="Arial" w:hAnsi="Arial" w:cs="Arial"/>
          <w:sz w:val="22"/>
          <w:szCs w:val="22"/>
        </w:rPr>
        <w:t>, 2009 #7821}</w:t>
      </w:r>
      <w:r>
        <w:rPr>
          <w:rFonts w:ascii="Arial" w:hAnsi="Arial" w:cs="Arial"/>
          <w:sz w:val="22"/>
          <w:szCs w:val="22"/>
        </w:rPr>
        <w:t xml:space="preserve">, which represents the immune system as network of interacting nodes, each of which can take only two states (ON or OFF). This approach is useful when quantitative data </w:t>
      </w:r>
      <w:r w:rsidR="00594827">
        <w:rPr>
          <w:rFonts w:ascii="Arial" w:hAnsi="Arial" w:cs="Arial"/>
          <w:sz w:val="22"/>
          <w:szCs w:val="22"/>
        </w:rPr>
        <w:t>are</w:t>
      </w:r>
      <w:r>
        <w:rPr>
          <w:rFonts w:ascii="Arial" w:hAnsi="Arial" w:cs="Arial"/>
          <w:sz w:val="22"/>
          <w:szCs w:val="22"/>
        </w:rPr>
        <w:t xml:space="preserve"> insufficient to </w:t>
      </w:r>
      <w:r w:rsidR="001C65B8">
        <w:rPr>
          <w:rFonts w:ascii="Arial" w:hAnsi="Arial" w:cs="Arial"/>
          <w:sz w:val="22"/>
          <w:szCs w:val="22"/>
        </w:rPr>
        <w:t xml:space="preserve">characterize the functional relationships between variables </w:t>
      </w:r>
      <w:r w:rsidR="0034158E">
        <w:rPr>
          <w:rFonts w:ascii="Arial" w:hAnsi="Arial" w:cs="Arial"/>
          <w:sz w:val="22"/>
          <w:szCs w:val="22"/>
        </w:rPr>
        <w:t>{</w:t>
      </w:r>
      <w:proofErr w:type="spellStart"/>
      <w:r w:rsidR="0034158E">
        <w:rPr>
          <w:rFonts w:ascii="Arial" w:hAnsi="Arial" w:cs="Arial"/>
          <w:sz w:val="22"/>
          <w:szCs w:val="22"/>
        </w:rPr>
        <w:t>Thakar</w:t>
      </w:r>
      <w:proofErr w:type="spellEnd"/>
      <w:r w:rsidR="0034158E">
        <w:rPr>
          <w:rFonts w:ascii="Arial" w:hAnsi="Arial" w:cs="Arial"/>
          <w:sz w:val="22"/>
          <w:szCs w:val="22"/>
        </w:rPr>
        <w:t>, 2010 #7822}</w:t>
      </w:r>
      <w:r w:rsidR="001C65B8">
        <w:rPr>
          <w:rFonts w:ascii="Arial" w:hAnsi="Arial" w:cs="Arial"/>
          <w:sz w:val="22"/>
          <w:szCs w:val="22"/>
        </w:rPr>
        <w:t xml:space="preserve">. </w:t>
      </w:r>
      <w:r w:rsidR="006D57DE">
        <w:rPr>
          <w:rFonts w:ascii="Arial" w:hAnsi="Arial" w:cs="Arial"/>
          <w:sz w:val="22"/>
          <w:szCs w:val="22"/>
        </w:rPr>
        <w:t>Such</w:t>
      </w:r>
      <w:r w:rsidR="001C65B8">
        <w:rPr>
          <w:rFonts w:ascii="Arial" w:hAnsi="Arial" w:cs="Arial"/>
          <w:sz w:val="22"/>
          <w:szCs w:val="22"/>
        </w:rPr>
        <w:t xml:space="preserve"> models </w:t>
      </w:r>
      <w:r>
        <w:rPr>
          <w:rFonts w:ascii="Arial" w:hAnsi="Arial" w:cs="Arial"/>
          <w:sz w:val="22"/>
          <w:szCs w:val="22"/>
        </w:rPr>
        <w:t>ha</w:t>
      </w:r>
      <w:r w:rsidR="001C65B8">
        <w:rPr>
          <w:rFonts w:ascii="Arial" w:hAnsi="Arial" w:cs="Arial"/>
          <w:sz w:val="22"/>
          <w:szCs w:val="22"/>
        </w:rPr>
        <w:t>ve</w:t>
      </w:r>
      <w:r>
        <w:rPr>
          <w:rFonts w:ascii="Arial" w:hAnsi="Arial" w:cs="Arial"/>
          <w:sz w:val="22"/>
          <w:szCs w:val="22"/>
        </w:rPr>
        <w:t xml:space="preserve"> been successfully applied to model </w:t>
      </w:r>
      <w:r w:rsidR="006D57DE">
        <w:rPr>
          <w:rFonts w:ascii="Arial" w:hAnsi="Arial" w:cs="Arial"/>
          <w:sz w:val="22"/>
          <w:szCs w:val="22"/>
        </w:rPr>
        <w:t>host</w:t>
      </w:r>
      <w:r>
        <w:rPr>
          <w:rFonts w:ascii="Arial" w:hAnsi="Arial" w:cs="Arial"/>
          <w:sz w:val="22"/>
          <w:szCs w:val="22"/>
        </w:rPr>
        <w:t>-</w:t>
      </w:r>
      <w:proofErr w:type="spellStart"/>
      <w:r>
        <w:rPr>
          <w:rFonts w:ascii="Arial" w:hAnsi="Arial" w:cs="Arial"/>
          <w:sz w:val="22"/>
          <w:szCs w:val="22"/>
        </w:rPr>
        <w:t>macroparasite</w:t>
      </w:r>
      <w:proofErr w:type="spellEnd"/>
      <w:r>
        <w:rPr>
          <w:rFonts w:ascii="Arial" w:hAnsi="Arial" w:cs="Arial"/>
          <w:sz w:val="22"/>
          <w:szCs w:val="22"/>
        </w:rPr>
        <w:t xml:space="preserve"> interactions </w:t>
      </w:r>
      <w:r w:rsidR="0034158E">
        <w:rPr>
          <w:rFonts w:ascii="Arial" w:hAnsi="Arial" w:cs="Arial"/>
          <w:sz w:val="22"/>
          <w:szCs w:val="22"/>
        </w:rPr>
        <w:t>{</w:t>
      </w:r>
      <w:proofErr w:type="spellStart"/>
      <w:r w:rsidR="0034158E">
        <w:rPr>
          <w:rFonts w:ascii="Arial" w:hAnsi="Arial" w:cs="Arial"/>
          <w:sz w:val="22"/>
          <w:szCs w:val="22"/>
        </w:rPr>
        <w:t>Thakar</w:t>
      </w:r>
      <w:proofErr w:type="spellEnd"/>
      <w:r w:rsidR="0034158E">
        <w:rPr>
          <w:rFonts w:ascii="Arial" w:hAnsi="Arial" w:cs="Arial"/>
          <w:sz w:val="22"/>
          <w:szCs w:val="22"/>
        </w:rPr>
        <w:t>, 2012 #7813;Thakar, 2007 #7812}</w:t>
      </w:r>
      <w:r w:rsidR="001C65B8">
        <w:rPr>
          <w:rFonts w:ascii="Arial" w:hAnsi="Arial" w:cs="Arial"/>
          <w:sz w:val="22"/>
          <w:szCs w:val="22"/>
        </w:rPr>
        <w:t>, suggesting that they are a viable alternative pathway to our system as well.</w:t>
      </w:r>
      <w:r>
        <w:rPr>
          <w:rFonts w:ascii="Arial" w:hAnsi="Arial" w:cs="Arial"/>
          <w:sz w:val="22"/>
          <w:szCs w:val="22"/>
        </w:rPr>
        <w:t xml:space="preserve"> </w:t>
      </w:r>
    </w:p>
    <w:p w14:paraId="05CD38CF" w14:textId="77777777" w:rsidR="00017330" w:rsidRDefault="00017330" w:rsidP="00A918B8">
      <w:pPr>
        <w:jc w:val="both"/>
        <w:rPr>
          <w:rFonts w:ascii="Arial" w:hAnsi="Arial" w:cs="Arial"/>
          <w:sz w:val="22"/>
          <w:szCs w:val="22"/>
        </w:rPr>
      </w:pPr>
    </w:p>
    <w:p w14:paraId="2D091A1E" w14:textId="06B4AF2C" w:rsidR="00017330" w:rsidRDefault="00C248F1" w:rsidP="00A918B8">
      <w:pPr>
        <w:jc w:val="both"/>
      </w:pPr>
      <w:r>
        <w:rPr>
          <w:rFonts w:ascii="Arial" w:hAnsi="Arial" w:cs="Arial"/>
          <w:b/>
          <w:bCs/>
          <w:sz w:val="22"/>
          <w:szCs w:val="22"/>
          <w:u w:val="single"/>
        </w:rPr>
        <w:t xml:space="preserve">Aim 3: </w:t>
      </w:r>
      <w:r w:rsidR="00FC7796">
        <w:rPr>
          <w:rFonts w:ascii="Arial" w:hAnsi="Arial" w:cs="Arial"/>
          <w:b/>
          <w:bCs/>
          <w:sz w:val="22"/>
          <w:szCs w:val="22"/>
          <w:u w:val="single"/>
        </w:rPr>
        <w:t xml:space="preserve">Titrate in </w:t>
      </w:r>
      <w:r w:rsidR="00024DC0">
        <w:rPr>
          <w:rFonts w:ascii="Arial" w:hAnsi="Arial" w:cs="Arial"/>
          <w:b/>
          <w:bCs/>
          <w:sz w:val="22"/>
          <w:szCs w:val="22"/>
          <w:u w:val="single"/>
        </w:rPr>
        <w:t>full</w:t>
      </w:r>
      <w:r w:rsidR="00FC7796">
        <w:rPr>
          <w:rFonts w:ascii="Arial" w:hAnsi="Arial" w:cs="Arial"/>
          <w:b/>
          <w:bCs/>
          <w:sz w:val="22"/>
          <w:szCs w:val="22"/>
          <w:u w:val="single"/>
        </w:rPr>
        <w:t xml:space="preserve"> environmental naturalism, </w:t>
      </w:r>
      <w:r>
        <w:rPr>
          <w:rFonts w:ascii="Arial" w:hAnsi="Arial" w:cs="Arial"/>
          <w:b/>
          <w:bCs/>
          <w:sz w:val="22"/>
          <w:szCs w:val="22"/>
          <w:u w:val="single"/>
        </w:rPr>
        <w:t xml:space="preserve">in “rewilded” mice raised outdoors, </w:t>
      </w:r>
      <w:r w:rsidR="00073E27">
        <w:rPr>
          <w:rFonts w:ascii="Arial" w:hAnsi="Arial" w:cs="Arial"/>
          <w:b/>
          <w:bCs/>
          <w:sz w:val="22"/>
          <w:szCs w:val="22"/>
          <w:u w:val="single"/>
        </w:rPr>
        <w:t>to quantify effects upo</w:t>
      </w:r>
      <w:r w:rsidR="00073E27" w:rsidRPr="00073E27">
        <w:rPr>
          <w:rFonts w:ascii="Arial" w:hAnsi="Arial" w:cs="Arial"/>
          <w:b/>
          <w:bCs/>
          <w:sz w:val="22"/>
          <w:szCs w:val="22"/>
          <w:u w:val="single"/>
        </w:rPr>
        <w:t xml:space="preserve">n </w:t>
      </w:r>
      <w:r w:rsidR="00FC7796" w:rsidRPr="00073E27">
        <w:rPr>
          <w:rFonts w:ascii="Arial" w:hAnsi="Arial" w:cs="Arial"/>
          <w:b/>
          <w:bCs/>
          <w:sz w:val="22"/>
          <w:szCs w:val="22"/>
          <w:u w:val="single"/>
        </w:rPr>
        <w:t>duration</w:t>
      </w:r>
      <w:r w:rsidR="00073E27">
        <w:rPr>
          <w:rFonts w:ascii="Arial" w:hAnsi="Arial" w:cs="Arial"/>
          <w:b/>
          <w:bCs/>
          <w:sz w:val="22"/>
          <w:szCs w:val="22"/>
          <w:u w:val="single"/>
        </w:rPr>
        <w:t xml:space="preserve"> of nematode infection</w:t>
      </w:r>
      <w:r w:rsidR="00073E27" w:rsidRPr="00073E27">
        <w:rPr>
          <w:rFonts w:ascii="Arial" w:hAnsi="Arial" w:cs="Arial"/>
          <w:b/>
          <w:bCs/>
          <w:sz w:val="22"/>
          <w:szCs w:val="22"/>
          <w:u w:val="single"/>
        </w:rPr>
        <w:t>.</w:t>
      </w:r>
    </w:p>
    <w:p w14:paraId="513BBE39" w14:textId="77777777" w:rsidR="00017330" w:rsidRDefault="00017330" w:rsidP="00A918B8">
      <w:pPr>
        <w:jc w:val="both"/>
        <w:rPr>
          <w:rFonts w:ascii="Arial" w:hAnsi="Arial" w:cs="Arial"/>
          <w:sz w:val="22"/>
          <w:szCs w:val="22"/>
        </w:rPr>
      </w:pPr>
    </w:p>
    <w:p w14:paraId="4A79FECA" w14:textId="77777777" w:rsidR="00F443A4" w:rsidRDefault="00766C9C" w:rsidP="00A918B8">
      <w:pPr>
        <w:jc w:val="both"/>
        <w:rPr>
          <w:rFonts w:ascii="Arial" w:hAnsi="Arial" w:cs="Arial"/>
          <w:b/>
          <w:sz w:val="22"/>
          <w:szCs w:val="22"/>
          <w:lang w:val="en-GB"/>
        </w:rPr>
      </w:pPr>
      <w:r>
        <w:rPr>
          <w:rFonts w:ascii="Arial" w:hAnsi="Arial" w:cs="Arial"/>
          <w:sz w:val="22"/>
          <w:szCs w:val="22"/>
        </w:rPr>
        <w:t>W</w:t>
      </w:r>
      <w:r w:rsidR="00CE08AB">
        <w:rPr>
          <w:rFonts w:ascii="Arial" w:hAnsi="Arial" w:cs="Arial"/>
          <w:sz w:val="22"/>
          <w:szCs w:val="22"/>
        </w:rPr>
        <w:t>ith this Aim, w</w:t>
      </w:r>
      <w:r w:rsidR="00C248F1">
        <w:rPr>
          <w:rFonts w:ascii="Arial" w:hAnsi="Arial" w:cs="Arial"/>
          <w:sz w:val="22"/>
          <w:szCs w:val="22"/>
        </w:rPr>
        <w:t xml:space="preserve">e will take </w:t>
      </w:r>
      <w:r w:rsidR="00CE08AB">
        <w:rPr>
          <w:rFonts w:ascii="Arial" w:hAnsi="Arial" w:cs="Arial"/>
          <w:sz w:val="22"/>
          <w:szCs w:val="22"/>
        </w:rPr>
        <w:t>an even greater step</w:t>
      </w:r>
      <w:r w:rsidR="00C248F1">
        <w:rPr>
          <w:rFonts w:ascii="Arial" w:hAnsi="Arial" w:cs="Arial"/>
          <w:sz w:val="22"/>
          <w:szCs w:val="22"/>
        </w:rPr>
        <w:t xml:space="preserve"> towards environmental realism, to place </w:t>
      </w:r>
      <w:r w:rsidR="00DF7819">
        <w:rPr>
          <w:rFonts w:ascii="Arial" w:hAnsi="Arial" w:cs="Arial"/>
          <w:sz w:val="22"/>
          <w:szCs w:val="22"/>
        </w:rPr>
        <w:t>duration-</w:t>
      </w:r>
      <w:r w:rsidR="00C248F1">
        <w:rPr>
          <w:rFonts w:ascii="Arial" w:hAnsi="Arial" w:cs="Arial"/>
          <w:sz w:val="22"/>
          <w:szCs w:val="22"/>
        </w:rPr>
        <w:t xml:space="preserve">driving feedbacks </w:t>
      </w:r>
      <w:r w:rsidR="00DF7819" w:rsidRPr="00C6400A">
        <w:rPr>
          <w:rFonts w:ascii="Arial" w:hAnsi="Arial" w:cs="Arial"/>
          <w:b/>
          <w:sz w:val="22"/>
          <w:szCs w:val="22"/>
        </w:rPr>
        <w:t>(Fig. 2)</w:t>
      </w:r>
      <w:r w:rsidR="00DF7819">
        <w:rPr>
          <w:rFonts w:ascii="Arial" w:hAnsi="Arial" w:cs="Arial"/>
          <w:sz w:val="22"/>
          <w:szCs w:val="22"/>
        </w:rPr>
        <w:t xml:space="preserve"> </w:t>
      </w:r>
      <w:r w:rsidR="00C248F1">
        <w:rPr>
          <w:rFonts w:ascii="Arial" w:hAnsi="Arial" w:cs="Arial"/>
          <w:sz w:val="22"/>
          <w:szCs w:val="22"/>
        </w:rPr>
        <w:t xml:space="preserve">into a </w:t>
      </w:r>
      <w:r w:rsidR="00CE08AB">
        <w:rPr>
          <w:rFonts w:ascii="Arial" w:hAnsi="Arial" w:cs="Arial"/>
          <w:sz w:val="22"/>
          <w:szCs w:val="22"/>
        </w:rPr>
        <w:t>fully</w:t>
      </w:r>
      <w:r w:rsidR="00C248F1">
        <w:rPr>
          <w:rFonts w:ascii="Arial" w:hAnsi="Arial" w:cs="Arial"/>
          <w:sz w:val="22"/>
          <w:szCs w:val="22"/>
        </w:rPr>
        <w:t xml:space="preserve"> natural context and</w:t>
      </w:r>
      <w:r w:rsidR="00DF7819">
        <w:rPr>
          <w:rFonts w:ascii="Arial" w:hAnsi="Arial" w:cs="Arial"/>
          <w:sz w:val="22"/>
          <w:szCs w:val="22"/>
        </w:rPr>
        <w:t xml:space="preserve"> thereby to</w:t>
      </w:r>
      <w:r w:rsidR="00C248F1">
        <w:rPr>
          <w:rFonts w:ascii="Arial" w:hAnsi="Arial" w:cs="Arial"/>
          <w:sz w:val="22"/>
          <w:szCs w:val="22"/>
        </w:rPr>
        <w:t xml:space="preserve"> </w:t>
      </w:r>
      <w:r w:rsidR="00B5731A">
        <w:rPr>
          <w:rFonts w:ascii="Arial" w:hAnsi="Arial" w:cs="Arial"/>
          <w:sz w:val="22"/>
          <w:szCs w:val="22"/>
        </w:rPr>
        <w:t>“</w:t>
      </w:r>
      <w:r w:rsidR="00C248F1">
        <w:rPr>
          <w:rFonts w:ascii="Arial" w:hAnsi="Arial" w:cs="Arial"/>
          <w:sz w:val="22"/>
          <w:szCs w:val="22"/>
        </w:rPr>
        <w:t>field test</w:t>
      </w:r>
      <w:r w:rsidR="00B5731A">
        <w:rPr>
          <w:rFonts w:ascii="Arial" w:hAnsi="Arial" w:cs="Arial"/>
          <w:sz w:val="22"/>
          <w:szCs w:val="22"/>
        </w:rPr>
        <w:t>”</w:t>
      </w:r>
      <w:r w:rsidR="00C248F1">
        <w:rPr>
          <w:rFonts w:ascii="Arial" w:hAnsi="Arial" w:cs="Arial"/>
          <w:sz w:val="22"/>
          <w:szCs w:val="22"/>
        </w:rPr>
        <w:t xml:space="preserve"> our </w:t>
      </w:r>
      <w:r w:rsidR="00DF7819">
        <w:rPr>
          <w:rFonts w:ascii="Arial" w:hAnsi="Arial" w:cs="Arial"/>
          <w:sz w:val="22"/>
          <w:szCs w:val="22"/>
        </w:rPr>
        <w:t>predictions.</w:t>
      </w:r>
      <w:r w:rsidR="00C248F1">
        <w:rPr>
          <w:rFonts w:ascii="Arial" w:hAnsi="Arial" w:cs="Arial"/>
          <w:sz w:val="22"/>
          <w:szCs w:val="22"/>
        </w:rPr>
        <w:t xml:space="preserve"> </w:t>
      </w:r>
      <w:r w:rsidR="004859DF">
        <w:rPr>
          <w:rFonts w:ascii="Arial" w:hAnsi="Arial" w:cs="Arial"/>
          <w:sz w:val="22"/>
          <w:szCs w:val="22"/>
        </w:rPr>
        <w:t xml:space="preserve"> </w:t>
      </w:r>
      <w:r w:rsidR="00CE08AB">
        <w:rPr>
          <w:rFonts w:ascii="Arial" w:hAnsi="Arial" w:cs="Arial"/>
          <w:sz w:val="22"/>
          <w:szCs w:val="22"/>
        </w:rPr>
        <w:t>As noted above, r</w:t>
      </w:r>
      <w:r w:rsidR="00CD25EC">
        <w:rPr>
          <w:rFonts w:ascii="Arial" w:hAnsi="Arial" w:cs="Arial"/>
          <w:sz w:val="22"/>
          <w:szCs w:val="22"/>
        </w:rPr>
        <w:t xml:space="preserve">ecent work on naturalizing lab mice with </w:t>
      </w:r>
      <w:r w:rsidR="0081681B">
        <w:rPr>
          <w:rFonts w:ascii="Arial" w:hAnsi="Arial" w:cs="Arial"/>
          <w:sz w:val="22"/>
          <w:szCs w:val="22"/>
        </w:rPr>
        <w:t xml:space="preserve">“dirty roommates” </w:t>
      </w:r>
      <w:r w:rsidR="0034158E">
        <w:rPr>
          <w:rFonts w:ascii="Arial" w:hAnsi="Arial" w:cs="Arial"/>
          <w:sz w:val="22"/>
          <w:szCs w:val="22"/>
        </w:rPr>
        <w:t>{</w:t>
      </w:r>
      <w:proofErr w:type="spellStart"/>
      <w:r w:rsidR="0034158E">
        <w:rPr>
          <w:rFonts w:ascii="Arial" w:hAnsi="Arial" w:cs="Arial"/>
          <w:sz w:val="22"/>
          <w:szCs w:val="22"/>
        </w:rPr>
        <w:t>Beura</w:t>
      </w:r>
      <w:proofErr w:type="spellEnd"/>
      <w:r w:rsidR="0034158E">
        <w:rPr>
          <w:rFonts w:ascii="Arial" w:hAnsi="Arial" w:cs="Arial"/>
          <w:sz w:val="22"/>
          <w:szCs w:val="22"/>
        </w:rPr>
        <w:t>, 2016 #7712}</w:t>
      </w:r>
      <w:r w:rsidR="0081681B">
        <w:rPr>
          <w:rFonts w:ascii="Arial" w:hAnsi="Arial" w:cs="Arial"/>
          <w:sz w:val="22"/>
          <w:szCs w:val="22"/>
        </w:rPr>
        <w:t xml:space="preserve">, serial infections </w:t>
      </w:r>
      <w:r w:rsidR="0034158E">
        <w:rPr>
          <w:rFonts w:ascii="Arial" w:hAnsi="Arial" w:cs="Arial"/>
          <w:sz w:val="22"/>
          <w:szCs w:val="22"/>
        </w:rPr>
        <w:t>{Reese, 2016 #7721}</w:t>
      </w:r>
      <w:r w:rsidR="00036451">
        <w:rPr>
          <w:rFonts w:ascii="Arial" w:hAnsi="Arial" w:cs="Arial"/>
          <w:sz w:val="22"/>
          <w:szCs w:val="22"/>
        </w:rPr>
        <w:t xml:space="preserve">, or fecal </w:t>
      </w:r>
      <w:r w:rsidR="0034158E">
        <w:rPr>
          <w:rFonts w:ascii="Arial" w:hAnsi="Arial" w:cs="Arial"/>
          <w:sz w:val="22"/>
          <w:szCs w:val="22"/>
        </w:rPr>
        <w:t>{</w:t>
      </w:r>
      <w:proofErr w:type="spellStart"/>
      <w:r w:rsidR="0034158E">
        <w:rPr>
          <w:rFonts w:ascii="Arial" w:hAnsi="Arial" w:cs="Arial"/>
          <w:sz w:val="22"/>
          <w:szCs w:val="22"/>
        </w:rPr>
        <w:t>Rosshart</w:t>
      </w:r>
      <w:proofErr w:type="spellEnd"/>
      <w:r w:rsidR="0034158E">
        <w:rPr>
          <w:rFonts w:ascii="Arial" w:hAnsi="Arial" w:cs="Arial"/>
          <w:sz w:val="22"/>
          <w:szCs w:val="22"/>
        </w:rPr>
        <w:t>, 2017 #7728}</w:t>
      </w:r>
      <w:r w:rsidR="00036451">
        <w:rPr>
          <w:rFonts w:ascii="Arial" w:hAnsi="Arial" w:cs="Arial"/>
          <w:sz w:val="22"/>
          <w:szCs w:val="22"/>
        </w:rPr>
        <w:t xml:space="preserve"> or</w:t>
      </w:r>
      <w:r w:rsidR="0081681B">
        <w:rPr>
          <w:rFonts w:ascii="Arial" w:hAnsi="Arial" w:cs="Arial"/>
          <w:sz w:val="22"/>
          <w:szCs w:val="22"/>
        </w:rPr>
        <w:t xml:space="preserve"> </w:t>
      </w:r>
      <w:r w:rsidR="0081681B" w:rsidRPr="00C6400A">
        <w:rPr>
          <w:rFonts w:ascii="Arial" w:hAnsi="Arial" w:cs="Arial"/>
          <w:i/>
          <w:sz w:val="22"/>
          <w:szCs w:val="22"/>
        </w:rPr>
        <w:t>in utero</w:t>
      </w:r>
      <w:r w:rsidR="0081681B">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Rosshart</w:t>
      </w:r>
      <w:proofErr w:type="spellEnd"/>
      <w:r w:rsidR="0034158E">
        <w:rPr>
          <w:rFonts w:ascii="Arial" w:hAnsi="Arial" w:cs="Arial"/>
          <w:sz w:val="22"/>
          <w:szCs w:val="22"/>
        </w:rPr>
        <w:t>, 2019 #7801}</w:t>
      </w:r>
      <w:r w:rsidR="00036451">
        <w:rPr>
          <w:rFonts w:ascii="Arial" w:hAnsi="Arial" w:cs="Arial"/>
          <w:sz w:val="22"/>
          <w:szCs w:val="22"/>
        </w:rPr>
        <w:t xml:space="preserve"> </w:t>
      </w:r>
      <w:r w:rsidR="00342263">
        <w:rPr>
          <w:rFonts w:ascii="Arial" w:hAnsi="Arial" w:cs="Arial"/>
          <w:sz w:val="22"/>
          <w:szCs w:val="22"/>
        </w:rPr>
        <w:t>exposures</w:t>
      </w:r>
      <w:r w:rsidR="00036451" w:rsidRPr="00036451">
        <w:rPr>
          <w:rFonts w:ascii="Arial" w:hAnsi="Arial" w:cs="Arial"/>
          <w:sz w:val="22"/>
          <w:szCs w:val="22"/>
        </w:rPr>
        <w:t xml:space="preserve"> </w:t>
      </w:r>
      <w:r w:rsidR="00036451">
        <w:rPr>
          <w:rFonts w:ascii="Arial" w:hAnsi="Arial" w:cs="Arial"/>
          <w:sz w:val="22"/>
          <w:szCs w:val="22"/>
        </w:rPr>
        <w:t>to the microbes borne by wild mice</w:t>
      </w:r>
      <w:r w:rsidR="00342263">
        <w:rPr>
          <w:rFonts w:ascii="Arial" w:hAnsi="Arial" w:cs="Arial"/>
          <w:sz w:val="22"/>
          <w:szCs w:val="22"/>
        </w:rPr>
        <w:t xml:space="preserve"> </w:t>
      </w:r>
      <w:r w:rsidR="00B505F6">
        <w:rPr>
          <w:rFonts w:ascii="Arial" w:hAnsi="Arial" w:cs="Arial"/>
          <w:sz w:val="22"/>
          <w:szCs w:val="22"/>
        </w:rPr>
        <w:t xml:space="preserve">under otherwise-controlled conditions </w:t>
      </w:r>
      <w:r w:rsidR="00342263">
        <w:rPr>
          <w:rFonts w:ascii="Arial" w:hAnsi="Arial" w:cs="Arial"/>
          <w:sz w:val="22"/>
          <w:szCs w:val="22"/>
        </w:rPr>
        <w:t xml:space="preserve">has shown that lab mice exposed to natural microbes rapidly </w:t>
      </w:r>
      <w:r w:rsidR="00225A46">
        <w:rPr>
          <w:rFonts w:ascii="Arial" w:hAnsi="Arial" w:cs="Arial"/>
          <w:sz w:val="22"/>
          <w:szCs w:val="22"/>
        </w:rPr>
        <w:t>exhibit shifts in immune phenotype that alter resistance to microbial and inflammatory challenges.</w:t>
      </w:r>
      <w:r w:rsidR="00F40653">
        <w:rPr>
          <w:rFonts w:ascii="Arial" w:hAnsi="Arial" w:cs="Arial"/>
          <w:sz w:val="22"/>
          <w:szCs w:val="22"/>
        </w:rPr>
        <w:t xml:space="preserve"> </w:t>
      </w:r>
      <w:r w:rsidR="00E0409B">
        <w:rPr>
          <w:rFonts w:ascii="Arial" w:hAnsi="Arial" w:cs="Arial"/>
          <w:sz w:val="22"/>
          <w:szCs w:val="22"/>
        </w:rPr>
        <w:t>Th</w:t>
      </w:r>
      <w:r w:rsidR="00F40653">
        <w:rPr>
          <w:rFonts w:ascii="Arial" w:hAnsi="Arial" w:cs="Arial"/>
          <w:sz w:val="22"/>
          <w:szCs w:val="22"/>
        </w:rPr>
        <w:t>us. th</w:t>
      </w:r>
      <w:r w:rsidR="00E0409B">
        <w:rPr>
          <w:rFonts w:ascii="Arial" w:hAnsi="Arial" w:cs="Arial"/>
          <w:sz w:val="22"/>
          <w:szCs w:val="22"/>
        </w:rPr>
        <w:t>e importance of incorporating environmental realism into immunological experiments is increasingly appreciated</w:t>
      </w:r>
      <w:r w:rsidR="003C3A2C">
        <w:rPr>
          <w:rFonts w:ascii="Arial" w:hAnsi="Arial" w:cs="Arial"/>
          <w:sz w:val="22"/>
          <w:szCs w:val="22"/>
        </w:rPr>
        <w:t xml:space="preserve"> </w:t>
      </w:r>
      <w:r w:rsidR="0034158E">
        <w:rPr>
          <w:rFonts w:ascii="Arial" w:hAnsi="Arial" w:cs="Arial"/>
          <w:sz w:val="22"/>
          <w:szCs w:val="22"/>
        </w:rPr>
        <w:t>{</w:t>
      </w:r>
      <w:proofErr w:type="spellStart"/>
      <w:r w:rsidR="0034158E">
        <w:rPr>
          <w:rFonts w:ascii="Arial" w:hAnsi="Arial" w:cs="Arial"/>
          <w:sz w:val="22"/>
          <w:szCs w:val="22"/>
        </w:rPr>
        <w:t>Abolins</w:t>
      </w:r>
      <w:proofErr w:type="spellEnd"/>
      <w:r w:rsidR="0034158E">
        <w:rPr>
          <w:rFonts w:ascii="Arial" w:hAnsi="Arial" w:cs="Arial"/>
          <w:sz w:val="22"/>
          <w:szCs w:val="22"/>
        </w:rPr>
        <w:t>, 2017 #7747;Abolins, 2018 #7746}</w:t>
      </w:r>
      <w:r w:rsidR="00E0409B">
        <w:rPr>
          <w:rFonts w:ascii="Arial" w:hAnsi="Arial" w:cs="Arial"/>
          <w:sz w:val="22"/>
          <w:szCs w:val="22"/>
        </w:rPr>
        <w:t xml:space="preserve">.  </w:t>
      </w:r>
      <w:r w:rsidR="00225A46" w:rsidRPr="00CE08AB">
        <w:rPr>
          <w:rFonts w:ascii="Arial" w:hAnsi="Arial" w:cs="Arial"/>
          <w:b/>
          <w:sz w:val="22"/>
          <w:szCs w:val="22"/>
        </w:rPr>
        <w:t xml:space="preserve">Furthermore, previous </w:t>
      </w:r>
      <w:r w:rsidR="00C248F1" w:rsidRPr="00CE08AB">
        <w:rPr>
          <w:rFonts w:ascii="Arial" w:hAnsi="Arial" w:cs="Arial"/>
          <w:b/>
          <w:sz w:val="22"/>
          <w:szCs w:val="22"/>
        </w:rPr>
        <w:t xml:space="preserve">work of others </w:t>
      </w:r>
      <w:r w:rsidR="0034158E" w:rsidRPr="00CE08AB">
        <w:rPr>
          <w:rFonts w:ascii="Arial" w:hAnsi="Arial" w:cs="Arial"/>
          <w:b/>
          <w:sz w:val="22"/>
          <w:szCs w:val="22"/>
        </w:rPr>
        <w:t>{Scott, 1991 #1389;Scott, 2006 #1388}</w:t>
      </w:r>
      <w:r w:rsidR="00C248F1" w:rsidRPr="00CE08AB">
        <w:rPr>
          <w:rFonts w:ascii="Arial" w:hAnsi="Arial" w:cs="Arial"/>
          <w:b/>
          <w:sz w:val="22"/>
          <w:szCs w:val="22"/>
          <w:lang w:val="en-GB"/>
        </w:rPr>
        <w:t xml:space="preserve"> as well as </w:t>
      </w:r>
      <w:proofErr w:type="gramStart"/>
      <w:r w:rsidR="00C248F1" w:rsidRPr="00CE08AB">
        <w:rPr>
          <w:rFonts w:ascii="Arial" w:hAnsi="Arial" w:cs="Arial"/>
          <w:b/>
          <w:sz w:val="22"/>
          <w:szCs w:val="22"/>
          <w:lang w:val="en-GB"/>
        </w:rPr>
        <w:t>ourselves</w:t>
      </w:r>
      <w:proofErr w:type="gramEnd"/>
      <w:r w:rsidR="00C248F1" w:rsidRPr="00CE08AB">
        <w:rPr>
          <w:rFonts w:ascii="Arial" w:hAnsi="Arial" w:cs="Arial"/>
          <w:b/>
          <w:sz w:val="22"/>
          <w:szCs w:val="22"/>
          <w:lang w:val="en-GB"/>
        </w:rPr>
        <w:t xml:space="preserve"> </w:t>
      </w:r>
      <w:r w:rsidR="00F63D88" w:rsidRPr="00CE08AB">
        <w:rPr>
          <w:rFonts w:ascii="Arial" w:hAnsi="Arial" w:cs="Arial"/>
          <w:b/>
          <w:sz w:val="22"/>
          <w:szCs w:val="22"/>
          <w:lang w:val="en-GB"/>
        </w:rPr>
        <w:t xml:space="preserve">in experimental outdoor mesocosms </w:t>
      </w:r>
      <w:r w:rsidR="0034158E" w:rsidRPr="00CE08AB">
        <w:rPr>
          <w:rFonts w:ascii="Arial" w:hAnsi="Arial" w:cs="Arial"/>
          <w:b/>
          <w:sz w:val="22"/>
          <w:szCs w:val="22"/>
          <w:lang w:val="en-GB"/>
        </w:rPr>
        <w:t>{Leung, 2018 #7710}</w:t>
      </w:r>
      <w:r w:rsidR="00C248F1" w:rsidRPr="00CE08AB">
        <w:rPr>
          <w:rFonts w:ascii="Arial" w:hAnsi="Arial" w:cs="Arial"/>
          <w:b/>
          <w:sz w:val="22"/>
          <w:szCs w:val="22"/>
          <w:lang w:val="en-GB"/>
        </w:rPr>
        <w:t xml:space="preserve"> has shown that mice in a more natural environment exhibit </w:t>
      </w:r>
      <w:r w:rsidR="00CE08AB" w:rsidRPr="00CE08AB">
        <w:rPr>
          <w:rFonts w:ascii="Arial" w:hAnsi="Arial" w:cs="Arial"/>
          <w:b/>
          <w:sz w:val="22"/>
          <w:szCs w:val="22"/>
          <w:lang w:val="en-GB"/>
        </w:rPr>
        <w:t>greater</w:t>
      </w:r>
      <w:r w:rsidR="00C248F1" w:rsidRPr="00CE08AB">
        <w:rPr>
          <w:rFonts w:ascii="Arial" w:hAnsi="Arial" w:cs="Arial"/>
          <w:b/>
          <w:sz w:val="22"/>
          <w:szCs w:val="22"/>
          <w:lang w:val="en-GB"/>
        </w:rPr>
        <w:t xml:space="preserve"> </w:t>
      </w:r>
      <w:r w:rsidR="004859DF" w:rsidRPr="00CE08AB">
        <w:rPr>
          <w:rFonts w:ascii="Arial" w:hAnsi="Arial" w:cs="Arial"/>
          <w:b/>
          <w:sz w:val="22"/>
          <w:szCs w:val="22"/>
          <w:lang w:val="en-GB"/>
        </w:rPr>
        <w:t>duration of nematode infection</w:t>
      </w:r>
      <w:r w:rsidR="00C248F1" w:rsidRPr="00CE08AB">
        <w:rPr>
          <w:rFonts w:ascii="Arial" w:hAnsi="Arial" w:cs="Arial"/>
          <w:b/>
          <w:sz w:val="22"/>
          <w:szCs w:val="22"/>
          <w:lang w:val="en-GB"/>
        </w:rPr>
        <w:t xml:space="preserve"> compared to </w:t>
      </w:r>
      <w:r w:rsidR="00DF7819" w:rsidRPr="00CE08AB">
        <w:rPr>
          <w:rFonts w:ascii="Arial" w:hAnsi="Arial" w:cs="Arial"/>
          <w:b/>
          <w:sz w:val="22"/>
          <w:szCs w:val="22"/>
          <w:lang w:val="en-GB"/>
        </w:rPr>
        <w:t xml:space="preserve">mice in </w:t>
      </w:r>
      <w:r w:rsidR="00C248F1" w:rsidRPr="00CE08AB">
        <w:rPr>
          <w:rFonts w:ascii="Arial" w:hAnsi="Arial" w:cs="Arial"/>
          <w:b/>
          <w:sz w:val="22"/>
          <w:szCs w:val="22"/>
          <w:lang w:val="en-GB"/>
        </w:rPr>
        <w:t xml:space="preserve">the lab.  </w:t>
      </w:r>
    </w:p>
    <w:p w14:paraId="6B0CFFDF" w14:textId="77777777" w:rsidR="00F443A4" w:rsidRDefault="00F443A4" w:rsidP="00A918B8">
      <w:pPr>
        <w:jc w:val="both"/>
        <w:rPr>
          <w:rFonts w:ascii="Arial" w:hAnsi="Arial" w:cs="Arial"/>
          <w:sz w:val="22"/>
          <w:szCs w:val="22"/>
          <w:lang w:val="en-GB"/>
        </w:rPr>
      </w:pPr>
    </w:p>
    <w:p w14:paraId="7BFD7BED" w14:textId="5EBBEF8A" w:rsidR="00017330" w:rsidDel="007C3F91" w:rsidRDefault="00E65BEB" w:rsidP="00A918B8">
      <w:pPr>
        <w:jc w:val="both"/>
        <w:rPr>
          <w:del w:id="762" w:author="Clay Cressler" w:date="2020-10-13T00:48:00Z"/>
        </w:rPr>
      </w:pPr>
      <w:commentRangeStart w:id="763"/>
      <w:del w:id="764" w:author="Clay Cressler" w:date="2020-10-13T00:48:00Z">
        <w:r w:rsidDel="007C3F91">
          <w:rPr>
            <w:rFonts w:ascii="Arial" w:hAnsi="Arial" w:cs="Arial"/>
            <w:sz w:val="22"/>
            <w:szCs w:val="22"/>
            <w:lang w:val="en-GB"/>
          </w:rPr>
          <w:delText xml:space="preserve">The outdoor </w:delText>
        </w:r>
        <w:r w:rsidR="00014E84" w:rsidDel="007C3F91">
          <w:rPr>
            <w:rFonts w:ascii="Arial" w:hAnsi="Arial" w:cs="Arial"/>
            <w:sz w:val="22"/>
            <w:szCs w:val="22"/>
            <w:lang w:val="en-GB"/>
          </w:rPr>
          <w:delText xml:space="preserve">farmlike </w:delText>
        </w:r>
        <w:r w:rsidDel="007C3F91">
          <w:rPr>
            <w:rFonts w:ascii="Arial" w:hAnsi="Arial" w:cs="Arial"/>
            <w:sz w:val="22"/>
            <w:szCs w:val="22"/>
            <w:lang w:val="en-GB"/>
          </w:rPr>
          <w:delText xml:space="preserve">environment </w:delText>
        </w:r>
        <w:r w:rsidR="00F443A4" w:rsidDel="007C3F91">
          <w:rPr>
            <w:rFonts w:ascii="Arial" w:hAnsi="Arial" w:cs="Arial"/>
            <w:sz w:val="22"/>
            <w:szCs w:val="22"/>
            <w:lang w:val="en-GB"/>
          </w:rPr>
          <w:delText xml:space="preserve">of </w:delText>
        </w:r>
        <w:r w:rsidR="00D342E1" w:rsidDel="007C3F91">
          <w:rPr>
            <w:rFonts w:ascii="Arial" w:hAnsi="Arial" w:cs="Arial"/>
            <w:sz w:val="22"/>
            <w:szCs w:val="22"/>
            <w:lang w:val="en-GB"/>
          </w:rPr>
          <w:delText xml:space="preserve">the mouse enclosures at Princeton’s research station </w:delText>
        </w:r>
        <w:r w:rsidDel="007C3F91">
          <w:rPr>
            <w:rFonts w:ascii="Arial" w:hAnsi="Arial" w:cs="Arial"/>
            <w:sz w:val="22"/>
            <w:szCs w:val="22"/>
            <w:lang w:val="en-GB"/>
          </w:rPr>
          <w:delText xml:space="preserve">alters a number of immunologically important </w:delText>
        </w:r>
        <w:r w:rsidR="009164B3" w:rsidDel="007C3F91">
          <w:rPr>
            <w:rFonts w:ascii="Arial" w:hAnsi="Arial" w:cs="Arial"/>
            <w:sz w:val="22"/>
            <w:szCs w:val="22"/>
            <w:lang w:val="en-GB"/>
          </w:rPr>
          <w:delText>factors</w:delText>
        </w:r>
        <w:r w:rsidDel="007C3F91">
          <w:rPr>
            <w:rFonts w:ascii="Arial" w:hAnsi="Arial" w:cs="Arial"/>
            <w:sz w:val="22"/>
            <w:szCs w:val="22"/>
            <w:lang w:val="en-GB"/>
          </w:rPr>
          <w:delText xml:space="preserve"> for mice </w:delText>
        </w:r>
        <w:r w:rsidR="0034158E" w:rsidDel="007C3F91">
          <w:rPr>
            <w:rFonts w:ascii="Arial" w:hAnsi="Arial" w:cs="Arial"/>
            <w:sz w:val="22"/>
            <w:szCs w:val="22"/>
            <w:lang w:val="en-GB"/>
          </w:rPr>
          <w:delText>{Budischak, 2018 #7744}</w:delText>
        </w:r>
        <w:r w:rsidR="00790AD7" w:rsidDel="007C3F91">
          <w:rPr>
            <w:rFonts w:ascii="Arial" w:hAnsi="Arial" w:cs="Arial"/>
            <w:sz w:val="22"/>
            <w:szCs w:val="22"/>
            <w:lang w:val="en-GB"/>
          </w:rPr>
          <w:delText xml:space="preserve"> </w:delText>
        </w:r>
        <w:r w:rsidR="009164B3" w:rsidDel="007C3F91">
          <w:rPr>
            <w:rFonts w:ascii="Arial" w:hAnsi="Arial" w:cs="Arial"/>
            <w:sz w:val="22"/>
            <w:szCs w:val="22"/>
            <w:lang w:val="en-GB"/>
          </w:rPr>
          <w:delText>that make the impact upon nematode susceptibility unsurprising</w:delText>
        </w:r>
        <w:r w:rsidDel="007C3F91">
          <w:rPr>
            <w:rFonts w:ascii="Arial" w:hAnsi="Arial" w:cs="Arial"/>
            <w:sz w:val="22"/>
            <w:szCs w:val="22"/>
            <w:lang w:val="en-GB"/>
          </w:rPr>
          <w:delText xml:space="preserve">.  </w:delText>
        </w:r>
        <w:r w:rsidR="00C248F1" w:rsidDel="007C3F91">
          <w:rPr>
            <w:rFonts w:ascii="Arial" w:hAnsi="Arial" w:cs="Arial"/>
            <w:sz w:val="22"/>
            <w:szCs w:val="22"/>
            <w:lang w:val="en-GB"/>
          </w:rPr>
          <w:delText xml:space="preserve">For </w:delText>
        </w:r>
        <w:r w:rsidR="00C248F1" w:rsidRPr="00C6400A" w:rsidDel="007C3F91">
          <w:rPr>
            <w:rFonts w:ascii="Arial" w:hAnsi="Arial" w:cs="Arial"/>
            <w:i/>
            <w:sz w:val="22"/>
            <w:szCs w:val="22"/>
            <w:lang w:val="en-GB"/>
          </w:rPr>
          <w:delText>T. muris</w:delText>
        </w:r>
        <w:r w:rsidR="00C248F1" w:rsidDel="007C3F91">
          <w:rPr>
            <w:rFonts w:ascii="Arial" w:hAnsi="Arial" w:cs="Arial"/>
            <w:sz w:val="22"/>
            <w:szCs w:val="22"/>
            <w:lang w:val="en-GB"/>
          </w:rPr>
          <w:delText xml:space="preserve"> infections, for example, microbial diversity leads the nematodes to </w:delText>
        </w:r>
        <w:r w:rsidR="00C248F1" w:rsidDel="007C3F91">
          <w:rPr>
            <w:rFonts w:ascii="Arial" w:hAnsi="Arial" w:cs="Arial"/>
            <w:sz w:val="22"/>
            <w:szCs w:val="22"/>
          </w:rPr>
          <w:delText xml:space="preserve">exhibit higher hatching rates than in sterile conditions </w:delText>
        </w:r>
        <w:r w:rsidR="0034158E" w:rsidDel="007C3F91">
          <w:rPr>
            <w:rFonts w:ascii="Arial" w:hAnsi="Arial" w:cs="Arial"/>
            <w:sz w:val="22"/>
            <w:szCs w:val="22"/>
          </w:rPr>
          <w:delText>{Hayes, 2010 #2382}</w:delText>
        </w:r>
        <w:r w:rsidR="004A3FEE" w:rsidDel="007C3F91">
          <w:rPr>
            <w:rFonts w:ascii="Arial" w:hAnsi="Arial" w:cs="Arial"/>
            <w:sz w:val="22"/>
            <w:szCs w:val="22"/>
          </w:rPr>
          <w:delText xml:space="preserve">, and </w:delText>
        </w:r>
        <w:r w:rsidR="00020E85" w:rsidDel="007C3F91">
          <w:rPr>
            <w:rFonts w:ascii="Arial" w:hAnsi="Arial" w:cs="Arial"/>
            <w:sz w:val="22"/>
            <w:szCs w:val="22"/>
          </w:rPr>
          <w:delText>the nematodes appear to select</w:delText>
        </w:r>
        <w:r w:rsidR="00B63619" w:rsidDel="007C3F91">
          <w:rPr>
            <w:rFonts w:ascii="Arial" w:hAnsi="Arial" w:cs="Arial"/>
            <w:sz w:val="22"/>
            <w:szCs w:val="22"/>
          </w:rPr>
          <w:delText xml:space="preserve"> microbial taxa within the colon that promote chronicity</w:delText>
        </w:r>
        <w:r w:rsidR="00014E84" w:rsidDel="007C3F91">
          <w:rPr>
            <w:rFonts w:ascii="Arial" w:hAnsi="Arial" w:cs="Arial"/>
            <w:sz w:val="22"/>
            <w:szCs w:val="22"/>
          </w:rPr>
          <w:delText xml:space="preserve"> of infection</w:delText>
        </w:r>
        <w:r w:rsidR="00020E85" w:rsidDel="007C3F91">
          <w:rPr>
            <w:rFonts w:ascii="Arial" w:hAnsi="Arial" w:cs="Arial"/>
            <w:sz w:val="22"/>
            <w:szCs w:val="22"/>
          </w:rPr>
          <w:delText xml:space="preserve"> </w:delText>
        </w:r>
        <w:r w:rsidR="0034158E" w:rsidDel="007C3F91">
          <w:rPr>
            <w:rFonts w:ascii="Arial" w:hAnsi="Arial" w:cs="Arial"/>
            <w:sz w:val="22"/>
            <w:szCs w:val="22"/>
          </w:rPr>
          <w:delText>{White, 2018 #7875}</w:delText>
        </w:r>
        <w:r w:rsidR="00C248F1" w:rsidDel="007C3F91">
          <w:rPr>
            <w:rFonts w:ascii="Arial" w:hAnsi="Arial" w:cs="Arial"/>
            <w:sz w:val="22"/>
            <w:szCs w:val="22"/>
          </w:rPr>
          <w:delText xml:space="preserve">. </w:delText>
        </w:r>
        <w:r w:rsidR="00014E84" w:rsidDel="007C3F91">
          <w:rPr>
            <w:rFonts w:ascii="Arial" w:hAnsi="Arial" w:cs="Arial"/>
            <w:sz w:val="22"/>
            <w:szCs w:val="22"/>
            <w:lang w:val="en-GB"/>
          </w:rPr>
          <w:delText>These</w:delText>
        </w:r>
        <w:r w:rsidR="00C248F1" w:rsidDel="007C3F91">
          <w:rPr>
            <w:rFonts w:ascii="Arial" w:hAnsi="Arial" w:cs="Arial"/>
            <w:sz w:val="22"/>
            <w:szCs w:val="22"/>
            <w:lang w:val="en-GB"/>
          </w:rPr>
          <w:delText xml:space="preserve"> microbes are likely to promote Th1 and Th17 (among other immunological changes </w:delText>
        </w:r>
        <w:r w:rsidR="000B0F74" w:rsidDel="007C3F91">
          <w:rPr>
            <w:rFonts w:ascii="Arial" w:hAnsi="Arial" w:cs="Arial"/>
            <w:sz w:val="22"/>
            <w:szCs w:val="22"/>
            <w:lang w:val="en-GB"/>
          </w:rPr>
          <w:delText>observed by</w:delText>
        </w:r>
        <w:r w:rsidR="00C248F1" w:rsidDel="007C3F91">
          <w:rPr>
            <w:rFonts w:ascii="Arial" w:hAnsi="Arial" w:cs="Arial"/>
            <w:sz w:val="22"/>
            <w:szCs w:val="22"/>
            <w:lang w:val="en-GB"/>
          </w:rPr>
          <w:delText xml:space="preserve"> </w:delText>
        </w:r>
        <w:r w:rsidR="0034158E" w:rsidDel="007C3F91">
          <w:rPr>
            <w:rFonts w:ascii="Arial" w:hAnsi="Arial" w:cs="Arial"/>
            <w:sz w:val="22"/>
            <w:szCs w:val="22"/>
          </w:rPr>
          <w:delText>{Beura, 2016 #7712;Reese, 2016 #7721;Rosshart, 2017 #7728;Rosshart, 2019 #7801}</w:delText>
        </w:r>
        <w:r w:rsidR="00C248F1" w:rsidDel="007C3F91">
          <w:rPr>
            <w:rFonts w:ascii="Arial" w:hAnsi="Arial" w:cs="Arial"/>
            <w:sz w:val="22"/>
            <w:szCs w:val="22"/>
            <w:lang w:val="en-GB"/>
          </w:rPr>
          <w:delText xml:space="preserve">); </w:delText>
        </w:r>
        <w:r w:rsidR="00C248F1" w:rsidRPr="00C6400A" w:rsidDel="007C3F91">
          <w:rPr>
            <w:rFonts w:ascii="Arial" w:hAnsi="Arial" w:cs="Arial"/>
            <w:b/>
            <w:sz w:val="22"/>
            <w:szCs w:val="22"/>
            <w:lang w:val="en-GB"/>
          </w:rPr>
          <w:delText xml:space="preserve">we </w:delText>
        </w:r>
        <w:r w:rsidR="000B5489" w:rsidDel="007C3F91">
          <w:rPr>
            <w:rFonts w:ascii="Arial" w:hAnsi="Arial" w:cs="Arial"/>
            <w:b/>
            <w:sz w:val="22"/>
            <w:szCs w:val="22"/>
            <w:lang w:val="en-GB"/>
          </w:rPr>
          <w:delText>thus</w:delText>
        </w:r>
        <w:r w:rsidR="00C248F1" w:rsidRPr="00C6400A" w:rsidDel="007C3F91">
          <w:rPr>
            <w:rFonts w:ascii="Arial" w:hAnsi="Arial" w:cs="Arial"/>
            <w:b/>
            <w:sz w:val="22"/>
            <w:szCs w:val="22"/>
            <w:lang w:val="en-GB"/>
          </w:rPr>
          <w:delText xml:space="preserve"> expect that natural environments will always benefit the worms and promote long duration of infection.</w:delText>
        </w:r>
        <w:commentRangeEnd w:id="763"/>
        <w:r w:rsidR="00D342E1" w:rsidDel="007C3F91">
          <w:rPr>
            <w:rStyle w:val="CommentReference"/>
          </w:rPr>
          <w:commentReference w:id="763"/>
        </w:r>
      </w:del>
    </w:p>
    <w:p w14:paraId="46883087" w14:textId="77777777" w:rsidR="00017330" w:rsidRDefault="00017330" w:rsidP="00A918B8">
      <w:pPr>
        <w:jc w:val="both"/>
        <w:rPr>
          <w:rFonts w:ascii="Arial" w:hAnsi="Arial" w:cs="Arial"/>
          <w:sz w:val="22"/>
          <w:szCs w:val="22"/>
        </w:rPr>
      </w:pPr>
    </w:p>
    <w:p w14:paraId="65E6A088" w14:textId="5ABC0871" w:rsidR="00017330" w:rsidRPr="00ED7560" w:rsidRDefault="00D342E1" w:rsidP="00A918B8">
      <w:pPr>
        <w:jc w:val="both"/>
        <w:rPr>
          <w:rFonts w:ascii="Arial" w:hAnsi="Arial" w:cs="Arial"/>
          <w:sz w:val="22"/>
          <w:szCs w:val="22"/>
        </w:rPr>
      </w:pPr>
      <w:r>
        <w:rPr>
          <w:rFonts w:ascii="Arial" w:hAnsi="Arial" w:cs="Arial"/>
          <w:b/>
          <w:i/>
          <w:sz w:val="22"/>
          <w:szCs w:val="22"/>
          <w:u w:val="single"/>
        </w:rPr>
        <w:t>Leveraging</w:t>
      </w:r>
      <w:r w:rsidR="00C248F1">
        <w:rPr>
          <w:rFonts w:ascii="Arial" w:hAnsi="Arial" w:cs="Arial"/>
          <w:b/>
          <w:i/>
          <w:sz w:val="22"/>
          <w:szCs w:val="22"/>
          <w:u w:val="single"/>
        </w:rPr>
        <w:t xml:space="preserve"> the real-world environmental context to hone and field-test predictions</w:t>
      </w:r>
      <w:r w:rsidR="00C248F1" w:rsidRPr="008C4DA8">
        <w:rPr>
          <w:rFonts w:ascii="Arial" w:hAnsi="Arial" w:cs="Arial"/>
          <w:b/>
          <w:i/>
          <w:sz w:val="22"/>
          <w:szCs w:val="22"/>
        </w:rPr>
        <w:t>.</w:t>
      </w:r>
      <w:r w:rsidR="0064625F" w:rsidRPr="0064625F">
        <w:rPr>
          <w:rFonts w:ascii="Arial" w:hAnsi="Arial" w:cs="Arial"/>
          <w:sz w:val="22"/>
          <w:szCs w:val="22"/>
        </w:rPr>
        <w:t xml:space="preserve">  </w:t>
      </w:r>
      <w:commentRangeStart w:id="765"/>
      <w:r w:rsidR="00C248F1">
        <w:rPr>
          <w:rFonts w:ascii="Arial" w:hAnsi="Arial" w:cs="Arial"/>
          <w:sz w:val="22"/>
          <w:szCs w:val="22"/>
        </w:rPr>
        <w:t xml:space="preserve">To test these predictions, we will titrate in a natural environmental context.  </w:t>
      </w:r>
      <w:r w:rsidR="00C248F1">
        <w:rPr>
          <w:rFonts w:ascii="Arial" w:hAnsi="Arial" w:cs="Arial"/>
          <w:sz w:val="22"/>
          <w:szCs w:val="22"/>
          <w:lang w:val="en-GB"/>
        </w:rPr>
        <w:t xml:space="preserve">We will begin with </w:t>
      </w:r>
      <w:proofErr w:type="spellStart"/>
      <w:r w:rsidR="00C248F1">
        <w:rPr>
          <w:rFonts w:ascii="Arial" w:hAnsi="Arial" w:cs="Arial"/>
          <w:sz w:val="22"/>
          <w:szCs w:val="22"/>
          <w:lang w:val="en-GB"/>
        </w:rPr>
        <w:t>fecal</w:t>
      </w:r>
      <w:proofErr w:type="spellEnd"/>
      <w:r w:rsidR="00C248F1">
        <w:rPr>
          <w:rFonts w:ascii="Arial" w:hAnsi="Arial" w:cs="Arial"/>
          <w:sz w:val="22"/>
          <w:szCs w:val="22"/>
          <w:lang w:val="en-GB"/>
        </w:rPr>
        <w:t xml:space="preserve"> </w:t>
      </w:r>
      <w:r w:rsidR="003F2630">
        <w:rPr>
          <w:rFonts w:ascii="Arial" w:hAnsi="Arial" w:cs="Arial"/>
          <w:sz w:val="22"/>
          <w:szCs w:val="22"/>
          <w:lang w:val="en-GB"/>
        </w:rPr>
        <w:t xml:space="preserve">feeding </w:t>
      </w:r>
      <w:r w:rsidR="00C248F1">
        <w:rPr>
          <w:rFonts w:ascii="Arial" w:hAnsi="Arial" w:cs="Arial"/>
          <w:sz w:val="22"/>
          <w:szCs w:val="22"/>
          <w:lang w:val="en-GB"/>
        </w:rPr>
        <w:t>experiments across all host strains, for the refined (possibly strain-specific) dose range</w:t>
      </w:r>
      <w:r w:rsidR="00C248F1">
        <w:rPr>
          <w:rFonts w:ascii="Arial" w:hAnsi="Arial" w:cs="Arial"/>
          <w:sz w:val="22"/>
          <w:szCs w:val="22"/>
        </w:rPr>
        <w:t xml:space="preserve">  – transferring fecal pellets from inbred mice maintained outdoors in a germ-rich but nematode-free environment </w:t>
      </w:r>
      <w:r w:rsidR="00C6400A">
        <w:rPr>
          <w:rFonts w:ascii="Arial" w:hAnsi="Arial" w:cs="Arial"/>
          <w:sz w:val="22"/>
          <w:szCs w:val="22"/>
        </w:rPr>
        <w:t xml:space="preserve">to lab recipients via </w:t>
      </w:r>
      <w:r w:rsidR="00C6400A" w:rsidRPr="00BD7EFD">
        <w:rPr>
          <w:rFonts w:ascii="Arial" w:hAnsi="Arial" w:cs="Arial"/>
          <w:sz w:val="22"/>
          <w:szCs w:val="22"/>
          <w:highlight w:val="cyan"/>
        </w:rPr>
        <w:t>coprophagy</w:t>
      </w:r>
      <w:r w:rsidR="00C248F1">
        <w:rPr>
          <w:rFonts w:ascii="Arial" w:hAnsi="Arial" w:cs="Arial"/>
          <w:sz w:val="22"/>
          <w:szCs w:val="22"/>
        </w:rPr>
        <w:t>.</w:t>
      </w:r>
      <w:commentRangeEnd w:id="765"/>
      <w:r>
        <w:rPr>
          <w:rStyle w:val="CommentReference"/>
        </w:rPr>
        <w:commentReference w:id="765"/>
      </w:r>
      <w:r w:rsidR="00C248F1">
        <w:rPr>
          <w:rFonts w:ascii="Arial" w:hAnsi="Arial" w:cs="Arial"/>
          <w:sz w:val="22"/>
          <w:szCs w:val="22"/>
        </w:rPr>
        <w:t xml:space="preserve"> </w:t>
      </w:r>
      <w:r w:rsidR="00C248F1" w:rsidRPr="002C72DE">
        <w:rPr>
          <w:rFonts w:ascii="Arial" w:hAnsi="Arial" w:cs="Arial"/>
          <w:b/>
          <w:bCs/>
          <w:sz w:val="22"/>
          <w:szCs w:val="22"/>
          <w:lang w:val="en-GB"/>
        </w:rPr>
        <w:t>Each summer</w:t>
      </w:r>
      <w:r w:rsidR="006F51AC" w:rsidRPr="002C72DE">
        <w:rPr>
          <w:rFonts w:ascii="Arial" w:hAnsi="Arial" w:cs="Arial"/>
          <w:b/>
          <w:bCs/>
          <w:sz w:val="22"/>
          <w:szCs w:val="22"/>
          <w:lang w:val="en-GB"/>
        </w:rPr>
        <w:t xml:space="preserve"> for the full duration of the project</w:t>
      </w:r>
      <w:r w:rsidR="00C248F1">
        <w:rPr>
          <w:rFonts w:ascii="Arial" w:hAnsi="Arial" w:cs="Arial"/>
          <w:sz w:val="22"/>
          <w:szCs w:val="22"/>
          <w:lang w:val="en-GB"/>
        </w:rPr>
        <w:t xml:space="preserve">, we will </w:t>
      </w:r>
      <w:r w:rsidR="00C6400A">
        <w:rPr>
          <w:rFonts w:ascii="Arial" w:hAnsi="Arial" w:cs="Arial"/>
          <w:sz w:val="22"/>
          <w:szCs w:val="22"/>
          <w:lang w:val="en-GB"/>
        </w:rPr>
        <w:t xml:space="preserve">also </w:t>
      </w:r>
      <w:r w:rsidR="00C248F1">
        <w:rPr>
          <w:rFonts w:ascii="Arial" w:hAnsi="Arial" w:cs="Arial"/>
          <w:sz w:val="22"/>
          <w:szCs w:val="22"/>
          <w:lang w:val="en-GB"/>
        </w:rPr>
        <w:t xml:space="preserve">field-test dose response experiments outdoors in </w:t>
      </w:r>
      <w:commentRangeStart w:id="766"/>
      <w:r w:rsidR="00C248F1">
        <w:rPr>
          <w:rFonts w:ascii="Arial" w:hAnsi="Arial" w:cs="Arial"/>
          <w:sz w:val="22"/>
          <w:szCs w:val="22"/>
          <w:lang w:val="en-GB"/>
        </w:rPr>
        <w:t>C57</w:t>
      </w:r>
      <w:r w:rsidR="00314824">
        <w:rPr>
          <w:rFonts w:ascii="Arial" w:hAnsi="Arial" w:cs="Arial"/>
          <w:sz w:val="22"/>
          <w:szCs w:val="22"/>
          <w:lang w:val="en-GB"/>
        </w:rPr>
        <w:t>BL/6 and B10.BR</w:t>
      </w:r>
      <w:commentRangeEnd w:id="766"/>
      <w:r w:rsidR="006D6800">
        <w:rPr>
          <w:rStyle w:val="CommentReference"/>
        </w:rPr>
        <w:commentReference w:id="766"/>
      </w:r>
      <w:r w:rsidR="00314824">
        <w:rPr>
          <w:rFonts w:ascii="Arial" w:hAnsi="Arial" w:cs="Arial"/>
          <w:sz w:val="22"/>
          <w:szCs w:val="22"/>
          <w:lang w:val="en-GB"/>
        </w:rPr>
        <w:t xml:space="preserve"> </w:t>
      </w:r>
      <w:r w:rsidR="00C248F1">
        <w:rPr>
          <w:rFonts w:ascii="Arial" w:hAnsi="Arial" w:cs="Arial"/>
          <w:sz w:val="22"/>
          <w:szCs w:val="22"/>
          <w:lang w:val="en-GB"/>
        </w:rPr>
        <w:t>(</w:t>
      </w:r>
      <w:r w:rsidR="00314824">
        <w:rPr>
          <w:rFonts w:ascii="Arial" w:hAnsi="Arial" w:cs="Arial"/>
          <w:sz w:val="22"/>
          <w:szCs w:val="22"/>
          <w:lang w:val="en-GB"/>
        </w:rPr>
        <w:t xml:space="preserve">predation-resistant non-albinos) </w:t>
      </w:r>
      <w:r w:rsidR="00C248F1">
        <w:rPr>
          <w:rFonts w:ascii="Arial" w:hAnsi="Arial" w:cs="Arial"/>
          <w:sz w:val="22"/>
          <w:szCs w:val="22"/>
          <w:lang w:val="en-GB"/>
        </w:rPr>
        <w:t xml:space="preserve">so </w:t>
      </w:r>
      <w:r w:rsidR="00314824">
        <w:rPr>
          <w:rFonts w:ascii="Arial" w:hAnsi="Arial" w:cs="Arial"/>
          <w:sz w:val="22"/>
          <w:szCs w:val="22"/>
          <w:lang w:val="en-GB"/>
        </w:rPr>
        <w:t xml:space="preserve">that </w:t>
      </w:r>
      <w:r w:rsidR="00C248F1">
        <w:rPr>
          <w:rFonts w:ascii="Arial" w:hAnsi="Arial" w:cs="Arial"/>
          <w:sz w:val="22"/>
          <w:szCs w:val="22"/>
          <w:lang w:val="en-GB"/>
        </w:rPr>
        <w:t>we</w:t>
      </w:r>
      <w:r w:rsidR="00314824">
        <w:rPr>
          <w:rFonts w:ascii="Arial" w:hAnsi="Arial" w:cs="Arial"/>
          <w:sz w:val="22"/>
          <w:szCs w:val="22"/>
          <w:lang w:val="en-GB"/>
        </w:rPr>
        <w:t xml:space="preserve"> can assess</w:t>
      </w:r>
      <w:r w:rsidR="00C248F1">
        <w:rPr>
          <w:rFonts w:ascii="Arial" w:hAnsi="Arial" w:cs="Arial"/>
          <w:sz w:val="22"/>
          <w:szCs w:val="22"/>
          <w:lang w:val="en-GB"/>
        </w:rPr>
        <w:t xml:space="preserve"> how dramatically dose-response relationships are changed</w:t>
      </w:r>
      <w:commentRangeStart w:id="767"/>
      <w:r w:rsidR="00314824">
        <w:rPr>
          <w:rFonts w:ascii="Arial" w:hAnsi="Arial" w:cs="Arial"/>
          <w:sz w:val="22"/>
          <w:szCs w:val="22"/>
          <w:lang w:val="en-GB"/>
        </w:rPr>
        <w:t xml:space="preserve">, </w:t>
      </w:r>
      <w:r w:rsidR="00C248F1">
        <w:rPr>
          <w:rFonts w:ascii="Arial" w:hAnsi="Arial" w:cs="Arial"/>
          <w:sz w:val="22"/>
          <w:szCs w:val="22"/>
          <w:lang w:val="en-GB"/>
        </w:rPr>
        <w:t xml:space="preserve">and to generate </w:t>
      </w:r>
      <w:proofErr w:type="spellStart"/>
      <w:r w:rsidR="00C248F1">
        <w:rPr>
          <w:rFonts w:ascii="Arial" w:hAnsi="Arial" w:cs="Arial"/>
          <w:sz w:val="22"/>
          <w:szCs w:val="22"/>
          <w:lang w:val="en-GB"/>
        </w:rPr>
        <w:t>feces</w:t>
      </w:r>
      <w:proofErr w:type="spellEnd"/>
      <w:r w:rsidR="00314824" w:rsidRPr="00314824">
        <w:rPr>
          <w:rFonts w:ascii="Arial" w:hAnsi="Arial" w:cs="Arial"/>
          <w:sz w:val="22"/>
          <w:szCs w:val="22"/>
          <w:lang w:val="en-GB"/>
        </w:rPr>
        <w:t xml:space="preserve"> </w:t>
      </w:r>
      <w:r w:rsidR="00314824">
        <w:rPr>
          <w:rFonts w:ascii="Arial" w:hAnsi="Arial" w:cs="Arial"/>
          <w:sz w:val="22"/>
          <w:szCs w:val="22"/>
          <w:lang w:val="en-GB"/>
        </w:rPr>
        <w:t xml:space="preserve">of worm-free controls </w:t>
      </w:r>
      <w:r w:rsidR="004E04EB">
        <w:rPr>
          <w:rFonts w:ascii="Arial" w:hAnsi="Arial" w:cs="Arial"/>
          <w:sz w:val="22"/>
          <w:szCs w:val="22"/>
          <w:lang w:val="en-GB"/>
        </w:rPr>
        <w:t xml:space="preserve">outdoors, </w:t>
      </w:r>
      <w:r w:rsidR="00C248F1">
        <w:rPr>
          <w:rFonts w:ascii="Arial" w:hAnsi="Arial" w:cs="Arial"/>
          <w:sz w:val="22"/>
          <w:szCs w:val="22"/>
          <w:lang w:val="en-GB"/>
        </w:rPr>
        <w:t xml:space="preserve">for </w:t>
      </w:r>
      <w:r w:rsidR="00314824">
        <w:rPr>
          <w:rFonts w:ascii="Arial" w:hAnsi="Arial" w:cs="Arial"/>
          <w:sz w:val="22"/>
          <w:szCs w:val="22"/>
          <w:lang w:val="en-GB"/>
        </w:rPr>
        <w:t>subsequent transfer</w:t>
      </w:r>
      <w:r w:rsidR="004E04EB">
        <w:rPr>
          <w:rFonts w:ascii="Arial" w:hAnsi="Arial" w:cs="Arial"/>
          <w:sz w:val="22"/>
          <w:szCs w:val="22"/>
          <w:lang w:val="en-GB"/>
        </w:rPr>
        <w:t xml:space="preserve"> to mice kept back in the laboratory</w:t>
      </w:r>
      <w:commentRangeEnd w:id="767"/>
      <w:r w:rsidR="006D6800">
        <w:rPr>
          <w:rStyle w:val="CommentReference"/>
        </w:rPr>
        <w:commentReference w:id="767"/>
      </w:r>
      <w:r w:rsidR="00C248F1">
        <w:rPr>
          <w:rFonts w:ascii="Arial" w:hAnsi="Arial" w:cs="Arial"/>
          <w:sz w:val="22"/>
          <w:szCs w:val="22"/>
          <w:lang w:val="en-GB"/>
        </w:rPr>
        <w:t>.  We will not allow infections go patent</w:t>
      </w:r>
      <w:r w:rsidR="00314824">
        <w:rPr>
          <w:rFonts w:ascii="Arial" w:hAnsi="Arial" w:cs="Arial"/>
          <w:sz w:val="22"/>
          <w:szCs w:val="22"/>
          <w:lang w:val="en-GB"/>
        </w:rPr>
        <w:t xml:space="preserve"> outdoors. </w:t>
      </w:r>
      <w:r w:rsidR="00314824">
        <w:rPr>
          <w:rFonts w:ascii="Arial" w:hAnsi="Arial" w:cs="Arial"/>
          <w:sz w:val="22"/>
          <w:szCs w:val="22"/>
        </w:rPr>
        <w:t xml:space="preserve"> </w:t>
      </w:r>
      <w:r w:rsidR="003E67D2">
        <w:rPr>
          <w:rFonts w:ascii="Arial" w:hAnsi="Arial" w:cs="Arial"/>
          <w:sz w:val="22"/>
          <w:szCs w:val="22"/>
        </w:rPr>
        <w:t xml:space="preserve">Our sample sizes outdoors will </w:t>
      </w:r>
      <w:r w:rsidR="00144FBD">
        <w:rPr>
          <w:rFonts w:ascii="Arial" w:hAnsi="Arial" w:cs="Arial"/>
          <w:sz w:val="22"/>
          <w:szCs w:val="22"/>
        </w:rPr>
        <w:t xml:space="preserve">be larger than in lab </w:t>
      </w:r>
      <w:r w:rsidR="007601FD">
        <w:rPr>
          <w:rFonts w:ascii="Arial" w:hAnsi="Arial" w:cs="Arial"/>
          <w:sz w:val="22"/>
          <w:szCs w:val="22"/>
        </w:rPr>
        <w:t xml:space="preserve">experiments </w:t>
      </w:r>
      <w:r w:rsidR="00144FBD">
        <w:rPr>
          <w:rFonts w:ascii="Arial" w:hAnsi="Arial" w:cs="Arial"/>
          <w:sz w:val="22"/>
          <w:szCs w:val="22"/>
        </w:rPr>
        <w:t>but still tractable</w:t>
      </w:r>
      <w:r w:rsidR="003E67D2">
        <w:rPr>
          <w:rFonts w:ascii="Arial" w:hAnsi="Arial" w:cs="Arial"/>
          <w:sz w:val="22"/>
          <w:szCs w:val="22"/>
        </w:rPr>
        <w:t xml:space="preserve"> (in line with our past work that was sufficiently powered in each treatment group</w:t>
      </w:r>
      <w:r w:rsidR="007A1F10">
        <w:rPr>
          <w:rFonts w:ascii="Arial" w:hAnsi="Arial" w:cs="Arial"/>
          <w:sz w:val="22"/>
          <w:szCs w:val="22"/>
        </w:rPr>
        <w:t xml:space="preserve"> </w:t>
      </w:r>
      <w:r w:rsidR="0034158E">
        <w:rPr>
          <w:rFonts w:ascii="Arial" w:hAnsi="Arial" w:cs="Arial"/>
          <w:sz w:val="22"/>
          <w:szCs w:val="22"/>
          <w:lang w:val="en-GB"/>
        </w:rPr>
        <w:t>{Leung, 2018 #7710}</w:t>
      </w:r>
      <w:r w:rsidR="00144FBD">
        <w:rPr>
          <w:rFonts w:ascii="Arial" w:hAnsi="Arial" w:cs="Arial"/>
          <w:sz w:val="22"/>
          <w:szCs w:val="22"/>
        </w:rPr>
        <w:t xml:space="preserve">).  </w:t>
      </w:r>
      <w:r w:rsidR="00C248F1" w:rsidRPr="008C4DA8">
        <w:rPr>
          <w:rFonts w:ascii="Arial" w:hAnsi="Arial" w:cs="Arial"/>
          <w:b/>
          <w:sz w:val="22"/>
          <w:szCs w:val="22"/>
        </w:rPr>
        <w:t xml:space="preserve">We are especially keen to observe whether outdoor living shifts all genotypes towards greater chronicity of infection (and potentially towards greater parasite domination of immune signaling). We hypothesize that infection duration will indeed be enhanced across all host*dose combinations with Th1 enhanced outdoors. </w:t>
      </w:r>
      <w:r w:rsidR="00C248F1">
        <w:rPr>
          <w:rFonts w:ascii="Arial" w:hAnsi="Arial" w:cs="Arial"/>
          <w:sz w:val="22"/>
          <w:szCs w:val="22"/>
        </w:rPr>
        <w:t xml:space="preserve"> We further hypothesize that we will be able to explain those shifts via alterations to the relative magnitude of Th1 feedbacks and parasite </w:t>
      </w:r>
      <w:proofErr w:type="gramStart"/>
      <w:r w:rsidR="00C248F1">
        <w:rPr>
          <w:rFonts w:ascii="Arial" w:hAnsi="Arial" w:cs="Arial"/>
          <w:sz w:val="22"/>
          <w:szCs w:val="22"/>
        </w:rPr>
        <w:t>biomass-driven</w:t>
      </w:r>
      <w:proofErr w:type="gramEnd"/>
      <w:r w:rsidR="00C248F1">
        <w:rPr>
          <w:rFonts w:ascii="Arial" w:hAnsi="Arial" w:cs="Arial"/>
          <w:sz w:val="22"/>
          <w:szCs w:val="22"/>
        </w:rPr>
        <w:t xml:space="preserve"> Th1 feedback in the more natural environment.  </w:t>
      </w:r>
    </w:p>
    <w:p w14:paraId="5BA96B0E" w14:textId="77777777" w:rsidR="00017330" w:rsidRDefault="00017330" w:rsidP="00A918B8">
      <w:pPr>
        <w:jc w:val="both"/>
        <w:rPr>
          <w:rFonts w:ascii="Arial" w:hAnsi="Arial" w:cs="Arial"/>
          <w:sz w:val="22"/>
          <w:szCs w:val="22"/>
          <w:lang w:val="en-GB"/>
        </w:rPr>
      </w:pPr>
    </w:p>
    <w:p w14:paraId="0934FB46" w14:textId="004E9A88" w:rsidR="00017330" w:rsidRDefault="00085E1D" w:rsidP="00A918B8">
      <w:pPr>
        <w:jc w:val="both"/>
        <w:rPr>
          <w:rFonts w:ascii="Arial" w:hAnsi="Arial" w:cs="Arial"/>
          <w:b/>
          <w:sz w:val="22"/>
          <w:szCs w:val="22"/>
        </w:rPr>
      </w:pPr>
      <w:r>
        <w:rPr>
          <w:rFonts w:ascii="Arial" w:hAnsi="Arial" w:cs="Arial"/>
          <w:b/>
          <w:sz w:val="22"/>
          <w:szCs w:val="22"/>
        </w:rPr>
        <w:lastRenderedPageBreak/>
        <w:t xml:space="preserve">In each experiment, we will collect the data types at the timepoints described under Aim 1.  </w:t>
      </w:r>
    </w:p>
    <w:p w14:paraId="784B6F7D" w14:textId="010118A8" w:rsidR="00524188" w:rsidRDefault="00524188" w:rsidP="00A918B8">
      <w:pPr>
        <w:jc w:val="both"/>
        <w:rPr>
          <w:rFonts w:ascii="Arial" w:hAnsi="Arial" w:cs="Arial"/>
          <w:b/>
          <w:sz w:val="22"/>
          <w:szCs w:val="22"/>
        </w:rPr>
      </w:pPr>
    </w:p>
    <w:p w14:paraId="221B9D74" w14:textId="753C9003" w:rsidR="00524188" w:rsidRPr="00960202" w:rsidRDefault="00524188">
      <w:pPr>
        <w:jc w:val="both"/>
        <w:rPr>
          <w:rFonts w:ascii="Arial" w:hAnsi="Arial" w:cs="Arial"/>
          <w:bCs/>
          <w:sz w:val="22"/>
          <w:szCs w:val="22"/>
          <w:lang w:val="en-GB"/>
        </w:rPr>
      </w:pPr>
      <w:r>
        <w:rPr>
          <w:rFonts w:ascii="Arial" w:hAnsi="Arial" w:cs="Arial"/>
          <w:b/>
          <w:i/>
          <w:iCs/>
          <w:sz w:val="22"/>
          <w:szCs w:val="22"/>
          <w:u w:val="single"/>
          <w:lang w:val="en-GB"/>
        </w:rPr>
        <w:t>Quantifying</w:t>
      </w:r>
      <w:r w:rsidR="005E43AE">
        <w:rPr>
          <w:rFonts w:ascii="Arial" w:hAnsi="Arial" w:cs="Arial"/>
          <w:b/>
          <w:i/>
          <w:iCs/>
          <w:sz w:val="22"/>
          <w:szCs w:val="22"/>
          <w:u w:val="single"/>
          <w:lang w:val="en-GB"/>
        </w:rPr>
        <w:t xml:space="preserve"> </w:t>
      </w:r>
      <w:r>
        <w:rPr>
          <w:rFonts w:ascii="Arial" w:hAnsi="Arial" w:cs="Arial"/>
          <w:b/>
          <w:i/>
          <w:iCs/>
          <w:sz w:val="22"/>
          <w:szCs w:val="22"/>
          <w:u w:val="single"/>
          <w:lang w:val="en-GB"/>
        </w:rPr>
        <w:t>feedbacks in the field</w:t>
      </w:r>
      <w:r>
        <w:rPr>
          <w:rFonts w:ascii="Arial" w:hAnsi="Arial" w:cs="Arial"/>
          <w:b/>
          <w:sz w:val="22"/>
          <w:szCs w:val="22"/>
          <w:lang w:val="en-GB"/>
        </w:rPr>
        <w:t xml:space="preserve">. </w:t>
      </w:r>
      <w:r>
        <w:rPr>
          <w:rFonts w:ascii="Arial" w:hAnsi="Arial" w:cs="Arial"/>
          <w:bCs/>
          <w:sz w:val="22"/>
          <w:szCs w:val="22"/>
          <w:lang w:val="en-GB"/>
        </w:rPr>
        <w:t>From Aim 2, we will have a validated theoretical model for generating predictions of infection duration that incorporates all of the mechanistic detail needed to describe infection dynamics in the lab. That is, the model identifies the key immunological variables and their interactions with one another and with the parasite. Here we test whether this model is sufficiently detailed to predict infection duration in the field. That is</w:t>
      </w:r>
      <w:r w:rsidRPr="00DF3641">
        <w:rPr>
          <w:rFonts w:ascii="Arial" w:hAnsi="Arial" w:cs="Arial"/>
          <w:b/>
          <w:sz w:val="22"/>
          <w:szCs w:val="22"/>
          <w:lang w:val="en-GB"/>
        </w:rPr>
        <w:t>, in Aim 3 we will determine whether moving outdoors simply changes parameter values in the immune-parasite interaction model of Aim 2, or whether entirely new mechanistic detail must be added to the model to capture infection dynamics outdoors.</w:t>
      </w:r>
      <w:r>
        <w:rPr>
          <w:rFonts w:ascii="Arial" w:hAnsi="Arial" w:cs="Arial"/>
          <w:b/>
          <w:sz w:val="22"/>
          <w:szCs w:val="22"/>
          <w:lang w:val="en-GB"/>
        </w:rPr>
        <w:t xml:space="preserve"> </w:t>
      </w:r>
      <w:r>
        <w:rPr>
          <w:rFonts w:ascii="Arial" w:hAnsi="Arial" w:cs="Arial"/>
          <w:bCs/>
          <w:sz w:val="22"/>
          <w:szCs w:val="22"/>
          <w:lang w:val="en-GB"/>
        </w:rPr>
        <w:t xml:space="preserve">In particular, microbes found in nature, but not in the lab, may open new channels of immune crosstalk that are not </w:t>
      </w:r>
      <w:r w:rsidR="006248FA">
        <w:rPr>
          <w:rFonts w:ascii="Arial" w:hAnsi="Arial" w:cs="Arial"/>
          <w:bCs/>
          <w:sz w:val="22"/>
          <w:szCs w:val="22"/>
          <w:lang w:val="en-GB"/>
        </w:rPr>
        <w:t xml:space="preserve">found in the lab </w:t>
      </w:r>
      <w:r w:rsidR="0034158E">
        <w:rPr>
          <w:rFonts w:ascii="Arial" w:hAnsi="Arial" w:cs="Arial"/>
          <w:bCs/>
          <w:sz w:val="22"/>
          <w:szCs w:val="22"/>
          <w:lang w:val="en-GB"/>
        </w:rPr>
        <w:t>{</w:t>
      </w:r>
      <w:proofErr w:type="spellStart"/>
      <w:r w:rsidR="0034158E">
        <w:rPr>
          <w:rFonts w:ascii="Arial" w:hAnsi="Arial" w:cs="Arial"/>
          <w:bCs/>
          <w:sz w:val="22"/>
          <w:szCs w:val="22"/>
          <w:lang w:val="en-GB"/>
        </w:rPr>
        <w:t>Abolins</w:t>
      </w:r>
      <w:proofErr w:type="spellEnd"/>
      <w:r w:rsidR="0034158E">
        <w:rPr>
          <w:rFonts w:ascii="Arial" w:hAnsi="Arial" w:cs="Arial"/>
          <w:bCs/>
          <w:sz w:val="22"/>
          <w:szCs w:val="22"/>
          <w:lang w:val="en-GB"/>
        </w:rPr>
        <w:t>, 2017 #</w:t>
      </w:r>
      <w:proofErr w:type="gramStart"/>
      <w:r w:rsidR="0034158E">
        <w:rPr>
          <w:rFonts w:ascii="Arial" w:hAnsi="Arial" w:cs="Arial"/>
          <w:bCs/>
          <w:sz w:val="22"/>
          <w:szCs w:val="22"/>
          <w:lang w:val="en-GB"/>
        </w:rPr>
        <w:t>7747;Abolins</w:t>
      </w:r>
      <w:proofErr w:type="gramEnd"/>
      <w:r w:rsidR="0034158E">
        <w:rPr>
          <w:rFonts w:ascii="Arial" w:hAnsi="Arial" w:cs="Arial"/>
          <w:bCs/>
          <w:sz w:val="22"/>
          <w:szCs w:val="22"/>
          <w:lang w:val="en-GB"/>
        </w:rPr>
        <w:t>, 2018 #7746}</w:t>
      </w:r>
      <w:r w:rsidR="006248FA">
        <w:rPr>
          <w:rFonts w:ascii="Arial" w:hAnsi="Arial" w:cs="Arial"/>
          <w:bCs/>
          <w:sz w:val="22"/>
          <w:szCs w:val="22"/>
          <w:lang w:val="en-GB"/>
        </w:rPr>
        <w:t xml:space="preserve">. To address this, we will repeat the model fitting process described in Aim 2 using the data from rewilded mice. We will use the validated model of Aim 2 as a starting </w:t>
      </w:r>
      <w:proofErr w:type="gramStart"/>
      <w:r w:rsidR="006248FA">
        <w:rPr>
          <w:rFonts w:ascii="Arial" w:hAnsi="Arial" w:cs="Arial"/>
          <w:bCs/>
          <w:sz w:val="22"/>
          <w:szCs w:val="22"/>
          <w:lang w:val="en-GB"/>
        </w:rPr>
        <w:t>point, and</w:t>
      </w:r>
      <w:proofErr w:type="gramEnd"/>
      <w:r w:rsidR="006248FA">
        <w:rPr>
          <w:rFonts w:ascii="Arial" w:hAnsi="Arial" w:cs="Arial"/>
          <w:bCs/>
          <w:sz w:val="22"/>
          <w:szCs w:val="22"/>
          <w:lang w:val="en-GB"/>
        </w:rPr>
        <w:t xml:space="preserve"> compare that model to additional models that include immune mechanisms that appear to be important based on observed differences in immunological measures from rewilded mice and lab-reared siblings.  </w:t>
      </w:r>
    </w:p>
    <w:p w14:paraId="5098569D" w14:textId="77777777" w:rsidR="00017330" w:rsidRDefault="00017330" w:rsidP="00A918B8">
      <w:pPr>
        <w:jc w:val="both"/>
        <w:rPr>
          <w:rFonts w:ascii="Arial" w:hAnsi="Arial" w:cs="Arial"/>
          <w:sz w:val="22"/>
          <w:szCs w:val="22"/>
        </w:rPr>
      </w:pPr>
    </w:p>
    <w:p w14:paraId="27E40253" w14:textId="0E76E09A" w:rsidR="00A814E1" w:rsidRDefault="00C248F1" w:rsidP="00FE5476">
      <w:pPr>
        <w:jc w:val="both"/>
        <w:rPr>
          <w:rFonts w:ascii="Arial" w:hAnsi="Arial" w:cs="Arial"/>
          <w:sz w:val="22"/>
          <w:szCs w:val="22"/>
        </w:rPr>
      </w:pPr>
      <w:r>
        <w:rPr>
          <w:rFonts w:ascii="Arial" w:hAnsi="Arial" w:cs="Arial"/>
          <w:b/>
          <w:i/>
          <w:sz w:val="22"/>
          <w:szCs w:val="22"/>
          <w:u w:val="single"/>
        </w:rPr>
        <w:t>Expected outcomes and potential pitfalls.</w:t>
      </w:r>
      <w:r>
        <w:rPr>
          <w:rFonts w:ascii="Arial" w:hAnsi="Arial" w:cs="Arial"/>
          <w:sz w:val="22"/>
          <w:szCs w:val="22"/>
        </w:rPr>
        <w:t xml:space="preserve">  The</w:t>
      </w:r>
      <w:r w:rsidR="008C4DA8">
        <w:rPr>
          <w:rFonts w:ascii="Arial" w:hAnsi="Arial" w:cs="Arial"/>
          <w:sz w:val="22"/>
          <w:szCs w:val="22"/>
        </w:rPr>
        <w:t xml:space="preserve"> experimental</w:t>
      </w:r>
      <w:r>
        <w:rPr>
          <w:rFonts w:ascii="Arial" w:hAnsi="Arial" w:cs="Arial"/>
          <w:sz w:val="22"/>
          <w:szCs w:val="22"/>
        </w:rPr>
        <w:t xml:space="preserve"> work under this Aim is the most challenging</w:t>
      </w:r>
      <w:r w:rsidR="002254CD">
        <w:rPr>
          <w:rFonts w:ascii="Arial" w:hAnsi="Arial" w:cs="Arial"/>
          <w:sz w:val="22"/>
          <w:szCs w:val="22"/>
        </w:rPr>
        <w:t xml:space="preserve"> of the 3 Aims</w:t>
      </w:r>
      <w:r>
        <w:rPr>
          <w:rFonts w:ascii="Arial" w:hAnsi="Arial" w:cs="Arial"/>
          <w:sz w:val="22"/>
          <w:szCs w:val="22"/>
        </w:rPr>
        <w:t>, yet we have 5 years of experience running mesocosm experiments</w:t>
      </w:r>
      <w:r w:rsidR="008C4DA8">
        <w:rPr>
          <w:rFonts w:ascii="Arial" w:hAnsi="Arial" w:cs="Arial"/>
          <w:sz w:val="22"/>
          <w:szCs w:val="22"/>
        </w:rPr>
        <w:t xml:space="preserve"> that will promote our success</w:t>
      </w:r>
      <w:r w:rsidR="00FC5882">
        <w:rPr>
          <w:rFonts w:ascii="Arial" w:hAnsi="Arial" w:cs="Arial"/>
          <w:sz w:val="22"/>
          <w:szCs w:val="22"/>
        </w:rPr>
        <w:t xml:space="preserve"> here</w:t>
      </w:r>
      <w:r>
        <w:rPr>
          <w:rFonts w:ascii="Arial" w:hAnsi="Arial" w:cs="Arial"/>
          <w:sz w:val="22"/>
          <w:szCs w:val="22"/>
        </w:rPr>
        <w:t xml:space="preserve">.  Furthermore, the work will reveal new biological insights into mammalian immune function in a natural environment, even if our central </w:t>
      </w:r>
      <w:r w:rsidR="008C4DA8">
        <w:rPr>
          <w:rFonts w:ascii="Arial" w:hAnsi="Arial" w:cs="Arial"/>
          <w:sz w:val="22"/>
          <w:szCs w:val="22"/>
        </w:rPr>
        <w:t xml:space="preserve">hypotheses about Allee effects within mouse guts </w:t>
      </w:r>
      <w:r w:rsidR="00737EE3">
        <w:rPr>
          <w:rFonts w:ascii="Arial" w:hAnsi="Arial" w:cs="Arial"/>
          <w:sz w:val="22"/>
          <w:szCs w:val="22"/>
        </w:rPr>
        <w:t>are</w:t>
      </w:r>
      <w:r>
        <w:rPr>
          <w:rFonts w:ascii="Arial" w:hAnsi="Arial" w:cs="Arial"/>
          <w:sz w:val="22"/>
          <w:szCs w:val="22"/>
        </w:rPr>
        <w:t xml:space="preserve"> unsupported</w:t>
      </w:r>
      <w:r w:rsidR="008C4DA8">
        <w:rPr>
          <w:rFonts w:ascii="Arial" w:hAnsi="Arial" w:cs="Arial"/>
          <w:sz w:val="22"/>
          <w:szCs w:val="22"/>
        </w:rPr>
        <w:t xml:space="preserve"> outdoors</w:t>
      </w:r>
      <w:r>
        <w:rPr>
          <w:rFonts w:ascii="Arial" w:hAnsi="Arial" w:cs="Arial"/>
          <w:sz w:val="22"/>
          <w:szCs w:val="22"/>
        </w:rPr>
        <w:t>.</w:t>
      </w:r>
      <w:r w:rsidR="008C4DA8">
        <w:rPr>
          <w:rFonts w:ascii="Arial" w:hAnsi="Arial" w:cs="Arial"/>
          <w:sz w:val="22"/>
          <w:szCs w:val="22"/>
        </w:rPr>
        <w:t xml:space="preserve"> </w:t>
      </w:r>
      <w:r w:rsidR="0037395B">
        <w:rPr>
          <w:rFonts w:ascii="Arial" w:hAnsi="Arial" w:cs="Arial"/>
          <w:sz w:val="22"/>
          <w:szCs w:val="22"/>
        </w:rPr>
        <w:t>T</w:t>
      </w:r>
      <w:r w:rsidR="006248FA">
        <w:rPr>
          <w:rFonts w:ascii="Arial" w:hAnsi="Arial" w:cs="Arial"/>
          <w:sz w:val="22"/>
          <w:szCs w:val="22"/>
        </w:rPr>
        <w:t xml:space="preserve">he question of how complex a model of immunity needs to be in order to accurately capture immune dynamics is a critical open question in theoretical and computational immunology </w:t>
      </w:r>
      <w:r w:rsidR="0034158E">
        <w:rPr>
          <w:rFonts w:ascii="Arial" w:hAnsi="Arial" w:cs="Arial"/>
          <w:sz w:val="22"/>
          <w:szCs w:val="22"/>
        </w:rPr>
        <w:t>{</w:t>
      </w:r>
      <w:proofErr w:type="spellStart"/>
      <w:r w:rsidR="0034158E">
        <w:rPr>
          <w:rFonts w:ascii="Arial" w:hAnsi="Arial" w:cs="Arial"/>
          <w:sz w:val="22"/>
          <w:szCs w:val="22"/>
        </w:rPr>
        <w:t>Thakar</w:t>
      </w:r>
      <w:proofErr w:type="spellEnd"/>
      <w:r w:rsidR="0034158E">
        <w:rPr>
          <w:rFonts w:ascii="Arial" w:hAnsi="Arial" w:cs="Arial"/>
          <w:sz w:val="22"/>
          <w:szCs w:val="22"/>
        </w:rPr>
        <w:t>, 2010 #7817;Fenton, 2010 #2336}</w:t>
      </w:r>
      <w:r w:rsidR="0037395B">
        <w:rPr>
          <w:rFonts w:ascii="Arial" w:hAnsi="Arial" w:cs="Arial"/>
          <w:sz w:val="22"/>
          <w:szCs w:val="22"/>
        </w:rPr>
        <w:t>. I</w:t>
      </w:r>
      <w:r w:rsidR="00F92FF7">
        <w:rPr>
          <w:rFonts w:ascii="Arial" w:hAnsi="Arial" w:cs="Arial"/>
          <w:sz w:val="22"/>
          <w:szCs w:val="22"/>
        </w:rPr>
        <w:t>ndeed</w:t>
      </w:r>
      <w:r w:rsidR="0037395B">
        <w:rPr>
          <w:rFonts w:ascii="Arial" w:hAnsi="Arial" w:cs="Arial"/>
          <w:sz w:val="22"/>
          <w:szCs w:val="22"/>
        </w:rPr>
        <w:t xml:space="preserve">, </w:t>
      </w:r>
      <w:r w:rsidR="00F92FF7">
        <w:rPr>
          <w:rFonts w:ascii="Arial" w:hAnsi="Arial" w:cs="Arial"/>
          <w:sz w:val="22"/>
          <w:szCs w:val="22"/>
        </w:rPr>
        <w:t xml:space="preserve">we may find that different functional forms will predict infection duration in lab and field.  </w:t>
      </w:r>
      <w:r w:rsidR="006248FA">
        <w:rPr>
          <w:rFonts w:ascii="Arial" w:hAnsi="Arial" w:cs="Arial"/>
          <w:sz w:val="22"/>
          <w:szCs w:val="22"/>
        </w:rPr>
        <w:t>By slow</w:t>
      </w:r>
      <w:r w:rsidR="003C1F05">
        <w:rPr>
          <w:rFonts w:ascii="Arial" w:hAnsi="Arial" w:cs="Arial"/>
          <w:sz w:val="22"/>
          <w:szCs w:val="22"/>
        </w:rPr>
        <w:t>ly</w:t>
      </w:r>
      <w:r w:rsidR="006248FA">
        <w:rPr>
          <w:rFonts w:ascii="Arial" w:hAnsi="Arial" w:cs="Arial"/>
          <w:sz w:val="22"/>
          <w:szCs w:val="22"/>
        </w:rPr>
        <w:t xml:space="preserve"> and systematically building in real-world complexity across the three Aims here, we will have a novel perspective on this question. This process will help to identify a general approach to determining the critical level of complexity needed to predict infection dynamics in the real wor</w:t>
      </w:r>
      <w:r w:rsidR="001533AD">
        <w:rPr>
          <w:rFonts w:ascii="Arial" w:hAnsi="Arial" w:cs="Arial"/>
          <w:sz w:val="22"/>
          <w:szCs w:val="22"/>
        </w:rPr>
        <w:t>l</w:t>
      </w:r>
      <w:r w:rsidR="006248FA">
        <w:rPr>
          <w:rFonts w:ascii="Arial" w:hAnsi="Arial" w:cs="Arial"/>
          <w:sz w:val="22"/>
          <w:szCs w:val="22"/>
        </w:rPr>
        <w:t>d.</w:t>
      </w:r>
    </w:p>
    <w:sectPr w:rsidR="00A814E1" w:rsidSect="00AA7217">
      <w:pgSz w:w="12240" w:h="15840"/>
      <w:pgMar w:top="1134" w:right="992" w:bottom="1134" w:left="992"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a L. Graham" w:date="2020-09-15T12:21:00Z" w:initials="ALG">
    <w:p w14:paraId="5CB0D2FF" w14:textId="0B9DCAA7" w:rsidR="00A91314" w:rsidRDefault="00A91314">
      <w:pPr>
        <w:pStyle w:val="CommentText"/>
      </w:pPr>
      <w:r>
        <w:rPr>
          <w:rStyle w:val="CommentReference"/>
        </w:rPr>
        <w:annotationRef/>
      </w:r>
      <w:r>
        <w:t xml:space="preserve">Key to emphasize that we won’t just predict duration in this limited system, but instead that by discovering processes underlying </w:t>
      </w:r>
      <w:proofErr w:type="spellStart"/>
      <w:r>
        <w:t>GxE</w:t>
      </w:r>
      <w:proofErr w:type="spellEnd"/>
      <w:r>
        <w:t xml:space="preserve"> for immune responses and propensity to chronic worm infection, we will reveal new biology</w:t>
      </w:r>
    </w:p>
  </w:comment>
  <w:comment w:id="100" w:author="Clay Cressler" w:date="2020-10-12T20:09:00Z" w:initials="CC">
    <w:p w14:paraId="63D0FFDC" w14:textId="233F459D" w:rsidR="00A91314" w:rsidRDefault="00A91314">
      <w:pPr>
        <w:pStyle w:val="CommentText"/>
      </w:pPr>
      <w:r>
        <w:rPr>
          <w:rStyle w:val="CommentReference"/>
        </w:rPr>
        <w:annotationRef/>
      </w:r>
      <w:r>
        <w:t>Return and revise when Aims are more clearly laid out.</w:t>
      </w:r>
    </w:p>
  </w:comment>
  <w:comment w:id="135" w:author="Andrea L. Graham" w:date="2020-09-11T12:40:00Z" w:initials="ALG">
    <w:p w14:paraId="40EC6F61" w14:textId="68DE58A5" w:rsidR="00A91314" w:rsidRDefault="00A91314">
      <w:pPr>
        <w:pStyle w:val="CommentText"/>
      </w:pPr>
      <w:r>
        <w:rPr>
          <w:rStyle w:val="CommentReference"/>
        </w:rPr>
        <w:annotationRef/>
      </w:r>
      <w:r>
        <w:t>I can see why reviewers were expecting more natural environmental variation in our experiments than we actually included in the original submission</w:t>
      </w:r>
    </w:p>
  </w:comment>
  <w:comment w:id="237" w:author="Andrea L. Graham" w:date="2020-09-15T11:21:00Z" w:initials="ALG">
    <w:p w14:paraId="3BD67BFD" w14:textId="351A9CE4" w:rsidR="00A91314" w:rsidRDefault="00A91314">
      <w:pPr>
        <w:pStyle w:val="CommentText"/>
      </w:pPr>
      <w:r>
        <w:rPr>
          <w:rStyle w:val="CommentReference"/>
        </w:rPr>
        <w:annotationRef/>
      </w:r>
      <w:r>
        <w:t xml:space="preserve">I think it will be important to keep a figure like this, even if much of the underlying mathematics are now more mechanistic.  Something like </w:t>
      </w:r>
      <w:proofErr w:type="spellStart"/>
      <w:r>
        <w:t>well chosen</w:t>
      </w:r>
      <w:proofErr w:type="spellEnd"/>
      <w:r>
        <w:t xml:space="preserve"> stills from your new movies, perhaps?</w:t>
      </w:r>
    </w:p>
  </w:comment>
  <w:comment w:id="267" w:author="Clay Cressler" w:date="2020-10-12T23:30:00Z" w:initials="CC">
    <w:p w14:paraId="3404A7FF" w14:textId="0F571E48" w:rsidR="00A91314" w:rsidRDefault="00A91314">
      <w:pPr>
        <w:pStyle w:val="CommentText"/>
      </w:pPr>
      <w:r>
        <w:rPr>
          <w:rStyle w:val="CommentReference"/>
        </w:rPr>
        <w:annotationRef/>
      </w:r>
      <w:r>
        <w:t xml:space="preserve">Obviously, much more could be said here about </w:t>
      </w:r>
      <w:r>
        <w:rPr>
          <w:i/>
          <w:iCs/>
        </w:rPr>
        <w:t>why</w:t>
      </w:r>
      <w:r>
        <w:t xml:space="preserve"> you get these results, but I am trying to keep it terse. Happy to expand more if we have space and need.</w:t>
      </w:r>
    </w:p>
  </w:comment>
  <w:comment w:id="307" w:author="Andrea L. Graham" w:date="2020-09-16T11:51:00Z" w:initials="ALG">
    <w:p w14:paraId="2CE5FC91" w14:textId="77777777" w:rsidR="007C3F91" w:rsidRDefault="007C3F91" w:rsidP="007C3F91">
      <w:pPr>
        <w:pStyle w:val="CommentText"/>
      </w:pPr>
      <w:r>
        <w:rPr>
          <w:rStyle w:val="CommentReference"/>
        </w:rPr>
        <w:annotationRef/>
      </w:r>
      <w:r>
        <w:t>Should possibly appear in the grant intro instead?</w:t>
      </w:r>
    </w:p>
  </w:comment>
  <w:comment w:id="297" w:author="Andrea L. Graham" w:date="2020-09-15T11:50:00Z" w:initials="ALG">
    <w:p w14:paraId="324870BD" w14:textId="7B0BD098" w:rsidR="00A91314" w:rsidRDefault="00A91314">
      <w:pPr>
        <w:pStyle w:val="CommentText"/>
      </w:pPr>
      <w:r>
        <w:rPr>
          <w:rStyle w:val="CommentReference"/>
        </w:rPr>
        <w:annotationRef/>
      </w:r>
      <w:r>
        <w:t>The more I think about this, the more I am convinced it will be the way to go – not just as an aside but a prominent feature of our argument for the combo of the system AND our approach</w:t>
      </w:r>
    </w:p>
  </w:comment>
  <w:comment w:id="330" w:author="Clay Cressler" w:date="2020-10-12T23:41:00Z" w:initials="CC">
    <w:p w14:paraId="0E597C06" w14:textId="1146A5CE" w:rsidR="00A91314" w:rsidRDefault="00A91314">
      <w:pPr>
        <w:pStyle w:val="CommentText"/>
      </w:pPr>
      <w:r>
        <w:rPr>
          <w:rStyle w:val="CommentReference"/>
        </w:rPr>
        <w:annotationRef/>
      </w:r>
      <w:r>
        <w:t xml:space="preserve">How’s this? I’ve already moved the </w:t>
      </w:r>
      <w:proofErr w:type="spellStart"/>
      <w:r>
        <w:t>the</w:t>
      </w:r>
      <w:proofErr w:type="spellEnd"/>
      <w:r>
        <w:t xml:space="preserve"> figure showing the burden distributions from Jackie’s paper from Fig. 3 to Fig 1 to really frontload it. </w:t>
      </w:r>
    </w:p>
  </w:comment>
  <w:comment w:id="336" w:author="Andrea L. Graham" w:date="2020-09-11T12:45:00Z" w:initials="ALG">
    <w:p w14:paraId="661B2538" w14:textId="515AF09D" w:rsidR="00A91314" w:rsidRDefault="00A91314">
      <w:pPr>
        <w:pStyle w:val="CommentText"/>
      </w:pPr>
      <w:r>
        <w:rPr>
          <w:rStyle w:val="CommentReference"/>
        </w:rPr>
        <w:annotationRef/>
      </w:r>
      <w:r>
        <w:t>Does this need clearer explanation?</w:t>
      </w:r>
    </w:p>
  </w:comment>
  <w:comment w:id="337" w:author="Clay Cressler" w:date="2020-10-12T23:48:00Z" w:initials="CC">
    <w:p w14:paraId="3F8A42FE" w14:textId="3963291A" w:rsidR="00A91314" w:rsidRDefault="00A91314">
      <w:pPr>
        <w:pStyle w:val="CommentText"/>
      </w:pPr>
      <w:r>
        <w:rPr>
          <w:rStyle w:val="CommentReference"/>
        </w:rPr>
        <w:annotationRef/>
      </w:r>
      <w:r>
        <w:t>Is this better/accurate?</w:t>
      </w:r>
    </w:p>
  </w:comment>
  <w:comment w:id="355" w:author="Andrea L. Graham" w:date="2020-09-11T12:46:00Z" w:initials="ALG">
    <w:p w14:paraId="32CADF53" w14:textId="05E2DD40" w:rsidR="00A91314" w:rsidRDefault="00A91314">
      <w:pPr>
        <w:pStyle w:val="CommentText"/>
      </w:pPr>
      <w:r>
        <w:rPr>
          <w:rStyle w:val="CommentReference"/>
        </w:rPr>
        <w:annotationRef/>
      </w:r>
      <w:r>
        <w:t>I’ll write to them with an update soon</w:t>
      </w:r>
    </w:p>
  </w:comment>
  <w:comment w:id="356" w:author="Andrea L. Graham" w:date="2020-09-15T11:54:00Z" w:initials="ALG">
    <w:p w14:paraId="3D3F7ADD" w14:textId="47DAA202" w:rsidR="00A91314" w:rsidRDefault="00A91314">
      <w:pPr>
        <w:pStyle w:val="CommentText"/>
      </w:pPr>
      <w:r>
        <w:rPr>
          <w:rStyle w:val="CommentReference"/>
        </w:rPr>
        <w:annotationRef/>
      </w:r>
      <w:r>
        <w:t>I’m having trouble envisioning how former Aims 1 and 2 will collapse into 1… probably because I’ve been staring at this version for the last few days.</w:t>
      </w:r>
    </w:p>
  </w:comment>
  <w:comment w:id="357" w:author="Clay Cressler" w:date="2020-10-13T00:46:00Z" w:initials="CC">
    <w:p w14:paraId="2078C424" w14:textId="1119C1A5" w:rsidR="002B7140" w:rsidRDefault="002B7140">
      <w:pPr>
        <w:pStyle w:val="CommentText"/>
      </w:pPr>
      <w:r>
        <w:rPr>
          <w:rStyle w:val="CommentReference"/>
        </w:rPr>
        <w:annotationRef/>
      </w:r>
      <w:r>
        <w:t>I’m not quite sure how it works for the empirical piece either: the theory is much easier to integrate into a single Aim. If you feel like two aims are necessary, we can stick with that, and I can revise the modeling piece for the second aim to focus more on how knockouts can be modeled, allowing us to use the knockouts as a test of the model.</w:t>
      </w:r>
    </w:p>
  </w:comment>
  <w:comment w:id="358" w:author="Andrea L. Graham" w:date="2020-09-11T12:51:00Z" w:initials="ALG">
    <w:p w14:paraId="769ABB64" w14:textId="529BEA90" w:rsidR="00A91314" w:rsidRDefault="00A91314">
      <w:pPr>
        <w:pStyle w:val="CommentText"/>
      </w:pPr>
      <w:r>
        <w:rPr>
          <w:rStyle w:val="CommentReference"/>
        </w:rPr>
        <w:annotationRef/>
      </w:r>
      <w:r>
        <w:t>Bring up natural environment again here? perhaps frame dose variation (here and throughout) as one of several axes of environmental variation?</w:t>
      </w:r>
    </w:p>
  </w:comment>
  <w:comment w:id="360" w:author="Andrea L. Graham" w:date="2020-09-16T10:38:00Z" w:initials="ALG">
    <w:p w14:paraId="7CCB1C47" w14:textId="58402891" w:rsidR="00A91314" w:rsidRDefault="00A91314">
      <w:pPr>
        <w:pStyle w:val="CommentText"/>
      </w:pPr>
      <w:r>
        <w:rPr>
          <w:rStyle w:val="CommentReference"/>
        </w:rPr>
        <w:annotationRef/>
      </w:r>
      <w:r>
        <w:t>Throughout, we will need to be clearer about what we mean by growth (to avoid the confusion of at least 1 reviewer)</w:t>
      </w:r>
    </w:p>
  </w:comment>
  <w:comment w:id="361" w:author="Clay Cressler" w:date="2020-10-12T23:59:00Z" w:initials="CC">
    <w:p w14:paraId="0B18D416" w14:textId="48413F56" w:rsidR="00A91314" w:rsidRDefault="00A91314">
      <w:pPr>
        <w:pStyle w:val="CommentText"/>
      </w:pPr>
      <w:r>
        <w:rPr>
          <w:rStyle w:val="CommentReference"/>
        </w:rPr>
        <w:annotationRef/>
      </w:r>
      <w:r>
        <w:t>Should we just say “biomass”, rather than growth? That’s less ambiguous and equally accurate.</w:t>
      </w:r>
    </w:p>
  </w:comment>
  <w:comment w:id="362" w:author="Andrea L. Graham" w:date="2020-09-16T10:44:00Z" w:initials="ALG">
    <w:p w14:paraId="5EDACFF7" w14:textId="646EB745" w:rsidR="00A91314" w:rsidRDefault="00A91314">
      <w:pPr>
        <w:pStyle w:val="CommentText"/>
      </w:pPr>
      <w:r>
        <w:rPr>
          <w:rStyle w:val="CommentReference"/>
        </w:rPr>
        <w:annotationRef/>
      </w:r>
      <w:r>
        <w:t>I deleted this because I think it has become moot, right?  given that we’re starting with a more mechanistic model, plus given that we don’t want all of the aims to appear to hinge on aim 1?</w:t>
      </w:r>
    </w:p>
  </w:comment>
  <w:comment w:id="363" w:author="Clay Cressler" w:date="2020-10-12T23:59:00Z" w:initials="CC">
    <w:p w14:paraId="627EA2DA" w14:textId="5EF8D539" w:rsidR="00A91314" w:rsidRDefault="00A91314">
      <w:pPr>
        <w:pStyle w:val="CommentText"/>
      </w:pPr>
      <w:r>
        <w:rPr>
          <w:rStyle w:val="CommentReference"/>
        </w:rPr>
        <w:annotationRef/>
      </w:r>
      <w:r>
        <w:t>Agreed.</w:t>
      </w:r>
    </w:p>
  </w:comment>
  <w:comment w:id="372" w:author="Andrea L. Graham" w:date="2020-09-16T11:31:00Z" w:initials="ALG">
    <w:p w14:paraId="5D80FF5B" w14:textId="0018A1CF" w:rsidR="00A91314" w:rsidRDefault="00A91314">
      <w:pPr>
        <w:pStyle w:val="CommentText"/>
      </w:pPr>
      <w:r>
        <w:rPr>
          <w:rStyle w:val="CommentReference"/>
        </w:rPr>
        <w:annotationRef/>
      </w:r>
      <w:r>
        <w:t>What behavior might their dose-dependence exhibit?  Could we use the theory plots to show what we’re looking for here?</w:t>
      </w:r>
    </w:p>
  </w:comment>
  <w:comment w:id="375" w:author="Clay Cressler" w:date="2020-10-13T00:02:00Z" w:initials="CC">
    <w:p w14:paraId="3BEF4546" w14:textId="38774247" w:rsidR="00A91314" w:rsidRDefault="00A91314">
      <w:pPr>
        <w:pStyle w:val="CommentText"/>
      </w:pPr>
      <w:r>
        <w:rPr>
          <w:rStyle w:val="CommentReference"/>
        </w:rPr>
        <w:annotationRef/>
      </w:r>
      <w:r>
        <w:t>I deleted everything else partially to save space, but also because it seemed unnecessary. I think the new content clearly justifies why parasite dose, and I didn’t want to overplay the dose variation in case the evidence is more suggestive of the picture shown in Fig. 2B. I don’t want a reviewer to be able to say that everything hinges on us discovering that positive feedbacks dominate.</w:t>
      </w:r>
    </w:p>
  </w:comment>
  <w:comment w:id="376" w:author="Andrea L. Graham" w:date="2020-09-16T11:33:00Z" w:initials="ALG">
    <w:p w14:paraId="09C8D66F" w14:textId="66579CD3" w:rsidR="00A91314" w:rsidRDefault="00A91314">
      <w:pPr>
        <w:pStyle w:val="CommentText"/>
      </w:pPr>
      <w:r>
        <w:rPr>
          <w:rStyle w:val="CommentReference"/>
        </w:rPr>
        <w:annotationRef/>
      </w:r>
      <w:r>
        <w:t>Are we OK  with these all receiving microbes too? Or do we want to have extra groups at 1 dose who have conventional rearing?</w:t>
      </w:r>
    </w:p>
  </w:comment>
  <w:comment w:id="377" w:author="Andrea L. Graham" w:date="2020-09-11T12:56:00Z" w:initials="ALG">
    <w:p w14:paraId="1C379096" w14:textId="1E3667D4" w:rsidR="00A91314" w:rsidRDefault="00A91314">
      <w:pPr>
        <w:pStyle w:val="CommentText"/>
      </w:pPr>
      <w:r>
        <w:rPr>
          <w:rStyle w:val="CommentReference"/>
        </w:rPr>
        <w:annotationRef/>
      </w:r>
      <w:r>
        <w:t>May need revisiting if we want to cross dose with fecal transplant from rewilded mice, leaving some controls without the microbes – probably would have to work with 4 doses at most in that case</w:t>
      </w:r>
    </w:p>
  </w:comment>
  <w:comment w:id="712" w:author="Andrea L. Graham" w:date="2020-09-16T10:30:00Z" w:initials="ALG">
    <w:p w14:paraId="6AFBEA6B" w14:textId="77777777" w:rsidR="00A91314" w:rsidRDefault="00A91314" w:rsidP="0003148D">
      <w:pPr>
        <w:pStyle w:val="CommentText"/>
      </w:pPr>
      <w:r>
        <w:rPr>
          <w:rStyle w:val="CommentReference"/>
        </w:rPr>
        <w:annotationRef/>
      </w:r>
      <w:r>
        <w:t>Let’s keep these in reserve for now.</w:t>
      </w:r>
    </w:p>
  </w:comment>
  <w:comment w:id="747" w:author="Andrea L. Graham" w:date="2020-09-16T11:37:00Z" w:initials="ALG">
    <w:p w14:paraId="0218D0E6" w14:textId="77777777" w:rsidR="00A91314" w:rsidRDefault="00A91314">
      <w:pPr>
        <w:pStyle w:val="CommentText"/>
      </w:pPr>
      <w:r>
        <w:rPr>
          <w:rStyle w:val="CommentReference"/>
        </w:rPr>
        <w:annotationRef/>
      </w:r>
      <w:r>
        <w:t>Still holds true but might be subsumed into a new subsection of the experimental outline above, where we focus on C57s across a fine scale dose range but in the presence/absence of feedback manipulations</w:t>
      </w:r>
    </w:p>
    <w:p w14:paraId="23980855" w14:textId="77777777" w:rsidR="00A91314" w:rsidRDefault="00A91314">
      <w:pPr>
        <w:pStyle w:val="CommentText"/>
      </w:pPr>
    </w:p>
    <w:p w14:paraId="649DF85F" w14:textId="69D85D62" w:rsidR="00A91314" w:rsidRDefault="00A91314">
      <w:pPr>
        <w:pStyle w:val="CommentText"/>
      </w:pPr>
      <w:r>
        <w:t>Definitely seems like we may need a subdivided Aim 1 – literally with theory and experiments separately described for parts A, B, and C.  Maybe that would make more sense than 2 separate aims? Or maybe not??</w:t>
      </w:r>
    </w:p>
  </w:comment>
  <w:comment w:id="748" w:author="Andrea L. Graham" w:date="2020-09-16T11:39:00Z" w:initials="ALG">
    <w:p w14:paraId="3DA1E2AE" w14:textId="585CE3A5" w:rsidR="00A91314" w:rsidRPr="007B1983" w:rsidRDefault="00A91314">
      <w:pPr>
        <w:pStyle w:val="CommentText"/>
        <w:rPr>
          <w:rStyle w:val="HeaderChar"/>
        </w:rPr>
      </w:pPr>
      <w:r>
        <w:rPr>
          <w:rStyle w:val="CommentReference"/>
        </w:rPr>
        <w:annotationRef/>
      </w:r>
      <w:r>
        <w:t xml:space="preserve">One reviewer thought that we should use K/O instead.  Those have their own huge drawbacks, including trouble with natural microbiota.  </w:t>
      </w:r>
    </w:p>
    <w:p w14:paraId="443B9C12" w14:textId="77777777" w:rsidR="00A91314" w:rsidRDefault="00A91314">
      <w:pPr>
        <w:pStyle w:val="CommentText"/>
      </w:pPr>
    </w:p>
    <w:p w14:paraId="5EA99AFF" w14:textId="246E6E48" w:rsidR="00A91314" w:rsidRDefault="00A91314">
      <w:pPr>
        <w:pStyle w:val="CommentText"/>
      </w:pPr>
      <w:proofErr w:type="gramStart"/>
      <w:r>
        <w:t>So</w:t>
      </w:r>
      <w:proofErr w:type="gramEnd"/>
      <w:r>
        <w:t xml:space="preserve"> what if we get really fancy and propose a small number of inducible K/O?  mice who are normal until we stop them signaling with a given cytokine (at least in a dominant cell type).  </w:t>
      </w:r>
      <w:proofErr w:type="gramStart"/>
      <w:r>
        <w:t>Thus</w:t>
      </w:r>
      <w:proofErr w:type="gramEnd"/>
      <w:r>
        <w:t xml:space="preserve"> it is not a lifelong K/O, and is arguably an experimentally controllable and sustained knockdown that could replace these monoclonal </w:t>
      </w:r>
      <w:proofErr w:type="spellStart"/>
      <w:r>
        <w:t>ttmts</w:t>
      </w:r>
      <w:proofErr w:type="spellEnd"/>
      <w:r>
        <w:t>?</w:t>
      </w:r>
    </w:p>
    <w:p w14:paraId="0451ACAE" w14:textId="77777777" w:rsidR="00A91314" w:rsidRDefault="00A91314">
      <w:pPr>
        <w:pStyle w:val="CommentText"/>
      </w:pPr>
    </w:p>
    <w:p w14:paraId="4C5A4F6D" w14:textId="4B738932" w:rsidR="00A91314" w:rsidRPr="007B1983" w:rsidRDefault="00A91314" w:rsidP="007B1983">
      <w:pPr>
        <w:pStyle w:val="CommentText"/>
        <w:rPr>
          <w:rStyle w:val="HeaderChar"/>
        </w:rPr>
      </w:pPr>
      <w:r w:rsidRPr="007B1983">
        <w:rPr>
          <w:rStyle w:val="HeaderChar"/>
        </w:rPr>
        <w:t xml:space="preserve">Muc5ac, however, still are appealing K/O because </w:t>
      </w:r>
      <w:r>
        <w:rPr>
          <w:rStyle w:val="HeaderChar"/>
        </w:rPr>
        <w:t>of the broken effector loop for Th2 responses.  They currently appear in the “outcomes” section but could be promoted to complement the inducible K/</w:t>
      </w:r>
      <w:proofErr w:type="spellStart"/>
      <w:r>
        <w:rPr>
          <w:rStyle w:val="HeaderChar"/>
        </w:rPr>
        <w:t>Os</w:t>
      </w:r>
      <w:proofErr w:type="spellEnd"/>
      <w:r>
        <w:rPr>
          <w:rStyle w:val="HeaderChar"/>
        </w:rPr>
        <w:t>?</w:t>
      </w:r>
    </w:p>
    <w:p w14:paraId="6A562D5B" w14:textId="2BAC1941" w:rsidR="00A91314" w:rsidRDefault="00A91314">
      <w:pPr>
        <w:pStyle w:val="CommentText"/>
      </w:pPr>
    </w:p>
  </w:comment>
  <w:comment w:id="749" w:author="Andrea L. Graham" w:date="2020-09-16T11:47:00Z" w:initials="ALG">
    <w:p w14:paraId="4B68BCC1" w14:textId="50657131" w:rsidR="00A91314" w:rsidRDefault="00A91314">
      <w:pPr>
        <w:pStyle w:val="CommentText"/>
      </w:pPr>
      <w:r>
        <w:rPr>
          <w:rStyle w:val="CommentReference"/>
        </w:rPr>
        <w:annotationRef/>
      </w:r>
      <w:r>
        <w:t>Will have to come up with a way to make it easy for readers to find these details.  I gave that section a subheading above, as a start on that.</w:t>
      </w:r>
    </w:p>
  </w:comment>
  <w:comment w:id="763" w:author="Andrea L. Graham" w:date="2020-09-16T11:51:00Z" w:initials="ALG">
    <w:p w14:paraId="59B66617" w14:textId="5BBBED6E" w:rsidR="00A91314" w:rsidRDefault="00A91314">
      <w:pPr>
        <w:pStyle w:val="CommentText"/>
      </w:pPr>
      <w:r>
        <w:rPr>
          <w:rStyle w:val="CommentReference"/>
        </w:rPr>
        <w:annotationRef/>
      </w:r>
      <w:r>
        <w:t>Should possibly appear in the grant intro instead?</w:t>
      </w:r>
    </w:p>
  </w:comment>
  <w:comment w:id="765" w:author="Andrea L. Graham" w:date="2020-09-16T11:52:00Z" w:initials="ALG">
    <w:p w14:paraId="7A9CCC76" w14:textId="52D2381E" w:rsidR="00A91314" w:rsidRDefault="00A91314">
      <w:pPr>
        <w:pStyle w:val="CommentText"/>
      </w:pPr>
      <w:r>
        <w:rPr>
          <w:rStyle w:val="CommentReference"/>
        </w:rPr>
        <w:annotationRef/>
      </w:r>
      <w:r>
        <w:t xml:space="preserve">Probably will revise to remind reader that this has been going on throughout the experiments, and that we will now add many other aspects of environment by actually placing mice outside each summer. </w:t>
      </w:r>
    </w:p>
  </w:comment>
  <w:comment w:id="766" w:author="Andrea L. Graham" w:date="2020-09-16T11:54:00Z" w:initials="ALG">
    <w:p w14:paraId="16022E19" w14:textId="6BE38BB9" w:rsidR="00A91314" w:rsidRDefault="00A91314">
      <w:pPr>
        <w:pStyle w:val="CommentText"/>
      </w:pPr>
      <w:r>
        <w:rPr>
          <w:rStyle w:val="CommentReference"/>
        </w:rPr>
        <w:annotationRef/>
      </w:r>
      <w:r>
        <w:t xml:space="preserve">Assuming both are interesting (dose-response wise, </w:t>
      </w:r>
      <w:proofErr w:type="spellStart"/>
      <w:r>
        <w:t>etc</w:t>
      </w:r>
      <w:proofErr w:type="spellEnd"/>
      <w:r>
        <w:t>); can also choose the interesting sex, though it is much better to work with females outdoors</w:t>
      </w:r>
    </w:p>
  </w:comment>
  <w:comment w:id="767" w:author="Andrea L. Graham" w:date="2020-09-16T11:54:00Z" w:initials="ALG">
    <w:p w14:paraId="1374265B" w14:textId="1990B791" w:rsidR="00A91314" w:rsidRDefault="00A91314">
      <w:pPr>
        <w:pStyle w:val="CommentText"/>
      </w:pPr>
      <w:r>
        <w:rPr>
          <w:rStyle w:val="CommentReference"/>
        </w:rPr>
        <w:annotationRef/>
      </w:r>
      <w:r>
        <w:t xml:space="preserve">This should move up, to describe how we will generate the slurry for </w:t>
      </w:r>
      <w:proofErr w:type="spellStart"/>
      <w:r>
        <w:t>gavaging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B0D2FF" w15:done="0"/>
  <w15:commentEx w15:paraId="63D0FFDC" w15:done="0"/>
  <w15:commentEx w15:paraId="40EC6F61" w15:done="0"/>
  <w15:commentEx w15:paraId="3BD67BFD" w15:done="0"/>
  <w15:commentEx w15:paraId="3404A7FF" w15:done="0"/>
  <w15:commentEx w15:paraId="2CE5FC91" w15:done="0"/>
  <w15:commentEx w15:paraId="324870BD" w15:done="0"/>
  <w15:commentEx w15:paraId="0E597C06" w15:done="0"/>
  <w15:commentEx w15:paraId="661B2538" w15:done="0"/>
  <w15:commentEx w15:paraId="3F8A42FE" w15:paraIdParent="661B2538" w15:done="0"/>
  <w15:commentEx w15:paraId="32CADF53" w15:done="0"/>
  <w15:commentEx w15:paraId="3D3F7ADD" w15:done="0"/>
  <w15:commentEx w15:paraId="2078C424" w15:paraIdParent="3D3F7ADD" w15:done="0"/>
  <w15:commentEx w15:paraId="769ABB64" w15:done="0"/>
  <w15:commentEx w15:paraId="7CCB1C47" w15:done="0"/>
  <w15:commentEx w15:paraId="0B18D416" w15:paraIdParent="7CCB1C47" w15:done="0"/>
  <w15:commentEx w15:paraId="5EDACFF7" w15:done="0"/>
  <w15:commentEx w15:paraId="627EA2DA" w15:paraIdParent="5EDACFF7" w15:done="0"/>
  <w15:commentEx w15:paraId="5D80FF5B" w15:done="0"/>
  <w15:commentEx w15:paraId="3BEF4546" w15:done="0"/>
  <w15:commentEx w15:paraId="09C8D66F" w15:done="0"/>
  <w15:commentEx w15:paraId="1C379096" w15:done="0"/>
  <w15:commentEx w15:paraId="6AFBEA6B" w15:done="0"/>
  <w15:commentEx w15:paraId="649DF85F" w15:done="0"/>
  <w15:commentEx w15:paraId="6A562D5B" w15:done="0"/>
  <w15:commentEx w15:paraId="4B68BCC1" w15:done="0"/>
  <w15:commentEx w15:paraId="59B66617" w15:done="0"/>
  <w15:commentEx w15:paraId="7A9CCC76" w15:done="0"/>
  <w15:commentEx w15:paraId="16022E19" w15:done="0"/>
  <w15:commentEx w15:paraId="13742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3668" w16cex:dateUtc="2020-10-13T01:09:00Z"/>
  <w16cex:commentExtensible w16cex:durableId="232F6585" w16cex:dateUtc="2020-10-13T04:30:00Z"/>
  <w16cex:commentExtensible w16cex:durableId="232F680F" w16cex:dateUtc="2020-10-13T04:41:00Z"/>
  <w16cex:commentExtensible w16cex:durableId="232F69D6" w16cex:dateUtc="2020-10-13T04:48:00Z"/>
  <w16cex:commentExtensible w16cex:durableId="232F776F" w16cex:dateUtc="2020-10-13T05:46:00Z"/>
  <w16cex:commentExtensible w16cex:durableId="232F6C7F" w16cex:dateUtc="2020-10-13T04:59:00Z"/>
  <w16cex:commentExtensible w16cex:durableId="232F6C58" w16cex:dateUtc="2020-10-13T04:59:00Z"/>
  <w16cex:commentExtensible w16cex:durableId="232F6D25" w16cex:dateUtc="2020-10-13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B0D2FF" w16cid:durableId="230B3059"/>
  <w16cid:commentId w16cid:paraId="63D0FFDC" w16cid:durableId="232F3668"/>
  <w16cid:commentId w16cid:paraId="40EC6F61" w16cid:durableId="2305EECA"/>
  <w16cid:commentId w16cid:paraId="3BD67BFD" w16cid:durableId="230B2241"/>
  <w16cid:commentId w16cid:paraId="3404A7FF" w16cid:durableId="232F6585"/>
  <w16cid:commentId w16cid:paraId="2CE5FC91" w16cid:durableId="232F780E"/>
  <w16cid:commentId w16cid:paraId="324870BD" w16cid:durableId="230B291C"/>
  <w16cid:commentId w16cid:paraId="0E597C06" w16cid:durableId="232F680F"/>
  <w16cid:commentId w16cid:paraId="661B2538" w16cid:durableId="2305F001"/>
  <w16cid:commentId w16cid:paraId="3F8A42FE" w16cid:durableId="232F69D6"/>
  <w16cid:commentId w16cid:paraId="32CADF53" w16cid:durableId="2305F024"/>
  <w16cid:commentId w16cid:paraId="3D3F7ADD" w16cid:durableId="230B2A10"/>
  <w16cid:commentId w16cid:paraId="2078C424" w16cid:durableId="232F776F"/>
  <w16cid:commentId w16cid:paraId="769ABB64" w16cid:durableId="2305F13E"/>
  <w16cid:commentId w16cid:paraId="7CCB1C47" w16cid:durableId="230C69AB"/>
  <w16cid:commentId w16cid:paraId="0B18D416" w16cid:durableId="232F6C7F"/>
  <w16cid:commentId w16cid:paraId="5EDACFF7" w16cid:durableId="230C6B10"/>
  <w16cid:commentId w16cid:paraId="627EA2DA" w16cid:durableId="232F6C58"/>
  <w16cid:commentId w16cid:paraId="5D80FF5B" w16cid:durableId="230C762E"/>
  <w16cid:commentId w16cid:paraId="3BEF4546" w16cid:durableId="232F6D25"/>
  <w16cid:commentId w16cid:paraId="09C8D66F" w16cid:durableId="230C767A"/>
  <w16cid:commentId w16cid:paraId="1C379096" w16cid:durableId="2305F299"/>
  <w16cid:commentId w16cid:paraId="6AFBEA6B" w16cid:durableId="230C67C3"/>
  <w16cid:commentId w16cid:paraId="649DF85F" w16cid:durableId="230C7776"/>
  <w16cid:commentId w16cid:paraId="6A562D5B" w16cid:durableId="230C77D5"/>
  <w16cid:commentId w16cid:paraId="4B68BCC1" w16cid:durableId="230C79DC"/>
  <w16cid:commentId w16cid:paraId="59B66617" w16cid:durableId="230C7ADC"/>
  <w16cid:commentId w16cid:paraId="7A9CCC76" w16cid:durableId="230C7B1B"/>
  <w16cid:commentId w16cid:paraId="16022E19" w16cid:durableId="230C7B5E"/>
  <w16cid:commentId w16cid:paraId="1374265B" w16cid:durableId="230C7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5578D" w14:textId="77777777" w:rsidR="0036584A" w:rsidRDefault="0036584A" w:rsidP="00BD1310">
      <w:r>
        <w:separator/>
      </w:r>
    </w:p>
  </w:endnote>
  <w:endnote w:type="continuationSeparator" w:id="0">
    <w:p w14:paraId="024A8D07" w14:textId="77777777" w:rsidR="0036584A" w:rsidRDefault="0036584A" w:rsidP="00B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F30B3" w14:textId="77777777" w:rsidR="0036584A" w:rsidRDefault="0036584A" w:rsidP="00BD1310">
      <w:r>
        <w:separator/>
      </w:r>
    </w:p>
  </w:footnote>
  <w:footnote w:type="continuationSeparator" w:id="0">
    <w:p w14:paraId="1A395C4D" w14:textId="77777777" w:rsidR="0036584A" w:rsidRDefault="0036584A" w:rsidP="00BD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Numbered_modifi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wtwrvviazzdoewtsrpaszf2r0r2xpeazfx&quot;&gt;GrahamO Copy&lt;record-ids&gt;&lt;item&gt;21&lt;/item&gt;&lt;item&gt;28&lt;/item&gt;&lt;item&gt;373&lt;/item&gt;&lt;item&gt;668&lt;/item&gt;&lt;item&gt;907&lt;/item&gt;&lt;item&gt;1305&lt;/item&gt;&lt;item&gt;1315&lt;/item&gt;&lt;item&gt;1388&lt;/item&gt;&lt;item&gt;1389&lt;/item&gt;&lt;item&gt;1574&lt;/item&gt;&lt;item&gt;1585&lt;/item&gt;&lt;item&gt;1937&lt;/item&gt;&lt;item&gt;2048&lt;/item&gt;&lt;item&gt;2262&lt;/item&gt;&lt;item&gt;2336&lt;/item&gt;&lt;item&gt;2337&lt;/item&gt;&lt;item&gt;2382&lt;/item&gt;&lt;item&gt;6339&lt;/item&gt;&lt;item&gt;6576&lt;/item&gt;&lt;item&gt;6604&lt;/item&gt;&lt;item&gt;6625&lt;/item&gt;&lt;item&gt;6803&lt;/item&gt;&lt;item&gt;6875&lt;/item&gt;&lt;item&gt;6876&lt;/item&gt;&lt;item&gt;6880&lt;/item&gt;&lt;item&gt;6982&lt;/item&gt;&lt;item&gt;7546&lt;/item&gt;&lt;item&gt;7591&lt;/item&gt;&lt;item&gt;7663&lt;/item&gt;&lt;item&gt;7664&lt;/item&gt;&lt;item&gt;7665&lt;/item&gt;&lt;item&gt;7668&lt;/item&gt;&lt;item&gt;7669&lt;/item&gt;&lt;item&gt;7670&lt;/item&gt;&lt;item&gt;7671&lt;/item&gt;&lt;item&gt;7672&lt;/item&gt;&lt;item&gt;7675&lt;/item&gt;&lt;item&gt;7676&lt;/item&gt;&lt;item&gt;7679&lt;/item&gt;&lt;item&gt;7680&lt;/item&gt;&lt;item&gt;7695&lt;/item&gt;&lt;item&gt;7699&lt;/item&gt;&lt;item&gt;7703&lt;/item&gt;&lt;item&gt;7710&lt;/item&gt;&lt;item&gt;7712&lt;/item&gt;&lt;item&gt;7721&lt;/item&gt;&lt;item&gt;7728&lt;/item&gt;&lt;item&gt;7743&lt;/item&gt;&lt;item&gt;7744&lt;/item&gt;&lt;item&gt;7746&lt;/item&gt;&lt;item&gt;7747&lt;/item&gt;&lt;item&gt;7797&lt;/item&gt;&lt;item&gt;7798&lt;/item&gt;&lt;item&gt;7799&lt;/item&gt;&lt;item&gt;7800&lt;/item&gt;&lt;item&gt;7801&lt;/item&gt;&lt;item&gt;7803&lt;/item&gt;&lt;item&gt;7804&lt;/item&gt;&lt;item&gt;7805&lt;/item&gt;&lt;item&gt;7806&lt;/item&gt;&lt;item&gt;7807&lt;/item&gt;&lt;item&gt;7808&lt;/item&gt;&lt;item&gt;7809&lt;/item&gt;&lt;item&gt;7810&lt;/item&gt;&lt;item&gt;7811&lt;/item&gt;&lt;item&gt;7812&lt;/item&gt;&lt;item&gt;7813&lt;/item&gt;&lt;item&gt;7814&lt;/item&gt;&lt;item&gt;7815&lt;/item&gt;&lt;item&gt;7816&lt;/item&gt;&lt;item&gt;7817&lt;/item&gt;&lt;item&gt;7818&lt;/item&gt;&lt;item&gt;7819&lt;/item&gt;&lt;item&gt;7820&lt;/item&gt;&lt;item&gt;7821&lt;/item&gt;&lt;item&gt;7822&lt;/item&gt;&lt;item&gt;7823&lt;/item&gt;&lt;item&gt;7825&lt;/item&gt;&lt;item&gt;7827&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3&lt;/item&gt;&lt;item&gt;7874&lt;/item&gt;&lt;item&gt;7875&lt;/item&gt;&lt;item&gt;7876&lt;/item&gt;&lt;/record-ids&gt;&lt;/item&gt;&lt;/Libraries&gt;"/>
  </w:docVars>
  <w:rsids>
    <w:rsidRoot w:val="00017330"/>
    <w:rsid w:val="0000373E"/>
    <w:rsid w:val="000057F3"/>
    <w:rsid w:val="00011306"/>
    <w:rsid w:val="000127D1"/>
    <w:rsid w:val="00013471"/>
    <w:rsid w:val="00014438"/>
    <w:rsid w:val="00014E84"/>
    <w:rsid w:val="000153BE"/>
    <w:rsid w:val="00016A23"/>
    <w:rsid w:val="00017330"/>
    <w:rsid w:val="00020E85"/>
    <w:rsid w:val="00022147"/>
    <w:rsid w:val="0002303F"/>
    <w:rsid w:val="00023E86"/>
    <w:rsid w:val="00024DC0"/>
    <w:rsid w:val="00031186"/>
    <w:rsid w:val="0003148D"/>
    <w:rsid w:val="00033C0E"/>
    <w:rsid w:val="00036451"/>
    <w:rsid w:val="00042782"/>
    <w:rsid w:val="0004321B"/>
    <w:rsid w:val="00047782"/>
    <w:rsid w:val="00050112"/>
    <w:rsid w:val="000521FF"/>
    <w:rsid w:val="00057766"/>
    <w:rsid w:val="0006001B"/>
    <w:rsid w:val="00061181"/>
    <w:rsid w:val="00064FC3"/>
    <w:rsid w:val="00067AA9"/>
    <w:rsid w:val="00073E27"/>
    <w:rsid w:val="0007421D"/>
    <w:rsid w:val="00075550"/>
    <w:rsid w:val="000775A6"/>
    <w:rsid w:val="00084274"/>
    <w:rsid w:val="00084345"/>
    <w:rsid w:val="00085E1D"/>
    <w:rsid w:val="00091A2D"/>
    <w:rsid w:val="00091E88"/>
    <w:rsid w:val="000929B9"/>
    <w:rsid w:val="000938BC"/>
    <w:rsid w:val="00095840"/>
    <w:rsid w:val="00097154"/>
    <w:rsid w:val="000A5725"/>
    <w:rsid w:val="000A60E0"/>
    <w:rsid w:val="000A68ED"/>
    <w:rsid w:val="000A7E96"/>
    <w:rsid w:val="000B0F74"/>
    <w:rsid w:val="000B3AE9"/>
    <w:rsid w:val="000B5489"/>
    <w:rsid w:val="000C3076"/>
    <w:rsid w:val="000C5918"/>
    <w:rsid w:val="000C6330"/>
    <w:rsid w:val="000C644B"/>
    <w:rsid w:val="000C7618"/>
    <w:rsid w:val="000D16CE"/>
    <w:rsid w:val="000D369E"/>
    <w:rsid w:val="000D3DCD"/>
    <w:rsid w:val="000D4696"/>
    <w:rsid w:val="000D4FB5"/>
    <w:rsid w:val="000D69B2"/>
    <w:rsid w:val="000E1625"/>
    <w:rsid w:val="000E1F1D"/>
    <w:rsid w:val="000E3023"/>
    <w:rsid w:val="000E6A85"/>
    <w:rsid w:val="000F49BC"/>
    <w:rsid w:val="000F7DF9"/>
    <w:rsid w:val="00100970"/>
    <w:rsid w:val="00103227"/>
    <w:rsid w:val="00103F6B"/>
    <w:rsid w:val="00104B1A"/>
    <w:rsid w:val="00105520"/>
    <w:rsid w:val="001056D7"/>
    <w:rsid w:val="0010674D"/>
    <w:rsid w:val="001102C1"/>
    <w:rsid w:val="001109C1"/>
    <w:rsid w:val="001118ED"/>
    <w:rsid w:val="0011624E"/>
    <w:rsid w:val="001170E6"/>
    <w:rsid w:val="00126429"/>
    <w:rsid w:val="001268A6"/>
    <w:rsid w:val="00130212"/>
    <w:rsid w:val="0013509D"/>
    <w:rsid w:val="0013575F"/>
    <w:rsid w:val="00137A5F"/>
    <w:rsid w:val="001403CB"/>
    <w:rsid w:val="00141600"/>
    <w:rsid w:val="00144FBD"/>
    <w:rsid w:val="00146B39"/>
    <w:rsid w:val="001533AD"/>
    <w:rsid w:val="00154EB6"/>
    <w:rsid w:val="00157E2F"/>
    <w:rsid w:val="00160792"/>
    <w:rsid w:val="001622E3"/>
    <w:rsid w:val="00163CD7"/>
    <w:rsid w:val="00164B2E"/>
    <w:rsid w:val="0016574E"/>
    <w:rsid w:val="0017016C"/>
    <w:rsid w:val="00172D44"/>
    <w:rsid w:val="0017498B"/>
    <w:rsid w:val="0017777E"/>
    <w:rsid w:val="001777EB"/>
    <w:rsid w:val="00185347"/>
    <w:rsid w:val="00187A1A"/>
    <w:rsid w:val="00190613"/>
    <w:rsid w:val="001967FA"/>
    <w:rsid w:val="001A0784"/>
    <w:rsid w:val="001A1B33"/>
    <w:rsid w:val="001B1C0D"/>
    <w:rsid w:val="001B24CD"/>
    <w:rsid w:val="001B43BA"/>
    <w:rsid w:val="001B4FC0"/>
    <w:rsid w:val="001B7B19"/>
    <w:rsid w:val="001B7C22"/>
    <w:rsid w:val="001C0DD2"/>
    <w:rsid w:val="001C51FD"/>
    <w:rsid w:val="001C5B44"/>
    <w:rsid w:val="001C65B8"/>
    <w:rsid w:val="001D6B72"/>
    <w:rsid w:val="001E1C54"/>
    <w:rsid w:val="001E2286"/>
    <w:rsid w:val="001E2FC3"/>
    <w:rsid w:val="001E4C51"/>
    <w:rsid w:val="001F08DD"/>
    <w:rsid w:val="001F1D2A"/>
    <w:rsid w:val="001F3C2A"/>
    <w:rsid w:val="00201E94"/>
    <w:rsid w:val="0020445A"/>
    <w:rsid w:val="00206C1C"/>
    <w:rsid w:val="0020757E"/>
    <w:rsid w:val="00207B4B"/>
    <w:rsid w:val="00212E62"/>
    <w:rsid w:val="002134BC"/>
    <w:rsid w:val="002139E4"/>
    <w:rsid w:val="00224F76"/>
    <w:rsid w:val="002254CD"/>
    <w:rsid w:val="00225908"/>
    <w:rsid w:val="00225A46"/>
    <w:rsid w:val="00232800"/>
    <w:rsid w:val="00234C36"/>
    <w:rsid w:val="00234EC0"/>
    <w:rsid w:val="00240DA0"/>
    <w:rsid w:val="0024116D"/>
    <w:rsid w:val="002438D6"/>
    <w:rsid w:val="00244AA1"/>
    <w:rsid w:val="00244D86"/>
    <w:rsid w:val="0024758E"/>
    <w:rsid w:val="00271DC5"/>
    <w:rsid w:val="002740D7"/>
    <w:rsid w:val="002754AB"/>
    <w:rsid w:val="0028084F"/>
    <w:rsid w:val="00284348"/>
    <w:rsid w:val="00285593"/>
    <w:rsid w:val="0028734F"/>
    <w:rsid w:val="00294A86"/>
    <w:rsid w:val="002962C4"/>
    <w:rsid w:val="00296BC2"/>
    <w:rsid w:val="002B2B3F"/>
    <w:rsid w:val="002B3F5B"/>
    <w:rsid w:val="002B522B"/>
    <w:rsid w:val="002B577C"/>
    <w:rsid w:val="002B7140"/>
    <w:rsid w:val="002C2B09"/>
    <w:rsid w:val="002C5247"/>
    <w:rsid w:val="002C57A9"/>
    <w:rsid w:val="002C7096"/>
    <w:rsid w:val="002C72DE"/>
    <w:rsid w:val="002D32A6"/>
    <w:rsid w:val="002D4BC4"/>
    <w:rsid w:val="002E1457"/>
    <w:rsid w:val="002E2BC6"/>
    <w:rsid w:val="002F20CC"/>
    <w:rsid w:val="002F49CF"/>
    <w:rsid w:val="00305DF5"/>
    <w:rsid w:val="00312EEC"/>
    <w:rsid w:val="00314824"/>
    <w:rsid w:val="0032213F"/>
    <w:rsid w:val="00324B76"/>
    <w:rsid w:val="00327DD1"/>
    <w:rsid w:val="00333253"/>
    <w:rsid w:val="0033401C"/>
    <w:rsid w:val="00337BE6"/>
    <w:rsid w:val="0034158E"/>
    <w:rsid w:val="00342263"/>
    <w:rsid w:val="003423B7"/>
    <w:rsid w:val="00344F74"/>
    <w:rsid w:val="00346A53"/>
    <w:rsid w:val="003477E4"/>
    <w:rsid w:val="003509EC"/>
    <w:rsid w:val="00353F11"/>
    <w:rsid w:val="00360BC7"/>
    <w:rsid w:val="00364FD3"/>
    <w:rsid w:val="0036584A"/>
    <w:rsid w:val="00365F31"/>
    <w:rsid w:val="003661B3"/>
    <w:rsid w:val="00366294"/>
    <w:rsid w:val="00367042"/>
    <w:rsid w:val="0037395B"/>
    <w:rsid w:val="00373B34"/>
    <w:rsid w:val="00374C40"/>
    <w:rsid w:val="00374E4E"/>
    <w:rsid w:val="00375A44"/>
    <w:rsid w:val="00375EDC"/>
    <w:rsid w:val="00380331"/>
    <w:rsid w:val="0038075D"/>
    <w:rsid w:val="00382FAD"/>
    <w:rsid w:val="0038344F"/>
    <w:rsid w:val="003862CB"/>
    <w:rsid w:val="00386E17"/>
    <w:rsid w:val="00394EB8"/>
    <w:rsid w:val="003A0F41"/>
    <w:rsid w:val="003A26CF"/>
    <w:rsid w:val="003A3249"/>
    <w:rsid w:val="003A58CA"/>
    <w:rsid w:val="003A681C"/>
    <w:rsid w:val="003B7B89"/>
    <w:rsid w:val="003C0426"/>
    <w:rsid w:val="003C1F05"/>
    <w:rsid w:val="003C3A2C"/>
    <w:rsid w:val="003C50F6"/>
    <w:rsid w:val="003C5658"/>
    <w:rsid w:val="003D3C58"/>
    <w:rsid w:val="003D4D14"/>
    <w:rsid w:val="003D68B0"/>
    <w:rsid w:val="003E1363"/>
    <w:rsid w:val="003E67D2"/>
    <w:rsid w:val="003E7051"/>
    <w:rsid w:val="003F2630"/>
    <w:rsid w:val="003F2B0F"/>
    <w:rsid w:val="003F38BE"/>
    <w:rsid w:val="003F3E39"/>
    <w:rsid w:val="003F5F8C"/>
    <w:rsid w:val="004018EC"/>
    <w:rsid w:val="00412BED"/>
    <w:rsid w:val="00414C08"/>
    <w:rsid w:val="00422193"/>
    <w:rsid w:val="00423A33"/>
    <w:rsid w:val="00423B76"/>
    <w:rsid w:val="00424D84"/>
    <w:rsid w:val="00424F6C"/>
    <w:rsid w:val="00426381"/>
    <w:rsid w:val="00426469"/>
    <w:rsid w:val="00427437"/>
    <w:rsid w:val="00430A87"/>
    <w:rsid w:val="00432268"/>
    <w:rsid w:val="0043394C"/>
    <w:rsid w:val="004476D3"/>
    <w:rsid w:val="004629BE"/>
    <w:rsid w:val="00467C64"/>
    <w:rsid w:val="00471E34"/>
    <w:rsid w:val="00471F54"/>
    <w:rsid w:val="00471F8B"/>
    <w:rsid w:val="0047661A"/>
    <w:rsid w:val="00477D83"/>
    <w:rsid w:val="00485967"/>
    <w:rsid w:val="004859DF"/>
    <w:rsid w:val="00487881"/>
    <w:rsid w:val="004901F7"/>
    <w:rsid w:val="00490730"/>
    <w:rsid w:val="00491FD3"/>
    <w:rsid w:val="00492F72"/>
    <w:rsid w:val="00494E0F"/>
    <w:rsid w:val="00496F5C"/>
    <w:rsid w:val="004A3FEE"/>
    <w:rsid w:val="004B02C7"/>
    <w:rsid w:val="004B3679"/>
    <w:rsid w:val="004B3C68"/>
    <w:rsid w:val="004B585D"/>
    <w:rsid w:val="004B595E"/>
    <w:rsid w:val="004C0EC1"/>
    <w:rsid w:val="004C12E2"/>
    <w:rsid w:val="004C3900"/>
    <w:rsid w:val="004C631C"/>
    <w:rsid w:val="004C70CF"/>
    <w:rsid w:val="004C7820"/>
    <w:rsid w:val="004D2115"/>
    <w:rsid w:val="004D65D6"/>
    <w:rsid w:val="004E04EB"/>
    <w:rsid w:val="004E4D4F"/>
    <w:rsid w:val="004E6307"/>
    <w:rsid w:val="004E6819"/>
    <w:rsid w:val="004E6AF8"/>
    <w:rsid w:val="00500818"/>
    <w:rsid w:val="00502F13"/>
    <w:rsid w:val="005055BC"/>
    <w:rsid w:val="00512A7A"/>
    <w:rsid w:val="005136DF"/>
    <w:rsid w:val="005235C0"/>
    <w:rsid w:val="00524188"/>
    <w:rsid w:val="00531054"/>
    <w:rsid w:val="0053699E"/>
    <w:rsid w:val="00543018"/>
    <w:rsid w:val="00546152"/>
    <w:rsid w:val="005502F2"/>
    <w:rsid w:val="005511F3"/>
    <w:rsid w:val="00551C5C"/>
    <w:rsid w:val="005562A6"/>
    <w:rsid w:val="005601FA"/>
    <w:rsid w:val="00560481"/>
    <w:rsid w:val="005623AA"/>
    <w:rsid w:val="00564E35"/>
    <w:rsid w:val="005677C2"/>
    <w:rsid w:val="00567B8B"/>
    <w:rsid w:val="005714C5"/>
    <w:rsid w:val="0057224A"/>
    <w:rsid w:val="00585FA2"/>
    <w:rsid w:val="00594827"/>
    <w:rsid w:val="00595A9D"/>
    <w:rsid w:val="00597898"/>
    <w:rsid w:val="005A4FD4"/>
    <w:rsid w:val="005A7CF5"/>
    <w:rsid w:val="005A7E27"/>
    <w:rsid w:val="005B0B41"/>
    <w:rsid w:val="005B1751"/>
    <w:rsid w:val="005B222A"/>
    <w:rsid w:val="005B5AEB"/>
    <w:rsid w:val="005C1C3D"/>
    <w:rsid w:val="005C22E9"/>
    <w:rsid w:val="005C40DA"/>
    <w:rsid w:val="005C434B"/>
    <w:rsid w:val="005C6CCD"/>
    <w:rsid w:val="005D0B32"/>
    <w:rsid w:val="005D0FAB"/>
    <w:rsid w:val="005D5465"/>
    <w:rsid w:val="005D5602"/>
    <w:rsid w:val="005D6CC2"/>
    <w:rsid w:val="005E23F2"/>
    <w:rsid w:val="005E249E"/>
    <w:rsid w:val="005E43AE"/>
    <w:rsid w:val="005E6F6B"/>
    <w:rsid w:val="005E76E5"/>
    <w:rsid w:val="00602F0F"/>
    <w:rsid w:val="006037BD"/>
    <w:rsid w:val="00603BF9"/>
    <w:rsid w:val="00607C7D"/>
    <w:rsid w:val="00611394"/>
    <w:rsid w:val="006211BA"/>
    <w:rsid w:val="006248FA"/>
    <w:rsid w:val="00624969"/>
    <w:rsid w:val="006258A4"/>
    <w:rsid w:val="0062609E"/>
    <w:rsid w:val="00631E12"/>
    <w:rsid w:val="00634590"/>
    <w:rsid w:val="00634C28"/>
    <w:rsid w:val="00643D75"/>
    <w:rsid w:val="0064422A"/>
    <w:rsid w:val="00645527"/>
    <w:rsid w:val="0064625F"/>
    <w:rsid w:val="006469AE"/>
    <w:rsid w:val="0065251C"/>
    <w:rsid w:val="00652E33"/>
    <w:rsid w:val="00656C1E"/>
    <w:rsid w:val="00657B6B"/>
    <w:rsid w:val="00657F65"/>
    <w:rsid w:val="006612A4"/>
    <w:rsid w:val="00664D34"/>
    <w:rsid w:val="00665A4A"/>
    <w:rsid w:val="00667D8F"/>
    <w:rsid w:val="00672BDB"/>
    <w:rsid w:val="00673A2F"/>
    <w:rsid w:val="006740F2"/>
    <w:rsid w:val="00675BA3"/>
    <w:rsid w:val="006776ED"/>
    <w:rsid w:val="00680747"/>
    <w:rsid w:val="00695A51"/>
    <w:rsid w:val="00697D3E"/>
    <w:rsid w:val="006A0281"/>
    <w:rsid w:val="006A0F46"/>
    <w:rsid w:val="006A1980"/>
    <w:rsid w:val="006A1E57"/>
    <w:rsid w:val="006A5147"/>
    <w:rsid w:val="006A6EE3"/>
    <w:rsid w:val="006A7037"/>
    <w:rsid w:val="006B0E1D"/>
    <w:rsid w:val="006B2BA3"/>
    <w:rsid w:val="006B4888"/>
    <w:rsid w:val="006C33D3"/>
    <w:rsid w:val="006C3DD6"/>
    <w:rsid w:val="006C496D"/>
    <w:rsid w:val="006C6994"/>
    <w:rsid w:val="006D12B0"/>
    <w:rsid w:val="006D57DE"/>
    <w:rsid w:val="006D5B86"/>
    <w:rsid w:val="006D6800"/>
    <w:rsid w:val="006D7A84"/>
    <w:rsid w:val="006E6F9F"/>
    <w:rsid w:val="006F1F25"/>
    <w:rsid w:val="006F3957"/>
    <w:rsid w:val="006F4BB1"/>
    <w:rsid w:val="006F51AC"/>
    <w:rsid w:val="007058B1"/>
    <w:rsid w:val="007062C8"/>
    <w:rsid w:val="007066B8"/>
    <w:rsid w:val="00707F91"/>
    <w:rsid w:val="00710941"/>
    <w:rsid w:val="007172E6"/>
    <w:rsid w:val="00731B53"/>
    <w:rsid w:val="00737EE3"/>
    <w:rsid w:val="00740830"/>
    <w:rsid w:val="00741378"/>
    <w:rsid w:val="007416AC"/>
    <w:rsid w:val="00743D5B"/>
    <w:rsid w:val="007463B4"/>
    <w:rsid w:val="00752BFF"/>
    <w:rsid w:val="0075559F"/>
    <w:rsid w:val="00756F45"/>
    <w:rsid w:val="007601FD"/>
    <w:rsid w:val="00764BFC"/>
    <w:rsid w:val="00764E92"/>
    <w:rsid w:val="00764F6C"/>
    <w:rsid w:val="0076512A"/>
    <w:rsid w:val="0076647B"/>
    <w:rsid w:val="00766C9C"/>
    <w:rsid w:val="0076770D"/>
    <w:rsid w:val="007730A2"/>
    <w:rsid w:val="00773BC1"/>
    <w:rsid w:val="00780789"/>
    <w:rsid w:val="00780B7B"/>
    <w:rsid w:val="007832E3"/>
    <w:rsid w:val="007846B6"/>
    <w:rsid w:val="007850A3"/>
    <w:rsid w:val="0078779F"/>
    <w:rsid w:val="00790AD7"/>
    <w:rsid w:val="00790C7E"/>
    <w:rsid w:val="00792850"/>
    <w:rsid w:val="00792A75"/>
    <w:rsid w:val="00797627"/>
    <w:rsid w:val="007A1F10"/>
    <w:rsid w:val="007A28A8"/>
    <w:rsid w:val="007A66ED"/>
    <w:rsid w:val="007A7FC1"/>
    <w:rsid w:val="007B0B04"/>
    <w:rsid w:val="007B1983"/>
    <w:rsid w:val="007B2BDB"/>
    <w:rsid w:val="007C3684"/>
    <w:rsid w:val="007C3F91"/>
    <w:rsid w:val="007C6D5F"/>
    <w:rsid w:val="007C79D7"/>
    <w:rsid w:val="007D3AAA"/>
    <w:rsid w:val="007D4F8A"/>
    <w:rsid w:val="007D729E"/>
    <w:rsid w:val="007E4A5D"/>
    <w:rsid w:val="007E589D"/>
    <w:rsid w:val="007F04C3"/>
    <w:rsid w:val="007F1E37"/>
    <w:rsid w:val="007F25D5"/>
    <w:rsid w:val="007F2AD6"/>
    <w:rsid w:val="00804048"/>
    <w:rsid w:val="0081143D"/>
    <w:rsid w:val="0081681B"/>
    <w:rsid w:val="008174E3"/>
    <w:rsid w:val="008178D1"/>
    <w:rsid w:val="00820327"/>
    <w:rsid w:val="008267F7"/>
    <w:rsid w:val="00826A43"/>
    <w:rsid w:val="00827FFE"/>
    <w:rsid w:val="00830E7F"/>
    <w:rsid w:val="0083654A"/>
    <w:rsid w:val="008376F1"/>
    <w:rsid w:val="00841EE7"/>
    <w:rsid w:val="00842714"/>
    <w:rsid w:val="008508EA"/>
    <w:rsid w:val="008518D2"/>
    <w:rsid w:val="008528DB"/>
    <w:rsid w:val="0085407C"/>
    <w:rsid w:val="0085591E"/>
    <w:rsid w:val="00860A60"/>
    <w:rsid w:val="00862B22"/>
    <w:rsid w:val="0086526C"/>
    <w:rsid w:val="00866D3F"/>
    <w:rsid w:val="0087676B"/>
    <w:rsid w:val="00877CB6"/>
    <w:rsid w:val="008858B1"/>
    <w:rsid w:val="00887AD8"/>
    <w:rsid w:val="00897CFC"/>
    <w:rsid w:val="008A0182"/>
    <w:rsid w:val="008A17EB"/>
    <w:rsid w:val="008A27E5"/>
    <w:rsid w:val="008A394F"/>
    <w:rsid w:val="008B5359"/>
    <w:rsid w:val="008C0A94"/>
    <w:rsid w:val="008C2F62"/>
    <w:rsid w:val="008C393F"/>
    <w:rsid w:val="008C4DA8"/>
    <w:rsid w:val="008D1310"/>
    <w:rsid w:val="008D6073"/>
    <w:rsid w:val="008D701E"/>
    <w:rsid w:val="008D732D"/>
    <w:rsid w:val="008E17F6"/>
    <w:rsid w:val="008E293E"/>
    <w:rsid w:val="008E3CA2"/>
    <w:rsid w:val="008E432A"/>
    <w:rsid w:val="008E5418"/>
    <w:rsid w:val="008E6BD4"/>
    <w:rsid w:val="008E7F80"/>
    <w:rsid w:val="008F091A"/>
    <w:rsid w:val="008F3C48"/>
    <w:rsid w:val="008F4D5F"/>
    <w:rsid w:val="009007F6"/>
    <w:rsid w:val="00904A66"/>
    <w:rsid w:val="00907625"/>
    <w:rsid w:val="00907667"/>
    <w:rsid w:val="00907A34"/>
    <w:rsid w:val="009164B3"/>
    <w:rsid w:val="00916AD7"/>
    <w:rsid w:val="00920354"/>
    <w:rsid w:val="00920FB4"/>
    <w:rsid w:val="009232A2"/>
    <w:rsid w:val="00924DEE"/>
    <w:rsid w:val="00930091"/>
    <w:rsid w:val="00931BF9"/>
    <w:rsid w:val="009361E6"/>
    <w:rsid w:val="00950CE1"/>
    <w:rsid w:val="0095213A"/>
    <w:rsid w:val="00952308"/>
    <w:rsid w:val="00952EF3"/>
    <w:rsid w:val="00957250"/>
    <w:rsid w:val="00960202"/>
    <w:rsid w:val="009626CB"/>
    <w:rsid w:val="009626F2"/>
    <w:rsid w:val="009647DD"/>
    <w:rsid w:val="00965D14"/>
    <w:rsid w:val="00967A53"/>
    <w:rsid w:val="0097146C"/>
    <w:rsid w:val="00976372"/>
    <w:rsid w:val="0097670A"/>
    <w:rsid w:val="0097736E"/>
    <w:rsid w:val="00980415"/>
    <w:rsid w:val="00981A52"/>
    <w:rsid w:val="00982F36"/>
    <w:rsid w:val="00983E45"/>
    <w:rsid w:val="009861DF"/>
    <w:rsid w:val="00990DC9"/>
    <w:rsid w:val="0099535A"/>
    <w:rsid w:val="00997545"/>
    <w:rsid w:val="009A013F"/>
    <w:rsid w:val="009A15BB"/>
    <w:rsid w:val="009A354B"/>
    <w:rsid w:val="009A5DB4"/>
    <w:rsid w:val="009B035C"/>
    <w:rsid w:val="009B5EF0"/>
    <w:rsid w:val="009C11B1"/>
    <w:rsid w:val="009C2C9A"/>
    <w:rsid w:val="009C31E5"/>
    <w:rsid w:val="009C5D8C"/>
    <w:rsid w:val="009C7ED2"/>
    <w:rsid w:val="009D0A61"/>
    <w:rsid w:val="009D1D51"/>
    <w:rsid w:val="009D33F4"/>
    <w:rsid w:val="009D3F9F"/>
    <w:rsid w:val="009D5189"/>
    <w:rsid w:val="009D6605"/>
    <w:rsid w:val="009D6B7B"/>
    <w:rsid w:val="009E19A2"/>
    <w:rsid w:val="009E3626"/>
    <w:rsid w:val="009E6D10"/>
    <w:rsid w:val="009F3147"/>
    <w:rsid w:val="009F4FC6"/>
    <w:rsid w:val="009F626C"/>
    <w:rsid w:val="009F7771"/>
    <w:rsid w:val="00A04D96"/>
    <w:rsid w:val="00A05154"/>
    <w:rsid w:val="00A064F0"/>
    <w:rsid w:val="00A06F6E"/>
    <w:rsid w:val="00A12C63"/>
    <w:rsid w:val="00A14AAA"/>
    <w:rsid w:val="00A20217"/>
    <w:rsid w:val="00A23003"/>
    <w:rsid w:val="00A235B5"/>
    <w:rsid w:val="00A24683"/>
    <w:rsid w:val="00A248D2"/>
    <w:rsid w:val="00A263B0"/>
    <w:rsid w:val="00A267EE"/>
    <w:rsid w:val="00A27511"/>
    <w:rsid w:val="00A366AC"/>
    <w:rsid w:val="00A40882"/>
    <w:rsid w:val="00A44D2C"/>
    <w:rsid w:val="00A4546A"/>
    <w:rsid w:val="00A47311"/>
    <w:rsid w:val="00A5063B"/>
    <w:rsid w:val="00A53FEE"/>
    <w:rsid w:val="00A61EDC"/>
    <w:rsid w:val="00A62296"/>
    <w:rsid w:val="00A71966"/>
    <w:rsid w:val="00A71CC5"/>
    <w:rsid w:val="00A759F3"/>
    <w:rsid w:val="00A77CAF"/>
    <w:rsid w:val="00A81228"/>
    <w:rsid w:val="00A814E1"/>
    <w:rsid w:val="00A81AC9"/>
    <w:rsid w:val="00A823D3"/>
    <w:rsid w:val="00A854C2"/>
    <w:rsid w:val="00A861CE"/>
    <w:rsid w:val="00A91314"/>
    <w:rsid w:val="00A918B8"/>
    <w:rsid w:val="00A91ED9"/>
    <w:rsid w:val="00A93FCE"/>
    <w:rsid w:val="00A9474B"/>
    <w:rsid w:val="00A95C90"/>
    <w:rsid w:val="00A96BE3"/>
    <w:rsid w:val="00AA3E95"/>
    <w:rsid w:val="00AA453A"/>
    <w:rsid w:val="00AA68E5"/>
    <w:rsid w:val="00AA7217"/>
    <w:rsid w:val="00AB4127"/>
    <w:rsid w:val="00AB48DF"/>
    <w:rsid w:val="00AB7277"/>
    <w:rsid w:val="00AC1192"/>
    <w:rsid w:val="00AC132A"/>
    <w:rsid w:val="00AC2142"/>
    <w:rsid w:val="00AC33D1"/>
    <w:rsid w:val="00AD230A"/>
    <w:rsid w:val="00AD2BE7"/>
    <w:rsid w:val="00AD55E2"/>
    <w:rsid w:val="00AD6336"/>
    <w:rsid w:val="00AE1755"/>
    <w:rsid w:val="00AE34B4"/>
    <w:rsid w:val="00AE4687"/>
    <w:rsid w:val="00AE49D2"/>
    <w:rsid w:val="00AE5D86"/>
    <w:rsid w:val="00AE6F84"/>
    <w:rsid w:val="00AF02BC"/>
    <w:rsid w:val="00AF2E6D"/>
    <w:rsid w:val="00B003F6"/>
    <w:rsid w:val="00B030E1"/>
    <w:rsid w:val="00B1202C"/>
    <w:rsid w:val="00B144FF"/>
    <w:rsid w:val="00B155F5"/>
    <w:rsid w:val="00B157EA"/>
    <w:rsid w:val="00B1770A"/>
    <w:rsid w:val="00B17DD4"/>
    <w:rsid w:val="00B240B3"/>
    <w:rsid w:val="00B25FEF"/>
    <w:rsid w:val="00B26F78"/>
    <w:rsid w:val="00B27F80"/>
    <w:rsid w:val="00B31F45"/>
    <w:rsid w:val="00B3362E"/>
    <w:rsid w:val="00B33D96"/>
    <w:rsid w:val="00B33E50"/>
    <w:rsid w:val="00B34A6C"/>
    <w:rsid w:val="00B47503"/>
    <w:rsid w:val="00B505F6"/>
    <w:rsid w:val="00B5328A"/>
    <w:rsid w:val="00B55399"/>
    <w:rsid w:val="00B558DE"/>
    <w:rsid w:val="00B562CD"/>
    <w:rsid w:val="00B5731A"/>
    <w:rsid w:val="00B63619"/>
    <w:rsid w:val="00B65EA8"/>
    <w:rsid w:val="00B705E3"/>
    <w:rsid w:val="00B75D1D"/>
    <w:rsid w:val="00B868F7"/>
    <w:rsid w:val="00B86EC3"/>
    <w:rsid w:val="00B87B22"/>
    <w:rsid w:val="00B92802"/>
    <w:rsid w:val="00B92AD4"/>
    <w:rsid w:val="00B942D6"/>
    <w:rsid w:val="00BA1875"/>
    <w:rsid w:val="00BA1C87"/>
    <w:rsid w:val="00BA2624"/>
    <w:rsid w:val="00BA340D"/>
    <w:rsid w:val="00BA3C94"/>
    <w:rsid w:val="00BB324B"/>
    <w:rsid w:val="00BB4E1D"/>
    <w:rsid w:val="00BB5019"/>
    <w:rsid w:val="00BB7329"/>
    <w:rsid w:val="00BC16AF"/>
    <w:rsid w:val="00BD1310"/>
    <w:rsid w:val="00BD199D"/>
    <w:rsid w:val="00BD2206"/>
    <w:rsid w:val="00BD331F"/>
    <w:rsid w:val="00BD4ACB"/>
    <w:rsid w:val="00BD7EFD"/>
    <w:rsid w:val="00BE0E6B"/>
    <w:rsid w:val="00BE787C"/>
    <w:rsid w:val="00BF5192"/>
    <w:rsid w:val="00C0248F"/>
    <w:rsid w:val="00C02E96"/>
    <w:rsid w:val="00C05235"/>
    <w:rsid w:val="00C07029"/>
    <w:rsid w:val="00C0729D"/>
    <w:rsid w:val="00C1293A"/>
    <w:rsid w:val="00C15DF9"/>
    <w:rsid w:val="00C16462"/>
    <w:rsid w:val="00C233BB"/>
    <w:rsid w:val="00C248F1"/>
    <w:rsid w:val="00C24DDD"/>
    <w:rsid w:val="00C264A0"/>
    <w:rsid w:val="00C277C4"/>
    <w:rsid w:val="00C45049"/>
    <w:rsid w:val="00C4759F"/>
    <w:rsid w:val="00C503A7"/>
    <w:rsid w:val="00C5068D"/>
    <w:rsid w:val="00C50DC5"/>
    <w:rsid w:val="00C514A0"/>
    <w:rsid w:val="00C52B5F"/>
    <w:rsid w:val="00C52F69"/>
    <w:rsid w:val="00C556D3"/>
    <w:rsid w:val="00C6400A"/>
    <w:rsid w:val="00C73AA5"/>
    <w:rsid w:val="00C7471E"/>
    <w:rsid w:val="00C84673"/>
    <w:rsid w:val="00C87678"/>
    <w:rsid w:val="00C90AE2"/>
    <w:rsid w:val="00C934AE"/>
    <w:rsid w:val="00C93EDA"/>
    <w:rsid w:val="00C95443"/>
    <w:rsid w:val="00CA1DC3"/>
    <w:rsid w:val="00CA1EB4"/>
    <w:rsid w:val="00CA34E6"/>
    <w:rsid w:val="00CA53FE"/>
    <w:rsid w:val="00CB1C83"/>
    <w:rsid w:val="00CB7077"/>
    <w:rsid w:val="00CC232D"/>
    <w:rsid w:val="00CC31AD"/>
    <w:rsid w:val="00CD25EC"/>
    <w:rsid w:val="00CD2D4C"/>
    <w:rsid w:val="00CD4579"/>
    <w:rsid w:val="00CD4A90"/>
    <w:rsid w:val="00CD6E5C"/>
    <w:rsid w:val="00CE044C"/>
    <w:rsid w:val="00CE08AB"/>
    <w:rsid w:val="00CE2FA5"/>
    <w:rsid w:val="00CF0B26"/>
    <w:rsid w:val="00CF50CC"/>
    <w:rsid w:val="00CF62FE"/>
    <w:rsid w:val="00CF6855"/>
    <w:rsid w:val="00CF7E1B"/>
    <w:rsid w:val="00D0195E"/>
    <w:rsid w:val="00D033D1"/>
    <w:rsid w:val="00D038C6"/>
    <w:rsid w:val="00D109C1"/>
    <w:rsid w:val="00D1534B"/>
    <w:rsid w:val="00D163C8"/>
    <w:rsid w:val="00D17E53"/>
    <w:rsid w:val="00D244A0"/>
    <w:rsid w:val="00D2700C"/>
    <w:rsid w:val="00D27047"/>
    <w:rsid w:val="00D27BB0"/>
    <w:rsid w:val="00D315DF"/>
    <w:rsid w:val="00D328FC"/>
    <w:rsid w:val="00D32AFF"/>
    <w:rsid w:val="00D33206"/>
    <w:rsid w:val="00D342E1"/>
    <w:rsid w:val="00D354A7"/>
    <w:rsid w:val="00D46EA3"/>
    <w:rsid w:val="00D47034"/>
    <w:rsid w:val="00D4783A"/>
    <w:rsid w:val="00D53D5C"/>
    <w:rsid w:val="00D554C8"/>
    <w:rsid w:val="00D56D4E"/>
    <w:rsid w:val="00D66449"/>
    <w:rsid w:val="00D726EF"/>
    <w:rsid w:val="00D74F66"/>
    <w:rsid w:val="00D84AF4"/>
    <w:rsid w:val="00D84E6E"/>
    <w:rsid w:val="00D85A04"/>
    <w:rsid w:val="00D86B1A"/>
    <w:rsid w:val="00D9037B"/>
    <w:rsid w:val="00D91FEE"/>
    <w:rsid w:val="00D93125"/>
    <w:rsid w:val="00D932E5"/>
    <w:rsid w:val="00DA0C2E"/>
    <w:rsid w:val="00DA1F1C"/>
    <w:rsid w:val="00DA24F5"/>
    <w:rsid w:val="00DA303C"/>
    <w:rsid w:val="00DA5909"/>
    <w:rsid w:val="00DA6FD3"/>
    <w:rsid w:val="00DB5678"/>
    <w:rsid w:val="00DB5CCE"/>
    <w:rsid w:val="00DB7E9F"/>
    <w:rsid w:val="00DC33E4"/>
    <w:rsid w:val="00DC6937"/>
    <w:rsid w:val="00DD4F73"/>
    <w:rsid w:val="00DD4FE5"/>
    <w:rsid w:val="00DE10C8"/>
    <w:rsid w:val="00DE4479"/>
    <w:rsid w:val="00DE6DC2"/>
    <w:rsid w:val="00DF0213"/>
    <w:rsid w:val="00DF02B8"/>
    <w:rsid w:val="00DF1A4F"/>
    <w:rsid w:val="00DF3641"/>
    <w:rsid w:val="00DF43B8"/>
    <w:rsid w:val="00DF6210"/>
    <w:rsid w:val="00DF7819"/>
    <w:rsid w:val="00E0409B"/>
    <w:rsid w:val="00E04CB9"/>
    <w:rsid w:val="00E07606"/>
    <w:rsid w:val="00E07B12"/>
    <w:rsid w:val="00E108C3"/>
    <w:rsid w:val="00E13C3A"/>
    <w:rsid w:val="00E17C4B"/>
    <w:rsid w:val="00E22537"/>
    <w:rsid w:val="00E22F00"/>
    <w:rsid w:val="00E22FA8"/>
    <w:rsid w:val="00E23307"/>
    <w:rsid w:val="00E25DFE"/>
    <w:rsid w:val="00E3060C"/>
    <w:rsid w:val="00E34C7B"/>
    <w:rsid w:val="00E369D5"/>
    <w:rsid w:val="00E4131F"/>
    <w:rsid w:val="00E41C33"/>
    <w:rsid w:val="00E4319D"/>
    <w:rsid w:val="00E44278"/>
    <w:rsid w:val="00E456DE"/>
    <w:rsid w:val="00E45898"/>
    <w:rsid w:val="00E4663F"/>
    <w:rsid w:val="00E530CD"/>
    <w:rsid w:val="00E54AD8"/>
    <w:rsid w:val="00E641E5"/>
    <w:rsid w:val="00E65BEB"/>
    <w:rsid w:val="00E662DE"/>
    <w:rsid w:val="00E67A75"/>
    <w:rsid w:val="00E70A14"/>
    <w:rsid w:val="00E71625"/>
    <w:rsid w:val="00E72265"/>
    <w:rsid w:val="00E73A43"/>
    <w:rsid w:val="00E7694D"/>
    <w:rsid w:val="00E77025"/>
    <w:rsid w:val="00E8040F"/>
    <w:rsid w:val="00E83F45"/>
    <w:rsid w:val="00E90A43"/>
    <w:rsid w:val="00E92406"/>
    <w:rsid w:val="00E92612"/>
    <w:rsid w:val="00E934F0"/>
    <w:rsid w:val="00E96117"/>
    <w:rsid w:val="00EA030F"/>
    <w:rsid w:val="00EA04D4"/>
    <w:rsid w:val="00EA18F5"/>
    <w:rsid w:val="00EA2FDE"/>
    <w:rsid w:val="00EB162C"/>
    <w:rsid w:val="00EB1F6A"/>
    <w:rsid w:val="00EB529D"/>
    <w:rsid w:val="00EB5DAE"/>
    <w:rsid w:val="00EC295D"/>
    <w:rsid w:val="00EC34B0"/>
    <w:rsid w:val="00EC4EA8"/>
    <w:rsid w:val="00EC501D"/>
    <w:rsid w:val="00EC6608"/>
    <w:rsid w:val="00EC6FC7"/>
    <w:rsid w:val="00ED14CD"/>
    <w:rsid w:val="00ED2E7E"/>
    <w:rsid w:val="00ED5D4F"/>
    <w:rsid w:val="00ED7560"/>
    <w:rsid w:val="00ED7851"/>
    <w:rsid w:val="00EE0867"/>
    <w:rsid w:val="00EE2F52"/>
    <w:rsid w:val="00EE6252"/>
    <w:rsid w:val="00EE7E3B"/>
    <w:rsid w:val="00EF1107"/>
    <w:rsid w:val="00EF1944"/>
    <w:rsid w:val="00EF1DBE"/>
    <w:rsid w:val="00F00D1D"/>
    <w:rsid w:val="00F02F3B"/>
    <w:rsid w:val="00F073AC"/>
    <w:rsid w:val="00F114D8"/>
    <w:rsid w:val="00F122B0"/>
    <w:rsid w:val="00F127C3"/>
    <w:rsid w:val="00F21B68"/>
    <w:rsid w:val="00F30441"/>
    <w:rsid w:val="00F40653"/>
    <w:rsid w:val="00F42A3E"/>
    <w:rsid w:val="00F430B1"/>
    <w:rsid w:val="00F432E9"/>
    <w:rsid w:val="00F44096"/>
    <w:rsid w:val="00F443A4"/>
    <w:rsid w:val="00F4628F"/>
    <w:rsid w:val="00F51B60"/>
    <w:rsid w:val="00F52A0C"/>
    <w:rsid w:val="00F55EBF"/>
    <w:rsid w:val="00F561E1"/>
    <w:rsid w:val="00F57A97"/>
    <w:rsid w:val="00F60985"/>
    <w:rsid w:val="00F61947"/>
    <w:rsid w:val="00F63231"/>
    <w:rsid w:val="00F63D88"/>
    <w:rsid w:val="00F66ACD"/>
    <w:rsid w:val="00F7463A"/>
    <w:rsid w:val="00F74A7F"/>
    <w:rsid w:val="00F755CD"/>
    <w:rsid w:val="00F75F33"/>
    <w:rsid w:val="00F779E2"/>
    <w:rsid w:val="00F77BAB"/>
    <w:rsid w:val="00F81CA1"/>
    <w:rsid w:val="00F82585"/>
    <w:rsid w:val="00F87B4E"/>
    <w:rsid w:val="00F9072F"/>
    <w:rsid w:val="00F90D98"/>
    <w:rsid w:val="00F90FB3"/>
    <w:rsid w:val="00F92FF7"/>
    <w:rsid w:val="00F9498C"/>
    <w:rsid w:val="00F94F2C"/>
    <w:rsid w:val="00FA69DC"/>
    <w:rsid w:val="00FA781C"/>
    <w:rsid w:val="00FA79A5"/>
    <w:rsid w:val="00FA7EB2"/>
    <w:rsid w:val="00FB1741"/>
    <w:rsid w:val="00FB4F38"/>
    <w:rsid w:val="00FB5FB7"/>
    <w:rsid w:val="00FC3D2D"/>
    <w:rsid w:val="00FC5882"/>
    <w:rsid w:val="00FC7796"/>
    <w:rsid w:val="00FE5476"/>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771"/>
  <w15:docId w15:val="{AB32AA14-28AE-9C47-86AE-E0751FD1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Lucida Grande" w:hAnsi="Lucida Grande" w:cs="Lucida Grande"/>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MS Mincho"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Lucida Grande" w:hAnsi="Lucida Grande" w:cs="Lucida Grande"/>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A814E1"/>
    <w:pPr>
      <w:jc w:val="center"/>
    </w:pPr>
  </w:style>
  <w:style w:type="character" w:customStyle="1" w:styleId="EndNoteBibliographyTitleChar">
    <w:name w:val="EndNote Bibliography Title Char"/>
    <w:basedOn w:val="DefaultParagraphFont"/>
    <w:link w:val="EndNoteBibliographyTitle"/>
    <w:rsid w:val="00A814E1"/>
  </w:style>
  <w:style w:type="paragraph" w:customStyle="1" w:styleId="EndNoteBibliography">
    <w:name w:val="EndNote Bibliography"/>
    <w:basedOn w:val="Normal"/>
    <w:link w:val="EndNoteBibliographyChar"/>
    <w:rsid w:val="00A814E1"/>
    <w:pPr>
      <w:jc w:val="both"/>
    </w:pPr>
  </w:style>
  <w:style w:type="character" w:customStyle="1" w:styleId="EndNoteBibliographyChar">
    <w:name w:val="EndNote Bibliography Char"/>
    <w:basedOn w:val="DefaultParagraphFont"/>
    <w:link w:val="EndNoteBibliography"/>
    <w:rsid w:val="00A814E1"/>
  </w:style>
  <w:style w:type="paragraph" w:styleId="NormalWeb">
    <w:name w:val="Normal (Web)"/>
    <w:basedOn w:val="Normal"/>
    <w:uiPriority w:val="99"/>
    <w:semiHidden/>
    <w:unhideWhenUsed/>
    <w:rsid w:val="009C31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2D63-A0F9-0842-9148-6420E97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10704</Words>
  <Characters>61019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71580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cp:revision>
  <cp:lastPrinted>2020-02-03T20:58:00Z</cp:lastPrinted>
  <dcterms:created xsi:type="dcterms:W3CDTF">2020-10-13T05:54:00Z</dcterms:created>
  <dcterms:modified xsi:type="dcterms:W3CDTF">2020-10-13T05:54:00Z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