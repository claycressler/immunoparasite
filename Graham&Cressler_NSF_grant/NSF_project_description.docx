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E42A0" w14:textId="489DD9E7" w:rsidR="00AE5B29" w:rsidRPr="00D22393" w:rsidRDefault="009C3A70">
      <w:pPr>
        <w:rPr>
          <w:rFonts w:ascii="Arial" w:hAnsi="Arial" w:cs="Arial"/>
          <w:b/>
          <w:bCs/>
          <w:sz w:val="22"/>
          <w:szCs w:val="22"/>
        </w:rPr>
      </w:pPr>
      <w:r w:rsidRPr="00D22393">
        <w:rPr>
          <w:rFonts w:ascii="Arial" w:hAnsi="Arial" w:cs="Arial"/>
          <w:b/>
          <w:bCs/>
          <w:sz w:val="22"/>
          <w:szCs w:val="22"/>
        </w:rPr>
        <w:t>I. OVERVIEW</w:t>
      </w:r>
    </w:p>
    <w:p w14:paraId="6ABD542C" w14:textId="32C63450" w:rsidR="009C3A70" w:rsidRPr="00A87DB9" w:rsidRDefault="009C3A70">
      <w:pPr>
        <w:rPr>
          <w:rFonts w:ascii="Arial" w:hAnsi="Arial" w:cs="Arial"/>
          <w:sz w:val="22"/>
          <w:szCs w:val="22"/>
        </w:rPr>
      </w:pPr>
    </w:p>
    <w:p w14:paraId="0E37CA56" w14:textId="3C6EA037" w:rsidR="002754FD" w:rsidRDefault="00ED66C5">
      <w:pPr>
        <w:rPr>
          <w:rFonts w:ascii="Arial" w:hAnsi="Arial" w:cs="Arial"/>
          <w:sz w:val="22"/>
          <w:szCs w:val="22"/>
          <w:lang w:val="en-GB"/>
        </w:rPr>
      </w:pPr>
      <w:r>
        <w:rPr>
          <w:rFonts w:ascii="Arial" w:hAnsi="Arial" w:cs="Arial"/>
          <w:sz w:val="22"/>
          <w:szCs w:val="22"/>
        </w:rPr>
        <w:t>The</w:t>
      </w:r>
      <w:r w:rsidR="00A87DB9" w:rsidRPr="00A87DB9">
        <w:rPr>
          <w:rFonts w:ascii="Arial" w:hAnsi="Arial" w:cs="Arial"/>
          <w:sz w:val="22"/>
          <w:szCs w:val="22"/>
        </w:rPr>
        <w:t xml:space="preserve"> duration of a parasitic infection is determined by the within-host ecological dynamics </w:t>
      </w:r>
      <w:r w:rsidR="00A87DB9" w:rsidRPr="00A87DB9">
        <w:rPr>
          <w:rFonts w:ascii="Arial" w:hAnsi="Arial" w:cs="Arial"/>
          <w:sz w:val="22"/>
          <w:szCs w:val="22"/>
          <w:lang w:val="en-GB"/>
        </w:rPr>
        <w:t>of parasite biomass growth and mortality: the infection lasts until the immune response kills or expels the parasite, or, failing that, until the parasite dies</w:t>
      </w:r>
      <w:r w:rsidR="00A87DB9">
        <w:rPr>
          <w:rFonts w:ascii="Arial" w:hAnsi="Arial" w:cs="Arial"/>
          <w:sz w:val="22"/>
          <w:szCs w:val="22"/>
          <w:lang w:val="en-GB"/>
        </w:rPr>
        <w:t xml:space="preserve">. These within-host dynamics have profound implications for both the health of the individual host and the health of the population. At the individual scale, </w:t>
      </w:r>
      <w:r w:rsidR="00A87DB9" w:rsidRPr="001E38B7">
        <w:rPr>
          <w:rFonts w:ascii="Arial" w:hAnsi="Arial" w:cs="Arial"/>
          <w:sz w:val="22"/>
          <w:szCs w:val="22"/>
          <w:lang w:val="en-GB"/>
        </w:rPr>
        <w:t xml:space="preserve">the time it takes to clear an infectious agent can affect the likelihood that the infection will become lethal </w:t>
      </w:r>
      <w:commentRangeStart w:id="0"/>
      <w:r w:rsidR="00A87DB9">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A87DB9">
        <w:rPr>
          <w:rFonts w:ascii="Arial" w:hAnsi="Arial" w:cs="Arial"/>
          <w:sz w:val="22"/>
          <w:szCs w:val="22"/>
          <w:lang w:val="en-GB"/>
        </w:rPr>
        <w:instrText xml:space="preserve"> ADDIN EN.CITE </w:instrText>
      </w:r>
      <w:r w:rsidR="00A87DB9">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A87DB9">
        <w:rPr>
          <w:rFonts w:ascii="Arial" w:hAnsi="Arial" w:cs="Arial"/>
          <w:sz w:val="22"/>
          <w:szCs w:val="22"/>
          <w:lang w:val="en-GB"/>
        </w:rPr>
        <w:instrText xml:space="preserve"> ADDIN EN.CITE.DATA </w:instrText>
      </w:r>
      <w:r w:rsidR="00A87DB9">
        <w:rPr>
          <w:rFonts w:ascii="Arial" w:hAnsi="Arial" w:cs="Arial"/>
          <w:sz w:val="22"/>
          <w:szCs w:val="22"/>
          <w:lang w:val="en-GB"/>
        </w:rPr>
      </w:r>
      <w:r w:rsidR="00A87DB9">
        <w:rPr>
          <w:rFonts w:ascii="Arial" w:hAnsi="Arial" w:cs="Arial"/>
          <w:sz w:val="22"/>
          <w:szCs w:val="22"/>
          <w:lang w:val="en-GB"/>
        </w:rPr>
        <w:fldChar w:fldCharType="end"/>
      </w:r>
      <w:r w:rsidR="00A87DB9">
        <w:rPr>
          <w:rFonts w:ascii="Arial" w:hAnsi="Arial" w:cs="Arial"/>
          <w:sz w:val="22"/>
          <w:szCs w:val="22"/>
          <w:lang w:val="en-GB"/>
        </w:rPr>
      </w:r>
      <w:r w:rsidR="00A87DB9">
        <w:rPr>
          <w:rFonts w:ascii="Arial" w:hAnsi="Arial" w:cs="Arial"/>
          <w:sz w:val="22"/>
          <w:szCs w:val="22"/>
          <w:lang w:val="en-GB"/>
        </w:rPr>
        <w:fldChar w:fldCharType="separate"/>
      </w:r>
      <w:r w:rsidR="00A87DB9">
        <w:rPr>
          <w:rFonts w:ascii="Arial" w:hAnsi="Arial" w:cs="Arial"/>
          <w:noProof/>
          <w:sz w:val="22"/>
          <w:szCs w:val="22"/>
          <w:lang w:val="en-GB"/>
        </w:rPr>
        <w:t>[1]</w:t>
      </w:r>
      <w:r w:rsidR="00A87DB9">
        <w:rPr>
          <w:rFonts w:ascii="Arial" w:hAnsi="Arial" w:cs="Arial"/>
          <w:sz w:val="22"/>
          <w:szCs w:val="22"/>
          <w:lang w:val="en-GB"/>
        </w:rPr>
        <w:fldChar w:fldCharType="end"/>
      </w:r>
      <w:r w:rsidR="00A87DB9" w:rsidRPr="001E38B7">
        <w:rPr>
          <w:rFonts w:ascii="Arial" w:hAnsi="Arial" w:cs="Arial"/>
          <w:sz w:val="22"/>
          <w:szCs w:val="22"/>
          <w:lang w:val="en-GB"/>
        </w:rPr>
        <w:t xml:space="preserve">, the cumulative severity of symptoms </w:t>
      </w:r>
      <w:r w:rsidR="00A87DB9">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A87DB9">
        <w:rPr>
          <w:rFonts w:ascii="Arial" w:hAnsi="Arial" w:cs="Arial"/>
          <w:sz w:val="22"/>
          <w:szCs w:val="22"/>
          <w:lang w:val="en-GB"/>
        </w:rPr>
        <w:instrText xml:space="preserve"> ADDIN EN.CITE </w:instrText>
      </w:r>
      <w:r w:rsidR="00A87DB9">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A87DB9">
        <w:rPr>
          <w:rFonts w:ascii="Arial" w:hAnsi="Arial" w:cs="Arial"/>
          <w:sz w:val="22"/>
          <w:szCs w:val="22"/>
          <w:lang w:val="en-GB"/>
        </w:rPr>
        <w:instrText xml:space="preserve"> ADDIN EN.CITE.DATA </w:instrText>
      </w:r>
      <w:r w:rsidR="00A87DB9">
        <w:rPr>
          <w:rFonts w:ascii="Arial" w:hAnsi="Arial" w:cs="Arial"/>
          <w:sz w:val="22"/>
          <w:szCs w:val="22"/>
          <w:lang w:val="en-GB"/>
        </w:rPr>
      </w:r>
      <w:r w:rsidR="00A87DB9">
        <w:rPr>
          <w:rFonts w:ascii="Arial" w:hAnsi="Arial" w:cs="Arial"/>
          <w:sz w:val="22"/>
          <w:szCs w:val="22"/>
          <w:lang w:val="en-GB"/>
        </w:rPr>
        <w:fldChar w:fldCharType="end"/>
      </w:r>
      <w:r w:rsidR="00A87DB9">
        <w:rPr>
          <w:rFonts w:ascii="Arial" w:hAnsi="Arial" w:cs="Arial"/>
          <w:sz w:val="22"/>
          <w:szCs w:val="22"/>
          <w:lang w:val="en-GB"/>
        </w:rPr>
      </w:r>
      <w:r w:rsidR="00A87DB9">
        <w:rPr>
          <w:rFonts w:ascii="Arial" w:hAnsi="Arial" w:cs="Arial"/>
          <w:sz w:val="22"/>
          <w:szCs w:val="22"/>
          <w:lang w:val="en-GB"/>
        </w:rPr>
        <w:fldChar w:fldCharType="separate"/>
      </w:r>
      <w:r w:rsidR="00A87DB9">
        <w:rPr>
          <w:rFonts w:ascii="Arial" w:hAnsi="Arial" w:cs="Arial"/>
          <w:noProof/>
          <w:sz w:val="22"/>
          <w:szCs w:val="22"/>
          <w:lang w:val="en-GB"/>
        </w:rPr>
        <w:t>[2]</w:t>
      </w:r>
      <w:r w:rsidR="00A87DB9">
        <w:rPr>
          <w:rFonts w:ascii="Arial" w:hAnsi="Arial" w:cs="Arial"/>
          <w:sz w:val="22"/>
          <w:szCs w:val="22"/>
          <w:lang w:val="en-GB"/>
        </w:rPr>
        <w:fldChar w:fldCharType="end"/>
      </w:r>
      <w:r w:rsidR="00A87DB9" w:rsidRPr="001E38B7">
        <w:rPr>
          <w:rFonts w:ascii="Arial" w:hAnsi="Arial" w:cs="Arial"/>
          <w:sz w:val="22"/>
          <w:szCs w:val="22"/>
          <w:lang w:val="en-GB"/>
        </w:rPr>
        <w:t xml:space="preserve">, and the amount of tissue damage that must be repaired if the individual is to recover </w:t>
      </w:r>
      <w:r w:rsidR="00A87DB9">
        <w:rPr>
          <w:rFonts w:ascii="Arial" w:hAnsi="Arial" w:cs="Arial"/>
          <w:sz w:val="22"/>
          <w:szCs w:val="22"/>
          <w:lang w:val="en-GB"/>
        </w:rPr>
        <w:t>[3,4].</w:t>
      </w:r>
      <w:commentRangeEnd w:id="0"/>
      <w:r w:rsidR="00A87DB9">
        <w:rPr>
          <w:rStyle w:val="CommentReference"/>
        </w:rPr>
        <w:commentReference w:id="0"/>
      </w:r>
      <w:r w:rsidR="00A87DB9">
        <w:rPr>
          <w:rFonts w:ascii="Arial" w:hAnsi="Arial" w:cs="Arial"/>
          <w:sz w:val="22"/>
          <w:szCs w:val="22"/>
          <w:lang w:val="en-GB"/>
        </w:rPr>
        <w:t xml:space="preserve"> At the population scale, </w:t>
      </w:r>
      <w:r w:rsidR="00A87DB9" w:rsidRPr="001E38B7">
        <w:rPr>
          <w:rFonts w:ascii="Arial" w:hAnsi="Arial" w:cs="Arial"/>
          <w:sz w:val="22"/>
          <w:szCs w:val="22"/>
          <w:lang w:val="en-GB"/>
        </w:rPr>
        <w:t>the longer individuals are infected, the longer they tend to be infectious to others</w:t>
      </w:r>
      <w:r w:rsidR="00A87DB9">
        <w:rPr>
          <w:rFonts w:ascii="Arial" w:hAnsi="Arial" w:cs="Arial"/>
          <w:sz w:val="22"/>
          <w:szCs w:val="22"/>
          <w:lang w:val="en-GB"/>
        </w:rPr>
        <w:t xml:space="preserve"> [5-8]</w:t>
      </w:r>
      <w:r w:rsidR="002754FD">
        <w:rPr>
          <w:rFonts w:ascii="Arial" w:hAnsi="Arial" w:cs="Arial"/>
          <w:sz w:val="22"/>
          <w:szCs w:val="22"/>
          <w:lang w:val="en-GB"/>
        </w:rPr>
        <w:t xml:space="preserve">. Moreover, the duration of infection and its </w:t>
      </w:r>
      <w:r w:rsidR="002754FD" w:rsidRPr="001E38B7">
        <w:rPr>
          <w:rFonts w:ascii="Arial" w:hAnsi="Arial" w:cs="Arial"/>
          <w:sz w:val="22"/>
          <w:szCs w:val="22"/>
          <w:lang w:val="en-GB"/>
        </w:rPr>
        <w:t xml:space="preserve">inverse, clearance rate, are canonical parameters in models of dynamic epidemiology </w:t>
      </w:r>
      <w:r w:rsidR="002754FD">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2754FD">
        <w:rPr>
          <w:rFonts w:ascii="Arial" w:hAnsi="Arial" w:cs="Arial"/>
          <w:sz w:val="22"/>
          <w:szCs w:val="22"/>
          <w:lang w:val="en-GB"/>
        </w:rPr>
        <w:instrText xml:space="preserve"> ADDIN EN.CITE </w:instrText>
      </w:r>
      <w:r w:rsidR="002754FD">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2754FD">
        <w:rPr>
          <w:rFonts w:ascii="Arial" w:hAnsi="Arial" w:cs="Arial"/>
          <w:sz w:val="22"/>
          <w:szCs w:val="22"/>
          <w:lang w:val="en-GB"/>
        </w:rPr>
        <w:instrText xml:space="preserve"> ADDIN EN.CITE.DATA </w:instrText>
      </w:r>
      <w:r w:rsidR="002754FD">
        <w:rPr>
          <w:rFonts w:ascii="Arial" w:hAnsi="Arial" w:cs="Arial"/>
          <w:sz w:val="22"/>
          <w:szCs w:val="22"/>
          <w:lang w:val="en-GB"/>
        </w:rPr>
      </w:r>
      <w:r w:rsidR="002754FD">
        <w:rPr>
          <w:rFonts w:ascii="Arial" w:hAnsi="Arial" w:cs="Arial"/>
          <w:sz w:val="22"/>
          <w:szCs w:val="22"/>
          <w:lang w:val="en-GB"/>
        </w:rPr>
        <w:fldChar w:fldCharType="end"/>
      </w:r>
      <w:r w:rsidR="002754FD">
        <w:rPr>
          <w:rFonts w:ascii="Arial" w:hAnsi="Arial" w:cs="Arial"/>
          <w:sz w:val="22"/>
          <w:szCs w:val="22"/>
          <w:lang w:val="en-GB"/>
        </w:rPr>
      </w:r>
      <w:r w:rsidR="002754FD">
        <w:rPr>
          <w:rFonts w:ascii="Arial" w:hAnsi="Arial" w:cs="Arial"/>
          <w:sz w:val="22"/>
          <w:szCs w:val="22"/>
          <w:lang w:val="en-GB"/>
        </w:rPr>
        <w:fldChar w:fldCharType="separate"/>
      </w:r>
      <w:r w:rsidR="002754FD">
        <w:rPr>
          <w:rFonts w:ascii="Arial" w:hAnsi="Arial" w:cs="Arial"/>
          <w:noProof/>
          <w:sz w:val="22"/>
          <w:szCs w:val="22"/>
          <w:lang w:val="en-GB"/>
        </w:rPr>
        <w:t>[9-11]</w:t>
      </w:r>
      <w:r w:rsidR="002754FD">
        <w:rPr>
          <w:rFonts w:ascii="Arial" w:hAnsi="Arial" w:cs="Arial"/>
          <w:sz w:val="22"/>
          <w:szCs w:val="22"/>
          <w:lang w:val="en-GB"/>
        </w:rPr>
        <w:fldChar w:fldCharType="end"/>
      </w:r>
      <w:r w:rsidR="00575964">
        <w:rPr>
          <w:rFonts w:ascii="Arial" w:hAnsi="Arial" w:cs="Arial"/>
          <w:sz w:val="22"/>
          <w:szCs w:val="22"/>
          <w:lang w:val="en-GB"/>
        </w:rPr>
        <w:t>, and</w:t>
      </w:r>
      <w:r w:rsidR="002754FD">
        <w:rPr>
          <w:rFonts w:ascii="Arial" w:hAnsi="Arial" w:cs="Arial"/>
          <w:sz w:val="22"/>
          <w:szCs w:val="22"/>
          <w:lang w:val="en-GB"/>
        </w:rPr>
        <w:t xml:space="preserve"> both the mean and variance in </w:t>
      </w:r>
      <w:r w:rsidR="002754FD" w:rsidRPr="001E38B7">
        <w:rPr>
          <w:rFonts w:ascii="Arial" w:hAnsi="Arial" w:cs="Arial"/>
          <w:sz w:val="22"/>
          <w:szCs w:val="22"/>
          <w:lang w:val="en-GB"/>
        </w:rPr>
        <w:t xml:space="preserve">infection duration </w:t>
      </w:r>
      <w:r w:rsidR="002754FD">
        <w:rPr>
          <w:rFonts w:ascii="Arial" w:hAnsi="Arial" w:cs="Arial"/>
          <w:sz w:val="22"/>
          <w:szCs w:val="22"/>
          <w:lang w:val="en-GB"/>
        </w:rPr>
        <w:t xml:space="preserve">among individuals is expected to affect </w:t>
      </w:r>
      <w:r w:rsidR="002754FD" w:rsidRPr="001E38B7">
        <w:rPr>
          <w:rFonts w:ascii="Arial" w:hAnsi="Arial" w:cs="Arial"/>
          <w:sz w:val="22"/>
          <w:szCs w:val="22"/>
          <w:lang w:val="en-GB"/>
        </w:rPr>
        <w:t xml:space="preserve">epidemic outbreak risk </w:t>
      </w:r>
      <w:r w:rsidR="002754FD">
        <w:rPr>
          <w:rFonts w:ascii="Arial" w:hAnsi="Arial" w:cs="Arial"/>
          <w:sz w:val="22"/>
          <w:szCs w:val="22"/>
          <w:lang w:val="en-GB"/>
        </w:rPr>
        <w:t xml:space="preserve">and ease of control (Box 1). </w:t>
      </w:r>
    </w:p>
    <w:p w14:paraId="530465C8" w14:textId="5035A5D5" w:rsidR="002754FD" w:rsidRDefault="002754FD">
      <w:pPr>
        <w:rPr>
          <w:rFonts w:ascii="Arial" w:hAnsi="Arial" w:cs="Arial"/>
          <w:sz w:val="22"/>
          <w:szCs w:val="22"/>
          <w:lang w:val="en-GB"/>
        </w:rPr>
      </w:pPr>
    </w:p>
    <w:p w14:paraId="4A265413" w14:textId="3D6E905C" w:rsidR="00ED66C5" w:rsidDel="005F749E" w:rsidRDefault="00880884" w:rsidP="00ED66C5">
      <w:pPr>
        <w:jc w:val="both"/>
        <w:rPr>
          <w:del w:id="1" w:author="Clay Cressler" w:date="2021-04-15T10:25:00Z"/>
          <w:rFonts w:ascii="Arial" w:hAnsi="Arial" w:cs="Arial"/>
          <w:sz w:val="22"/>
          <w:szCs w:val="22"/>
          <w:lang w:val="en-GB"/>
        </w:rPr>
      </w:pPr>
      <w:r w:rsidRPr="00FA70E1">
        <w:rPr>
          <w:rFonts w:ascii="Arial" w:hAnsi="Arial" w:cs="Arial"/>
          <w:b/>
          <w:i/>
          <w:sz w:val="22"/>
          <w:szCs w:val="22"/>
          <w:u w:val="single"/>
          <w:lang w:val="en-GB"/>
        </w:rPr>
        <w:t xml:space="preserve">Despite the profound individual- and population-scale impacts </w:t>
      </w:r>
      <w:r>
        <w:rPr>
          <w:rFonts w:ascii="Arial" w:hAnsi="Arial" w:cs="Arial"/>
          <w:b/>
          <w:i/>
          <w:sz w:val="22"/>
          <w:szCs w:val="22"/>
          <w:u w:val="single"/>
          <w:lang w:val="en-GB"/>
        </w:rPr>
        <w:t>of infection duration</w:t>
      </w:r>
      <w:r w:rsidRPr="00FA70E1">
        <w:rPr>
          <w:rFonts w:ascii="Arial" w:hAnsi="Arial" w:cs="Arial"/>
          <w:b/>
          <w:i/>
          <w:sz w:val="22"/>
          <w:szCs w:val="22"/>
          <w:u w:val="single"/>
          <w:lang w:val="en-GB"/>
        </w:rPr>
        <w:t xml:space="preserve">, the </w:t>
      </w:r>
      <w:r w:rsidRPr="009B0698">
        <w:rPr>
          <w:rFonts w:ascii="Arial" w:hAnsi="Arial" w:cs="Arial"/>
          <w:b/>
          <w:i/>
          <w:sz w:val="22"/>
          <w:szCs w:val="22"/>
          <w:u w:val="single"/>
          <w:lang w:val="en-GB"/>
        </w:rPr>
        <w:t>dynamic</w:t>
      </w:r>
      <w:r w:rsidRPr="00FA70E1">
        <w:rPr>
          <w:rFonts w:ascii="Arial" w:hAnsi="Arial" w:cs="Arial"/>
          <w:b/>
          <w:i/>
          <w:sz w:val="22"/>
          <w:szCs w:val="22"/>
          <w:u w:val="single"/>
          <w:lang w:val="en-GB"/>
        </w:rPr>
        <w:t xml:space="preserve"> </w:t>
      </w:r>
      <w:r w:rsidRPr="009B0698">
        <w:rPr>
          <w:rFonts w:ascii="Arial" w:hAnsi="Arial" w:cs="Arial"/>
          <w:b/>
          <w:i/>
          <w:sz w:val="22"/>
          <w:szCs w:val="22"/>
          <w:u w:val="single"/>
          <w:lang w:val="en-GB"/>
        </w:rPr>
        <w:t xml:space="preserve">processes that determine </w:t>
      </w:r>
      <w:r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del w:id="2" w:author="Clay Cressler" w:date="2021-04-15T10:03:00Z">
        <w:r w:rsidRPr="001E38B7" w:rsidDel="00CD6AC0">
          <w:rPr>
            <w:rFonts w:ascii="Arial" w:hAnsi="Arial" w:cs="Arial"/>
            <w:bCs/>
            <w:iCs/>
            <w:sz w:val="22"/>
            <w:szCs w:val="22"/>
            <w:lang w:val="en-GB"/>
          </w:rPr>
          <w:delText xml:space="preserve">This is partly because </w:delText>
        </w:r>
        <w:r w:rsidDel="00CD6AC0">
          <w:rPr>
            <w:rFonts w:ascii="Arial" w:hAnsi="Arial" w:cs="Arial"/>
            <w:bCs/>
            <w:iCs/>
            <w:sz w:val="22"/>
            <w:szCs w:val="22"/>
            <w:lang w:val="en-GB"/>
          </w:rPr>
          <w:delText xml:space="preserve">duration arises from </w:delText>
        </w:r>
        <w:r w:rsidR="00CD6AC0" w:rsidDel="00CD6AC0">
          <w:rPr>
            <w:rFonts w:ascii="Arial" w:hAnsi="Arial" w:cs="Arial"/>
            <w:bCs/>
            <w:iCs/>
            <w:sz w:val="22"/>
            <w:szCs w:val="22"/>
            <w:lang w:val="en-GB"/>
          </w:rPr>
          <w:delText>the</w:delText>
        </w:r>
        <w:r w:rsidRPr="001E38B7" w:rsidDel="00CD6AC0">
          <w:rPr>
            <w:rFonts w:ascii="Arial" w:hAnsi="Arial" w:cs="Arial"/>
            <w:sz w:val="22"/>
            <w:szCs w:val="22"/>
            <w:lang w:val="en-GB"/>
          </w:rPr>
          <w:delText xml:space="preserve"> complex interplay of host and parasite genetics with environmental context.  </w:delText>
        </w:r>
        <w:r w:rsidR="00ED66C5" w:rsidDel="00CD6AC0">
          <w:rPr>
            <w:rFonts w:ascii="Arial" w:hAnsi="Arial" w:cs="Arial"/>
            <w:sz w:val="22"/>
            <w:szCs w:val="22"/>
            <w:lang w:val="en-GB"/>
          </w:rPr>
          <w:delText>For example</w:delText>
        </w:r>
        <w:r w:rsidR="00ED66C5" w:rsidRPr="001E38B7" w:rsidDel="00CD6AC0">
          <w:rPr>
            <w:rFonts w:ascii="Arial" w:hAnsi="Arial" w:cs="Arial"/>
            <w:sz w:val="22"/>
            <w:szCs w:val="22"/>
            <w:lang w:val="en-GB"/>
          </w:rPr>
          <w:delText>, i</w:delText>
        </w:r>
      </w:del>
      <w:ins w:id="3" w:author="Clay Cressler" w:date="2021-04-15T10:03:00Z">
        <w:r w:rsidR="00CD6AC0">
          <w:rPr>
            <w:rFonts w:ascii="Arial" w:hAnsi="Arial" w:cs="Arial"/>
            <w:bCs/>
            <w:iCs/>
            <w:sz w:val="22"/>
            <w:szCs w:val="22"/>
            <w:lang w:val="en-GB"/>
          </w:rPr>
          <w:t>I</w:t>
        </w:r>
      </w:ins>
      <w:r w:rsidR="00ED66C5" w:rsidRPr="001E38B7">
        <w:rPr>
          <w:rFonts w:ascii="Arial" w:hAnsi="Arial" w:cs="Arial"/>
          <w:sz w:val="22"/>
          <w:szCs w:val="22"/>
          <w:lang w:val="en-GB"/>
        </w:rPr>
        <w:t xml:space="preserve">nfection duration is known to vary among host genotypes (e.g., </w:t>
      </w:r>
      <w:r w:rsidR="00ED66C5">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[18-21]</w:t>
      </w:r>
      <w:r w:rsidR="00ED66C5">
        <w:rPr>
          <w:rFonts w:ascii="Arial" w:hAnsi="Arial" w:cs="Arial"/>
          <w:sz w:val="22"/>
          <w:szCs w:val="22"/>
          <w:lang w:val="en-GB"/>
        </w:rPr>
        <w:fldChar w:fldCharType="end"/>
      </w:r>
      <w:r w:rsidR="00ED66C5" w:rsidRPr="001E38B7">
        <w:rPr>
          <w:rFonts w:ascii="Arial" w:hAnsi="Arial" w:cs="Arial"/>
          <w:sz w:val="22"/>
          <w:szCs w:val="22"/>
          <w:lang w:val="en-GB"/>
        </w:rPr>
        <w:t xml:space="preserve">), parasite genotypes (e.g., </w:t>
      </w:r>
      <w:r w:rsidR="00ED66C5">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[22-24]</w:t>
      </w:r>
      <w:r w:rsidR="00ED66C5">
        <w:rPr>
          <w:rFonts w:ascii="Arial" w:hAnsi="Arial" w:cs="Arial"/>
          <w:sz w:val="22"/>
          <w:szCs w:val="22"/>
          <w:lang w:val="en-GB"/>
        </w:rPr>
        <w:fldChar w:fldCharType="end"/>
      </w:r>
      <w:r w:rsidR="00ED66C5" w:rsidRPr="001E38B7">
        <w:rPr>
          <w:rFonts w:ascii="Arial" w:hAnsi="Arial" w:cs="Arial"/>
          <w:sz w:val="22"/>
          <w:szCs w:val="22"/>
          <w:lang w:val="en-GB"/>
        </w:rPr>
        <w:t xml:space="preserve">), and to depend, in some cases, on the combination of host and parasite genotypes (e.g., </w:t>
      </w:r>
      <w:proofErr w:type="spellStart"/>
      <w:r w:rsidR="00ED66C5" w:rsidRPr="001E38B7">
        <w:rPr>
          <w:rFonts w:ascii="Arial" w:hAnsi="Arial" w:cs="Arial"/>
          <w:sz w:val="22"/>
          <w:szCs w:val="22"/>
          <w:lang w:val="en-GB"/>
        </w:rPr>
        <w:t>G</w:t>
      </w:r>
      <w:r w:rsidR="00ED66C5" w:rsidRPr="001E38B7">
        <w:rPr>
          <w:rFonts w:ascii="Arial" w:hAnsi="Arial" w:cs="Arial"/>
          <w:sz w:val="22"/>
          <w:szCs w:val="22"/>
          <w:vertAlign w:val="subscript"/>
          <w:lang w:val="en-GB"/>
        </w:rPr>
        <w:t>H</w:t>
      </w:r>
      <w:r w:rsidR="00ED66C5" w:rsidRPr="001E38B7">
        <w:rPr>
          <w:rFonts w:ascii="Arial" w:hAnsi="Arial" w:cs="Arial"/>
          <w:sz w:val="22"/>
          <w:szCs w:val="22"/>
          <w:lang w:val="en-GB"/>
        </w:rPr>
        <w:t>xG</w:t>
      </w:r>
      <w:r w:rsidR="00ED66C5" w:rsidRPr="001E38B7">
        <w:rPr>
          <w:rFonts w:ascii="Arial" w:hAnsi="Arial" w:cs="Arial"/>
          <w:sz w:val="22"/>
          <w:szCs w:val="22"/>
          <w:vertAlign w:val="subscript"/>
          <w:lang w:val="en-GB"/>
        </w:rPr>
        <w:t>P</w:t>
      </w:r>
      <w:proofErr w:type="spellEnd"/>
      <w:r w:rsidR="00ED66C5" w:rsidRPr="001E38B7">
        <w:rPr>
          <w:rFonts w:ascii="Arial" w:hAnsi="Arial" w:cs="Arial"/>
          <w:sz w:val="22"/>
          <w:szCs w:val="22"/>
          <w:lang w:val="en-GB"/>
        </w:rPr>
        <w:t xml:space="preserve"> interactions for duration </w:t>
      </w:r>
      <w:r w:rsidR="00ED66C5">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[25, 26]</w:t>
      </w:r>
      <w:r w:rsidR="00ED66C5">
        <w:rPr>
          <w:rFonts w:ascii="Arial" w:hAnsi="Arial" w:cs="Arial"/>
          <w:sz w:val="22"/>
          <w:szCs w:val="22"/>
          <w:lang w:val="en-GB"/>
        </w:rPr>
        <w:fldChar w:fldCharType="end"/>
      </w:r>
      <w:r w:rsidR="00ED66C5" w:rsidRPr="001E38B7">
        <w:rPr>
          <w:rFonts w:ascii="Arial" w:hAnsi="Arial" w:cs="Arial"/>
          <w:sz w:val="22"/>
          <w:szCs w:val="22"/>
          <w:lang w:val="en-GB"/>
        </w:rPr>
        <w:t xml:space="preserve">). </w:t>
      </w:r>
      <w:r w:rsidR="00ED66C5" w:rsidRPr="00ED66C5">
        <w:rPr>
          <w:rFonts w:ascii="Arial" w:hAnsi="Arial" w:cs="Arial"/>
          <w:sz w:val="22"/>
          <w:szCs w:val="22"/>
          <w:lang w:val="en-GB"/>
        </w:rPr>
        <w:t>Infection duration also varies strongly with environmental factors</w:t>
      </w:r>
      <w:r w:rsidR="00ED66C5" w:rsidRPr="009B0698">
        <w:rPr>
          <w:rFonts w:ascii="Arial" w:hAnsi="Arial" w:cs="Arial"/>
          <w:sz w:val="22"/>
          <w:szCs w:val="22"/>
          <w:lang w:val="en-GB"/>
        </w:rPr>
        <w:t xml:space="preserve"> such as inoculating dose </w:t>
      </w:r>
      <w:r w:rsidR="00ED66C5">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[27, 28]</w:t>
      </w:r>
      <w:r w:rsidR="00ED66C5">
        <w:rPr>
          <w:rFonts w:ascii="Arial" w:hAnsi="Arial" w:cs="Arial"/>
          <w:sz w:val="22"/>
          <w:szCs w:val="22"/>
          <w:lang w:val="en-GB"/>
        </w:rPr>
        <w:fldChar w:fldCharType="end"/>
      </w:r>
      <w:r w:rsidR="00ED66C5" w:rsidRPr="009B0698">
        <w:rPr>
          <w:rFonts w:ascii="Arial" w:hAnsi="Arial" w:cs="Arial"/>
          <w:sz w:val="22"/>
          <w:szCs w:val="22"/>
          <w:lang w:val="en-GB"/>
        </w:rPr>
        <w:t xml:space="preserve">, rate of exposure </w:t>
      </w:r>
      <w:r w:rsidR="00ED66C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[29, 30]</w:t>
      </w:r>
      <w:r w:rsidR="00ED66C5">
        <w:rPr>
          <w:rFonts w:ascii="Arial" w:hAnsi="Arial" w:cs="Arial"/>
          <w:sz w:val="22"/>
          <w:szCs w:val="22"/>
          <w:lang w:val="en-GB"/>
        </w:rPr>
        <w:fldChar w:fldCharType="end"/>
      </w:r>
      <w:r w:rsidR="00ED66C5" w:rsidRPr="001E38B7">
        <w:rPr>
          <w:rFonts w:ascii="Arial" w:hAnsi="Arial" w:cs="Arial"/>
          <w:sz w:val="22"/>
          <w:szCs w:val="22"/>
          <w:lang w:val="en-GB"/>
        </w:rPr>
        <w:t>)</w:t>
      </w:r>
      <w:ins w:id="4" w:author="Clay Cressler" w:date="2021-04-15T10:03:00Z">
        <w:r w:rsidR="00CD6AC0">
          <w:rPr>
            <w:rFonts w:ascii="Arial" w:hAnsi="Arial" w:cs="Arial"/>
            <w:sz w:val="22"/>
            <w:szCs w:val="22"/>
            <w:lang w:val="en-GB"/>
          </w:rPr>
          <w:t>,</w:t>
        </w:r>
      </w:ins>
      <w:r w:rsidR="00ED66C5" w:rsidRPr="001E38B7">
        <w:rPr>
          <w:rFonts w:ascii="Arial" w:hAnsi="Arial" w:cs="Arial"/>
          <w:sz w:val="22"/>
          <w:szCs w:val="22"/>
          <w:lang w:val="en-GB"/>
        </w:rPr>
        <w:t xml:space="preserve"> </w:t>
      </w:r>
      <w:ins w:id="5" w:author="Clay Cressler" w:date="2021-04-15T10:03:00Z">
        <w:r w:rsidR="00CD6AC0">
          <w:rPr>
            <w:rFonts w:ascii="Arial" w:hAnsi="Arial" w:cs="Arial"/>
            <w:sz w:val="22"/>
            <w:szCs w:val="22"/>
            <w:lang w:val="en-GB"/>
          </w:rPr>
          <w:t xml:space="preserve">host </w:t>
        </w:r>
      </w:ins>
      <w:del w:id="6" w:author="Clay Cressler" w:date="2021-04-15T10:03:00Z">
        <w:r w:rsidR="00ED66C5" w:rsidRPr="001E38B7" w:rsidDel="00CD6AC0">
          <w:rPr>
            <w:rFonts w:ascii="Arial" w:hAnsi="Arial" w:cs="Arial"/>
            <w:sz w:val="22"/>
            <w:szCs w:val="22"/>
            <w:lang w:val="en-GB"/>
          </w:rPr>
          <w:delText xml:space="preserve">and </w:delText>
        </w:r>
      </w:del>
      <w:r w:rsidR="00ED66C5" w:rsidRPr="001E38B7">
        <w:rPr>
          <w:rFonts w:ascii="Arial" w:hAnsi="Arial" w:cs="Arial"/>
          <w:sz w:val="22"/>
          <w:szCs w:val="22"/>
          <w:lang w:val="en-GB"/>
        </w:rPr>
        <w:t xml:space="preserve">resource availability </w:t>
      </w:r>
      <w:r w:rsidR="00ED66C5">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ED66C5">
        <w:rPr>
          <w:rFonts w:ascii="Arial" w:hAnsi="Arial" w:cs="Arial"/>
          <w:sz w:val="22"/>
          <w:szCs w:val="22"/>
          <w:lang w:val="en-GB"/>
        </w:rPr>
        <w:instrText xml:space="preserve"> ADDIN EN.CITE </w:instrText>
      </w:r>
      <w:r w:rsidR="00ED66C5">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ED66C5">
        <w:rPr>
          <w:rFonts w:ascii="Arial" w:hAnsi="Arial" w:cs="Arial"/>
          <w:sz w:val="22"/>
          <w:szCs w:val="22"/>
          <w:lang w:val="en-GB"/>
        </w:rPr>
        <w:instrText xml:space="preserve"> ADDIN EN.CITE.DATA </w:instrText>
      </w:r>
      <w:r w:rsidR="00ED66C5">
        <w:rPr>
          <w:rFonts w:ascii="Arial" w:hAnsi="Arial" w:cs="Arial"/>
          <w:sz w:val="22"/>
          <w:szCs w:val="22"/>
          <w:lang w:val="en-GB"/>
        </w:rPr>
      </w:r>
      <w:r w:rsidR="00ED66C5">
        <w:rPr>
          <w:rFonts w:ascii="Arial" w:hAnsi="Arial" w:cs="Arial"/>
          <w:sz w:val="22"/>
          <w:szCs w:val="22"/>
          <w:lang w:val="en-GB"/>
        </w:rPr>
        <w:fldChar w:fldCharType="end"/>
      </w:r>
      <w:r w:rsidR="00ED66C5">
        <w:rPr>
          <w:rFonts w:ascii="Arial" w:hAnsi="Arial" w:cs="Arial"/>
          <w:sz w:val="22"/>
          <w:szCs w:val="22"/>
          <w:lang w:val="en-GB"/>
        </w:rPr>
      </w:r>
      <w:r w:rsidR="00ED66C5">
        <w:rPr>
          <w:rFonts w:ascii="Arial" w:hAnsi="Arial" w:cs="Arial"/>
          <w:sz w:val="22"/>
          <w:szCs w:val="22"/>
          <w:lang w:val="en-GB"/>
        </w:rPr>
        <w:fldChar w:fldCharType="separate"/>
      </w:r>
      <w:r w:rsidR="00ED66C5">
        <w:rPr>
          <w:rFonts w:ascii="Arial" w:hAnsi="Arial" w:cs="Arial"/>
          <w:noProof/>
          <w:sz w:val="22"/>
          <w:szCs w:val="22"/>
          <w:lang w:val="en-GB"/>
        </w:rPr>
        <w:t>[31, 32]</w:t>
      </w:r>
      <w:r w:rsidR="00ED66C5">
        <w:rPr>
          <w:rFonts w:ascii="Arial" w:hAnsi="Arial" w:cs="Arial"/>
          <w:sz w:val="22"/>
          <w:szCs w:val="22"/>
          <w:lang w:val="en-GB"/>
        </w:rPr>
        <w:fldChar w:fldCharType="end"/>
      </w:r>
      <w:ins w:id="7" w:author="Clay Cressler" w:date="2021-04-15T10:03:00Z">
        <w:r w:rsidR="00CD6AC0">
          <w:rPr>
            <w:rFonts w:ascii="Arial" w:hAnsi="Arial" w:cs="Arial"/>
            <w:sz w:val="22"/>
            <w:szCs w:val="22"/>
            <w:lang w:val="en-GB"/>
          </w:rPr>
          <w:t xml:space="preserve">, </w:t>
        </w:r>
      </w:ins>
      <w:ins w:id="8" w:author="Clay Cressler" w:date="2021-04-15T10:04:00Z">
        <w:r w:rsidR="00CD6AC0">
          <w:rPr>
            <w:rFonts w:ascii="Arial" w:hAnsi="Arial" w:cs="Arial"/>
            <w:sz w:val="22"/>
            <w:szCs w:val="22"/>
            <w:lang w:val="en-GB"/>
          </w:rPr>
          <w:t>and local ecology (laboratory versus field [</w:t>
        </w:r>
      </w:ins>
      <w:ins w:id="9" w:author="Clay Cressler" w:date="2021-04-15T10:23:00Z">
        <w:r w:rsidR="005F749E">
          <w:rPr>
            <w:rFonts w:ascii="Arial" w:hAnsi="Arial" w:cs="Arial"/>
            <w:sz w:val="22"/>
            <w:szCs w:val="22"/>
            <w:lang w:val="en-GB"/>
          </w:rPr>
          <w:t>refs])</w:t>
        </w:r>
      </w:ins>
      <w:r w:rsidR="00ED66C5" w:rsidRPr="001E38B7">
        <w:rPr>
          <w:rFonts w:ascii="Arial" w:hAnsi="Arial" w:cs="Arial"/>
          <w:sz w:val="22"/>
          <w:szCs w:val="22"/>
          <w:lang w:val="en-GB"/>
        </w:rPr>
        <w:t>.</w:t>
      </w:r>
      <w:r w:rsidR="00ED66C5">
        <w:rPr>
          <w:rFonts w:ascii="Arial" w:hAnsi="Arial" w:cs="Arial"/>
          <w:sz w:val="22"/>
          <w:szCs w:val="22"/>
          <w:lang w:val="en-GB"/>
        </w:rPr>
        <w:t xml:space="preserve"> </w:t>
      </w:r>
      <w:r w:rsidR="00ED66C5" w:rsidRPr="001E38B7">
        <w:rPr>
          <w:rFonts w:ascii="Arial" w:hAnsi="Arial" w:cs="Arial"/>
          <w:sz w:val="22"/>
          <w:szCs w:val="22"/>
          <w:lang w:val="en-GB"/>
        </w:rPr>
        <w:t xml:space="preserve">Perplexingly, the way in which duration changes with </w:t>
      </w:r>
      <w:r w:rsidR="00ED66C5">
        <w:rPr>
          <w:rFonts w:ascii="Arial" w:hAnsi="Arial" w:cs="Arial"/>
          <w:sz w:val="22"/>
          <w:szCs w:val="22"/>
          <w:lang w:val="en-GB"/>
        </w:rPr>
        <w:t xml:space="preserve">environmental factors </w:t>
      </w:r>
      <w:r w:rsidR="00ED66C5" w:rsidRPr="001E38B7">
        <w:rPr>
          <w:rFonts w:ascii="Arial" w:hAnsi="Arial" w:cs="Arial"/>
          <w:sz w:val="22"/>
          <w:szCs w:val="22"/>
          <w:lang w:val="en-GB"/>
        </w:rPr>
        <w:t>often varies among host genotypes</w:t>
      </w:r>
      <w:r w:rsidR="00ED66C5">
        <w:rPr>
          <w:rFonts w:ascii="Arial" w:hAnsi="Arial" w:cs="Arial"/>
          <w:sz w:val="22"/>
          <w:szCs w:val="22"/>
          <w:lang w:val="en-GB"/>
        </w:rPr>
        <w:t xml:space="preserve"> [33-35]. </w:t>
      </w:r>
    </w:p>
    <w:p w14:paraId="6CD3E423" w14:textId="55A4F163" w:rsidR="00ED66C5" w:rsidDel="005F749E" w:rsidRDefault="00ED66C5" w:rsidP="00ED66C5">
      <w:pPr>
        <w:jc w:val="both"/>
        <w:rPr>
          <w:del w:id="10" w:author="Clay Cressler" w:date="2021-04-15T10:25:00Z"/>
          <w:rFonts w:ascii="Arial" w:hAnsi="Arial" w:cs="Arial"/>
          <w:sz w:val="22"/>
          <w:szCs w:val="22"/>
          <w:lang w:val="en-GB"/>
        </w:rPr>
      </w:pPr>
    </w:p>
    <w:p w14:paraId="650CAC36" w14:textId="51F1C8E8" w:rsidR="005F749E" w:rsidRPr="00BE5656" w:rsidRDefault="00ED66C5" w:rsidP="00ED66C5">
      <w:pPr>
        <w:jc w:val="both"/>
        <w:rPr>
          <w:ins w:id="11" w:author="Clay Cressler" w:date="2021-04-15T10:26:00Z"/>
          <w:rFonts w:ascii="Arial" w:hAnsi="Arial" w:cs="Arial"/>
          <w:sz w:val="22"/>
          <w:szCs w:val="22"/>
          <w:lang w:val="en-GB"/>
        </w:rPr>
      </w:pPr>
      <w:r w:rsidRPr="001E38B7">
        <w:rPr>
          <w:rFonts w:ascii="Arial" w:hAnsi="Arial" w:cs="Arial"/>
          <w:sz w:val="22"/>
          <w:szCs w:val="22"/>
          <w:lang w:val="en-GB"/>
        </w:rPr>
        <w:t xml:space="preserve">More vexing still, </w:t>
      </w:r>
      <w:r w:rsidRPr="001E38B7">
        <w:rPr>
          <w:rFonts w:ascii="Arial" w:hAnsi="Arial" w:cs="Arial"/>
          <w:sz w:val="22"/>
          <w:szCs w:val="22"/>
          <w:u w:val="single"/>
          <w:lang w:val="en-GB"/>
        </w:rPr>
        <w:t>infection duration often varies among individuals of a given genotype exposed to the same parasite dose</w:t>
      </w:r>
      <w:r w:rsidRPr="001E38B7">
        <w:rPr>
          <w:rFonts w:ascii="Arial" w:hAnsi="Arial" w:cs="Arial"/>
          <w:sz w:val="22"/>
          <w:szCs w:val="22"/>
          <w:lang w:val="en-GB"/>
        </w:rPr>
        <w:t xml:space="preserve">, even in controlled experiments </w:t>
      </w:r>
      <w:r>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 37, 38]</w:t>
      </w:r>
      <w:r>
        <w:rPr>
          <w:rFonts w:ascii="Arial" w:hAnsi="Arial" w:cs="Arial"/>
          <w:sz w:val="22"/>
          <w:szCs w:val="22"/>
          <w:lang w:val="en-GB"/>
        </w:rPr>
        <w:fldChar w:fldCharType="end"/>
      </w:r>
      <w:r w:rsidRPr="001E38B7">
        <w:rPr>
          <w:rFonts w:ascii="Arial" w:hAnsi="Arial" w:cs="Arial"/>
          <w:sz w:val="22"/>
          <w:szCs w:val="22"/>
          <w:lang w:val="en-GB"/>
        </w:rPr>
        <w:t xml:space="preserve">, and even with clonal isolates of parasites (such as rodent malaria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&lt;EndNote&gt;&lt;Cite&gt;&lt;Author&gt;Fenton&lt;/Author&gt;&lt;Year&gt;2008&lt;/Year&gt;&lt;RecNum&gt;1574&lt;/RecNum&gt;&lt;DisplayText&gt;[39]&lt;/DisplayText&gt;&lt;record&gt;&lt;rec-number&gt;1574&lt;/rec-number&gt;&lt;foreign-keys&gt;&lt;key app="EN" db-id="frwtwrvviazzdoewtsrpaszf2r0r2xpeazfx" timestamp="0"&gt;1574&lt;/key&gt;&lt;/foreign-keys&gt;&lt;ref-type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Pr>
          <w:rFonts w:ascii="Arial" w:hAnsi="Arial" w:cs="Arial"/>
          <w:sz w:val="22"/>
          <w:szCs w:val="22"/>
          <w:lang w:val="en-GB"/>
        </w:rPr>
        <w:fldChar w:fldCharType="separate"/>
      </w:r>
      <w:r>
        <w:rPr>
          <w:rFonts w:ascii="Arial" w:hAnsi="Arial" w:cs="Arial"/>
          <w:noProof/>
          <w:sz w:val="22"/>
          <w:szCs w:val="22"/>
          <w:lang w:val="en-GB"/>
        </w:rPr>
        <w:t>[39]</w:t>
      </w:r>
      <w:r>
        <w:rPr>
          <w:rFonts w:ascii="Arial" w:hAnsi="Arial" w:cs="Arial"/>
          <w:sz w:val="22"/>
          <w:szCs w:val="22"/>
          <w:lang w:val="en-GB"/>
        </w:rPr>
        <w:fldChar w:fldCharType="end"/>
      </w:r>
      <w:r w:rsidRPr="001E38B7">
        <w:rPr>
          <w:rFonts w:ascii="Arial" w:hAnsi="Arial" w:cs="Arial"/>
          <w:sz w:val="22"/>
          <w:szCs w:val="22"/>
          <w:lang w:val="en-GB"/>
        </w:rPr>
        <w:t xml:space="preserve"> or streptococcus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&lt;EndNote&gt;&lt;Cite&gt;&lt;Author&gt;Gingles&lt;/Author&gt;&lt;Year&gt;2001&lt;/Year&gt;&lt;RecNum&gt;1585&lt;/RecNum&gt;&lt;DisplayText&gt;[40]&lt;/DisplayText&gt;&lt;record&gt;&lt;rec-number&gt;1585&lt;/rec-number&gt;&lt;foreign-keys&gt;&lt;key app="EN" db-id="frwtwrvviazzdoewtsrpaszf2r0r2xpeazfx" timestamp="0"&gt;1585&lt;/key&gt;&lt;/foreign-keys&gt;&lt;ref-type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Pr>
          <w:rFonts w:ascii="Arial" w:hAnsi="Arial" w:cs="Arial"/>
          <w:sz w:val="22"/>
          <w:szCs w:val="22"/>
          <w:lang w:val="en-GB"/>
        </w:rPr>
        <w:fldChar w:fldCharType="separate"/>
      </w:r>
      <w:r>
        <w:rPr>
          <w:rFonts w:ascii="Arial" w:hAnsi="Arial" w:cs="Arial"/>
          <w:noProof/>
          <w:sz w:val="22"/>
          <w:szCs w:val="22"/>
          <w:lang w:val="en-GB"/>
        </w:rPr>
        <w:t>[40]</w:t>
      </w:r>
      <w:r>
        <w:rPr>
          <w:rFonts w:ascii="Arial" w:hAnsi="Arial" w:cs="Arial"/>
          <w:sz w:val="22"/>
          <w:szCs w:val="22"/>
          <w:lang w:val="en-GB"/>
        </w:rPr>
        <w:fldChar w:fldCharType="end"/>
      </w:r>
      <w:r w:rsidRPr="001E38B7">
        <w:rPr>
          <w:rFonts w:ascii="Arial" w:hAnsi="Arial" w:cs="Arial"/>
          <w:sz w:val="22"/>
          <w:szCs w:val="22"/>
          <w:lang w:val="en-GB"/>
        </w:rPr>
        <w:t xml:space="preserve"> infections). The variation in infection duration among individual hosts of the same genotype can be as large as the variation among host genotypes (e.g., </w:t>
      </w:r>
      <w:r>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[41]</w:t>
      </w:r>
      <w:r>
        <w:rPr>
          <w:rFonts w:ascii="Arial" w:hAnsi="Arial" w:cs="Arial"/>
          <w:sz w:val="22"/>
          <w:szCs w:val="22"/>
          <w:lang w:val="en-GB"/>
        </w:rPr>
        <w:fldChar w:fldCharType="end"/>
      </w:r>
      <w:r w:rsidRPr="001E38B7">
        <w:rPr>
          <w:rFonts w:ascii="Arial" w:hAnsi="Arial" w:cs="Arial"/>
          <w:sz w:val="22"/>
          <w:szCs w:val="22"/>
          <w:lang w:val="en-GB"/>
        </w:rPr>
        <w:t>). This variation among individuals is typically ignored, treated as unwanted noise that potentially obscures differences among treatment means, rather than as</w:t>
      </w:r>
      <w:r>
        <w:rPr>
          <w:rFonts w:ascii="Arial" w:hAnsi="Arial" w:cs="Arial"/>
          <w:sz w:val="22"/>
          <w:szCs w:val="22"/>
          <w:lang w:val="en-GB"/>
        </w:rPr>
        <w:t xml:space="preserve"> </w:t>
      </w:r>
      <w:r w:rsidRPr="001E38B7">
        <w:rPr>
          <w:rFonts w:ascii="Arial" w:hAnsi="Arial" w:cs="Arial"/>
          <w:sz w:val="22"/>
          <w:szCs w:val="22"/>
          <w:lang w:val="en-GB"/>
        </w:rPr>
        <w:t xml:space="preserve">an object of study in its own right. </w:t>
      </w:r>
      <w:ins w:id="12" w:author="Clay Cressler" w:date="2021-04-15T10:26:00Z">
        <w:r w:rsidR="005F749E" w:rsidRPr="00BE5656">
          <w:rPr>
            <w:rFonts w:ascii="Arial" w:hAnsi="Arial" w:cs="Arial"/>
            <w:sz w:val="22"/>
            <w:szCs w:val="22"/>
            <w:lang w:val="en-GB"/>
            <w:rPrChange w:id="13" w:author="Clay Cressler" w:date="2021-04-15T11:07:00Z">
              <w:rPr>
                <w:rFonts w:ascii="Arial" w:hAnsi="Arial" w:cs="Arial"/>
                <w:b/>
                <w:bCs/>
                <w:sz w:val="22"/>
                <w:szCs w:val="22"/>
                <w:lang w:val="en-GB"/>
              </w:rPr>
            </w:rPrChange>
          </w:rPr>
          <w:t>We</w:t>
        </w:r>
      </w:ins>
      <w:ins w:id="14" w:author="Clay Cressler" w:date="2021-04-15T10:45:00Z">
        <w:r w:rsidR="00AE5B29" w:rsidRPr="00BE5656">
          <w:rPr>
            <w:rFonts w:ascii="Arial" w:hAnsi="Arial" w:cs="Arial"/>
            <w:sz w:val="22"/>
            <w:szCs w:val="22"/>
            <w:lang w:val="en-GB"/>
            <w:rPrChange w:id="15" w:author="Clay Cressler" w:date="2021-04-15T11:07:00Z">
              <w:rPr>
                <w:rFonts w:ascii="Arial" w:hAnsi="Arial" w:cs="Arial"/>
                <w:b/>
                <w:bCs/>
                <w:sz w:val="22"/>
                <w:szCs w:val="22"/>
                <w:lang w:val="en-GB"/>
              </w:rPr>
            </w:rPrChange>
          </w:rPr>
          <w:t xml:space="preserve"> </w:t>
        </w:r>
      </w:ins>
      <w:ins w:id="16" w:author="Clay Cressler" w:date="2021-04-15T10:46:00Z">
        <w:r w:rsidR="00AE5B29" w:rsidRPr="00BE5656">
          <w:rPr>
            <w:rFonts w:ascii="Arial" w:hAnsi="Arial" w:cs="Arial"/>
            <w:sz w:val="22"/>
            <w:szCs w:val="22"/>
            <w:lang w:val="en-GB"/>
            <w:rPrChange w:id="17" w:author="Clay Cressler" w:date="2021-04-15T11:07:00Z">
              <w:rPr>
                <w:rFonts w:ascii="Arial" w:hAnsi="Arial" w:cs="Arial"/>
                <w:b/>
                <w:bCs/>
                <w:sz w:val="22"/>
                <w:szCs w:val="22"/>
                <w:lang w:val="en-GB"/>
              </w:rPr>
            </w:rPrChange>
          </w:rPr>
          <w:t>propo</w:t>
        </w:r>
      </w:ins>
      <w:ins w:id="18" w:author="Clay Cressler" w:date="2021-04-15T10:47:00Z">
        <w:r w:rsidR="00AE5B29" w:rsidRPr="00BE5656">
          <w:rPr>
            <w:rFonts w:ascii="Arial" w:hAnsi="Arial" w:cs="Arial"/>
            <w:sz w:val="22"/>
            <w:szCs w:val="22"/>
            <w:lang w:val="en-GB"/>
            <w:rPrChange w:id="19" w:author="Clay Cressler" w:date="2021-04-15T11:07:00Z">
              <w:rPr>
                <w:rFonts w:ascii="Arial" w:hAnsi="Arial" w:cs="Arial"/>
                <w:b/>
                <w:bCs/>
                <w:sz w:val="22"/>
                <w:szCs w:val="22"/>
                <w:lang w:val="en-GB"/>
              </w:rPr>
            </w:rPrChange>
          </w:rPr>
          <w:t>se</w:t>
        </w:r>
      </w:ins>
      <w:ins w:id="20" w:author="Clay Cressler" w:date="2021-04-15T10:45:00Z">
        <w:r w:rsidR="00AE5B29" w:rsidRPr="00BE5656">
          <w:rPr>
            <w:rFonts w:ascii="Arial" w:hAnsi="Arial" w:cs="Arial"/>
            <w:sz w:val="22"/>
            <w:szCs w:val="22"/>
            <w:lang w:val="en-GB"/>
            <w:rPrChange w:id="21" w:author="Clay Cressler" w:date="2021-04-15T11:07:00Z">
              <w:rPr>
                <w:rFonts w:ascii="Arial" w:hAnsi="Arial" w:cs="Arial"/>
                <w:b/>
                <w:bCs/>
                <w:sz w:val="22"/>
                <w:szCs w:val="22"/>
                <w:lang w:val="en-GB"/>
              </w:rPr>
            </w:rPrChange>
          </w:rPr>
          <w:t xml:space="preserve"> that variation</w:t>
        </w:r>
      </w:ins>
      <w:ins w:id="22" w:author="Clay Cressler" w:date="2021-04-15T10:46:00Z">
        <w:r w:rsidR="00AE5B29" w:rsidRPr="00BE5656">
          <w:rPr>
            <w:rFonts w:ascii="Arial" w:hAnsi="Arial" w:cs="Arial"/>
            <w:sz w:val="22"/>
            <w:szCs w:val="22"/>
            <w:lang w:val="en-GB"/>
            <w:rPrChange w:id="23" w:author="Clay Cressler" w:date="2021-04-15T11:07:00Z">
              <w:rPr>
                <w:rFonts w:ascii="Arial" w:hAnsi="Arial" w:cs="Arial"/>
                <w:b/>
                <w:bCs/>
                <w:sz w:val="22"/>
                <w:szCs w:val="22"/>
                <w:lang w:val="en-GB"/>
              </w:rPr>
            </w:rPrChange>
          </w:rPr>
          <w:t xml:space="preserve"> in duration</w:t>
        </w:r>
      </w:ins>
      <w:ins w:id="24" w:author="Clay Cressler" w:date="2021-04-15T10:45:00Z">
        <w:r w:rsidR="00AE5B29" w:rsidRPr="00BE5656">
          <w:rPr>
            <w:rFonts w:ascii="Arial" w:hAnsi="Arial" w:cs="Arial"/>
            <w:sz w:val="22"/>
            <w:szCs w:val="22"/>
            <w:lang w:val="en-GB"/>
            <w:rPrChange w:id="25" w:author="Clay Cressler" w:date="2021-04-15T11:07:00Z">
              <w:rPr>
                <w:rFonts w:ascii="Arial" w:hAnsi="Arial" w:cs="Arial"/>
                <w:b/>
                <w:bCs/>
                <w:sz w:val="22"/>
                <w:szCs w:val="22"/>
                <w:lang w:val="en-GB"/>
              </w:rPr>
            </w:rPrChange>
          </w:rPr>
          <w:t xml:space="preserve"> among individuals within a genotype</w:t>
        </w:r>
      </w:ins>
      <w:ins w:id="26" w:author="Clay Cressler" w:date="2021-04-15T10:47:00Z">
        <w:r w:rsidR="00AE5B29" w:rsidRPr="00BE5656">
          <w:rPr>
            <w:rFonts w:ascii="Arial" w:hAnsi="Arial" w:cs="Arial"/>
            <w:sz w:val="22"/>
            <w:szCs w:val="22"/>
            <w:lang w:val="en-GB"/>
            <w:rPrChange w:id="27" w:author="Clay Cressler" w:date="2021-04-15T11:07:00Z">
              <w:rPr>
                <w:rFonts w:ascii="Arial" w:hAnsi="Arial" w:cs="Arial"/>
                <w:b/>
                <w:bCs/>
                <w:sz w:val="22"/>
                <w:szCs w:val="22"/>
                <w:lang w:val="en-GB"/>
              </w:rPr>
            </w:rPrChange>
          </w:rPr>
          <w:t xml:space="preserve"> is a clue that points towards processes that underlie variation among genotypes and across en</w:t>
        </w:r>
      </w:ins>
      <w:ins w:id="28" w:author="Clay Cressler" w:date="2021-04-15T10:48:00Z">
        <w:r w:rsidR="00AE5B29" w:rsidRPr="00BE5656">
          <w:rPr>
            <w:rFonts w:ascii="Arial" w:hAnsi="Arial" w:cs="Arial"/>
            <w:sz w:val="22"/>
            <w:szCs w:val="22"/>
            <w:lang w:val="en-GB"/>
            <w:rPrChange w:id="29" w:author="Clay Cressler" w:date="2021-04-15T11:07:00Z">
              <w:rPr>
                <w:rFonts w:ascii="Arial" w:hAnsi="Arial" w:cs="Arial"/>
                <w:b/>
                <w:bCs/>
                <w:sz w:val="22"/>
                <w:szCs w:val="22"/>
                <w:lang w:val="en-GB"/>
              </w:rPr>
            </w:rPrChange>
          </w:rPr>
          <w:t>vironments.</w:t>
        </w:r>
      </w:ins>
    </w:p>
    <w:p w14:paraId="1609D52D" w14:textId="77777777" w:rsidR="005F749E" w:rsidRDefault="005F749E" w:rsidP="00ED66C5">
      <w:pPr>
        <w:jc w:val="both"/>
        <w:rPr>
          <w:ins w:id="30" w:author="Clay Cressler" w:date="2021-04-15T10:26:00Z"/>
          <w:rFonts w:ascii="Arial" w:hAnsi="Arial" w:cs="Arial"/>
          <w:sz w:val="22"/>
          <w:szCs w:val="22"/>
          <w:lang w:val="en-GB"/>
        </w:rPr>
      </w:pPr>
    </w:p>
    <w:p w14:paraId="17E4C6A6" w14:textId="3B7FEEB3" w:rsidR="00ED66C5" w:rsidRPr="009B0698" w:rsidDel="00BE5656" w:rsidRDefault="00ED66C5" w:rsidP="00ED66C5">
      <w:pPr>
        <w:jc w:val="both"/>
        <w:rPr>
          <w:del w:id="31" w:author="Clay Cressler" w:date="2021-04-15T11:04:00Z"/>
          <w:rFonts w:ascii="Arial" w:hAnsi="Arial" w:cs="Arial"/>
          <w:i/>
          <w:iCs/>
          <w:sz w:val="22"/>
          <w:szCs w:val="22"/>
          <w:lang w:val="en-GB"/>
        </w:rPr>
      </w:pPr>
      <w:del w:id="32" w:author="Clay Cressler" w:date="2021-04-15T10:48:00Z">
        <w:r w:rsidDel="00AE5B29">
          <w:rPr>
            <w:rFonts w:ascii="Arial" w:hAnsi="Arial" w:cs="Arial"/>
            <w:sz w:val="22"/>
            <w:szCs w:val="22"/>
            <w:lang w:val="en-GB"/>
          </w:rPr>
          <w:delText xml:space="preserve">In contrast, </w:delText>
        </w:r>
        <w:r w:rsidRPr="00950731" w:rsidDel="00AE5B29">
          <w:rPr>
            <w:rFonts w:ascii="Arial" w:hAnsi="Arial" w:cs="Arial"/>
            <w:b/>
            <w:bCs/>
            <w:sz w:val="22"/>
            <w:szCs w:val="22"/>
            <w:lang w:val="en-GB"/>
          </w:rPr>
          <w:delText xml:space="preserve">we </w:delText>
        </w:r>
        <w:r w:rsidDel="00AE5B29">
          <w:rPr>
            <w:rFonts w:ascii="Arial" w:hAnsi="Arial" w:cs="Arial"/>
            <w:b/>
            <w:bCs/>
            <w:sz w:val="22"/>
            <w:szCs w:val="22"/>
            <w:lang w:val="en-GB"/>
          </w:rPr>
          <w:delText>suggest</w:delText>
        </w:r>
        <w:r w:rsidRPr="00950731" w:rsidDel="00AE5B29">
          <w:rPr>
            <w:rFonts w:ascii="Arial" w:hAnsi="Arial" w:cs="Arial"/>
            <w:b/>
            <w:bCs/>
            <w:sz w:val="22"/>
            <w:szCs w:val="22"/>
            <w:lang w:val="en-GB"/>
          </w:rPr>
          <w:delText xml:space="preserve"> that seriously exploring within-genotype variation will help us </w:delText>
        </w:r>
        <w:r w:rsidDel="00AE5B29">
          <w:rPr>
            <w:rFonts w:ascii="Arial" w:hAnsi="Arial" w:cs="Arial"/>
            <w:b/>
            <w:bCs/>
            <w:sz w:val="22"/>
            <w:szCs w:val="22"/>
            <w:lang w:val="en-GB"/>
          </w:rPr>
          <w:delText>identify</w:delText>
        </w:r>
        <w:r w:rsidRPr="009B0698" w:rsidDel="00AE5B29">
          <w:rPr>
            <w:rFonts w:ascii="Arial" w:hAnsi="Arial" w:cs="Arial"/>
            <w:b/>
            <w:bCs/>
            <w:sz w:val="22"/>
            <w:szCs w:val="22"/>
            <w:lang w:val="en-GB"/>
          </w:rPr>
          <w:delText xml:space="preserve"> processes </w:delText>
        </w:r>
        <w:r w:rsidDel="00AE5B29">
          <w:rPr>
            <w:rFonts w:ascii="Arial" w:hAnsi="Arial" w:cs="Arial"/>
            <w:b/>
            <w:bCs/>
            <w:sz w:val="22"/>
            <w:szCs w:val="22"/>
            <w:lang w:val="en-GB"/>
          </w:rPr>
          <w:delText>that determine</w:delText>
        </w:r>
        <w:r w:rsidRPr="009B0698" w:rsidDel="00AE5B29">
          <w:rPr>
            <w:rFonts w:ascii="Arial" w:hAnsi="Arial" w:cs="Arial"/>
            <w:b/>
            <w:bCs/>
            <w:sz w:val="22"/>
            <w:szCs w:val="22"/>
            <w:lang w:val="en-GB"/>
          </w:rPr>
          <w:delText xml:space="preserve"> infection duration</w:delText>
        </w:r>
        <w:r w:rsidRPr="009B0698" w:rsidDel="00AE5B29">
          <w:rPr>
            <w:rFonts w:ascii="Arial" w:hAnsi="Arial" w:cs="Arial"/>
            <w:sz w:val="22"/>
            <w:szCs w:val="22"/>
            <w:lang w:val="en-GB"/>
          </w:rPr>
          <w:delText xml:space="preserve">. </w:delText>
        </w:r>
      </w:del>
      <w:ins w:id="33" w:author="Clay Cressler" w:date="2021-04-15T10:52:00Z">
        <w:r w:rsidR="00AE5B29">
          <w:rPr>
            <w:rFonts w:ascii="Arial" w:hAnsi="Arial" w:cs="Arial"/>
            <w:sz w:val="22"/>
            <w:szCs w:val="22"/>
            <w:lang w:val="en-GB"/>
          </w:rPr>
          <w:t xml:space="preserve">In particular, </w:t>
        </w:r>
        <w:r w:rsidR="00AE5B29" w:rsidRPr="00BE5656">
          <w:rPr>
            <w:rFonts w:ascii="Arial" w:hAnsi="Arial" w:cs="Arial"/>
            <w:b/>
            <w:bCs/>
            <w:sz w:val="22"/>
            <w:szCs w:val="22"/>
            <w:lang w:val="en-GB"/>
            <w:rPrChange w:id="34" w:author="Clay Cressler" w:date="2021-04-15T11:07:00Z">
              <w:rPr>
                <w:rFonts w:ascii="Arial" w:hAnsi="Arial" w:cs="Arial"/>
                <w:sz w:val="22"/>
                <w:szCs w:val="22"/>
                <w:lang w:val="en-GB"/>
              </w:rPr>
            </w:rPrChange>
          </w:rPr>
          <w:t>w</w:t>
        </w:r>
      </w:ins>
      <w:ins w:id="35" w:author="Clay Cressler" w:date="2021-04-15T10:48:00Z">
        <w:r w:rsidR="00AE5B29" w:rsidRPr="00BE5656">
          <w:rPr>
            <w:rFonts w:ascii="Arial" w:hAnsi="Arial" w:cs="Arial"/>
            <w:b/>
            <w:bCs/>
            <w:sz w:val="22"/>
            <w:szCs w:val="22"/>
            <w:lang w:val="en-GB"/>
            <w:rPrChange w:id="36" w:author="Clay Cressler" w:date="2021-04-15T11:07:00Z">
              <w:rPr>
                <w:rFonts w:ascii="Arial" w:hAnsi="Arial" w:cs="Arial"/>
                <w:sz w:val="22"/>
                <w:szCs w:val="22"/>
                <w:lang w:val="en-GB"/>
              </w:rPr>
            </w:rPrChange>
          </w:rPr>
          <w:t xml:space="preserve">e hypothesize that </w:t>
        </w:r>
      </w:ins>
      <w:ins w:id="37" w:author="Clay Cressler" w:date="2021-04-15T10:49:00Z">
        <w:r w:rsidR="00AE5B29" w:rsidRPr="00BE5656">
          <w:rPr>
            <w:rFonts w:ascii="Arial" w:hAnsi="Arial" w:cs="Arial"/>
            <w:b/>
            <w:bCs/>
            <w:sz w:val="22"/>
            <w:szCs w:val="22"/>
            <w:lang w:val="en-GB"/>
            <w:rPrChange w:id="38" w:author="Clay Cressler" w:date="2021-04-15T11:07:00Z">
              <w:rPr>
                <w:rFonts w:ascii="Arial" w:hAnsi="Arial" w:cs="Arial"/>
                <w:sz w:val="22"/>
                <w:szCs w:val="22"/>
                <w:lang w:val="en-GB"/>
              </w:rPr>
            </w:rPrChange>
          </w:rPr>
          <w:t>the strong feedback mechanisms within the immune system itself, such as self-stimulation and cross-inhibition, generate ecological All</w:t>
        </w:r>
      </w:ins>
      <w:ins w:id="39" w:author="Clay Cressler" w:date="2021-04-15T10:50:00Z">
        <w:r w:rsidR="00AE5B29" w:rsidRPr="00BE5656">
          <w:rPr>
            <w:rFonts w:ascii="Arial" w:hAnsi="Arial" w:cs="Arial"/>
            <w:b/>
            <w:bCs/>
            <w:sz w:val="22"/>
            <w:szCs w:val="22"/>
            <w:lang w:val="en-GB"/>
            <w:rPrChange w:id="40" w:author="Clay Cressler" w:date="2021-04-15T11:07:00Z">
              <w:rPr>
                <w:rFonts w:ascii="Arial" w:hAnsi="Arial" w:cs="Arial"/>
                <w:sz w:val="22"/>
                <w:szCs w:val="22"/>
                <w:lang w:val="en-GB"/>
              </w:rPr>
            </w:rPrChange>
          </w:rPr>
          <w:t>ee effects</w:t>
        </w:r>
      </w:ins>
      <w:ins w:id="41" w:author="Clay Cressler" w:date="2021-04-15T10:52:00Z">
        <w:r w:rsidR="00AE5B29" w:rsidRPr="00BE5656">
          <w:rPr>
            <w:rFonts w:ascii="Arial" w:hAnsi="Arial" w:cs="Arial"/>
            <w:b/>
            <w:bCs/>
            <w:sz w:val="22"/>
            <w:szCs w:val="22"/>
            <w:lang w:val="en-GB"/>
            <w:rPrChange w:id="42" w:author="Clay Cressler" w:date="2021-04-15T11:07:00Z">
              <w:rPr>
                <w:rFonts w:ascii="Arial" w:hAnsi="Arial" w:cs="Arial"/>
                <w:sz w:val="22"/>
                <w:szCs w:val="22"/>
                <w:lang w:val="en-GB"/>
              </w:rPr>
            </w:rPrChange>
          </w:rPr>
          <w:t xml:space="preserve"> </w:t>
        </w:r>
      </w:ins>
      <w:ins w:id="43" w:author="Clay Cressler" w:date="2021-04-15T10:53:00Z">
        <w:r w:rsidR="00AE5B29" w:rsidRPr="00BE5656">
          <w:rPr>
            <w:rFonts w:ascii="Arial" w:hAnsi="Arial" w:cs="Arial"/>
            <w:b/>
            <w:bCs/>
            <w:sz w:val="22"/>
            <w:szCs w:val="22"/>
            <w:lang w:val="en-GB"/>
            <w:rPrChange w:id="44" w:author="Clay Cressler" w:date="2021-04-15T11:07:00Z">
              <w:rPr>
                <w:rFonts w:ascii="Arial" w:hAnsi="Arial" w:cs="Arial"/>
                <w:sz w:val="22"/>
                <w:szCs w:val="22"/>
                <w:lang w:val="en-GB"/>
              </w:rPr>
            </w:rPrChange>
          </w:rPr>
          <w:t>affecting both the parasite and the immune system</w:t>
        </w:r>
      </w:ins>
      <w:ins w:id="45" w:author="Clay Cressler" w:date="2021-04-15T11:06:00Z">
        <w:r w:rsidR="00BE5656">
          <w:rPr>
            <w:rFonts w:ascii="Arial" w:hAnsi="Arial" w:cs="Arial"/>
            <w:sz w:val="22"/>
            <w:szCs w:val="22"/>
            <w:lang w:val="en-GB"/>
          </w:rPr>
          <w:t xml:space="preserve"> [refs]</w:t>
        </w:r>
      </w:ins>
      <w:ins w:id="46" w:author="Clay Cressler" w:date="2021-04-15T10:53:00Z">
        <w:r w:rsidR="00AE5B29">
          <w:rPr>
            <w:rFonts w:ascii="Arial" w:hAnsi="Arial" w:cs="Arial"/>
            <w:sz w:val="22"/>
            <w:szCs w:val="22"/>
            <w:lang w:val="en-GB"/>
          </w:rPr>
          <w:t xml:space="preserve">. </w:t>
        </w:r>
      </w:ins>
      <w:ins w:id="47" w:author="Clay Cressler" w:date="2021-04-15T10:54:00Z">
        <w:r w:rsidR="00AE5B29">
          <w:rPr>
            <w:rFonts w:ascii="Arial" w:hAnsi="Arial" w:cs="Arial"/>
            <w:sz w:val="22"/>
            <w:szCs w:val="22"/>
            <w:lang w:val="en-GB"/>
          </w:rPr>
          <w:t>A hallmark of</w:t>
        </w:r>
      </w:ins>
      <w:ins w:id="48" w:author="Clay Cressler" w:date="2021-04-15T10:53:00Z">
        <w:r w:rsidR="00AE5B29">
          <w:rPr>
            <w:rFonts w:ascii="Arial" w:hAnsi="Arial" w:cs="Arial"/>
            <w:sz w:val="22"/>
            <w:szCs w:val="22"/>
            <w:lang w:val="en-GB"/>
          </w:rPr>
          <w:t xml:space="preserve"> </w:t>
        </w:r>
      </w:ins>
      <w:ins w:id="49" w:author="Clay Cressler" w:date="2021-04-15T10:54:00Z">
        <w:r w:rsidR="00AE5B29">
          <w:rPr>
            <w:rFonts w:ascii="Arial" w:hAnsi="Arial" w:cs="Arial"/>
            <w:sz w:val="22"/>
            <w:szCs w:val="22"/>
            <w:lang w:val="en-GB"/>
          </w:rPr>
          <w:t xml:space="preserve">systems characterized by </w:t>
        </w:r>
      </w:ins>
      <w:ins w:id="50" w:author="Clay Cressler" w:date="2021-04-15T10:53:00Z">
        <w:r w:rsidR="00AE5B29">
          <w:rPr>
            <w:rFonts w:ascii="Arial" w:hAnsi="Arial" w:cs="Arial"/>
            <w:sz w:val="22"/>
            <w:szCs w:val="22"/>
            <w:lang w:val="en-GB"/>
          </w:rPr>
          <w:t>Allee effects</w:t>
        </w:r>
      </w:ins>
      <w:ins w:id="51" w:author="Clay Cressler" w:date="2021-04-15T10:54:00Z">
        <w:r w:rsidR="00AE5B29">
          <w:rPr>
            <w:rFonts w:ascii="Arial" w:hAnsi="Arial" w:cs="Arial"/>
            <w:sz w:val="22"/>
            <w:szCs w:val="22"/>
            <w:lang w:val="en-GB"/>
          </w:rPr>
          <w:t xml:space="preserve"> is </w:t>
        </w:r>
      </w:ins>
      <w:ins w:id="52" w:author="Clay Cressler" w:date="2021-04-15T11:04:00Z">
        <w:r w:rsidR="00BE5656">
          <w:rPr>
            <w:rFonts w:ascii="Arial" w:hAnsi="Arial" w:cs="Arial"/>
            <w:sz w:val="22"/>
            <w:szCs w:val="22"/>
            <w:lang w:val="en-GB"/>
          </w:rPr>
          <w:t xml:space="preserve">that initial conditions have an outsize </w:t>
        </w:r>
        <w:proofErr w:type="spellStart"/>
        <w:r w:rsidR="00BE5656">
          <w:rPr>
            <w:rFonts w:ascii="Arial" w:hAnsi="Arial" w:cs="Arial"/>
            <w:sz w:val="22"/>
            <w:szCs w:val="22"/>
            <w:lang w:val="en-GB"/>
          </w:rPr>
          <w:t>affect</w:t>
        </w:r>
        <w:proofErr w:type="spellEnd"/>
        <w:r w:rsidR="00BE5656">
          <w:rPr>
            <w:rFonts w:ascii="Arial" w:hAnsi="Arial" w:cs="Arial"/>
            <w:sz w:val="22"/>
            <w:szCs w:val="22"/>
            <w:lang w:val="en-GB"/>
          </w:rPr>
          <w:t xml:space="preserve"> on outcome</w:t>
        </w:r>
      </w:ins>
      <w:ins w:id="53" w:author="Clay Cressler" w:date="2021-04-15T11:06:00Z">
        <w:r w:rsidR="00BE5656">
          <w:rPr>
            <w:rFonts w:ascii="Arial" w:hAnsi="Arial" w:cs="Arial"/>
            <w:sz w:val="22"/>
            <w:szCs w:val="22"/>
            <w:lang w:val="en-GB"/>
          </w:rPr>
          <w:t xml:space="preserve"> [ref]</w:t>
        </w:r>
      </w:ins>
      <w:ins w:id="54" w:author="Clay Cressler" w:date="2021-04-15T11:04:00Z">
        <w:r w:rsidR="00BE5656">
          <w:rPr>
            <w:rFonts w:ascii="Arial" w:hAnsi="Arial" w:cs="Arial"/>
            <w:sz w:val="22"/>
            <w:szCs w:val="22"/>
            <w:lang w:val="en-GB"/>
          </w:rPr>
          <w:t xml:space="preserve">. As such, </w:t>
        </w:r>
      </w:ins>
    </w:p>
    <w:p w14:paraId="3EA586F3" w14:textId="6DD4BCD4" w:rsidR="00ED66C5" w:rsidDel="00BE5656" w:rsidRDefault="00ED66C5">
      <w:pPr>
        <w:jc w:val="both"/>
        <w:rPr>
          <w:del w:id="55" w:author="Clay Cressler" w:date="2021-04-15T11:04:00Z"/>
          <w:b/>
          <w:bCs/>
        </w:rPr>
        <w:pPrChange w:id="56" w:author="Clay Cressler" w:date="2021-04-15T11:04:00Z">
          <w:pPr/>
        </w:pPrChange>
      </w:pPr>
    </w:p>
    <w:p w14:paraId="0BB2AA73" w14:textId="7135DEC7" w:rsidR="00BE5656" w:rsidRPr="00BE5656" w:rsidRDefault="00ED66C5" w:rsidP="00BE5656">
      <w:pPr>
        <w:jc w:val="both"/>
        <w:rPr>
          <w:ins w:id="57" w:author="Clay Cressler" w:date="2021-04-15T11:12:00Z"/>
          <w:rFonts w:ascii="Arial" w:hAnsi="Arial" w:cs="Arial"/>
          <w:sz w:val="22"/>
          <w:szCs w:val="22"/>
          <w:lang w:val="en-GB"/>
          <w:rPrChange w:id="58" w:author="Clay Cressler" w:date="2021-04-15T11:12:00Z">
            <w:rPr>
              <w:ins w:id="59" w:author="Clay Cressler" w:date="2021-04-15T11:12:00Z"/>
              <w:rFonts w:ascii="Arial" w:hAnsi="Arial" w:cs="Arial"/>
              <w:b/>
              <w:bCs/>
              <w:sz w:val="22"/>
              <w:szCs w:val="22"/>
              <w:lang w:val="en-GB"/>
            </w:rPr>
          </w:rPrChange>
        </w:rPr>
      </w:pPr>
      <w:del w:id="60" w:author="Clay Cressler" w:date="2021-04-15T11:04:00Z">
        <w:r w:rsidRPr="00CA2CEB" w:rsidDel="00BE5656">
          <w:rPr>
            <w:rFonts w:ascii="Arial" w:hAnsi="Arial" w:cs="Arial"/>
            <w:bCs/>
            <w:sz w:val="22"/>
            <w:szCs w:val="22"/>
            <w:lang w:val="en-GB"/>
          </w:rPr>
          <w:delText xml:space="preserve">Here, </w:delText>
        </w:r>
      </w:del>
      <w:r w:rsidRPr="00CA2CEB">
        <w:rPr>
          <w:rFonts w:ascii="Arial" w:hAnsi="Arial" w:cs="Arial"/>
          <w:bCs/>
          <w:sz w:val="22"/>
          <w:szCs w:val="22"/>
          <w:lang w:val="en-GB"/>
        </w:rPr>
        <w:t xml:space="preserve">we propose to use inoculating dose to “probe” </w:t>
      </w:r>
      <w:ins w:id="61" w:author="Clay Cressler" w:date="2021-04-15T11:08:00Z">
        <w:r w:rsidR="00BE5656">
          <w:rPr>
            <w:rFonts w:ascii="Arial" w:hAnsi="Arial" w:cs="Arial"/>
            <w:bCs/>
            <w:sz w:val="22"/>
            <w:szCs w:val="22"/>
            <w:lang w:val="en-GB"/>
          </w:rPr>
          <w:t xml:space="preserve">the </w:t>
        </w:r>
      </w:ins>
      <w:r w:rsidRPr="00CA2CEB">
        <w:rPr>
          <w:rFonts w:ascii="Arial" w:hAnsi="Arial" w:cs="Arial"/>
          <w:bCs/>
          <w:sz w:val="22"/>
          <w:szCs w:val="22"/>
          <w:lang w:val="en-GB"/>
        </w:rPr>
        <w:t xml:space="preserve">within-host ecological dynamics </w:t>
      </w:r>
      <w:ins w:id="62" w:author="Clay Cressler" w:date="2021-04-15T11:08:00Z">
        <w:r w:rsidR="00BE5656">
          <w:rPr>
            <w:rFonts w:ascii="Arial" w:hAnsi="Arial" w:cs="Arial"/>
            <w:bCs/>
            <w:sz w:val="22"/>
            <w:szCs w:val="22"/>
            <w:lang w:val="en-GB"/>
          </w:rPr>
          <w:t xml:space="preserve">of the gastrointestinal nematode </w:t>
        </w:r>
        <w:r w:rsidR="00BE5656">
          <w:rPr>
            <w:rFonts w:ascii="Arial" w:hAnsi="Arial" w:cs="Arial"/>
            <w:bCs/>
            <w:i/>
            <w:iCs/>
            <w:sz w:val="22"/>
            <w:szCs w:val="22"/>
            <w:lang w:val="en-GB"/>
          </w:rPr>
          <w:t xml:space="preserve">Trichuris </w:t>
        </w:r>
        <w:proofErr w:type="spellStart"/>
        <w:r w:rsidR="00BE5656">
          <w:rPr>
            <w:rFonts w:ascii="Arial" w:hAnsi="Arial" w:cs="Arial"/>
            <w:bCs/>
            <w:i/>
            <w:iCs/>
            <w:sz w:val="22"/>
            <w:szCs w:val="22"/>
            <w:lang w:val="en-GB"/>
          </w:rPr>
          <w:t>muris</w:t>
        </w:r>
        <w:proofErr w:type="spellEnd"/>
        <w:r w:rsidR="00BE5656">
          <w:rPr>
            <w:rFonts w:ascii="Arial" w:hAnsi="Arial" w:cs="Arial"/>
            <w:bCs/>
            <w:i/>
            <w:iCs/>
            <w:sz w:val="22"/>
            <w:szCs w:val="22"/>
            <w:lang w:val="en-GB"/>
          </w:rPr>
          <w:t xml:space="preserve"> </w:t>
        </w:r>
      </w:ins>
      <w:ins w:id="63" w:author="Clay Cressler" w:date="2021-04-15T11:09:00Z">
        <w:r w:rsidR="00BE5656">
          <w:rPr>
            <w:rFonts w:ascii="Arial" w:hAnsi="Arial" w:cs="Arial"/>
            <w:bCs/>
            <w:sz w:val="22"/>
            <w:szCs w:val="22"/>
            <w:lang w:val="en-GB"/>
          </w:rPr>
          <w:t xml:space="preserve">in its mouse host </w:t>
        </w:r>
      </w:ins>
      <w:r w:rsidRPr="00CA2CEB">
        <w:rPr>
          <w:rFonts w:ascii="Arial" w:hAnsi="Arial" w:cs="Arial"/>
          <w:bCs/>
          <w:sz w:val="22"/>
          <w:szCs w:val="22"/>
          <w:lang w:val="en-GB"/>
        </w:rPr>
        <w:t xml:space="preserve">across host </w:t>
      </w:r>
      <w:r w:rsidR="00CA2CEB" w:rsidRPr="00CA2CEB">
        <w:rPr>
          <w:rFonts w:ascii="Arial" w:hAnsi="Arial" w:cs="Arial"/>
          <w:bCs/>
          <w:sz w:val="22"/>
          <w:szCs w:val="22"/>
          <w:lang w:val="en-GB"/>
        </w:rPr>
        <w:t>genotypes</w:t>
      </w:r>
      <w:r w:rsidRPr="00CA2CEB">
        <w:rPr>
          <w:rFonts w:ascii="Arial" w:hAnsi="Arial" w:cs="Arial"/>
          <w:bCs/>
          <w:sz w:val="22"/>
          <w:szCs w:val="22"/>
          <w:lang w:val="en-GB"/>
        </w:rPr>
        <w:t xml:space="preserve"> and </w:t>
      </w:r>
      <w:ins w:id="64" w:author="Clay Cressler" w:date="2021-04-15T11:09:00Z">
        <w:r w:rsidR="00BE5656">
          <w:rPr>
            <w:rFonts w:ascii="Arial" w:hAnsi="Arial" w:cs="Arial"/>
            <w:bCs/>
            <w:sz w:val="22"/>
            <w:szCs w:val="22"/>
            <w:lang w:val="en-GB"/>
          </w:rPr>
          <w:t xml:space="preserve">across </w:t>
        </w:r>
      </w:ins>
      <w:r w:rsidRPr="00CA2CEB">
        <w:rPr>
          <w:rFonts w:ascii="Arial" w:hAnsi="Arial" w:cs="Arial"/>
          <w:bCs/>
          <w:sz w:val="22"/>
          <w:szCs w:val="22"/>
          <w:lang w:val="en-GB"/>
        </w:rPr>
        <w:t>environments</w:t>
      </w:r>
      <w:ins w:id="65" w:author="Clay Cressler" w:date="2021-04-15T11:11:00Z">
        <w:r w:rsidR="00BE5656">
          <w:rPr>
            <w:rFonts w:ascii="Arial" w:hAnsi="Arial" w:cs="Arial"/>
            <w:bCs/>
            <w:sz w:val="22"/>
            <w:szCs w:val="22"/>
            <w:lang w:val="en-GB"/>
          </w:rPr>
          <w:t xml:space="preserve"> that vary in ecological realism</w:t>
        </w:r>
      </w:ins>
      <w:ins w:id="66" w:author="Clay Cressler" w:date="2021-04-15T11:38:00Z">
        <w:r w:rsidR="00C7262D">
          <w:rPr>
            <w:rFonts w:ascii="Arial" w:hAnsi="Arial" w:cs="Arial"/>
            <w:bCs/>
            <w:sz w:val="22"/>
            <w:szCs w:val="22"/>
            <w:lang w:val="en-GB"/>
          </w:rPr>
          <w:t>, leveraging the powerful tools of mouse immunology to study immune-parasite interactions under natural set</w:t>
        </w:r>
      </w:ins>
      <w:ins w:id="67" w:author="Clay Cressler" w:date="2021-04-15T11:39:00Z">
        <w:r w:rsidR="00C7262D">
          <w:rPr>
            <w:rFonts w:ascii="Arial" w:hAnsi="Arial" w:cs="Arial"/>
            <w:bCs/>
            <w:sz w:val="22"/>
            <w:szCs w:val="22"/>
            <w:lang w:val="en-GB"/>
          </w:rPr>
          <w:t>tings</w:t>
        </w:r>
      </w:ins>
      <w:del w:id="68" w:author="Clay Cressler" w:date="2021-04-15T11:05:00Z">
        <w:r w:rsidRPr="00CA2CEB" w:rsidDel="00BE5656">
          <w:rPr>
            <w:rFonts w:ascii="Arial" w:hAnsi="Arial" w:cs="Arial"/>
            <w:bCs/>
            <w:sz w:val="22"/>
            <w:szCs w:val="22"/>
            <w:lang w:val="en-GB"/>
          </w:rPr>
          <w:delText>, thereby revealing the fundamental processes that drive variation in infection duration</w:delText>
        </w:r>
      </w:del>
      <w:r w:rsidRPr="00CA2CEB">
        <w:rPr>
          <w:rFonts w:ascii="Arial" w:hAnsi="Arial" w:cs="Arial"/>
          <w:bCs/>
          <w:sz w:val="22"/>
          <w:szCs w:val="22"/>
          <w:lang w:val="en-GB"/>
        </w:rPr>
        <w:t>.</w:t>
      </w:r>
      <w:r w:rsidRPr="001E38B7">
        <w:rPr>
          <w:rFonts w:ascii="Arial" w:hAnsi="Arial" w:cs="Arial"/>
          <w:bCs/>
          <w:sz w:val="22"/>
          <w:szCs w:val="22"/>
          <w:lang w:val="en-GB"/>
        </w:rPr>
        <w:t xml:space="preserve"> </w:t>
      </w:r>
      <w:ins w:id="69" w:author="Clay Cressler" w:date="2021-04-15T11:11:00Z">
        <w:r w:rsidR="00BE5656">
          <w:rPr>
            <w:rFonts w:ascii="Arial" w:hAnsi="Arial" w:cs="Arial"/>
            <w:bCs/>
            <w:sz w:val="22"/>
            <w:szCs w:val="22"/>
            <w:lang w:val="en-GB"/>
          </w:rPr>
          <w:t>We will combine this empirical data with</w:t>
        </w:r>
      </w:ins>
      <w:ins w:id="70" w:author="Clay Cressler" w:date="2021-04-15T11:10:00Z">
        <w:r w:rsidR="00BE5656">
          <w:rPr>
            <w:rFonts w:ascii="Arial" w:hAnsi="Arial" w:cs="Arial"/>
            <w:bCs/>
            <w:sz w:val="22"/>
            <w:szCs w:val="22"/>
            <w:lang w:val="en-GB"/>
          </w:rPr>
          <w:t xml:space="preserve"> </w:t>
        </w:r>
      </w:ins>
      <w:del w:id="71" w:author="Clay Cressler" w:date="2021-04-15T11:05:00Z">
        <w:r w:rsidDel="00BE5656">
          <w:rPr>
            <w:rFonts w:ascii="Arial" w:hAnsi="Arial" w:cs="Arial"/>
            <w:bCs/>
            <w:sz w:val="22"/>
            <w:szCs w:val="22"/>
            <w:lang w:val="en-GB"/>
          </w:rPr>
          <w:delText xml:space="preserve"> </w:delText>
        </w:r>
      </w:del>
      <w:del w:id="72" w:author="Clay Cressler" w:date="2021-04-15T11:10:00Z">
        <w:r w:rsidDel="00BE5656">
          <w:rPr>
            <w:rFonts w:ascii="Arial" w:hAnsi="Arial" w:cs="Arial"/>
            <w:bCs/>
            <w:sz w:val="22"/>
            <w:szCs w:val="22"/>
            <w:lang w:val="en-GB"/>
          </w:rPr>
          <w:delText>W</w:delText>
        </w:r>
        <w:r w:rsidRPr="001E38B7" w:rsidDel="00BE5656">
          <w:rPr>
            <w:rFonts w:ascii="Arial" w:hAnsi="Arial" w:cs="Arial"/>
            <w:bCs/>
            <w:sz w:val="22"/>
            <w:szCs w:val="22"/>
            <w:lang w:val="en-GB"/>
          </w:rPr>
          <w:delText xml:space="preserve">e will develop and </w:delText>
        </w:r>
      </w:del>
      <w:del w:id="73" w:author="Clay Cressler" w:date="2021-04-15T11:11:00Z">
        <w:r w:rsidRPr="001E38B7" w:rsidDel="00BE5656">
          <w:rPr>
            <w:rFonts w:ascii="Arial" w:hAnsi="Arial" w:cs="Arial"/>
            <w:bCs/>
            <w:sz w:val="22"/>
            <w:szCs w:val="22"/>
            <w:lang w:val="en-GB"/>
          </w:rPr>
          <w:delText xml:space="preserve">test </w:delText>
        </w:r>
      </w:del>
      <w:r w:rsidRPr="001E38B7">
        <w:rPr>
          <w:rFonts w:ascii="Arial" w:hAnsi="Arial" w:cs="Arial"/>
          <w:bCs/>
          <w:sz w:val="22"/>
          <w:szCs w:val="22"/>
          <w:lang w:val="en-GB"/>
        </w:rPr>
        <w:t xml:space="preserve">novel mathematical theory </w:t>
      </w:r>
      <w:ins w:id="74" w:author="Clay Cressler" w:date="2021-04-15T11:05:00Z">
        <w:r w:rsidR="00BE5656">
          <w:rPr>
            <w:rFonts w:ascii="Arial" w:hAnsi="Arial" w:cs="Arial"/>
            <w:bCs/>
            <w:sz w:val="22"/>
            <w:szCs w:val="22"/>
            <w:lang w:val="en-GB"/>
          </w:rPr>
          <w:t xml:space="preserve">of </w:t>
        </w:r>
        <w:proofErr w:type="spellStart"/>
        <w:r w:rsidR="00BE5656">
          <w:rPr>
            <w:rFonts w:ascii="Arial" w:hAnsi="Arial" w:cs="Arial"/>
            <w:bCs/>
            <w:sz w:val="22"/>
            <w:szCs w:val="22"/>
            <w:lang w:val="en-GB"/>
          </w:rPr>
          <w:t>immunoparasitogical</w:t>
        </w:r>
        <w:proofErr w:type="spellEnd"/>
        <w:r w:rsidR="00BE5656">
          <w:rPr>
            <w:rFonts w:ascii="Arial" w:hAnsi="Arial" w:cs="Arial"/>
            <w:bCs/>
            <w:sz w:val="22"/>
            <w:szCs w:val="22"/>
            <w:lang w:val="en-GB"/>
          </w:rPr>
          <w:t xml:space="preserve"> Allee effects </w:t>
        </w:r>
      </w:ins>
      <w:r w:rsidRPr="006D1A08">
        <w:rPr>
          <w:rFonts w:ascii="Arial" w:hAnsi="Arial" w:cs="Arial"/>
          <w:bCs/>
          <w:sz w:val="22"/>
          <w:szCs w:val="22"/>
          <w:lang w:val="en-GB"/>
        </w:rPr>
        <w:t>to quantify the positive and negative feedbacks that regulate infection duration</w:t>
      </w:r>
      <w:ins w:id="75" w:author="Clay Cressler" w:date="2021-04-15T11:12:00Z">
        <w:r w:rsidR="00BE5656" w:rsidRPr="00C7262D">
          <w:rPr>
            <w:rFonts w:ascii="Arial" w:hAnsi="Arial" w:cs="Arial"/>
            <w:bCs/>
            <w:sz w:val="22"/>
            <w:szCs w:val="22"/>
            <w:lang w:val="en-GB"/>
          </w:rPr>
          <w:t xml:space="preserve">, </w:t>
        </w:r>
        <w:r w:rsidR="00BE5656" w:rsidRPr="00C7262D">
          <w:rPr>
            <w:rFonts w:ascii="Arial" w:hAnsi="Arial" w:cs="Arial"/>
            <w:bCs/>
            <w:sz w:val="22"/>
            <w:szCs w:val="22"/>
            <w:lang w:val="en-GB"/>
            <w:rPrChange w:id="76" w:author="Clay Cressler" w:date="2021-04-15T11:39:00Z">
              <w:rPr>
                <w:rFonts w:ascii="Arial" w:hAnsi="Arial" w:cs="Arial"/>
                <w:b/>
                <w:sz w:val="22"/>
                <w:szCs w:val="22"/>
                <w:lang w:val="en-GB"/>
              </w:rPr>
            </w:rPrChange>
          </w:rPr>
          <w:t>revealing general principles that likely apply to many infectious disease systems.</w:t>
        </w:r>
        <w:r w:rsidR="00BE5656" w:rsidRPr="00C7262D">
          <w:rPr>
            <w:rFonts w:ascii="Arial" w:hAnsi="Arial" w:cs="Arial"/>
            <w:bCs/>
            <w:sz w:val="22"/>
            <w:szCs w:val="22"/>
            <w:lang w:val="en-GB"/>
            <w:rPrChange w:id="77" w:author="Clay Cressler" w:date="2021-04-15T11:39:00Z">
              <w:rPr>
                <w:rFonts w:ascii="Arial" w:hAnsi="Arial" w:cs="Arial"/>
                <w:b/>
                <w:bCs/>
                <w:sz w:val="22"/>
                <w:szCs w:val="22"/>
                <w:lang w:val="en-GB"/>
              </w:rPr>
            </w:rPrChange>
          </w:rPr>
          <w:t xml:space="preserve"> </w:t>
        </w:r>
      </w:ins>
      <w:ins w:id="78" w:author="Clay Cressler" w:date="2021-04-15T11:39:00Z">
        <w:r w:rsidR="00C7262D">
          <w:rPr>
            <w:rFonts w:ascii="Arial" w:hAnsi="Arial" w:cs="Arial"/>
            <w:bCs/>
            <w:sz w:val="22"/>
            <w:szCs w:val="22"/>
            <w:lang w:val="en-GB"/>
          </w:rPr>
          <w:t>W</w:t>
        </w:r>
      </w:ins>
      <w:ins w:id="79" w:author="Clay Cressler" w:date="2021-04-15T11:12:00Z">
        <w:r w:rsidR="00BE5656">
          <w:rPr>
            <w:rFonts w:ascii="Arial" w:hAnsi="Arial" w:cs="Arial"/>
            <w:sz w:val="22"/>
            <w:szCs w:val="22"/>
            <w:lang w:val="en-GB"/>
          </w:rPr>
          <w:t>e will pursue the following three Objectives</w:t>
        </w:r>
      </w:ins>
      <w:ins w:id="80" w:author="Clay Cressler" w:date="2021-04-15T11:25:00Z">
        <w:r w:rsidR="00E45453">
          <w:rPr>
            <w:rFonts w:ascii="Arial" w:hAnsi="Arial" w:cs="Arial"/>
            <w:sz w:val="22"/>
            <w:szCs w:val="22"/>
            <w:lang w:val="en-GB"/>
          </w:rPr>
          <w:t>:</w:t>
        </w:r>
      </w:ins>
      <w:ins w:id="81" w:author="Clay Cressler" w:date="2021-04-15T11:12:00Z">
        <w:r w:rsidR="00BE5656">
          <w:rPr>
            <w:rFonts w:ascii="Arial" w:hAnsi="Arial" w:cs="Arial"/>
            <w:sz w:val="22"/>
            <w:szCs w:val="22"/>
            <w:lang w:val="en-GB"/>
          </w:rPr>
          <w:t xml:space="preserve"> </w:t>
        </w:r>
      </w:ins>
    </w:p>
    <w:p w14:paraId="6F36FE67" w14:textId="229A66A6" w:rsidR="00ED66C5" w:rsidRPr="00CA2CEB" w:rsidDel="00BE5656" w:rsidRDefault="00ED66C5" w:rsidP="00ED66C5">
      <w:pPr>
        <w:jc w:val="both"/>
        <w:rPr>
          <w:del w:id="82" w:author="Clay Cressler" w:date="2021-04-15T11:13:00Z"/>
          <w:rFonts w:ascii="Arial" w:hAnsi="Arial" w:cs="Arial"/>
          <w:b/>
          <w:bCs/>
          <w:sz w:val="22"/>
          <w:szCs w:val="22"/>
          <w:lang w:val="en-GB"/>
        </w:rPr>
      </w:pPr>
      <w:del w:id="83" w:author="Clay Cressler" w:date="2021-04-15T11:11:00Z">
        <w:r w:rsidRPr="006D1A08" w:rsidDel="00BE5656">
          <w:rPr>
            <w:rFonts w:ascii="Arial" w:hAnsi="Arial" w:cs="Arial"/>
            <w:bCs/>
            <w:sz w:val="22"/>
            <w:szCs w:val="22"/>
            <w:lang w:val="en-GB"/>
          </w:rPr>
          <w:delText xml:space="preserve"> in both controlled lab settings and under greater environmental realism</w:delText>
        </w:r>
      </w:del>
      <w:del w:id="84" w:author="Clay Cressler" w:date="2021-04-15T11:12:00Z">
        <w:r w:rsidRPr="001E38B7" w:rsidDel="00BE5656">
          <w:rPr>
            <w:rFonts w:ascii="Arial" w:hAnsi="Arial" w:cs="Arial"/>
            <w:bCs/>
            <w:sz w:val="22"/>
            <w:szCs w:val="22"/>
            <w:lang w:val="en-GB"/>
          </w:rPr>
          <w:delText>.</w:delText>
        </w:r>
        <w:r w:rsidRPr="001E38B7" w:rsidDel="00BE5656">
          <w:rPr>
            <w:rFonts w:ascii="Arial" w:hAnsi="Arial" w:cs="Arial"/>
            <w:sz w:val="22"/>
            <w:szCs w:val="22"/>
            <w:lang w:val="en-GB"/>
          </w:rPr>
          <w:delText xml:space="preserve"> We will focus on the biology of gastrointestinal nematode parasites</w:delText>
        </w:r>
        <w:r w:rsidR="00CA2CEB" w:rsidDel="00BE5656">
          <w:rPr>
            <w:rFonts w:ascii="Arial" w:hAnsi="Arial" w:cs="Arial"/>
            <w:sz w:val="22"/>
            <w:szCs w:val="22"/>
            <w:lang w:val="en-GB"/>
          </w:rPr>
          <w:delText>, as</w:delText>
        </w:r>
        <w:r w:rsidRPr="001E38B7" w:rsidDel="00BE5656">
          <w:rPr>
            <w:rFonts w:ascii="Arial" w:hAnsi="Arial" w:cs="Arial"/>
            <w:sz w:val="22"/>
            <w:szCs w:val="22"/>
            <w:lang w:val="en-GB"/>
          </w:rPr>
          <w:delText xml:space="preserve"> nematode infection duration varies widely even in controlled conditions (e.g., some hosts take days, others take years to </w:delText>
        </w:r>
        <w:r w:rsidDel="00BE5656">
          <w:rPr>
            <w:rFonts w:ascii="Arial" w:hAnsi="Arial" w:cs="Arial"/>
            <w:sz w:val="22"/>
            <w:szCs w:val="22"/>
            <w:lang w:val="en-GB"/>
          </w:rPr>
          <w:delText>expel</w:delText>
        </w:r>
        <w:r w:rsidRPr="001E38B7" w:rsidDel="00BE5656">
          <w:rPr>
            <w:rFonts w:ascii="Arial" w:hAnsi="Arial" w:cs="Arial"/>
            <w:sz w:val="22"/>
            <w:szCs w:val="22"/>
            <w:lang w:val="en-GB"/>
          </w:rPr>
          <w:delText xml:space="preserve"> worms) </w:delText>
        </w:r>
        <w:r w:rsidDel="00BE5656">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Del="00BE5656">
          <w:rPr>
            <w:rFonts w:ascii="Arial" w:hAnsi="Arial" w:cs="Arial"/>
            <w:sz w:val="22"/>
            <w:szCs w:val="22"/>
            <w:lang w:val="en-GB"/>
          </w:rPr>
          <w:delInstrText xml:space="preserve"> ADDIN EN.CITE </w:delInstrText>
        </w:r>
        <w:r w:rsidDel="00BE5656">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Del="00BE5656">
          <w:rPr>
            <w:rFonts w:ascii="Arial" w:hAnsi="Arial" w:cs="Arial"/>
            <w:sz w:val="22"/>
            <w:szCs w:val="22"/>
            <w:lang w:val="en-GB"/>
          </w:rPr>
          <w:delInstrText xml:space="preserve"> ADDIN EN.CITE.DATA </w:delInstrText>
        </w:r>
        <w:r w:rsidDel="00BE5656">
          <w:rPr>
            <w:rFonts w:ascii="Arial" w:hAnsi="Arial" w:cs="Arial"/>
            <w:sz w:val="22"/>
            <w:szCs w:val="22"/>
            <w:lang w:val="en-GB"/>
          </w:rPr>
        </w:r>
        <w:r w:rsidDel="00BE5656">
          <w:rPr>
            <w:rFonts w:ascii="Arial" w:hAnsi="Arial" w:cs="Arial"/>
            <w:sz w:val="22"/>
            <w:szCs w:val="22"/>
            <w:lang w:val="en-GB"/>
          </w:rPr>
          <w:fldChar w:fldCharType="end"/>
        </w:r>
        <w:r w:rsidDel="00BE5656">
          <w:rPr>
            <w:rFonts w:ascii="Arial" w:hAnsi="Arial" w:cs="Arial"/>
            <w:sz w:val="22"/>
            <w:szCs w:val="22"/>
            <w:lang w:val="en-GB"/>
          </w:rPr>
        </w:r>
        <w:r w:rsidDel="00BE5656">
          <w:rPr>
            <w:rFonts w:ascii="Arial" w:hAnsi="Arial" w:cs="Arial"/>
            <w:sz w:val="22"/>
            <w:szCs w:val="22"/>
            <w:lang w:val="en-GB"/>
          </w:rPr>
          <w:fldChar w:fldCharType="separate"/>
        </w:r>
        <w:r w:rsidDel="00BE5656">
          <w:rPr>
            <w:rFonts w:ascii="Arial" w:hAnsi="Arial" w:cs="Arial"/>
            <w:noProof/>
            <w:sz w:val="22"/>
            <w:szCs w:val="22"/>
            <w:lang w:val="en-GB"/>
          </w:rPr>
          <w:delText>[42]</w:delText>
        </w:r>
        <w:r w:rsidDel="00BE5656">
          <w:rPr>
            <w:rFonts w:ascii="Arial" w:hAnsi="Arial" w:cs="Arial"/>
            <w:sz w:val="22"/>
            <w:szCs w:val="22"/>
            <w:lang w:val="en-GB"/>
          </w:rPr>
          <w:fldChar w:fldCharType="end"/>
        </w:r>
        <w:r w:rsidRPr="001E38B7" w:rsidDel="00BE5656">
          <w:rPr>
            <w:rFonts w:ascii="Arial" w:hAnsi="Arial" w:cs="Arial"/>
            <w:sz w:val="22"/>
            <w:szCs w:val="22"/>
            <w:lang w:val="en-GB"/>
          </w:rPr>
          <w:delText xml:space="preserve">. </w:delText>
        </w:r>
        <w:r w:rsidRPr="00CA2CEB" w:rsidDel="00BE5656">
          <w:rPr>
            <w:rFonts w:ascii="Arial" w:hAnsi="Arial" w:cs="Arial"/>
            <w:b/>
            <w:bCs/>
            <w:sz w:val="22"/>
            <w:szCs w:val="22"/>
            <w:lang w:val="en-GB"/>
          </w:rPr>
          <w:delText xml:space="preserve">Our three Objectives will </w:delText>
        </w:r>
        <w:r w:rsidR="00CA2CEB" w:rsidRPr="00CA2CEB" w:rsidDel="00BE5656">
          <w:rPr>
            <w:rFonts w:ascii="Arial" w:hAnsi="Arial" w:cs="Arial"/>
            <w:b/>
            <w:bCs/>
            <w:sz w:val="22"/>
            <w:szCs w:val="22"/>
            <w:lang w:val="en-GB"/>
          </w:rPr>
          <w:delText>identify</w:delText>
        </w:r>
        <w:r w:rsidRPr="00CA2CEB" w:rsidDel="00BE5656">
          <w:rPr>
            <w:rFonts w:ascii="Arial" w:hAnsi="Arial" w:cs="Arial"/>
            <w:b/>
            <w:bCs/>
            <w:sz w:val="22"/>
            <w:szCs w:val="22"/>
            <w:lang w:val="en-GB"/>
          </w:rPr>
          <w:delText xml:space="preserve"> within-host processes that drive varied infection duration across host strains, among individuals within a strain, and as hosts move into a more natural environment</w:delText>
        </w:r>
      </w:del>
      <w:del w:id="85" w:author="Clay Cressler" w:date="2021-04-15T11:13:00Z">
        <w:r w:rsidRPr="00CA2CEB" w:rsidDel="00BE5656">
          <w:rPr>
            <w:rFonts w:ascii="Arial" w:hAnsi="Arial" w:cs="Arial"/>
            <w:b/>
            <w:bCs/>
            <w:sz w:val="22"/>
            <w:szCs w:val="22"/>
            <w:lang w:val="en-GB"/>
          </w:rPr>
          <w:delText xml:space="preserve">, </w:delText>
        </w:r>
      </w:del>
      <w:del w:id="86" w:author="Clay Cressler" w:date="2021-04-15T11:12:00Z">
        <w:r w:rsidRPr="00CA2CEB" w:rsidDel="00BE5656">
          <w:rPr>
            <w:rFonts w:ascii="Arial" w:hAnsi="Arial" w:cs="Arial"/>
            <w:b/>
            <w:bCs/>
            <w:sz w:val="22"/>
            <w:szCs w:val="22"/>
            <w:lang w:val="en-GB"/>
          </w:rPr>
          <w:delText>revealing general principles that likely apply to many infectious disease systems.</w:delText>
        </w:r>
      </w:del>
    </w:p>
    <w:p w14:paraId="06EEE3EB" w14:textId="77777777" w:rsidR="00ED66C5" w:rsidRDefault="00ED66C5" w:rsidP="00ED66C5">
      <w:pPr>
        <w:jc w:val="both"/>
        <w:rPr>
          <w:rFonts w:ascii="Arial" w:hAnsi="Arial" w:cs="Arial"/>
          <w:sz w:val="22"/>
          <w:szCs w:val="22"/>
          <w:lang w:val="en-GB"/>
        </w:rPr>
      </w:pPr>
    </w:p>
    <w:p w14:paraId="2BCAA55D" w14:textId="15AA6658" w:rsidR="00ED66C5" w:rsidRDefault="00ED66C5" w:rsidP="00ED66C5">
      <w:pPr>
        <w:ind w:right="615"/>
        <w:jc w:val="both"/>
        <w:rPr>
          <w:rFonts w:ascii="Arial" w:hAnsi="Arial" w:cs="Arial"/>
          <w:sz w:val="22"/>
          <w:szCs w:val="22"/>
          <w:u w:val="single"/>
        </w:rPr>
      </w:pPr>
      <w:r>
        <w:rPr>
          <w:rFonts w:ascii="Arial" w:hAnsi="Arial" w:cs="Arial"/>
          <w:b/>
          <w:sz w:val="22"/>
          <w:szCs w:val="22"/>
          <w:u w:val="single"/>
          <w:lang w:val="en-GB"/>
        </w:rPr>
        <w:t>Objective</w:t>
      </w:r>
      <w:r w:rsidRPr="001E38B7">
        <w:rPr>
          <w:rFonts w:ascii="Arial" w:hAnsi="Arial" w:cs="Arial"/>
          <w:b/>
          <w:sz w:val="22"/>
          <w:szCs w:val="22"/>
          <w:u w:val="single"/>
          <w:lang w:val="en-GB"/>
        </w:rPr>
        <w:t xml:space="preserve"> 1</w:t>
      </w:r>
      <w:r>
        <w:rPr>
          <w:rFonts w:ascii="Arial" w:hAnsi="Arial" w:cs="Arial"/>
          <w:b/>
          <w:sz w:val="22"/>
          <w:szCs w:val="22"/>
          <w:u w:val="single"/>
          <w:lang w:val="en-GB"/>
        </w:rPr>
        <w:t>:</w:t>
      </w:r>
      <w:r w:rsidRPr="001E38B7">
        <w:rPr>
          <w:rFonts w:ascii="Arial" w:hAnsi="Arial" w:cs="Arial"/>
          <w:b/>
          <w:sz w:val="22"/>
          <w:szCs w:val="22"/>
          <w:u w:val="single"/>
          <w:lang w:val="en-GB"/>
        </w:rPr>
        <w:t xml:space="preserve"> </w:t>
      </w:r>
      <w:r w:rsidRPr="00226363">
        <w:rPr>
          <w:rFonts w:ascii="Arial" w:hAnsi="Arial" w:cs="Arial"/>
          <w:sz w:val="22"/>
          <w:szCs w:val="22"/>
          <w:u w:val="single"/>
        </w:rPr>
        <w:t xml:space="preserve">Quantify the relative strength of chronicity- and clearance-promoting feedback loops across host strains and </w:t>
      </w:r>
      <w:r>
        <w:rPr>
          <w:rFonts w:ascii="Arial" w:hAnsi="Arial" w:cs="Arial"/>
          <w:sz w:val="22"/>
          <w:szCs w:val="22"/>
          <w:u w:val="single"/>
        </w:rPr>
        <w:t>test whether</w:t>
      </w:r>
      <w:r w:rsidRPr="00226363">
        <w:rPr>
          <w:rFonts w:ascii="Arial" w:hAnsi="Arial" w:cs="Arial"/>
          <w:sz w:val="22"/>
          <w:szCs w:val="22"/>
          <w:u w:val="single"/>
        </w:rPr>
        <w:t xml:space="preserve"> this explains the variable response to dose</w:t>
      </w:r>
      <w:r w:rsidRPr="00F91FEC">
        <w:rPr>
          <w:rFonts w:ascii="Arial" w:hAnsi="Arial" w:cs="Arial"/>
          <w:sz w:val="22"/>
          <w:szCs w:val="22"/>
          <w:u w:val="single"/>
        </w:rPr>
        <w:t>.</w:t>
      </w:r>
    </w:p>
    <w:p w14:paraId="1836A2A6" w14:textId="438AFBDC" w:rsidR="00ED66C5" w:rsidRDefault="00ED66C5" w:rsidP="00ED66C5">
      <w:pPr>
        <w:ind w:right="615"/>
        <w:jc w:val="both"/>
        <w:rPr>
          <w:rFonts w:ascii="Arial" w:hAnsi="Arial" w:cs="Arial"/>
          <w:sz w:val="22"/>
          <w:szCs w:val="22"/>
          <w:u w:val="single"/>
        </w:rPr>
      </w:pPr>
      <w:r>
        <w:rPr>
          <w:rFonts w:ascii="Arial" w:hAnsi="Arial" w:cs="Arial"/>
          <w:b/>
          <w:bCs/>
          <w:sz w:val="22"/>
          <w:szCs w:val="22"/>
          <w:u w:val="single"/>
        </w:rPr>
        <w:t>Objective</w:t>
      </w:r>
      <w:r w:rsidRPr="001E38B7">
        <w:rPr>
          <w:rFonts w:ascii="Arial" w:hAnsi="Arial" w:cs="Arial"/>
          <w:b/>
          <w:bCs/>
          <w:sz w:val="22"/>
          <w:szCs w:val="22"/>
          <w:u w:val="single"/>
        </w:rPr>
        <w:t xml:space="preserve"> 2: </w:t>
      </w:r>
      <w:r w:rsidRPr="00226363">
        <w:rPr>
          <w:rFonts w:ascii="Arial" w:hAnsi="Arial" w:cs="Arial"/>
          <w:sz w:val="22"/>
          <w:szCs w:val="22"/>
          <w:u w:val="single"/>
        </w:rPr>
        <w:t>Experimentally manipulate rates of immune induction and effector impacts to alter the relative strength of feedback loops</w:t>
      </w:r>
      <w:r>
        <w:rPr>
          <w:rFonts w:ascii="Arial" w:hAnsi="Arial" w:cs="Arial"/>
          <w:sz w:val="22"/>
          <w:szCs w:val="22"/>
          <w:u w:val="single"/>
        </w:rPr>
        <w:t xml:space="preserve"> </w:t>
      </w:r>
      <w:r w:rsidRPr="00BA6B8B">
        <w:rPr>
          <w:rFonts w:ascii="Arial" w:hAnsi="Arial" w:cs="Arial"/>
          <w:sz w:val="22"/>
          <w:szCs w:val="22"/>
          <w:u w:val="single"/>
        </w:rPr>
        <w:t xml:space="preserve">and test rates of nematode expulsion. </w:t>
      </w:r>
    </w:p>
    <w:p w14:paraId="030A872F" w14:textId="77777777" w:rsidR="00ED66C5" w:rsidRDefault="00ED66C5" w:rsidP="00ED66C5">
      <w:pPr>
        <w:ind w:right="615"/>
        <w:jc w:val="both"/>
        <w:rPr>
          <w:rFonts w:ascii="Arial" w:hAnsi="Arial" w:cs="Arial"/>
          <w:sz w:val="22"/>
          <w:szCs w:val="22"/>
          <w:u w:val="single"/>
        </w:rPr>
      </w:pPr>
      <w:r>
        <w:rPr>
          <w:rFonts w:ascii="Arial" w:hAnsi="Arial" w:cs="Arial"/>
          <w:b/>
          <w:bCs/>
          <w:sz w:val="22"/>
          <w:szCs w:val="22"/>
          <w:u w:val="single"/>
        </w:rPr>
        <w:t>Objective</w:t>
      </w:r>
      <w:r w:rsidRPr="001E38B7">
        <w:rPr>
          <w:rFonts w:ascii="Arial" w:hAnsi="Arial" w:cs="Arial"/>
          <w:b/>
          <w:bCs/>
          <w:sz w:val="22"/>
          <w:szCs w:val="22"/>
          <w:u w:val="single"/>
        </w:rPr>
        <w:t xml:space="preserve"> 3: </w:t>
      </w:r>
      <w:r w:rsidRPr="00221C9B">
        <w:rPr>
          <w:rFonts w:ascii="Arial" w:hAnsi="Arial" w:cs="Arial"/>
          <w:sz w:val="22"/>
          <w:szCs w:val="22"/>
          <w:u w:val="single"/>
        </w:rPr>
        <w:t>Embed host strain</w:t>
      </w:r>
      <w:r>
        <w:rPr>
          <w:rFonts w:ascii="Arial" w:hAnsi="Arial" w:cs="Arial"/>
          <w:sz w:val="22"/>
          <w:szCs w:val="22"/>
          <w:u w:val="single"/>
        </w:rPr>
        <w:t>-by-</w:t>
      </w:r>
      <w:r w:rsidRPr="00221C9B">
        <w:rPr>
          <w:rFonts w:ascii="Arial" w:hAnsi="Arial" w:cs="Arial"/>
          <w:sz w:val="22"/>
          <w:szCs w:val="22"/>
          <w:u w:val="single"/>
        </w:rPr>
        <w:t>parasite dose interactions in a more realistic natural environment by rewilding mice and quantifying effects upon immune feedbacks and duration of infection</w:t>
      </w:r>
      <w:r>
        <w:rPr>
          <w:rFonts w:ascii="Arial" w:hAnsi="Arial" w:cs="Arial"/>
          <w:sz w:val="22"/>
          <w:szCs w:val="22"/>
          <w:u w:val="single"/>
        </w:rPr>
        <w:t>.</w:t>
      </w:r>
    </w:p>
    <w:p w14:paraId="20389B44" w14:textId="45F0D77D" w:rsidR="00ED66C5" w:rsidRPr="00ED66C5" w:rsidRDefault="00ED66C5" w:rsidP="00ED66C5">
      <w:pPr>
        <w:jc w:val="both"/>
        <w:rPr>
          <w:rFonts w:ascii="Arial" w:hAnsi="Arial" w:cs="Arial"/>
          <w:sz w:val="22"/>
          <w:szCs w:val="22"/>
        </w:rPr>
      </w:pPr>
    </w:p>
    <w:tbl>
      <w:tblPr>
        <w:tblStyle w:val="TableGrid"/>
        <w:tblW w:w="0" w:type="auto"/>
        <w:tblLook w:val="04A0" w:firstRow="1" w:lastRow="0" w:firstColumn="1" w:lastColumn="0" w:noHBand="0" w:noVBand="1"/>
      </w:tblPr>
      <w:tblGrid>
        <w:gridCol w:w="9350"/>
      </w:tblGrid>
      <w:tr w:rsidR="00CA2CEB" w14:paraId="4338B5BC" w14:textId="77777777" w:rsidTr="00CA2CEB">
        <w:tc>
          <w:tcPr>
            <w:tcW w:w="9350" w:type="dxa"/>
          </w:tcPr>
          <w:p w14:paraId="1A9B76CE" w14:textId="77777777" w:rsidR="00CA2CEB" w:rsidRPr="00CA2CEB" w:rsidRDefault="00CA2CEB" w:rsidP="00CA2CEB">
            <w:pPr>
              <w:rPr>
                <w:rFonts w:ascii="Arial" w:hAnsi="Arial" w:cs="Arial"/>
                <w:b/>
                <w:bCs/>
                <w:sz w:val="22"/>
                <w:szCs w:val="22"/>
                <w:lang w:val="en-GB"/>
              </w:rPr>
            </w:pPr>
            <w:r w:rsidRPr="00CA2CEB">
              <w:rPr>
                <w:rFonts w:ascii="Arial" w:hAnsi="Arial" w:cs="Arial"/>
                <w:b/>
                <w:bCs/>
                <w:sz w:val="22"/>
                <w:szCs w:val="22"/>
                <w:lang w:val="en-GB"/>
              </w:rPr>
              <w:t>Box 1: Between-host effects of infection duration</w:t>
            </w:r>
          </w:p>
          <w:p w14:paraId="59298750" w14:textId="5035EB58" w:rsidR="00CA2CEB" w:rsidRDefault="00CA2CEB" w:rsidP="00CA2CEB">
            <w:pPr>
              <w:rPr>
                <w:rFonts w:ascii="Arial" w:hAnsi="Arial" w:cs="Arial"/>
                <w:sz w:val="22"/>
                <w:szCs w:val="22"/>
                <w:lang w:val="en-GB"/>
              </w:rPr>
            </w:pPr>
            <w:r>
              <w:rPr>
                <w:rFonts w:ascii="Arial" w:hAnsi="Arial" w:cs="Arial"/>
                <w:sz w:val="22"/>
                <w:szCs w:val="22"/>
                <w:lang w:val="en-GB"/>
              </w:rPr>
              <w:t xml:space="preserve">For a directly transmitted parasite, the basic reproductive rate, </w:t>
            </w:r>
            <m:oMath>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0</m:t>
                  </m:r>
                </m:sub>
              </m:sSub>
            </m:oMath>
            <w:r>
              <w:rPr>
                <w:rFonts w:ascii="Arial" w:eastAsiaTheme="minorEastAsia" w:hAnsi="Arial" w:cs="Arial"/>
                <w:sz w:val="22"/>
                <w:szCs w:val="22"/>
                <w:lang w:val="en-GB"/>
              </w:rPr>
              <w:t>,</w:t>
            </w:r>
            <w:r>
              <w:rPr>
                <w:rFonts w:ascii="Arial" w:hAnsi="Arial" w:cs="Arial"/>
                <w:sz w:val="22"/>
                <w:szCs w:val="22"/>
                <w:lang w:val="en-GB"/>
              </w:rPr>
              <w:t xml:space="preserve"> gives the expected number of secondary infections resulting from a primary infection in a fully susceptible population: </w:t>
            </w:r>
          </w:p>
          <w:p w14:paraId="2938F708" w14:textId="77777777" w:rsidR="00CA2CEB" w:rsidRPr="00310566" w:rsidRDefault="00E45453" w:rsidP="00CA2CEB">
            <w:pPr>
              <w:rPr>
                <w:rFonts w:ascii="Arial" w:eastAsiaTheme="minorEastAsia"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0</m:t>
                    </m:r>
                  </m:sub>
                </m:sSub>
                <m:r>
                  <w:rPr>
                    <w:rFonts w:ascii="Cambria Math" w:hAnsi="Cambria Math" w:cs="Arial"/>
                    <w:sz w:val="22"/>
                    <w:szCs w:val="22"/>
                    <w:lang w:val="en-GB"/>
                  </w:rPr>
                  <m:t>=</m:t>
                </m:r>
                <m:f>
                  <m:fPr>
                    <m:ctrlPr>
                      <w:rPr>
                        <w:rFonts w:ascii="Cambria Math" w:hAnsi="Cambria Math" w:cs="Arial"/>
                        <w:i/>
                        <w:sz w:val="22"/>
                        <w:szCs w:val="22"/>
                        <w:lang w:val="en-GB"/>
                      </w:rPr>
                    </m:ctrlPr>
                  </m:fPr>
                  <m:num>
                    <m:acc>
                      <m:accPr>
                        <m:chr m:val="̅"/>
                        <m:ctrlPr>
                          <w:rPr>
                            <w:rFonts w:ascii="Cambria Math" w:hAnsi="Cambria Math" w:cs="Arial"/>
                            <w:i/>
                            <w:sz w:val="22"/>
                            <w:szCs w:val="22"/>
                            <w:lang w:val="en-GB"/>
                          </w:rPr>
                        </m:ctrlPr>
                      </m:accPr>
                      <m:e>
                        <m:r>
                          <w:rPr>
                            <w:rFonts w:ascii="Cambria Math" w:hAnsi="Cambria Math" w:cs="Arial"/>
                            <w:sz w:val="22"/>
                            <w:szCs w:val="22"/>
                            <w:lang w:val="en-GB"/>
                          </w:rPr>
                          <m:t>β</m:t>
                        </m:r>
                      </m:e>
                    </m:acc>
                  </m:num>
                  <m:den>
                    <m:acc>
                      <m:accPr>
                        <m:chr m:val="̅"/>
                        <m:ctrlPr>
                          <w:rPr>
                            <w:rFonts w:ascii="Cambria Math" w:hAnsi="Cambria Math" w:cs="Arial"/>
                            <w:i/>
                            <w:sz w:val="22"/>
                            <w:szCs w:val="22"/>
                            <w:lang w:val="en-GB"/>
                          </w:rPr>
                        </m:ctrlPr>
                      </m:accPr>
                      <m:e>
                        <m:r>
                          <w:rPr>
                            <w:rFonts w:ascii="Cambria Math" w:hAnsi="Cambria Math" w:cs="Arial"/>
                            <w:sz w:val="22"/>
                            <w:szCs w:val="22"/>
                            <w:lang w:val="en-GB"/>
                          </w:rPr>
                          <m:t>μ</m:t>
                        </m:r>
                      </m:e>
                    </m:acc>
                    <m:r>
                      <w:rPr>
                        <w:rFonts w:ascii="Cambria Math" w:hAnsi="Cambria Math" w:cs="Arial"/>
                        <w:sz w:val="22"/>
                        <w:szCs w:val="22"/>
                        <w:lang w:val="en-GB"/>
                      </w:rPr>
                      <m:t>+</m:t>
                    </m:r>
                    <m:acc>
                      <m:accPr>
                        <m:chr m:val="̅"/>
                        <m:ctrlPr>
                          <w:rPr>
                            <w:rFonts w:ascii="Cambria Math" w:hAnsi="Cambria Math" w:cs="Arial"/>
                            <w:i/>
                            <w:sz w:val="22"/>
                            <w:szCs w:val="22"/>
                            <w:lang w:val="en-GB"/>
                          </w:rPr>
                        </m:ctrlPr>
                      </m:accPr>
                      <m:e>
                        <m:r>
                          <w:rPr>
                            <w:rFonts w:ascii="Cambria Math" w:hAnsi="Cambria Math" w:cs="Arial"/>
                            <w:sz w:val="22"/>
                            <w:szCs w:val="22"/>
                            <w:lang w:val="en-GB"/>
                          </w:rPr>
                          <m:t>γ</m:t>
                        </m:r>
                      </m:e>
                    </m:acc>
                  </m:den>
                </m:f>
                <m:r>
                  <w:rPr>
                    <w:rFonts w:ascii="Cambria Math" w:eastAsiaTheme="minorEastAsia" w:hAnsi="Cambria Math" w:cs="Arial"/>
                    <w:sz w:val="22"/>
                    <w:szCs w:val="22"/>
                    <w:lang w:val="en-GB"/>
                  </w:rPr>
                  <m:t>,</m:t>
                </m:r>
              </m:oMath>
            </m:oMathPara>
          </w:p>
          <w:p w14:paraId="0969C820" w14:textId="1EE52B48" w:rsidR="00CA2CEB" w:rsidRDefault="00CA2CEB" w:rsidP="00CA2CEB">
            <w:pPr>
              <w:rPr>
                <w:rFonts w:ascii="Arial" w:eastAsiaTheme="minorEastAsia" w:hAnsi="Arial" w:cs="Arial"/>
                <w:sz w:val="22"/>
                <w:szCs w:val="22"/>
                <w:lang w:val="en-GB"/>
              </w:rPr>
            </w:pPr>
            <w:r>
              <w:rPr>
                <w:rFonts w:ascii="Arial" w:eastAsiaTheme="minorEastAsia" w:hAnsi="Arial" w:cs="Arial"/>
                <w:sz w:val="22"/>
                <w:szCs w:val="22"/>
                <w:lang w:val="en-GB"/>
              </w:rPr>
              <w:t xml:space="preserve">where </w:t>
            </w:r>
            <m:oMath>
              <m:acc>
                <m:accPr>
                  <m:chr m:val="̅"/>
                  <m:ctrlPr>
                    <w:rPr>
                      <w:rFonts w:ascii="Cambria Math" w:hAnsi="Cambria Math" w:cs="Arial"/>
                      <w:i/>
                      <w:sz w:val="22"/>
                      <w:szCs w:val="22"/>
                      <w:lang w:val="en-GB"/>
                    </w:rPr>
                  </m:ctrlPr>
                </m:accPr>
                <m:e>
                  <m:r>
                    <w:rPr>
                      <w:rFonts w:ascii="Cambria Math" w:hAnsi="Cambria Math" w:cs="Arial"/>
                      <w:sz w:val="22"/>
                      <w:szCs w:val="22"/>
                      <w:lang w:val="en-GB"/>
                    </w:rPr>
                    <m:t>β</m:t>
                  </m:r>
                </m:e>
              </m:acc>
            </m:oMath>
            <w:r>
              <w:rPr>
                <w:rFonts w:ascii="Arial" w:eastAsiaTheme="minorEastAsia" w:hAnsi="Arial" w:cs="Arial"/>
                <w:sz w:val="22"/>
                <w:szCs w:val="22"/>
                <w:lang w:val="en-GB"/>
              </w:rPr>
              <w:t xml:space="preserve"> is the mean transmission rate, </w:t>
            </w:r>
            <m:oMath>
              <m:acc>
                <m:accPr>
                  <m:chr m:val="̅"/>
                  <m:ctrlPr>
                    <w:rPr>
                      <w:rFonts w:ascii="Cambria Math" w:hAnsi="Cambria Math" w:cs="Arial"/>
                      <w:i/>
                      <w:sz w:val="22"/>
                      <w:szCs w:val="22"/>
                      <w:lang w:val="en-GB"/>
                    </w:rPr>
                  </m:ctrlPr>
                </m:accPr>
                <m:e>
                  <m:r>
                    <w:rPr>
                      <w:rFonts w:ascii="Cambria Math" w:hAnsi="Cambria Math" w:cs="Arial"/>
                      <w:sz w:val="22"/>
                      <w:szCs w:val="22"/>
                      <w:lang w:val="en-GB"/>
                    </w:rPr>
                    <m:t>μ</m:t>
                  </m:r>
                </m:e>
              </m:acc>
            </m:oMath>
            <w:r>
              <w:rPr>
                <w:rFonts w:ascii="Arial" w:eastAsiaTheme="minorEastAsia" w:hAnsi="Arial" w:cs="Arial"/>
                <w:sz w:val="22"/>
                <w:szCs w:val="22"/>
                <w:lang w:val="en-GB"/>
              </w:rPr>
              <w:t xml:space="preserve"> is the mean host mortality rate, and  </w:t>
            </w:r>
            <m:oMath>
              <m:acc>
                <m:accPr>
                  <m:chr m:val="̅"/>
                  <m:ctrlPr>
                    <w:rPr>
                      <w:rFonts w:ascii="Cambria Math" w:eastAsiaTheme="minorEastAsia" w:hAnsi="Cambria Math" w:cs="Arial"/>
                      <w:i/>
                      <w:sz w:val="22"/>
                      <w:szCs w:val="22"/>
                      <w:lang w:val="en-GB"/>
                    </w:rPr>
                  </m:ctrlPr>
                </m:accPr>
                <m:e>
                  <m:r>
                    <w:rPr>
                      <w:rFonts w:ascii="Cambria Math" w:eastAsiaTheme="minorEastAsia" w:hAnsi="Cambria Math" w:cs="Arial"/>
                      <w:sz w:val="22"/>
                      <w:szCs w:val="22"/>
                      <w:lang w:val="en-GB"/>
                    </w:rPr>
                    <m:t>γ</m:t>
                  </m:r>
                </m:e>
              </m:acc>
            </m:oMath>
            <w:r>
              <w:rPr>
                <w:rFonts w:ascii="Arial" w:eastAsiaTheme="minorEastAsia" w:hAnsi="Arial" w:cs="Arial"/>
                <w:sz w:val="22"/>
                <w:szCs w:val="22"/>
                <w:lang w:val="en-GB"/>
              </w:rPr>
              <w:t xml:space="preserve"> is the mean recovery rate (so </w:t>
            </w:r>
            <m:oMath>
              <m:r>
                <w:rPr>
                  <w:rFonts w:ascii="Cambria Math" w:eastAsiaTheme="minorEastAsia" w:hAnsi="Cambria Math" w:cs="Arial"/>
                  <w:sz w:val="22"/>
                  <w:szCs w:val="22"/>
                  <w:lang w:val="en-GB"/>
                </w:rPr>
                <m:t>1/</m:t>
              </m:r>
              <m:acc>
                <m:accPr>
                  <m:chr m:val="̅"/>
                  <m:ctrlPr>
                    <w:rPr>
                      <w:rFonts w:ascii="Cambria Math" w:eastAsiaTheme="minorEastAsia" w:hAnsi="Cambria Math" w:cs="Arial"/>
                      <w:i/>
                      <w:sz w:val="22"/>
                      <w:szCs w:val="22"/>
                      <w:lang w:val="en-GB"/>
                    </w:rPr>
                  </m:ctrlPr>
                </m:accPr>
                <m:e>
                  <m:r>
                    <w:rPr>
                      <w:rFonts w:ascii="Cambria Math" w:eastAsiaTheme="minorEastAsia" w:hAnsi="Cambria Math" w:cs="Arial"/>
                      <w:sz w:val="22"/>
                      <w:szCs w:val="22"/>
                      <w:lang w:val="en-GB"/>
                    </w:rPr>
                    <m:t>γ</m:t>
                  </m:r>
                </m:e>
              </m:acc>
            </m:oMath>
            <w:r>
              <w:rPr>
                <w:rFonts w:ascii="Arial" w:eastAsiaTheme="minorEastAsia" w:hAnsi="Arial" w:cs="Arial"/>
                <w:sz w:val="22"/>
                <w:szCs w:val="22"/>
                <w:lang w:val="en-GB"/>
              </w:rPr>
              <w:t xml:space="preserve"> is the expected infection duration). Treating </w:t>
            </w:r>
            <m:oMath>
              <m:sSub>
                <m:sSubPr>
                  <m:ctrlPr>
                    <w:rPr>
                      <w:rFonts w:ascii="Cambria Math" w:eastAsiaTheme="minorEastAsia" w:hAnsi="Cambria Math" w:cs="Arial"/>
                      <w:i/>
                      <w:sz w:val="22"/>
                      <w:szCs w:val="22"/>
                      <w:lang w:val="en-GB"/>
                    </w:rPr>
                  </m:ctrlPr>
                </m:sSubPr>
                <m:e>
                  <m:r>
                    <w:rPr>
                      <w:rFonts w:ascii="Cambria Math" w:eastAsiaTheme="minorEastAsia" w:hAnsi="Cambria Math" w:cs="Arial"/>
                      <w:sz w:val="22"/>
                      <w:szCs w:val="22"/>
                      <w:lang w:val="en-GB"/>
                    </w:rPr>
                    <m:t>R</m:t>
                  </m:r>
                </m:e>
                <m:sub>
                  <m:r>
                    <w:rPr>
                      <w:rFonts w:ascii="Cambria Math" w:eastAsiaTheme="minorEastAsia" w:hAnsi="Cambria Math" w:cs="Arial"/>
                      <w:sz w:val="22"/>
                      <w:szCs w:val="22"/>
                      <w:lang w:val="en-GB"/>
                    </w:rPr>
                    <m:t>0</m:t>
                  </m:r>
                </m:sub>
              </m:sSub>
            </m:oMath>
            <w:r>
              <w:rPr>
                <w:rFonts w:ascii="Arial" w:eastAsiaTheme="minorEastAsia" w:hAnsi="Arial" w:cs="Arial"/>
                <w:sz w:val="22"/>
                <w:szCs w:val="22"/>
                <w:lang w:val="en-GB"/>
              </w:rPr>
              <w:t xml:space="preserve"> as a random variable, the effect of variation in recovery rate can be estimated via a Taylor expansion of </w:t>
            </w:r>
            <m:oMath>
              <m:sSub>
                <m:sSubPr>
                  <m:ctrlPr>
                    <w:rPr>
                      <w:rFonts w:ascii="Cambria Math" w:eastAsiaTheme="minorEastAsia" w:hAnsi="Cambria Math" w:cs="Arial"/>
                      <w:i/>
                      <w:sz w:val="22"/>
                      <w:szCs w:val="22"/>
                      <w:lang w:val="en-GB"/>
                    </w:rPr>
                  </m:ctrlPr>
                </m:sSubPr>
                <m:e>
                  <m:r>
                    <w:rPr>
                      <w:rFonts w:ascii="Cambria Math" w:eastAsiaTheme="minorEastAsia" w:hAnsi="Cambria Math" w:cs="Arial"/>
                      <w:sz w:val="22"/>
                      <w:szCs w:val="22"/>
                      <w:lang w:val="en-GB"/>
                    </w:rPr>
                    <m:t>R</m:t>
                  </m:r>
                </m:e>
                <m:sub>
                  <m:r>
                    <w:rPr>
                      <w:rFonts w:ascii="Cambria Math" w:eastAsiaTheme="minorEastAsia" w:hAnsi="Cambria Math" w:cs="Arial"/>
                      <w:sz w:val="22"/>
                      <w:szCs w:val="22"/>
                      <w:lang w:val="en-GB"/>
                    </w:rPr>
                    <m:t>0</m:t>
                  </m:r>
                </m:sub>
              </m:sSub>
            </m:oMath>
            <w:r>
              <w:rPr>
                <w:rFonts w:ascii="Arial" w:eastAsiaTheme="minorEastAsia" w:hAnsi="Arial" w:cs="Arial"/>
                <w:sz w:val="22"/>
                <w:szCs w:val="22"/>
                <w:lang w:val="en-GB"/>
              </w:rPr>
              <w:t xml:space="preserve"> around </w:t>
            </w:r>
            <m:oMath>
              <m:acc>
                <m:accPr>
                  <m:chr m:val="̅"/>
                  <m:ctrlPr>
                    <w:rPr>
                      <w:rFonts w:ascii="Cambria Math" w:eastAsiaTheme="minorEastAsia" w:hAnsi="Cambria Math" w:cs="Arial"/>
                      <w:i/>
                      <w:sz w:val="22"/>
                      <w:szCs w:val="22"/>
                      <w:lang w:val="en-GB"/>
                    </w:rPr>
                  </m:ctrlPr>
                </m:accPr>
                <m:e>
                  <m:r>
                    <w:rPr>
                      <w:rFonts w:ascii="Cambria Math" w:eastAsiaTheme="minorEastAsia" w:hAnsi="Cambria Math" w:cs="Arial"/>
                      <w:sz w:val="22"/>
                      <w:szCs w:val="22"/>
                      <w:lang w:val="en-GB"/>
                    </w:rPr>
                    <m:t>γ</m:t>
                  </m:r>
                </m:e>
              </m:acc>
            </m:oMath>
            <w:r>
              <w:rPr>
                <w:rFonts w:ascii="Arial" w:eastAsiaTheme="minorEastAsia" w:hAnsi="Arial" w:cs="Arial"/>
                <w:sz w:val="22"/>
                <w:szCs w:val="22"/>
                <w:lang w:val="en-GB"/>
              </w:rPr>
              <w:t>, so that the expected basic reproductive rate is</w:t>
            </w:r>
          </w:p>
          <w:p w14:paraId="3A2F1B6A" w14:textId="77777777" w:rsidR="00CA2CEB" w:rsidRPr="004F1290" w:rsidRDefault="00CA2CEB" w:rsidP="00CA2CEB">
            <w:pPr>
              <w:rPr>
                <w:rFonts w:ascii="Arial" w:eastAsiaTheme="minorEastAsia" w:hAnsi="Arial" w:cs="Arial"/>
                <w:sz w:val="22"/>
                <w:szCs w:val="22"/>
                <w:lang w:val="en-GB"/>
              </w:rPr>
            </w:pPr>
            <m:oMathPara>
              <m:oMath>
                <m:r>
                  <w:rPr>
                    <w:rFonts w:ascii="Cambria Math" w:hAnsi="Cambria Math" w:cs="Arial"/>
                    <w:sz w:val="22"/>
                    <w:szCs w:val="22"/>
                    <w:lang w:val="en-GB"/>
                  </w:rPr>
                  <m:t>E</m:t>
                </m:r>
                <m:d>
                  <m:dPr>
                    <m:begChr m:val="["/>
                    <m:endChr m:val="]"/>
                    <m:ctrlPr>
                      <w:rPr>
                        <w:rFonts w:ascii="Cambria Math" w:hAnsi="Cambria Math" w:cs="Arial"/>
                        <w:i/>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0</m:t>
                        </m:r>
                      </m:sub>
                    </m:sSub>
                  </m:e>
                </m:d>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0</m:t>
                    </m:r>
                  </m:sub>
                </m:sSub>
                <m:d>
                  <m:dPr>
                    <m:ctrlPr>
                      <w:rPr>
                        <w:rFonts w:ascii="Cambria Math" w:hAnsi="Cambria Math" w:cs="Arial"/>
                        <w:i/>
                        <w:sz w:val="22"/>
                        <w:szCs w:val="22"/>
                        <w:lang w:val="en-GB"/>
                      </w:rPr>
                    </m:ctrlPr>
                  </m:dPr>
                  <m:e>
                    <m:r>
                      <w:rPr>
                        <w:rFonts w:ascii="Cambria Math" w:hAnsi="Cambria Math" w:cs="Arial"/>
                        <w:sz w:val="22"/>
                        <w:szCs w:val="22"/>
                        <w:lang w:val="en-GB"/>
                      </w:rPr>
                      <m:t>1+</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γ</m:t>
                            </m:r>
                          </m:sub>
                          <m:sup>
                            <m:r>
                              <w:rPr>
                                <w:rFonts w:ascii="Cambria Math" w:hAnsi="Cambria Math" w:cs="Arial"/>
                                <w:sz w:val="22"/>
                                <w:szCs w:val="22"/>
                                <w:lang w:val="en-GB"/>
                              </w:rPr>
                              <m:t>2</m:t>
                            </m:r>
                          </m:sup>
                        </m:sSubSup>
                      </m:num>
                      <m:den>
                        <m:sSup>
                          <m:sSupPr>
                            <m:ctrlPr>
                              <w:rPr>
                                <w:rFonts w:ascii="Cambria Math" w:hAnsi="Cambria Math" w:cs="Arial"/>
                                <w:i/>
                                <w:sz w:val="22"/>
                                <w:szCs w:val="22"/>
                                <w:lang w:val="en-GB"/>
                              </w:rPr>
                            </m:ctrlPr>
                          </m:sSupPr>
                          <m:e>
                            <m:d>
                              <m:dPr>
                                <m:ctrlPr>
                                  <w:rPr>
                                    <w:rFonts w:ascii="Cambria Math" w:hAnsi="Cambria Math" w:cs="Arial"/>
                                    <w:i/>
                                    <w:sz w:val="22"/>
                                    <w:szCs w:val="22"/>
                                    <w:lang w:val="en-GB"/>
                                  </w:rPr>
                                </m:ctrlPr>
                              </m:dPr>
                              <m:e>
                                <m:acc>
                                  <m:accPr>
                                    <m:chr m:val="̅"/>
                                    <m:ctrlPr>
                                      <w:rPr>
                                        <w:rFonts w:ascii="Cambria Math" w:hAnsi="Cambria Math" w:cs="Arial"/>
                                        <w:i/>
                                        <w:sz w:val="22"/>
                                        <w:szCs w:val="22"/>
                                        <w:lang w:val="en-GB"/>
                                      </w:rPr>
                                    </m:ctrlPr>
                                  </m:accPr>
                                  <m:e>
                                    <m:r>
                                      <w:rPr>
                                        <w:rFonts w:ascii="Cambria Math" w:hAnsi="Cambria Math" w:cs="Arial"/>
                                        <w:sz w:val="22"/>
                                        <w:szCs w:val="22"/>
                                        <w:lang w:val="en-GB"/>
                                      </w:rPr>
                                      <m:t>μ</m:t>
                                    </m:r>
                                  </m:e>
                                </m:acc>
                                <m:r>
                                  <w:rPr>
                                    <w:rFonts w:ascii="Cambria Math" w:hAnsi="Cambria Math" w:cs="Arial"/>
                                    <w:sz w:val="22"/>
                                    <w:szCs w:val="22"/>
                                    <w:lang w:val="en-GB"/>
                                  </w:rPr>
                                  <m:t>+</m:t>
                                </m:r>
                                <m:acc>
                                  <m:accPr>
                                    <m:chr m:val="̅"/>
                                    <m:ctrlPr>
                                      <w:rPr>
                                        <w:rFonts w:ascii="Cambria Math" w:hAnsi="Cambria Math" w:cs="Arial"/>
                                        <w:i/>
                                        <w:sz w:val="22"/>
                                        <w:szCs w:val="22"/>
                                        <w:lang w:val="en-GB"/>
                                      </w:rPr>
                                    </m:ctrlPr>
                                  </m:accPr>
                                  <m:e>
                                    <m:r>
                                      <w:rPr>
                                        <w:rFonts w:ascii="Cambria Math" w:hAnsi="Cambria Math" w:cs="Arial"/>
                                        <w:sz w:val="22"/>
                                        <w:szCs w:val="22"/>
                                        <w:lang w:val="en-GB"/>
                                      </w:rPr>
                                      <m:t>γ</m:t>
                                    </m:r>
                                  </m:e>
                                </m:acc>
                              </m:e>
                            </m:d>
                          </m:e>
                          <m:sup>
                            <m:r>
                              <w:rPr>
                                <w:rFonts w:ascii="Cambria Math" w:hAnsi="Cambria Math" w:cs="Arial"/>
                                <w:sz w:val="22"/>
                                <w:szCs w:val="22"/>
                                <w:lang w:val="en-GB"/>
                              </w:rPr>
                              <m:t>2</m:t>
                            </m:r>
                          </m:sup>
                        </m:sSup>
                      </m:den>
                    </m:f>
                  </m:e>
                </m:d>
                <m:r>
                  <w:rPr>
                    <w:rFonts w:ascii="Cambria Math" w:hAnsi="Cambria Math" w:cs="Arial"/>
                    <w:sz w:val="22"/>
                    <w:szCs w:val="22"/>
                    <w:lang w:val="en-GB"/>
                  </w:rPr>
                  <m:t>,</m:t>
                </m:r>
              </m:oMath>
            </m:oMathPara>
          </w:p>
          <w:p w14:paraId="3C3B764B" w14:textId="4E5126FE" w:rsidR="00CA2CEB" w:rsidRDefault="00CA2CEB" w:rsidP="00CA2CEB">
            <w:pPr>
              <w:rPr>
                <w:rFonts w:ascii="Arial" w:hAnsi="Arial" w:cs="Arial"/>
                <w:sz w:val="22"/>
                <w:szCs w:val="22"/>
                <w:lang w:val="en-GB"/>
              </w:rPr>
            </w:pPr>
            <w:r>
              <w:rPr>
                <w:rFonts w:ascii="Arial" w:eastAsiaTheme="minorEastAsia" w:hAnsi="Arial" w:cs="Arial"/>
                <w:sz w:val="22"/>
                <w:szCs w:val="22"/>
                <w:lang w:val="en-GB"/>
              </w:rPr>
              <w:t xml:space="preserve">where </w:t>
            </w:r>
            <m:oMath>
              <m:sSubSup>
                <m:sSubSupPr>
                  <m:ctrlPr>
                    <w:rPr>
                      <w:rFonts w:ascii="Cambria Math" w:hAnsi="Cambria Math" w:cs="Arial"/>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γ</m:t>
                  </m:r>
                </m:sub>
                <m:sup>
                  <m:r>
                    <w:rPr>
                      <w:rFonts w:ascii="Cambria Math" w:hAnsi="Cambria Math" w:cs="Arial"/>
                      <w:sz w:val="22"/>
                      <w:szCs w:val="22"/>
                      <w:lang w:val="en-GB"/>
                    </w:rPr>
                    <m:t>2</m:t>
                  </m:r>
                </m:sup>
              </m:sSubSup>
            </m:oMath>
            <w:r>
              <w:rPr>
                <w:rFonts w:ascii="Arial" w:eastAsiaTheme="minorEastAsia" w:hAnsi="Arial" w:cs="Arial"/>
                <w:sz w:val="22"/>
                <w:szCs w:val="22"/>
                <w:lang w:val="en-GB"/>
              </w:rPr>
              <w:t xml:space="preserve"> is the variance in recovery </w:t>
            </w:r>
            <w:proofErr w:type="gramStart"/>
            <w:r>
              <w:rPr>
                <w:rFonts w:ascii="Arial" w:eastAsiaTheme="minorEastAsia" w:hAnsi="Arial" w:cs="Arial"/>
                <w:sz w:val="22"/>
                <w:szCs w:val="22"/>
                <w:lang w:val="en-GB"/>
              </w:rPr>
              <w:t>rate.</w:t>
            </w:r>
            <w:proofErr w:type="gramEnd"/>
            <w:r>
              <w:rPr>
                <w:rFonts w:ascii="Arial" w:eastAsiaTheme="minorEastAsia" w:hAnsi="Arial" w:cs="Arial"/>
                <w:sz w:val="22"/>
                <w:szCs w:val="22"/>
                <w:lang w:val="en-GB"/>
              </w:rPr>
              <w:t xml:space="preserve"> Thus, variation in infection duration has the consequence of making epidemics larger and harder to control, effects that have been observed empirically [12-14]. </w:t>
            </w:r>
            <w:r w:rsidRPr="001E38B7">
              <w:rPr>
                <w:rFonts w:ascii="Arial" w:hAnsi="Arial" w:cs="Arial"/>
                <w:sz w:val="22"/>
                <w:szCs w:val="22"/>
                <w:lang w:val="en-GB"/>
              </w:rPr>
              <w:t xml:space="preserve">  </w:t>
            </w:r>
          </w:p>
          <w:p w14:paraId="063BE7CF" w14:textId="77777777" w:rsidR="00CA2CEB" w:rsidRDefault="00CA2CEB" w:rsidP="00ED66C5">
            <w:pPr>
              <w:rPr>
                <w:rFonts w:ascii="Arial" w:hAnsi="Arial" w:cs="Arial"/>
                <w:sz w:val="22"/>
                <w:szCs w:val="22"/>
                <w:lang w:val="en-GB"/>
              </w:rPr>
            </w:pPr>
          </w:p>
        </w:tc>
      </w:tr>
    </w:tbl>
    <w:p w14:paraId="3B7441D5" w14:textId="77777777" w:rsidR="00ED66C5" w:rsidRPr="00ED66C5" w:rsidRDefault="00ED66C5" w:rsidP="00ED66C5">
      <w:pPr>
        <w:jc w:val="both"/>
        <w:rPr>
          <w:rFonts w:ascii="Arial" w:hAnsi="Arial" w:cs="Arial"/>
          <w:sz w:val="22"/>
          <w:szCs w:val="22"/>
          <w:lang w:val="en-GB"/>
        </w:rPr>
      </w:pPr>
    </w:p>
    <w:p w14:paraId="20D83564" w14:textId="1F1CEB77" w:rsidR="00CA2CEB" w:rsidRPr="000B1757" w:rsidRDefault="00CA2CEB" w:rsidP="00CA2CEB">
      <w:pPr>
        <w:ind w:right="615"/>
        <w:jc w:val="both"/>
        <w:rPr>
          <w:rFonts w:ascii="Arial" w:hAnsi="Arial" w:cs="Arial"/>
          <w:b/>
          <w:bCs/>
          <w:sz w:val="22"/>
          <w:szCs w:val="22"/>
        </w:rPr>
      </w:pPr>
      <w:r w:rsidRPr="000B1757">
        <w:rPr>
          <w:rFonts w:ascii="Arial" w:hAnsi="Arial" w:cs="Arial"/>
          <w:b/>
          <w:bCs/>
          <w:sz w:val="22"/>
          <w:szCs w:val="22"/>
        </w:rPr>
        <w:t>II. BACKGROUND</w:t>
      </w:r>
    </w:p>
    <w:p w14:paraId="3381FD83" w14:textId="77777777" w:rsidR="00571D8C" w:rsidRDefault="00571D8C" w:rsidP="00CA2CEB">
      <w:pPr>
        <w:ind w:right="615"/>
        <w:jc w:val="both"/>
        <w:rPr>
          <w:rFonts w:ascii="Arial" w:hAnsi="Arial" w:cs="Arial"/>
          <w:sz w:val="22"/>
          <w:szCs w:val="22"/>
        </w:rPr>
      </w:pPr>
    </w:p>
    <w:p w14:paraId="51B1700F" w14:textId="1157DF4D" w:rsidR="00D57DFE" w:rsidRPr="000B1757" w:rsidRDefault="000B1757" w:rsidP="00CA2CEB">
      <w:pPr>
        <w:jc w:val="both"/>
        <w:rPr>
          <w:rFonts w:ascii="Arial" w:hAnsi="Arial" w:cs="Arial"/>
          <w:b/>
          <w:bCs/>
          <w:sz w:val="22"/>
          <w:szCs w:val="22"/>
          <w:lang w:val="en-GB"/>
        </w:rPr>
      </w:pPr>
      <w:proofErr w:type="spellStart"/>
      <w:r w:rsidRPr="000B1757">
        <w:rPr>
          <w:rFonts w:ascii="Arial" w:hAnsi="Arial" w:cs="Arial"/>
          <w:b/>
          <w:bCs/>
          <w:sz w:val="22"/>
          <w:szCs w:val="22"/>
          <w:lang w:val="en-GB"/>
        </w:rPr>
        <w:t>II.a</w:t>
      </w:r>
      <w:proofErr w:type="spellEnd"/>
      <w:r w:rsidRPr="000B1757">
        <w:rPr>
          <w:rFonts w:ascii="Arial" w:hAnsi="Arial" w:cs="Arial"/>
          <w:b/>
          <w:bCs/>
          <w:sz w:val="22"/>
          <w:szCs w:val="22"/>
          <w:lang w:val="en-GB"/>
        </w:rPr>
        <w:t xml:space="preserve">. </w:t>
      </w:r>
      <w:r w:rsidR="00571D8C" w:rsidRPr="000B1757">
        <w:rPr>
          <w:rFonts w:ascii="Arial" w:hAnsi="Arial" w:cs="Arial"/>
          <w:b/>
          <w:bCs/>
          <w:sz w:val="22"/>
          <w:szCs w:val="22"/>
          <w:lang w:val="en-GB"/>
        </w:rPr>
        <w:t>Empirical background</w:t>
      </w:r>
    </w:p>
    <w:p w14:paraId="7422F2E8" w14:textId="0B9A9BFA" w:rsidR="00CA2CEB" w:rsidRPr="00CA2CEB" w:rsidRDefault="00ED66C5" w:rsidP="00CA2CEB">
      <w:pPr>
        <w:jc w:val="both"/>
        <w:rPr>
          <w:rFonts w:ascii="Arial" w:hAnsi="Arial" w:cs="Arial"/>
          <w:sz w:val="22"/>
          <w:szCs w:val="22"/>
          <w:lang w:val="en-GB"/>
        </w:rPr>
      </w:pPr>
      <w:r w:rsidRPr="001E38B7">
        <w:rPr>
          <w:rFonts w:ascii="Arial" w:hAnsi="Arial" w:cs="Arial"/>
          <w:sz w:val="22"/>
          <w:szCs w:val="22"/>
          <w:lang w:val="en-GB"/>
        </w:rPr>
        <w:t>Considerable effort has been expended to understand the molecular and cellular mechanisms behind the effects of host and parasite genetic backgrounds</w:t>
      </w:r>
      <w:r w:rsidR="00CA2CEB">
        <w:rPr>
          <w:rFonts w:ascii="Arial" w:hAnsi="Arial" w:cs="Arial"/>
          <w:sz w:val="22"/>
          <w:szCs w:val="22"/>
          <w:lang w:val="en-GB"/>
        </w:rPr>
        <w:t xml:space="preserve"> on infection duration. </w:t>
      </w:r>
      <w:r w:rsidR="00CA2CEB" w:rsidRPr="001E38B7">
        <w:rPr>
          <w:rFonts w:ascii="Arial" w:hAnsi="Arial" w:cs="Arial"/>
          <w:sz w:val="22"/>
          <w:szCs w:val="22"/>
          <w:lang w:val="en-GB"/>
        </w:rPr>
        <w:t>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CA2CEB" w:rsidRPr="009720B2">
        <w:rPr>
          <w:rFonts w:ascii="Arial" w:hAnsi="Arial" w:cs="Arial"/>
        </w:rPr>
        <w:t xml:space="preserve"> </w:t>
      </w:r>
      <w:r w:rsidR="00CA2CEB">
        <w:rPr>
          <w:rFonts w:ascii="Arial" w:hAnsi="Arial" w:cs="Arial"/>
          <w:sz w:val="22"/>
          <w:szCs w:val="22"/>
          <w:lang w:val="en-GB"/>
        </w:rPr>
        <w:fldChar w:fldCharType="begin"/>
      </w:r>
      <w:r w:rsidR="00CA2CEB">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CA2CEB">
        <w:rPr>
          <w:rFonts w:ascii="Arial" w:hAnsi="Arial" w:cs="Arial"/>
          <w:sz w:val="22"/>
          <w:szCs w:val="22"/>
          <w:lang w:val="en-GB"/>
        </w:rPr>
        <w:fldChar w:fldCharType="separate"/>
      </w:r>
      <w:r w:rsidR="00CA2CEB">
        <w:rPr>
          <w:rFonts w:ascii="Arial" w:hAnsi="Arial" w:cs="Arial"/>
          <w:noProof/>
          <w:sz w:val="22"/>
          <w:szCs w:val="22"/>
          <w:lang w:val="en-GB"/>
        </w:rPr>
        <w:t>[15]</w:t>
      </w:r>
      <w:r w:rsidR="00CA2CEB">
        <w:rPr>
          <w:rFonts w:ascii="Arial" w:hAnsi="Arial" w:cs="Arial"/>
          <w:sz w:val="22"/>
          <w:szCs w:val="22"/>
          <w:lang w:val="en-GB"/>
        </w:rPr>
        <w:fldChar w:fldCharType="end"/>
      </w:r>
      <w:r w:rsidR="00CA2CEB" w:rsidRPr="001E38B7">
        <w:rPr>
          <w:rFonts w:ascii="Arial" w:hAnsi="Arial" w:cs="Arial"/>
          <w:sz w:val="22"/>
          <w:szCs w:val="22"/>
          <w:lang w:val="en-GB"/>
        </w:rPr>
        <w:t xml:space="preserve">). Furthermore, parasite genotypes that immunosuppress (e.g., </w:t>
      </w:r>
      <w:r w:rsidR="00CA2CEB">
        <w:rPr>
          <w:rFonts w:ascii="Arial" w:hAnsi="Arial" w:cs="Arial"/>
          <w:sz w:val="22"/>
          <w:szCs w:val="22"/>
          <w:lang w:val="en-GB"/>
        </w:rPr>
        <w:fldChar w:fldCharType="begin"/>
      </w:r>
      <w:r w:rsidR="00CA2CEB">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CA2CEB">
        <w:rPr>
          <w:rFonts w:ascii="Arial" w:hAnsi="Arial" w:cs="Arial"/>
          <w:sz w:val="22"/>
          <w:szCs w:val="22"/>
          <w:lang w:val="en-GB"/>
        </w:rPr>
        <w:fldChar w:fldCharType="separate"/>
      </w:r>
      <w:r w:rsidR="00CA2CEB">
        <w:rPr>
          <w:rFonts w:ascii="Arial" w:hAnsi="Arial" w:cs="Arial"/>
          <w:noProof/>
          <w:sz w:val="22"/>
          <w:szCs w:val="22"/>
          <w:lang w:val="en-GB"/>
        </w:rPr>
        <w:t>[16]</w:t>
      </w:r>
      <w:r w:rsidR="00CA2CEB">
        <w:rPr>
          <w:rFonts w:ascii="Arial" w:hAnsi="Arial" w:cs="Arial"/>
          <w:sz w:val="22"/>
          <w:szCs w:val="22"/>
          <w:lang w:val="en-GB"/>
        </w:rPr>
        <w:fldChar w:fldCharType="end"/>
      </w:r>
      <w:r w:rsidR="00CA2CEB" w:rsidRPr="001E38B7">
        <w:rPr>
          <w:rFonts w:ascii="Arial" w:hAnsi="Arial" w:cs="Arial"/>
          <w:sz w:val="22"/>
          <w:szCs w:val="22"/>
          <w:lang w:val="en-GB"/>
        </w:rPr>
        <w:t xml:space="preserve">) or metabolically co-opt (e.g., </w:t>
      </w:r>
      <w:r w:rsidR="00CA2CEB">
        <w:rPr>
          <w:rFonts w:ascii="Arial" w:hAnsi="Arial" w:cs="Arial"/>
          <w:sz w:val="22"/>
          <w:szCs w:val="22"/>
          <w:lang w:val="en-GB"/>
        </w:rPr>
        <w:fldChar w:fldCharType="begin"/>
      </w:r>
      <w:r w:rsidR="00CA2CEB">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sidR="00CA2CEB">
        <w:rPr>
          <w:rFonts w:ascii="Arial" w:hAnsi="Arial" w:cs="Arial"/>
          <w:sz w:val="22"/>
          <w:szCs w:val="22"/>
          <w:lang w:val="en-GB"/>
        </w:rPr>
        <w:fldChar w:fldCharType="separate"/>
      </w:r>
      <w:r w:rsidR="00CA2CEB">
        <w:rPr>
          <w:rFonts w:ascii="Arial" w:hAnsi="Arial" w:cs="Arial"/>
          <w:noProof/>
          <w:sz w:val="22"/>
          <w:szCs w:val="22"/>
          <w:lang w:val="en-GB"/>
        </w:rPr>
        <w:t>[17]</w:t>
      </w:r>
      <w:r w:rsidR="00CA2CEB">
        <w:rPr>
          <w:rFonts w:ascii="Arial" w:hAnsi="Arial" w:cs="Arial"/>
          <w:sz w:val="22"/>
          <w:szCs w:val="22"/>
          <w:lang w:val="en-GB"/>
        </w:rPr>
        <w:fldChar w:fldCharType="end"/>
      </w:r>
      <w:r w:rsidR="00CA2CEB" w:rsidRPr="001E38B7">
        <w:rPr>
          <w:rFonts w:ascii="Arial" w:hAnsi="Arial" w:cs="Arial"/>
          <w:sz w:val="22"/>
          <w:szCs w:val="22"/>
          <w:lang w:val="en-GB"/>
        </w:rPr>
        <w:t xml:space="preserve">) the host most vigorously often generate infections of longest duration.  </w:t>
      </w:r>
    </w:p>
    <w:p w14:paraId="7BCD99BA" w14:textId="551927A8" w:rsidR="00CA2CEB" w:rsidRDefault="00CA2CEB" w:rsidP="00CA2CEB">
      <w:pPr>
        <w:jc w:val="both"/>
        <w:rPr>
          <w:rFonts w:ascii="Arial" w:hAnsi="Arial" w:cs="Arial"/>
          <w:sz w:val="22"/>
          <w:szCs w:val="22"/>
          <w:lang w:val="en-GB"/>
        </w:rPr>
      </w:pPr>
    </w:p>
    <w:p w14:paraId="06B6832C" w14:textId="77777777" w:rsidR="005313C2" w:rsidRDefault="00CA2CEB" w:rsidP="00CA2CEB">
      <w:pPr>
        <w:jc w:val="both"/>
        <w:rPr>
          <w:ins w:id="87" w:author="Clay Cressler" w:date="2021-04-15T11:44:00Z"/>
          <w:rFonts w:ascii="Arial" w:hAnsi="Arial" w:cs="Arial"/>
          <w:bCs/>
          <w:sz w:val="22"/>
          <w:szCs w:val="22"/>
          <w:lang w:val="en-GB"/>
        </w:rPr>
      </w:pPr>
      <w:r>
        <w:rPr>
          <w:rFonts w:ascii="Arial" w:hAnsi="Arial" w:cs="Arial"/>
          <w:sz w:val="22"/>
          <w:szCs w:val="22"/>
          <w:lang w:val="en-GB"/>
        </w:rPr>
        <w:t>However</w:t>
      </w:r>
      <w:r w:rsidR="00796252">
        <w:rPr>
          <w:rFonts w:ascii="Arial" w:hAnsi="Arial" w:cs="Arial"/>
          <w:sz w:val="22"/>
          <w:szCs w:val="22"/>
          <w:lang w:val="en-GB"/>
        </w:rPr>
        <w:t>, environmental factors can drastically alter infection duration</w:t>
      </w:r>
      <w:ins w:id="88" w:author="Clay Cressler" w:date="2021-04-15T11:41:00Z">
        <w:r w:rsidR="00F0526D">
          <w:rPr>
            <w:rFonts w:ascii="Arial" w:hAnsi="Arial" w:cs="Arial"/>
            <w:sz w:val="22"/>
            <w:szCs w:val="22"/>
            <w:lang w:val="en-GB"/>
          </w:rPr>
          <w:t>. For exampl</w:t>
        </w:r>
      </w:ins>
      <w:ins w:id="89" w:author="Clay Cressler" w:date="2021-04-15T11:42:00Z">
        <w:r w:rsidR="00F0526D">
          <w:rPr>
            <w:rFonts w:ascii="Arial" w:hAnsi="Arial" w:cs="Arial"/>
            <w:sz w:val="22"/>
            <w:szCs w:val="22"/>
            <w:lang w:val="en-GB"/>
          </w:rPr>
          <w:t>e, o</w:t>
        </w:r>
      </w:ins>
      <w:del w:id="90" w:author="Clay Cressler" w:date="2021-04-15T11:42:00Z">
        <w:r w:rsidR="00796252" w:rsidDel="00F0526D">
          <w:rPr>
            <w:rFonts w:ascii="Arial" w:hAnsi="Arial" w:cs="Arial"/>
            <w:sz w:val="22"/>
            <w:szCs w:val="22"/>
            <w:lang w:val="en-GB"/>
          </w:rPr>
          <w:delText xml:space="preserve"> in ways that vary across host genotypes. </w:delText>
        </w:r>
      </w:del>
      <w:del w:id="91" w:author="Clay Cressler" w:date="2021-04-15T11:39:00Z">
        <w:r w:rsidRPr="001E38B7" w:rsidDel="00F0526D">
          <w:rPr>
            <w:rFonts w:ascii="Arial" w:hAnsi="Arial" w:cs="Arial"/>
            <w:sz w:val="22"/>
            <w:szCs w:val="22"/>
            <w:lang w:val="en-GB"/>
          </w:rPr>
          <w:delText xml:space="preserve"> </w:delText>
        </w:r>
      </w:del>
      <w:del w:id="92" w:author="Clay Cressler" w:date="2021-04-15T11:42:00Z">
        <w:r w:rsidR="00796252" w:rsidDel="00F0526D">
          <w:rPr>
            <w:rFonts w:ascii="Arial" w:hAnsi="Arial" w:cs="Arial"/>
            <w:sz w:val="22"/>
            <w:szCs w:val="22"/>
            <w:lang w:val="en-GB"/>
          </w:rPr>
          <w:delText>For example</w:delText>
        </w:r>
        <w:r w:rsidRPr="001E38B7" w:rsidDel="00F0526D">
          <w:rPr>
            <w:rFonts w:ascii="Arial" w:hAnsi="Arial" w:cs="Arial"/>
            <w:sz w:val="22"/>
            <w:szCs w:val="22"/>
            <w:lang w:val="en-GB"/>
          </w:rPr>
          <w:delText>, mous</w:delText>
        </w:r>
        <w:r w:rsidDel="00F0526D">
          <w:rPr>
            <w:rFonts w:ascii="Arial" w:hAnsi="Arial" w:cs="Arial"/>
            <w:sz w:val="22"/>
            <w:szCs w:val="22"/>
            <w:lang w:val="en-GB"/>
          </w:rPr>
          <w:delText xml:space="preserve">e </w:delText>
        </w:r>
        <w:commentRangeStart w:id="93"/>
        <w:r w:rsidDel="00F0526D">
          <w:rPr>
            <w:rFonts w:ascii="Arial" w:hAnsi="Arial" w:cs="Arial"/>
            <w:sz w:val="22"/>
            <w:szCs w:val="22"/>
            <w:lang w:val="en-GB"/>
          </w:rPr>
          <w:delText>genotypes</w:delText>
        </w:r>
        <w:r w:rsidDel="00F0526D">
          <w:rPr>
            <w:rFonts w:ascii="Arial" w:hAnsi="Arial" w:cs="Arial"/>
            <w:b/>
            <w:sz w:val="22"/>
            <w:szCs w:val="22"/>
            <w:lang w:val="en-GB"/>
          </w:rPr>
          <w:delText xml:space="preserve"> </w:delText>
        </w:r>
        <w:commentRangeEnd w:id="93"/>
        <w:r w:rsidDel="00F0526D">
          <w:rPr>
            <w:rStyle w:val="CommentReference"/>
          </w:rPr>
          <w:commentReference w:id="93"/>
        </w:r>
        <w:r w:rsidRPr="001E38B7" w:rsidDel="00F0526D">
          <w:rPr>
            <w:rFonts w:ascii="Arial" w:hAnsi="Arial" w:cs="Arial"/>
            <w:sz w:val="22"/>
            <w:szCs w:val="22"/>
            <w:lang w:val="en-GB"/>
          </w:rPr>
          <w:delText xml:space="preserve">described as “resistant” due to their ability to clear a high dose of nematodes become chronically infected when exposed to a low dose, whereas other mouse </w:delText>
        </w:r>
      </w:del>
      <w:del w:id="94" w:author="Clay Cressler" w:date="2021-04-15T11:40:00Z">
        <w:r w:rsidRPr="001E38B7" w:rsidDel="00F0526D">
          <w:rPr>
            <w:rFonts w:ascii="Arial" w:hAnsi="Arial" w:cs="Arial"/>
            <w:sz w:val="22"/>
            <w:szCs w:val="22"/>
            <w:lang w:val="en-GB"/>
          </w:rPr>
          <w:delText xml:space="preserve">strains </w:delText>
        </w:r>
      </w:del>
      <w:del w:id="95" w:author="Clay Cressler" w:date="2021-04-15T11:42:00Z">
        <w:r w:rsidRPr="001E38B7" w:rsidDel="00F0526D">
          <w:rPr>
            <w:rFonts w:ascii="Arial" w:hAnsi="Arial" w:cs="Arial"/>
            <w:sz w:val="22"/>
            <w:szCs w:val="22"/>
            <w:lang w:val="en-GB"/>
          </w:rPr>
          <w:delText xml:space="preserve">are chronically infected regardless of dose </w:delText>
        </w:r>
        <w:r w:rsidDel="00F0526D">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Del="00F0526D">
          <w:rPr>
            <w:rFonts w:ascii="Arial" w:hAnsi="Arial" w:cs="Arial"/>
            <w:sz w:val="22"/>
            <w:szCs w:val="22"/>
            <w:lang w:val="en-GB"/>
          </w:rPr>
          <w:delInstrText xml:space="preserve"> ADDIN EN.CITE </w:delInstrText>
        </w:r>
        <w:r w:rsidDel="00F0526D">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Del="00F0526D">
          <w:rPr>
            <w:rFonts w:ascii="Arial" w:hAnsi="Arial" w:cs="Arial"/>
            <w:sz w:val="22"/>
            <w:szCs w:val="22"/>
            <w:lang w:val="en-GB"/>
          </w:rPr>
          <w:delInstrText xml:space="preserve"> ADDIN EN.CITE.DATA </w:delInstrText>
        </w:r>
        <w:r w:rsidDel="00F0526D">
          <w:rPr>
            <w:rFonts w:ascii="Arial" w:hAnsi="Arial" w:cs="Arial"/>
            <w:sz w:val="22"/>
            <w:szCs w:val="22"/>
            <w:lang w:val="en-GB"/>
          </w:rPr>
        </w:r>
        <w:r w:rsidDel="00F0526D">
          <w:rPr>
            <w:rFonts w:ascii="Arial" w:hAnsi="Arial" w:cs="Arial"/>
            <w:sz w:val="22"/>
            <w:szCs w:val="22"/>
            <w:lang w:val="en-GB"/>
          </w:rPr>
          <w:fldChar w:fldCharType="end"/>
        </w:r>
        <w:r w:rsidDel="00F0526D">
          <w:rPr>
            <w:rFonts w:ascii="Arial" w:hAnsi="Arial" w:cs="Arial"/>
            <w:sz w:val="22"/>
            <w:szCs w:val="22"/>
            <w:lang w:val="en-GB"/>
          </w:rPr>
        </w:r>
        <w:r w:rsidDel="00F0526D">
          <w:rPr>
            <w:rFonts w:ascii="Arial" w:hAnsi="Arial" w:cs="Arial"/>
            <w:sz w:val="22"/>
            <w:szCs w:val="22"/>
            <w:lang w:val="en-GB"/>
          </w:rPr>
          <w:fldChar w:fldCharType="separate"/>
        </w:r>
        <w:r w:rsidDel="00F0526D">
          <w:rPr>
            <w:rFonts w:ascii="Arial" w:hAnsi="Arial" w:cs="Arial"/>
            <w:noProof/>
            <w:sz w:val="22"/>
            <w:szCs w:val="22"/>
            <w:lang w:val="en-GB"/>
          </w:rPr>
          <w:delText>[33-35]</w:delText>
        </w:r>
        <w:r w:rsidDel="00F0526D">
          <w:rPr>
            <w:rFonts w:ascii="Arial" w:hAnsi="Arial" w:cs="Arial"/>
            <w:sz w:val="22"/>
            <w:szCs w:val="22"/>
            <w:lang w:val="en-GB"/>
          </w:rPr>
          <w:fldChar w:fldCharType="end"/>
        </w:r>
        <w:r w:rsidRPr="001E38B7" w:rsidDel="00F0526D">
          <w:rPr>
            <w:rFonts w:ascii="Arial" w:hAnsi="Arial" w:cs="Arial"/>
            <w:sz w:val="22"/>
            <w:szCs w:val="22"/>
            <w:lang w:val="en-GB"/>
          </w:rPr>
          <w:delText xml:space="preserve">. </w:delText>
        </w:r>
        <w:r w:rsidRPr="009B0698" w:rsidDel="00F0526D">
          <w:rPr>
            <w:rFonts w:ascii="Arial" w:hAnsi="Arial" w:cs="Arial"/>
            <w:bCs/>
            <w:sz w:val="22"/>
            <w:szCs w:val="22"/>
            <w:lang w:val="en-GB"/>
          </w:rPr>
          <w:delText>O</w:delText>
        </w:r>
      </w:del>
      <w:r w:rsidRPr="009B0698">
        <w:rPr>
          <w:rFonts w:ascii="Arial" w:hAnsi="Arial" w:cs="Arial"/>
          <w:bCs/>
          <w:sz w:val="22"/>
          <w:szCs w:val="22"/>
          <w:lang w:val="en-GB"/>
        </w:rPr>
        <w:t>u</w:t>
      </w:r>
      <w:r w:rsidRPr="001E38B7">
        <w:rPr>
          <w:rFonts w:ascii="Arial" w:hAnsi="Arial" w:cs="Arial"/>
          <w:bCs/>
          <w:sz w:val="22"/>
          <w:szCs w:val="22"/>
          <w:lang w:val="en-GB"/>
        </w:rPr>
        <w:t xml:space="preserve">r own experiments on </w:t>
      </w:r>
      <w:ins w:id="96" w:author="Clay Cressler" w:date="2021-04-15T11:42:00Z">
        <w:r w:rsidR="00F0526D">
          <w:rPr>
            <w:rFonts w:ascii="Arial" w:hAnsi="Arial" w:cs="Arial"/>
            <w:bCs/>
            <w:sz w:val="22"/>
            <w:szCs w:val="22"/>
            <w:lang w:val="en-GB"/>
          </w:rPr>
          <w:t xml:space="preserve">standard laboratory mouse genotypes </w:t>
        </w:r>
      </w:ins>
      <w:del w:id="97" w:author="Clay Cressler" w:date="2021-04-15T11:42:00Z">
        <w:r w:rsidRPr="001E38B7" w:rsidDel="00F0526D">
          <w:rPr>
            <w:rFonts w:ascii="Arial" w:hAnsi="Arial" w:cs="Arial"/>
            <w:bCs/>
            <w:sz w:val="22"/>
            <w:szCs w:val="22"/>
            <w:lang w:val="en-GB"/>
          </w:rPr>
          <w:delText xml:space="preserve">mice </w:delText>
        </w:r>
      </w:del>
      <w:r w:rsidRPr="001E38B7">
        <w:rPr>
          <w:rFonts w:ascii="Arial" w:hAnsi="Arial" w:cs="Arial"/>
          <w:bCs/>
          <w:sz w:val="22"/>
          <w:szCs w:val="22"/>
          <w:lang w:val="en-GB"/>
        </w:rPr>
        <w:t xml:space="preserve">infected with the nematode </w:t>
      </w:r>
      <w:r w:rsidRPr="001E38B7">
        <w:rPr>
          <w:rFonts w:ascii="Arial" w:hAnsi="Arial" w:cs="Arial"/>
          <w:bCs/>
          <w:i/>
          <w:iCs/>
          <w:sz w:val="22"/>
          <w:szCs w:val="22"/>
          <w:lang w:val="en-GB"/>
        </w:rPr>
        <w:t xml:space="preserve">Trichuris </w:t>
      </w:r>
      <w:proofErr w:type="spellStart"/>
      <w:r w:rsidRPr="001E38B7">
        <w:rPr>
          <w:rFonts w:ascii="Arial" w:hAnsi="Arial" w:cs="Arial"/>
          <w:bCs/>
          <w:i/>
          <w:iCs/>
          <w:sz w:val="22"/>
          <w:szCs w:val="22"/>
          <w:lang w:val="en-GB"/>
        </w:rPr>
        <w:t>muris</w:t>
      </w:r>
      <w:proofErr w:type="spellEnd"/>
      <w:r w:rsidRPr="001E38B7">
        <w:rPr>
          <w:rFonts w:ascii="Arial" w:hAnsi="Arial" w:cs="Arial"/>
          <w:bCs/>
          <w:i/>
          <w:iCs/>
          <w:sz w:val="22"/>
          <w:szCs w:val="22"/>
          <w:lang w:val="en-GB"/>
        </w:rPr>
        <w:t xml:space="preserve"> </w:t>
      </w:r>
      <w:r w:rsidRPr="001E38B7">
        <w:rPr>
          <w:rFonts w:ascii="Arial" w:hAnsi="Arial" w:cs="Arial"/>
          <w:bCs/>
          <w:sz w:val="22"/>
          <w:szCs w:val="22"/>
          <w:lang w:val="en-GB"/>
        </w:rPr>
        <w:t xml:space="preserve">show that </w:t>
      </w:r>
      <w:r w:rsidRPr="009B3F19">
        <w:rPr>
          <w:rFonts w:ascii="Arial" w:hAnsi="Arial" w:cs="Arial"/>
          <w:bCs/>
          <w:sz w:val="22"/>
          <w:szCs w:val="22"/>
          <w:lang w:val="en-GB"/>
        </w:rPr>
        <w:t xml:space="preserve">infection durations observed under natural environmental conditions do not match those observed in the lab: </w:t>
      </w:r>
      <w:r w:rsidRPr="00FA70E1">
        <w:rPr>
          <w:rFonts w:ascii="Arial" w:hAnsi="Arial" w:cs="Arial"/>
          <w:b/>
          <w:sz w:val="22"/>
          <w:szCs w:val="22"/>
          <w:lang w:val="en-GB"/>
        </w:rPr>
        <w:t xml:space="preserve">when inbred strains are “rewilded” by moving them outdoors, </w:t>
      </w:r>
      <w:r>
        <w:rPr>
          <w:rFonts w:ascii="Arial" w:hAnsi="Arial" w:cs="Arial"/>
          <w:b/>
          <w:sz w:val="22"/>
          <w:szCs w:val="22"/>
          <w:lang w:val="en-GB"/>
        </w:rPr>
        <w:t>infection is prolonged</w:t>
      </w:r>
      <w:r w:rsidRPr="001E38B7">
        <w:rPr>
          <w:rFonts w:ascii="Arial" w:hAnsi="Arial" w:cs="Arial"/>
          <w:bCs/>
          <w:sz w:val="22"/>
          <w:szCs w:val="22"/>
          <w:lang w:val="en-GB"/>
        </w:rPr>
        <w:t xml:space="preserve"> (</w:t>
      </w:r>
      <w:r w:rsidRPr="006D1A08">
        <w:rPr>
          <w:rFonts w:ascii="Arial" w:hAnsi="Arial" w:cs="Arial"/>
          <w:b/>
          <w:sz w:val="22"/>
          <w:szCs w:val="22"/>
          <w:lang w:val="en-GB"/>
        </w:rPr>
        <w:t>Fig. 1</w:t>
      </w:r>
      <w:r w:rsidRPr="001E38B7">
        <w:rPr>
          <w:rFonts w:ascii="Arial" w:hAnsi="Arial" w:cs="Arial"/>
          <w:bCs/>
          <w:sz w:val="22"/>
          <w:szCs w:val="22"/>
          <w:lang w:val="en-GB"/>
        </w:rPr>
        <w:t xml:space="preserve">). Moreover, mice exposed to the natural environment only </w:t>
      </w:r>
      <w:r w:rsidRPr="00FA70E1">
        <w:rPr>
          <w:rFonts w:ascii="Arial" w:hAnsi="Arial" w:cs="Arial"/>
          <w:bCs/>
          <w:sz w:val="22"/>
          <w:szCs w:val="22"/>
          <w:u w:val="single"/>
          <w:lang w:val="en-GB"/>
        </w:rPr>
        <w:t>after</w:t>
      </w:r>
      <w:r w:rsidRPr="001E38B7">
        <w:rPr>
          <w:rFonts w:ascii="Arial" w:hAnsi="Arial" w:cs="Arial"/>
          <w:bCs/>
          <w:sz w:val="22"/>
          <w:szCs w:val="22"/>
          <w:lang w:val="en-GB"/>
        </w:rPr>
        <w:t xml:space="preserve"> </w:t>
      </w:r>
      <w:r>
        <w:rPr>
          <w:rFonts w:ascii="Arial" w:hAnsi="Arial" w:cs="Arial"/>
          <w:bCs/>
          <w:sz w:val="22"/>
          <w:szCs w:val="22"/>
          <w:lang w:val="en-GB"/>
        </w:rPr>
        <w:t>nematode</w:t>
      </w:r>
      <w:r w:rsidRPr="001E38B7">
        <w:rPr>
          <w:rFonts w:ascii="Arial" w:hAnsi="Arial" w:cs="Arial"/>
          <w:bCs/>
          <w:sz w:val="22"/>
          <w:szCs w:val="22"/>
          <w:lang w:val="en-GB"/>
        </w:rPr>
        <w:t xml:space="preserve"> infection (“short-term wild”) had more variable </w:t>
      </w:r>
      <w:r>
        <w:rPr>
          <w:rFonts w:ascii="Arial" w:hAnsi="Arial" w:cs="Arial"/>
          <w:bCs/>
          <w:sz w:val="22"/>
          <w:szCs w:val="22"/>
          <w:lang w:val="en-GB"/>
        </w:rPr>
        <w:t>worm burdens</w:t>
      </w:r>
      <w:r w:rsidRPr="001E38B7">
        <w:rPr>
          <w:rFonts w:ascii="Arial" w:hAnsi="Arial" w:cs="Arial"/>
          <w:bCs/>
          <w:sz w:val="22"/>
          <w:szCs w:val="22"/>
          <w:lang w:val="en-GB"/>
        </w:rPr>
        <w:t xml:space="preserve"> than those that spent the entire infection in the lab or in the wild (</w:t>
      </w:r>
      <w:r w:rsidRPr="006D1A08">
        <w:rPr>
          <w:rFonts w:ascii="Arial" w:hAnsi="Arial" w:cs="Arial"/>
          <w:b/>
          <w:sz w:val="22"/>
          <w:szCs w:val="22"/>
          <w:lang w:val="en-GB"/>
        </w:rPr>
        <w:t>Fig. 1</w:t>
      </w:r>
      <w:r w:rsidRPr="00EF414F">
        <w:rPr>
          <w:rFonts w:ascii="Arial" w:hAnsi="Arial" w:cs="Arial"/>
          <w:bCs/>
          <w:sz w:val="22"/>
          <w:szCs w:val="22"/>
          <w:lang w:val="en-GB"/>
        </w:rPr>
        <w:t xml:space="preserve">; </w:t>
      </w:r>
      <w:r>
        <w:rPr>
          <w:rFonts w:ascii="Arial" w:hAnsi="Arial" w:cs="Arial"/>
          <w:bCs/>
          <w:sz w:val="22"/>
          <w:szCs w:val="22"/>
          <w:lang w:val="en-GB"/>
        </w:rPr>
        <w:fldChar w:fldCharType="begin"/>
      </w:r>
      <w:r>
        <w:rPr>
          <w:rFonts w:ascii="Arial" w:hAnsi="Arial" w:cs="Arial"/>
          <w:bCs/>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bCs/>
          <w:sz w:val="22"/>
          <w:szCs w:val="22"/>
          <w:lang w:val="en-GB"/>
        </w:rPr>
        <w:fldChar w:fldCharType="separate"/>
      </w:r>
      <w:r>
        <w:rPr>
          <w:rFonts w:ascii="Arial" w:hAnsi="Arial" w:cs="Arial"/>
          <w:bCs/>
          <w:noProof/>
          <w:sz w:val="22"/>
          <w:szCs w:val="22"/>
          <w:lang w:val="en-GB"/>
        </w:rPr>
        <w:t>[36]</w:t>
      </w:r>
      <w:r>
        <w:rPr>
          <w:rFonts w:ascii="Arial" w:hAnsi="Arial" w:cs="Arial"/>
          <w:bCs/>
          <w:sz w:val="22"/>
          <w:szCs w:val="22"/>
          <w:lang w:val="en-GB"/>
        </w:rPr>
        <w:fldChar w:fldCharType="end"/>
      </w:r>
      <w:r w:rsidRPr="00EF414F">
        <w:rPr>
          <w:rFonts w:ascii="Arial" w:hAnsi="Arial" w:cs="Arial"/>
          <w:bCs/>
          <w:sz w:val="22"/>
          <w:szCs w:val="22"/>
          <w:lang w:val="en-GB"/>
        </w:rPr>
        <w:t>)</w:t>
      </w:r>
      <w:r w:rsidRPr="001E38B7">
        <w:rPr>
          <w:rFonts w:ascii="Arial" w:hAnsi="Arial" w:cs="Arial"/>
          <w:bCs/>
          <w:sz w:val="22"/>
          <w:szCs w:val="22"/>
          <w:lang w:val="en-GB"/>
        </w:rPr>
        <w:t xml:space="preserve">. </w:t>
      </w:r>
      <w:r w:rsidR="00E45453">
        <w:rPr>
          <w:rFonts w:ascii="Arial" w:hAnsi="Arial" w:cs="Arial"/>
          <w:bCs/>
          <w:sz w:val="22"/>
          <w:szCs w:val="22"/>
          <w:lang w:val="en-GB"/>
        </w:rPr>
        <w:t>Other r</w:t>
      </w:r>
      <w:r w:rsidR="00E45453" w:rsidRPr="001E38B7">
        <w:rPr>
          <w:rFonts w:ascii="Arial" w:hAnsi="Arial" w:cs="Arial"/>
          <w:bCs/>
          <w:sz w:val="22"/>
          <w:szCs w:val="22"/>
          <w:lang w:val="en-GB"/>
        </w:rPr>
        <w:t xml:space="preserve">ecent studies have highlighted the divergence between immune phenotypes of wild and laboratory mice </w:t>
      </w:r>
      <w:r w:rsidR="00E45453">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E45453">
        <w:rPr>
          <w:rFonts w:ascii="Arial" w:hAnsi="Arial" w:cs="Arial"/>
          <w:bCs/>
          <w:sz w:val="22"/>
          <w:szCs w:val="22"/>
          <w:lang w:val="en-GB"/>
        </w:rPr>
        <w:instrText xml:space="preserve"> ADDIN EN.CITE </w:instrText>
      </w:r>
      <w:r w:rsidR="00E45453">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E45453">
        <w:rPr>
          <w:rFonts w:ascii="Arial" w:hAnsi="Arial" w:cs="Arial"/>
          <w:bCs/>
          <w:sz w:val="22"/>
          <w:szCs w:val="22"/>
          <w:lang w:val="en-GB"/>
        </w:rPr>
        <w:instrText xml:space="preserve"> ADDIN EN.CITE.DATA </w:instrText>
      </w:r>
      <w:r w:rsidR="00E45453">
        <w:rPr>
          <w:rFonts w:ascii="Arial" w:hAnsi="Arial" w:cs="Arial"/>
          <w:bCs/>
          <w:sz w:val="22"/>
          <w:szCs w:val="22"/>
          <w:lang w:val="en-GB"/>
        </w:rPr>
      </w:r>
      <w:r w:rsidR="00E45453">
        <w:rPr>
          <w:rFonts w:ascii="Arial" w:hAnsi="Arial" w:cs="Arial"/>
          <w:bCs/>
          <w:sz w:val="22"/>
          <w:szCs w:val="22"/>
          <w:lang w:val="en-GB"/>
        </w:rPr>
        <w:fldChar w:fldCharType="end"/>
      </w:r>
      <w:r w:rsidR="00E45453">
        <w:rPr>
          <w:rFonts w:ascii="Arial" w:hAnsi="Arial" w:cs="Arial"/>
          <w:bCs/>
          <w:sz w:val="22"/>
          <w:szCs w:val="22"/>
          <w:lang w:val="en-GB"/>
        </w:rPr>
      </w:r>
      <w:r w:rsidR="00E45453">
        <w:rPr>
          <w:rFonts w:ascii="Arial" w:hAnsi="Arial" w:cs="Arial"/>
          <w:bCs/>
          <w:sz w:val="22"/>
          <w:szCs w:val="22"/>
          <w:lang w:val="en-GB"/>
        </w:rPr>
        <w:fldChar w:fldCharType="separate"/>
      </w:r>
      <w:r w:rsidR="00E45453">
        <w:rPr>
          <w:rFonts w:ascii="Arial" w:hAnsi="Arial" w:cs="Arial"/>
          <w:bCs/>
          <w:noProof/>
          <w:sz w:val="22"/>
          <w:szCs w:val="22"/>
          <w:lang w:val="en-GB"/>
        </w:rPr>
        <w:t>[47, 48]</w:t>
      </w:r>
      <w:r w:rsidR="00E45453">
        <w:rPr>
          <w:rFonts w:ascii="Arial" w:hAnsi="Arial" w:cs="Arial"/>
          <w:bCs/>
          <w:sz w:val="22"/>
          <w:szCs w:val="22"/>
          <w:lang w:val="en-GB"/>
        </w:rPr>
        <w:fldChar w:fldCharType="end"/>
      </w:r>
      <w:r w:rsidR="00E45453">
        <w:rPr>
          <w:rFonts w:ascii="Arial" w:hAnsi="Arial" w:cs="Arial"/>
          <w:bCs/>
          <w:sz w:val="22"/>
          <w:szCs w:val="22"/>
          <w:lang w:val="en-GB"/>
        </w:rPr>
        <w:t>, and between laboratory mice and mice that have been “naturalized” in different ways</w:t>
      </w:r>
      <w:r w:rsidR="00E45453" w:rsidRPr="001E38B7">
        <w:rPr>
          <w:rFonts w:ascii="Arial" w:hAnsi="Arial" w:cs="Arial"/>
          <w:bCs/>
          <w:sz w:val="22"/>
          <w:szCs w:val="22"/>
          <w:lang w:val="en-GB"/>
        </w:rPr>
        <w:t xml:space="preserve"> </w:t>
      </w:r>
      <w:r w:rsidR="00E45453">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E45453">
        <w:rPr>
          <w:rFonts w:ascii="Arial" w:hAnsi="Arial" w:cs="Arial"/>
          <w:bCs/>
          <w:sz w:val="22"/>
          <w:szCs w:val="22"/>
          <w:lang w:val="en-GB"/>
        </w:rPr>
        <w:instrText xml:space="preserve"> ADDIN EN.CITE </w:instrText>
      </w:r>
      <w:r w:rsidR="00E45453">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E45453">
        <w:rPr>
          <w:rFonts w:ascii="Arial" w:hAnsi="Arial" w:cs="Arial"/>
          <w:bCs/>
          <w:sz w:val="22"/>
          <w:szCs w:val="22"/>
          <w:lang w:val="en-GB"/>
        </w:rPr>
        <w:instrText xml:space="preserve"> ADDIN EN.CITE.DATA </w:instrText>
      </w:r>
      <w:r w:rsidR="00E45453">
        <w:rPr>
          <w:rFonts w:ascii="Arial" w:hAnsi="Arial" w:cs="Arial"/>
          <w:bCs/>
          <w:sz w:val="22"/>
          <w:szCs w:val="22"/>
          <w:lang w:val="en-GB"/>
        </w:rPr>
      </w:r>
      <w:r w:rsidR="00E45453">
        <w:rPr>
          <w:rFonts w:ascii="Arial" w:hAnsi="Arial" w:cs="Arial"/>
          <w:bCs/>
          <w:sz w:val="22"/>
          <w:szCs w:val="22"/>
          <w:lang w:val="en-GB"/>
        </w:rPr>
        <w:fldChar w:fldCharType="end"/>
      </w:r>
      <w:r w:rsidR="00E45453">
        <w:rPr>
          <w:rFonts w:ascii="Arial" w:hAnsi="Arial" w:cs="Arial"/>
          <w:bCs/>
          <w:sz w:val="22"/>
          <w:szCs w:val="22"/>
          <w:lang w:val="en-GB"/>
        </w:rPr>
      </w:r>
      <w:r w:rsidR="00E45453">
        <w:rPr>
          <w:rFonts w:ascii="Arial" w:hAnsi="Arial" w:cs="Arial"/>
          <w:bCs/>
          <w:sz w:val="22"/>
          <w:szCs w:val="22"/>
          <w:lang w:val="en-GB"/>
        </w:rPr>
        <w:fldChar w:fldCharType="separate"/>
      </w:r>
      <w:r w:rsidR="00E45453">
        <w:rPr>
          <w:rFonts w:ascii="Arial" w:hAnsi="Arial" w:cs="Arial"/>
          <w:bCs/>
          <w:noProof/>
          <w:sz w:val="22"/>
          <w:szCs w:val="22"/>
          <w:lang w:val="en-GB"/>
        </w:rPr>
        <w:t>[49-52]</w:t>
      </w:r>
      <w:r w:rsidR="00E45453">
        <w:rPr>
          <w:rFonts w:ascii="Arial" w:hAnsi="Arial" w:cs="Arial"/>
          <w:bCs/>
          <w:sz w:val="22"/>
          <w:szCs w:val="22"/>
          <w:lang w:val="en-GB"/>
        </w:rPr>
        <w:fldChar w:fldCharType="end"/>
      </w:r>
      <w:r w:rsidR="00E45453">
        <w:rPr>
          <w:rFonts w:ascii="Arial" w:hAnsi="Arial" w:cs="Arial"/>
          <w:bCs/>
          <w:sz w:val="22"/>
          <w:szCs w:val="22"/>
          <w:lang w:val="en-GB"/>
        </w:rPr>
        <w:t>, including our rewilding approach [53-55]</w:t>
      </w:r>
      <w:ins w:id="98" w:author="Clay Cressler" w:date="2021-04-15T11:43:00Z">
        <w:r w:rsidR="00F0526D">
          <w:rPr>
            <w:rFonts w:ascii="Arial" w:hAnsi="Arial" w:cs="Arial"/>
            <w:bCs/>
            <w:sz w:val="22"/>
            <w:szCs w:val="22"/>
            <w:lang w:val="en-GB"/>
          </w:rPr>
          <w:t>;</w:t>
        </w:r>
      </w:ins>
      <w:ins w:id="99" w:author="Clay Cressler" w:date="2021-04-15T11:44:00Z">
        <w:r w:rsidR="00F0526D">
          <w:rPr>
            <w:rFonts w:ascii="Arial" w:hAnsi="Arial" w:cs="Arial"/>
            <w:bCs/>
            <w:sz w:val="22"/>
            <w:szCs w:val="22"/>
            <w:lang w:val="en-GB"/>
          </w:rPr>
          <w:t xml:space="preserve"> these immunological differences no doubt underlie variation in infection duration</w:t>
        </w:r>
      </w:ins>
      <w:r w:rsidR="00E45453">
        <w:rPr>
          <w:rFonts w:ascii="Arial" w:hAnsi="Arial" w:cs="Arial"/>
          <w:bCs/>
          <w:sz w:val="22"/>
          <w:szCs w:val="22"/>
          <w:lang w:val="en-GB"/>
        </w:rPr>
        <w:t xml:space="preserve">. </w:t>
      </w:r>
      <w:commentRangeStart w:id="100"/>
      <w:commentRangeEnd w:id="100"/>
      <w:r w:rsidR="00E45453">
        <w:rPr>
          <w:rStyle w:val="CommentReference"/>
        </w:rPr>
        <w:commentReference w:id="100"/>
      </w:r>
    </w:p>
    <w:p w14:paraId="102F7011" w14:textId="77777777" w:rsidR="005313C2" w:rsidRDefault="005313C2" w:rsidP="00CA2CEB">
      <w:pPr>
        <w:jc w:val="both"/>
        <w:rPr>
          <w:ins w:id="101" w:author="Clay Cressler" w:date="2021-04-15T11:44:00Z"/>
          <w:rFonts w:ascii="Arial" w:hAnsi="Arial" w:cs="Arial"/>
          <w:bCs/>
          <w:sz w:val="22"/>
          <w:szCs w:val="22"/>
          <w:lang w:val="en-GB"/>
        </w:rPr>
      </w:pPr>
    </w:p>
    <w:p w14:paraId="1B416919" w14:textId="2A7C770E" w:rsidR="00CA2CEB" w:rsidDel="005313C2" w:rsidRDefault="00CA2CEB" w:rsidP="00CA2CEB">
      <w:pPr>
        <w:jc w:val="both"/>
        <w:rPr>
          <w:del w:id="102" w:author="Clay Cressler" w:date="2021-04-15T11:45:00Z"/>
          <w:rFonts w:ascii="Arial" w:hAnsi="Arial" w:cs="Arial"/>
          <w:bCs/>
          <w:sz w:val="22"/>
          <w:szCs w:val="22"/>
          <w:lang w:val="en-GB"/>
        </w:rPr>
      </w:pPr>
    </w:p>
    <w:p w14:paraId="70771F1C" w14:textId="03F01820" w:rsidR="00571D8C" w:rsidDel="005313C2" w:rsidRDefault="00571D8C" w:rsidP="00CA2CEB">
      <w:pPr>
        <w:jc w:val="both"/>
        <w:rPr>
          <w:del w:id="103" w:author="Clay Cressler" w:date="2021-04-15T11:45:00Z"/>
          <w:rFonts w:ascii="Arial" w:hAnsi="Arial" w:cs="Arial"/>
          <w:bCs/>
          <w:sz w:val="22"/>
          <w:szCs w:val="22"/>
          <w:lang w:val="en-GB"/>
        </w:rPr>
      </w:pPr>
    </w:p>
    <w:p w14:paraId="0D7E297A" w14:textId="05E3EBC2" w:rsidR="00571D8C" w:rsidRPr="007A5690" w:rsidRDefault="000B11C1" w:rsidP="00571D8C">
      <w:pPr>
        <w:jc w:val="both"/>
        <w:rPr>
          <w:rFonts w:ascii="Arial" w:hAnsi="Arial" w:cs="Arial"/>
          <w:bCs/>
          <w:sz w:val="22"/>
          <w:szCs w:val="22"/>
          <w:lang w:val="en-GB"/>
        </w:rPr>
      </w:pPr>
      <w:del w:id="104" w:author="Clay Cressler" w:date="2021-04-15T11:44:00Z">
        <w:r w:rsidDel="005313C2">
          <w:rPr>
            <w:rFonts w:ascii="Arial" w:hAnsi="Arial" w:cs="Arial"/>
            <w:sz w:val="22"/>
            <w:szCs w:val="22"/>
            <w:lang w:val="en-GB"/>
          </w:rPr>
          <w:delText xml:space="preserve">Such </w:delText>
        </w:r>
      </w:del>
      <w:ins w:id="105" w:author="Clay Cressler" w:date="2021-04-15T11:44:00Z">
        <w:r w:rsidR="005313C2">
          <w:rPr>
            <w:rFonts w:ascii="Arial" w:hAnsi="Arial" w:cs="Arial"/>
            <w:sz w:val="22"/>
            <w:szCs w:val="22"/>
            <w:lang w:val="en-GB"/>
          </w:rPr>
          <w:t xml:space="preserve">However, </w:t>
        </w:r>
      </w:ins>
      <w:r>
        <w:rPr>
          <w:rFonts w:ascii="Arial" w:hAnsi="Arial" w:cs="Arial"/>
          <w:sz w:val="22"/>
          <w:szCs w:val="22"/>
          <w:lang w:val="en-GB"/>
        </w:rPr>
        <w:t>variability in duration persists even in highly controlled laboratory settings. D</w:t>
      </w:r>
      <w:r w:rsidR="00571D8C" w:rsidRPr="001E38B7">
        <w:rPr>
          <w:rFonts w:ascii="Arial" w:hAnsi="Arial" w:cs="Arial"/>
          <w:sz w:val="22"/>
          <w:szCs w:val="22"/>
          <w:lang w:val="en-GB"/>
        </w:rPr>
        <w:t xml:space="preserve">uring experimental infections of fruit flies </w:t>
      </w:r>
      <w:r w:rsidR="00571D8C">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571D8C">
        <w:rPr>
          <w:rFonts w:ascii="Arial" w:hAnsi="Arial" w:cs="Arial"/>
          <w:sz w:val="22"/>
          <w:szCs w:val="22"/>
          <w:lang w:val="en-GB"/>
        </w:rPr>
        <w:instrText xml:space="preserve"> ADDIN EN.CITE </w:instrText>
      </w:r>
      <w:r w:rsidR="00571D8C">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571D8C">
        <w:rPr>
          <w:rFonts w:ascii="Arial" w:hAnsi="Arial" w:cs="Arial"/>
          <w:sz w:val="22"/>
          <w:szCs w:val="22"/>
          <w:lang w:val="en-GB"/>
        </w:rPr>
        <w:instrText xml:space="preserve"> ADDIN EN.CITE.DATA </w:instrText>
      </w:r>
      <w:r w:rsidR="00571D8C">
        <w:rPr>
          <w:rFonts w:ascii="Arial" w:hAnsi="Arial" w:cs="Arial"/>
          <w:sz w:val="22"/>
          <w:szCs w:val="22"/>
          <w:lang w:val="en-GB"/>
        </w:rPr>
      </w:r>
      <w:r w:rsidR="00571D8C">
        <w:rPr>
          <w:rFonts w:ascii="Arial" w:hAnsi="Arial" w:cs="Arial"/>
          <w:sz w:val="22"/>
          <w:szCs w:val="22"/>
          <w:lang w:val="en-GB"/>
        </w:rPr>
        <w:fldChar w:fldCharType="end"/>
      </w:r>
      <w:r w:rsidR="00571D8C">
        <w:rPr>
          <w:rFonts w:ascii="Arial" w:hAnsi="Arial" w:cs="Arial"/>
          <w:sz w:val="22"/>
          <w:szCs w:val="22"/>
          <w:lang w:val="en-GB"/>
        </w:rPr>
      </w:r>
      <w:r w:rsidR="00571D8C">
        <w:rPr>
          <w:rFonts w:ascii="Arial" w:hAnsi="Arial" w:cs="Arial"/>
          <w:sz w:val="22"/>
          <w:szCs w:val="22"/>
          <w:lang w:val="en-GB"/>
        </w:rPr>
        <w:fldChar w:fldCharType="separate"/>
      </w:r>
      <w:r w:rsidR="00571D8C">
        <w:rPr>
          <w:rFonts w:ascii="Arial" w:hAnsi="Arial" w:cs="Arial"/>
          <w:noProof/>
          <w:sz w:val="22"/>
          <w:szCs w:val="22"/>
          <w:lang w:val="en-GB"/>
        </w:rPr>
        <w:t>[56]</w:t>
      </w:r>
      <w:r w:rsidR="00571D8C">
        <w:rPr>
          <w:rFonts w:ascii="Arial" w:hAnsi="Arial" w:cs="Arial"/>
          <w:sz w:val="22"/>
          <w:szCs w:val="22"/>
          <w:lang w:val="en-GB"/>
        </w:rPr>
        <w:fldChar w:fldCharType="end"/>
      </w:r>
      <w:r w:rsidR="00571D8C" w:rsidRPr="001E38B7">
        <w:rPr>
          <w:rFonts w:ascii="Arial" w:hAnsi="Arial" w:cs="Arial"/>
          <w:sz w:val="22"/>
          <w:szCs w:val="22"/>
          <w:lang w:val="en-GB"/>
        </w:rPr>
        <w:t xml:space="preserve"> and flour beetles </w:t>
      </w:r>
      <w:r w:rsidR="00571D8C">
        <w:rPr>
          <w:rFonts w:ascii="Arial" w:hAnsi="Arial" w:cs="Arial"/>
          <w:sz w:val="22"/>
          <w:szCs w:val="22"/>
          <w:lang w:val="en-GB"/>
        </w:rPr>
        <w:fldChar w:fldCharType="begin"/>
      </w:r>
      <w:r w:rsidR="00571D8C">
        <w:rPr>
          <w:rFonts w:ascii="Arial" w:hAnsi="Arial" w:cs="Arial"/>
          <w:sz w:val="22"/>
          <w:szCs w:val="22"/>
          <w:lang w:val="en-GB"/>
        </w:rPr>
        <w:instrText xml:space="preserve"> ADDIN EN.CITE &lt;EndNote&gt;&lt;Cite&gt;&lt;Author&gt;Tate&lt;/Author&gt;&lt;Year&gt;2017&lt;/Year&gt;&lt;RecNum&gt;7703&lt;/RecNum&gt;&lt;DisplayText&gt;[57]&lt;/DisplayText&gt;&lt;record&gt;&lt;rec-number&gt;7703&lt;/rec-number&gt;&lt;foreign-keys&gt;&lt;key app="EN" db-id="frwtwrvviazzdoewtsrpaszf2r0r2xpeazfx" timestamp="1510340612"&gt;7703&lt;/key&gt;&lt;/foreign-keys&gt;&lt;ref-type name="Journal Article"&gt;17&lt;/ref-type&gt;&lt;contributors&gt;&lt;authors&gt;&lt;author&gt;Tate, A. T.&lt;/author&gt;&lt;author&gt;Andolfatto, P.&lt;/author&gt;&lt;author&gt;Demuth, J. P.&lt;/author&gt;&lt;author&gt;Graham, A. L.&lt;/author&gt;&lt;/authors&gt;&lt;/contributors&gt;&lt;auth-address&gt;Department of Ecology and Evolutionary Biology, Princeton University, Princeton, NJ, 08544, USA.&amp;#xD;Department of Biology, University of Texas, Arlington, TX, 76010, USA.&lt;/auth-address&gt;&lt;titles&gt;&lt;title&gt;The within-host dynamics of infection in trans-generationally primed flour beetles&lt;/title&gt;&lt;secondary-title&gt;Mol Ecol&lt;/secondary-title&gt;&lt;/titles&gt;&lt;periodical&gt;&lt;full-title&gt;Mol Ecol&lt;/full-title&gt;&lt;/periodical&gt;&lt;pages&gt;3794-3807&lt;/pages&gt;&lt;volume&gt;26&lt;/volume&gt;&lt;number&gt;14&lt;/number&gt;&lt;edition&gt;2017/03/10&lt;/edition&gt;&lt;keywords&gt;&lt;keyword&gt;Bacillus thuringiensis&lt;/keyword&gt;&lt;keyword&gt;Tribolium castaneum&lt;/keyword&gt;&lt;keyword&gt;EIF4-e&lt;/keyword&gt;&lt;keyword&gt;gene expression&lt;/keyword&gt;&lt;keyword&gt;metabolism&lt;/keyword&gt;&lt;keyword&gt;trained immunity&lt;/keyword&gt;&lt;keyword&gt;trans-generational immune priming&lt;/keyword&gt;&lt;/keywords&gt;&lt;dates&gt;&lt;year&gt;2017&lt;/year&gt;&lt;pub-dates&gt;&lt;date&gt;Jul&lt;/date&gt;&lt;/pub-dates&gt;&lt;/dates&gt;&lt;isbn&gt;1365-294X (Electronic)&amp;#xD;0962-1083 (Linking)&lt;/isbn&gt;&lt;accession-num&gt;28277618&lt;/accession-num&gt;&lt;urls&gt;&lt;related-urls&gt;&lt;url&gt;https://www.ncbi.nlm.nih.gov/pubmed/28277618&lt;/url&gt;&lt;/related-urls&gt;&lt;/urls&gt;&lt;custom2&gt;PMC5653231&lt;/custom2&gt;&lt;electronic-resource-num&gt;10.1111/mec.14088&lt;/electronic-resource-num&gt;&lt;/record&gt;&lt;/Cite&gt;&lt;/EndNote&gt;</w:instrText>
      </w:r>
      <w:r w:rsidR="00571D8C">
        <w:rPr>
          <w:rFonts w:ascii="Arial" w:hAnsi="Arial" w:cs="Arial"/>
          <w:sz w:val="22"/>
          <w:szCs w:val="22"/>
          <w:lang w:val="en-GB"/>
        </w:rPr>
        <w:fldChar w:fldCharType="separate"/>
      </w:r>
      <w:r w:rsidR="00571D8C">
        <w:rPr>
          <w:rFonts w:ascii="Arial" w:hAnsi="Arial" w:cs="Arial"/>
          <w:noProof/>
          <w:sz w:val="22"/>
          <w:szCs w:val="22"/>
          <w:lang w:val="en-GB"/>
        </w:rPr>
        <w:t>[57]</w:t>
      </w:r>
      <w:r w:rsidR="00571D8C">
        <w:rPr>
          <w:rFonts w:ascii="Arial" w:hAnsi="Arial" w:cs="Arial"/>
          <w:sz w:val="22"/>
          <w:szCs w:val="22"/>
          <w:lang w:val="en-GB"/>
        </w:rPr>
        <w:fldChar w:fldCharType="end"/>
      </w:r>
      <w:r w:rsidR="00571D8C" w:rsidRPr="001E38B7">
        <w:rPr>
          <w:rFonts w:ascii="Arial" w:hAnsi="Arial" w:cs="Arial"/>
          <w:sz w:val="22"/>
          <w:szCs w:val="22"/>
          <w:lang w:val="en-GB"/>
        </w:rPr>
        <w:t>, the duration of infection was acute in some insects, and chronic in others, despite stringent controls.</w:t>
      </w:r>
      <w:r w:rsidR="00571D8C" w:rsidRPr="001E38B7">
        <w:rPr>
          <w:rFonts w:ascii="Arial" w:hAnsi="Arial" w:cs="Arial"/>
          <w:b/>
          <w:sz w:val="22"/>
          <w:szCs w:val="22"/>
          <w:lang w:val="en-GB"/>
        </w:rPr>
        <w:t xml:space="preserve"> </w:t>
      </w:r>
      <w:r w:rsidR="00571D8C" w:rsidRPr="001E38B7">
        <w:rPr>
          <w:rFonts w:ascii="Arial" w:hAnsi="Arial" w:cs="Arial"/>
          <w:sz w:val="22"/>
          <w:szCs w:val="22"/>
          <w:lang w:val="en-GB"/>
        </w:rPr>
        <w:t>Analyses of the</w:t>
      </w:r>
      <w:r>
        <w:rPr>
          <w:rFonts w:ascii="Arial" w:hAnsi="Arial" w:cs="Arial"/>
          <w:sz w:val="22"/>
          <w:szCs w:val="22"/>
          <w:lang w:val="en-GB"/>
        </w:rPr>
        <w:t xml:space="preserve"> high-resolution </w:t>
      </w:r>
      <w:r>
        <w:rPr>
          <w:rFonts w:ascii="Arial" w:hAnsi="Arial" w:cs="Arial"/>
          <w:sz w:val="22"/>
          <w:szCs w:val="22"/>
          <w:lang w:val="en-GB"/>
        </w:rPr>
        <w:lastRenderedPageBreak/>
        <w:t>data available for such systems indicates</w:t>
      </w:r>
      <w:r w:rsidR="00571D8C" w:rsidRPr="00AE7A93">
        <w:rPr>
          <w:rFonts w:ascii="Arial" w:hAnsi="Arial" w:cs="Arial"/>
          <w:b/>
          <w:i/>
          <w:iCs/>
          <w:noProof/>
          <w:sz w:val="22"/>
          <w:szCs w:val="22"/>
          <w:u w:val="single"/>
          <w:lang w:val="en-GB"/>
        </w:rPr>
        <mc:AlternateContent>
          <mc:Choice Requires="wpg">
            <w:drawing>
              <wp:anchor distT="0" distB="0" distL="114300" distR="114300" simplePos="0" relativeHeight="251659264" behindDoc="0" locked="0" layoutInCell="1" allowOverlap="1" wp14:anchorId="3C09DF13" wp14:editId="61BFA6C1">
                <wp:simplePos x="0" y="0"/>
                <wp:positionH relativeFrom="margin">
                  <wp:align>center</wp:align>
                </wp:positionH>
                <wp:positionV relativeFrom="margin">
                  <wp:align>top</wp:align>
                </wp:positionV>
                <wp:extent cx="6512560" cy="3331210"/>
                <wp:effectExtent l="0" t="0" r="2540" b="0"/>
                <wp:wrapSquare wrapText="bothSides"/>
                <wp:docPr id="13" name="Group 13"/>
                <wp:cNvGraphicFramePr/>
                <a:graphic xmlns:a="http://schemas.openxmlformats.org/drawingml/2006/main">
                  <a:graphicData uri="http://schemas.microsoft.com/office/word/2010/wordprocessingGroup">
                    <wpg:wgp>
                      <wpg:cNvGrpSpPr/>
                      <wpg:grpSpPr>
                        <a:xfrm>
                          <a:off x="0" y="0"/>
                          <a:ext cx="6512560" cy="3331698"/>
                          <a:chOff x="0" y="0"/>
                          <a:chExt cx="6512560" cy="3045826"/>
                        </a:xfrm>
                      </wpg:grpSpPr>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2560" cy="2020797"/>
                          </a:xfrm>
                          <a:prstGeom prst="rect">
                            <a:avLst/>
                          </a:prstGeom>
                        </pic:spPr>
                      </pic:pic>
                      <wps:wsp>
                        <wps:cNvPr id="11" name="Text Box 11"/>
                        <wps:cNvSpPr txBox="1"/>
                        <wps:spPr>
                          <a:xfrm>
                            <a:off x="286246" y="2020797"/>
                            <a:ext cx="5955528" cy="1025029"/>
                          </a:xfrm>
                          <a:prstGeom prst="rect">
                            <a:avLst/>
                          </a:prstGeom>
                          <a:solidFill>
                            <a:prstClr val="white"/>
                          </a:solidFill>
                          <a:ln>
                            <a:noFill/>
                          </a:ln>
                        </wps:spPr>
                        <wps:txbx>
                          <w:txbxContent>
                            <w:p w14:paraId="2BA90053" w14:textId="77777777" w:rsidR="00E45453" w:rsidRPr="002962C4" w:rsidRDefault="00E45453" w:rsidP="00571D8C">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m:oMath>
                                <m:r>
                                  <w:rPr>
                                    <w:rFonts w:ascii="Cambria Math" w:hAnsi="Cambria Math" w:cs="Arial"/>
                                    <w:sz w:val="20"/>
                                    <w:szCs w:val="20"/>
                                  </w:rPr>
                                  <m:t>γ</m:t>
                                </m:r>
                              </m:oMath>
                              <w:r w:rsidRPr="00091E88">
                                <w:rPr>
                                  <w:rFonts w:ascii="Arial" w:hAnsi="Arial" w:cs="Arial"/>
                                  <w:sz w:val="20"/>
                                  <w:szCs w:val="20"/>
                                </w:rPr>
                                <w:t xml:space="preserve">, further indicating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09DF13" id="Group 13" o:spid="_x0000_s1026" style="position:absolute;left:0;text-align:left;margin-left:0;margin-top:0;width:512.8pt;height:262.3pt;z-index:251659264;mso-position-horizontal:center;mso-position-horizontal-relative:margin;mso-position-vertical:top;mso-position-vertical-relative:margin;mso-height-relative:margin" coordsize="65125,304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5125;height:202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">
                  <v:imagedata r:id="rId12" o:title=""/>
                </v:shape>
                <v:shapetype id="_x0000_t202" coordsize="21600,21600" o:spt="202" path="m,l,21600r21600,l21600,xe">
                  <v:stroke joinstyle="miter"/>
                  <v:path gradientshapeok="t" o:connecttype="rect"/>
                </v:shapetype>
                <v:shape id="Text Box 11" o:spid="_x0000_s1028" type="#_x0000_t202" style="position:absolute;left:2862;top:20207;width:59555;height:10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2BA90053" w14:textId="77777777" w:rsidR="00E45453" w:rsidRPr="002962C4" w:rsidRDefault="00E45453" w:rsidP="00571D8C">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m:oMath>
                          <m:r>
                            <w:rPr>
                              <w:rFonts w:ascii="Cambria Math" w:hAnsi="Cambria Math" w:cs="Arial"/>
                              <w:sz w:val="20"/>
                              <w:szCs w:val="20"/>
                            </w:rPr>
                            <m:t>γ</m:t>
                          </m:r>
                        </m:oMath>
                        <w:r w:rsidRPr="00091E88">
                          <w:rPr>
                            <w:rFonts w:ascii="Arial" w:hAnsi="Arial" w:cs="Arial"/>
                            <w:sz w:val="20"/>
                            <w:szCs w:val="20"/>
                          </w:rPr>
                          <w:t xml:space="preserve">, further indicating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v:textbox>
                </v:shape>
                <w10:wrap type="square" anchorx="margin" anchory="margin"/>
              </v:group>
            </w:pict>
          </mc:Fallback>
        </mc:AlternateContent>
      </w:r>
      <w:r w:rsidR="00571D8C" w:rsidRPr="001E38B7">
        <w:rPr>
          <w:rFonts w:ascii="Arial" w:hAnsi="Arial" w:cs="Arial"/>
          <w:sz w:val="22"/>
          <w:szCs w:val="22"/>
          <w:lang w:val="en-GB"/>
        </w:rPr>
        <w:t xml:space="preserve"> that </w:t>
      </w:r>
      <w:r w:rsidR="00571D8C" w:rsidRPr="001E38B7">
        <w:rPr>
          <w:rFonts w:ascii="Arial" w:hAnsi="Arial" w:cs="Arial"/>
          <w:b/>
          <w:bCs/>
          <w:sz w:val="22"/>
          <w:szCs w:val="22"/>
          <w:lang w:val="en-GB"/>
        </w:rPr>
        <w:t>variation in infection duration was caused by</w:t>
      </w:r>
      <w:r w:rsidR="00571D8C" w:rsidRPr="001E38B7">
        <w:rPr>
          <w:rFonts w:ascii="Arial" w:hAnsi="Arial" w:cs="Arial"/>
          <w:sz w:val="22"/>
          <w:szCs w:val="22"/>
          <w:lang w:val="en-GB"/>
        </w:rPr>
        <w:t xml:space="preserve"> </w:t>
      </w:r>
      <w:r w:rsidR="00571D8C" w:rsidRPr="001E38B7">
        <w:rPr>
          <w:rFonts w:ascii="Arial" w:hAnsi="Arial" w:cs="Arial"/>
          <w:b/>
          <w:sz w:val="22"/>
          <w:szCs w:val="22"/>
          <w:lang w:val="en-GB"/>
        </w:rPr>
        <w:t>subtle differences in the initial rates of immune response induction and parasite replication</w:t>
      </w:r>
      <w:r>
        <w:rPr>
          <w:rFonts w:ascii="Arial" w:hAnsi="Arial" w:cs="Arial"/>
          <w:sz w:val="22"/>
          <w:szCs w:val="22"/>
          <w:lang w:val="en-GB"/>
        </w:rPr>
        <w:t xml:space="preserve">. </w:t>
      </w:r>
      <w:del w:id="106" w:author="Clay Cressler" w:date="2021-04-15T11:45:00Z">
        <w:r w:rsidDel="005313C2">
          <w:rPr>
            <w:rFonts w:ascii="Arial" w:hAnsi="Arial" w:cs="Arial"/>
            <w:sz w:val="22"/>
            <w:szCs w:val="22"/>
            <w:lang w:val="en-GB"/>
          </w:rPr>
          <w:delText>S</w:delText>
        </w:r>
        <w:r w:rsidR="00571D8C" w:rsidRPr="001E38B7" w:rsidDel="005313C2">
          <w:rPr>
            <w:rFonts w:ascii="Arial" w:hAnsi="Arial" w:cs="Arial"/>
            <w:sz w:val="22"/>
            <w:szCs w:val="22"/>
            <w:lang w:val="en-GB"/>
          </w:rPr>
          <w:delText xml:space="preserve">uch subtle dependence on initial conditions </w:delText>
        </w:r>
        <w:r w:rsidR="00571D8C" w:rsidDel="005313C2">
          <w:rPr>
            <w:rFonts w:ascii="Arial" w:hAnsi="Arial" w:cs="Arial"/>
            <w:sz w:val="22"/>
            <w:szCs w:val="22"/>
            <w:lang w:val="en-GB"/>
          </w:rPr>
          <w:delText xml:space="preserve">and early events </w:delText>
        </w:r>
        <w:r w:rsidR="00571D8C" w:rsidRPr="001E38B7" w:rsidDel="005313C2">
          <w:rPr>
            <w:rFonts w:ascii="Arial" w:hAnsi="Arial" w:cs="Arial"/>
            <w:sz w:val="22"/>
            <w:szCs w:val="22"/>
            <w:lang w:val="en-GB"/>
          </w:rPr>
          <w:delText xml:space="preserve">is </w:delText>
        </w:r>
        <w:r w:rsidDel="005313C2">
          <w:rPr>
            <w:rFonts w:ascii="Arial" w:hAnsi="Arial" w:cs="Arial"/>
            <w:sz w:val="22"/>
            <w:szCs w:val="22"/>
            <w:lang w:val="en-GB"/>
          </w:rPr>
          <w:delText xml:space="preserve">suggestive, as they are </w:delText>
        </w:r>
        <w:r w:rsidR="00571D8C" w:rsidRPr="001E38B7" w:rsidDel="005313C2">
          <w:rPr>
            <w:rFonts w:ascii="Arial" w:hAnsi="Arial" w:cs="Arial"/>
            <w:sz w:val="22"/>
            <w:szCs w:val="22"/>
            <w:lang w:val="en-GB"/>
          </w:rPr>
          <w:delText>a hallmark of Allee effects and indicative of strong feedback mechanisms</w:delText>
        </w:r>
        <w:r w:rsidR="00571D8C" w:rsidDel="005313C2">
          <w:rPr>
            <w:rFonts w:ascii="Arial" w:hAnsi="Arial" w:cs="Arial"/>
            <w:sz w:val="22"/>
            <w:szCs w:val="22"/>
            <w:lang w:val="en-GB"/>
          </w:rPr>
          <w:delText xml:space="preserve">. </w:delText>
        </w:r>
      </w:del>
      <w:ins w:id="107" w:author="Clay Cressler" w:date="2021-04-15T11:45:00Z">
        <w:r w:rsidR="005313C2">
          <w:rPr>
            <w:rFonts w:ascii="Arial" w:hAnsi="Arial" w:cs="Arial"/>
            <w:sz w:val="22"/>
            <w:szCs w:val="22"/>
            <w:lang w:val="en-GB"/>
          </w:rPr>
          <w:t xml:space="preserve">Such dependence </w:t>
        </w:r>
      </w:ins>
      <w:ins w:id="108" w:author="Clay Cressler" w:date="2021-04-15T11:46:00Z">
        <w:r w:rsidR="005313C2">
          <w:rPr>
            <w:rFonts w:ascii="Arial" w:hAnsi="Arial" w:cs="Arial"/>
            <w:sz w:val="22"/>
            <w:szCs w:val="22"/>
            <w:lang w:val="en-GB"/>
          </w:rPr>
          <w:t xml:space="preserve">of infection duration </w:t>
        </w:r>
      </w:ins>
      <w:ins w:id="109" w:author="Clay Cressler" w:date="2021-04-15T11:45:00Z">
        <w:r w:rsidR="005313C2">
          <w:rPr>
            <w:rFonts w:ascii="Arial" w:hAnsi="Arial" w:cs="Arial"/>
            <w:sz w:val="22"/>
            <w:szCs w:val="22"/>
            <w:lang w:val="en-GB"/>
          </w:rPr>
          <w:t xml:space="preserve">on initial conditions </w:t>
        </w:r>
      </w:ins>
      <w:ins w:id="110" w:author="Clay Cressler" w:date="2021-04-15T11:46:00Z">
        <w:r w:rsidR="005313C2">
          <w:rPr>
            <w:rFonts w:ascii="Arial" w:hAnsi="Arial" w:cs="Arial"/>
            <w:sz w:val="22"/>
            <w:szCs w:val="22"/>
            <w:lang w:val="en-GB"/>
          </w:rPr>
          <w:t xml:space="preserve">is also observed in </w:t>
        </w:r>
      </w:ins>
      <w:ins w:id="111" w:author="Clay Cressler" w:date="2021-04-15T14:49:00Z">
        <w:r w:rsidR="007A5690">
          <w:rPr>
            <w:rFonts w:ascii="Arial" w:hAnsi="Arial" w:cs="Arial"/>
            <w:sz w:val="22"/>
            <w:szCs w:val="22"/>
            <w:lang w:val="en-GB"/>
          </w:rPr>
          <w:t xml:space="preserve">studies that </w:t>
        </w:r>
      </w:ins>
      <w:ins w:id="112" w:author="Clay Cressler" w:date="2021-04-15T15:09:00Z">
        <w:r w:rsidR="004D178C">
          <w:rPr>
            <w:rFonts w:ascii="Arial" w:hAnsi="Arial" w:cs="Arial"/>
            <w:sz w:val="22"/>
            <w:szCs w:val="22"/>
            <w:lang w:val="en-GB"/>
          </w:rPr>
          <w:t xml:space="preserve">vary inoculating dose </w:t>
        </w:r>
      </w:ins>
      <w:ins w:id="113" w:author="Clay Cressler" w:date="2021-04-15T11:46:00Z">
        <w:r w:rsidR="005313C2">
          <w:rPr>
            <w:rFonts w:ascii="Arial" w:hAnsi="Arial" w:cs="Arial"/>
            <w:sz w:val="22"/>
            <w:szCs w:val="22"/>
            <w:lang w:val="en-GB"/>
          </w:rPr>
          <w:t xml:space="preserve">[refs]. Intriguingly, </w:t>
        </w:r>
      </w:ins>
      <w:ins w:id="114" w:author="Clay Cressler" w:date="2021-04-15T11:47:00Z">
        <w:r w:rsidR="005313C2">
          <w:rPr>
            <w:rFonts w:ascii="Arial" w:hAnsi="Arial" w:cs="Arial"/>
            <w:sz w:val="22"/>
            <w:szCs w:val="22"/>
            <w:lang w:val="en-GB"/>
          </w:rPr>
          <w:t>dose response</w:t>
        </w:r>
      </w:ins>
      <w:ins w:id="115" w:author="Clay Cressler" w:date="2021-04-15T14:50:00Z">
        <w:r w:rsidR="007A5690">
          <w:rPr>
            <w:rFonts w:ascii="Arial" w:hAnsi="Arial" w:cs="Arial"/>
            <w:sz w:val="22"/>
            <w:szCs w:val="22"/>
            <w:lang w:val="en-GB"/>
          </w:rPr>
          <w:t xml:space="preserve"> </w:t>
        </w:r>
      </w:ins>
      <w:ins w:id="116" w:author="Clay Cressler" w:date="2021-04-15T11:47:00Z">
        <w:r w:rsidR="005313C2">
          <w:rPr>
            <w:rFonts w:ascii="Arial" w:hAnsi="Arial" w:cs="Arial"/>
            <w:sz w:val="22"/>
            <w:szCs w:val="22"/>
            <w:lang w:val="en-GB"/>
          </w:rPr>
          <w:t>s</w:t>
        </w:r>
      </w:ins>
      <w:ins w:id="117" w:author="Clay Cressler" w:date="2021-04-15T14:50:00Z">
        <w:r w:rsidR="007A5690">
          <w:rPr>
            <w:rFonts w:ascii="Arial" w:hAnsi="Arial" w:cs="Arial"/>
            <w:sz w:val="22"/>
            <w:szCs w:val="22"/>
            <w:lang w:val="en-GB"/>
          </w:rPr>
          <w:t>tudies</w:t>
        </w:r>
      </w:ins>
      <w:ins w:id="118" w:author="Clay Cressler" w:date="2021-04-15T11:47:00Z">
        <w:r w:rsidR="005313C2">
          <w:rPr>
            <w:rFonts w:ascii="Arial" w:hAnsi="Arial" w:cs="Arial"/>
            <w:sz w:val="22"/>
            <w:szCs w:val="22"/>
            <w:lang w:val="en-GB"/>
          </w:rPr>
          <w:t xml:space="preserve"> often </w:t>
        </w:r>
      </w:ins>
      <w:ins w:id="119" w:author="Clay Cressler" w:date="2021-04-15T14:50:00Z">
        <w:r w:rsidR="007A5690">
          <w:rPr>
            <w:rFonts w:ascii="Arial" w:hAnsi="Arial" w:cs="Arial"/>
            <w:sz w:val="22"/>
            <w:szCs w:val="22"/>
            <w:lang w:val="en-GB"/>
          </w:rPr>
          <w:t>find that different</w:t>
        </w:r>
      </w:ins>
      <w:ins w:id="120" w:author="Clay Cressler" w:date="2021-04-15T11:47:00Z">
        <w:r w:rsidR="005313C2">
          <w:rPr>
            <w:rFonts w:ascii="Arial" w:hAnsi="Arial" w:cs="Arial"/>
            <w:sz w:val="22"/>
            <w:szCs w:val="22"/>
            <w:lang w:val="en-GB"/>
          </w:rPr>
          <w:t xml:space="preserve"> genotypes</w:t>
        </w:r>
      </w:ins>
      <w:ins w:id="121" w:author="Clay Cressler" w:date="2021-04-15T14:50:00Z">
        <w:r w:rsidR="007A5690">
          <w:rPr>
            <w:rFonts w:ascii="Arial" w:hAnsi="Arial" w:cs="Arial"/>
            <w:sz w:val="22"/>
            <w:szCs w:val="22"/>
            <w:lang w:val="en-GB"/>
          </w:rPr>
          <w:t xml:space="preserve"> respond differently to dose</w:t>
        </w:r>
      </w:ins>
      <w:ins w:id="122" w:author="Clay Cressler" w:date="2021-04-15T11:47:00Z">
        <w:r w:rsidR="005313C2">
          <w:rPr>
            <w:rFonts w:ascii="Arial" w:hAnsi="Arial" w:cs="Arial"/>
            <w:sz w:val="22"/>
            <w:szCs w:val="22"/>
            <w:lang w:val="en-GB"/>
          </w:rPr>
          <w:t xml:space="preserve">. For example, </w:t>
        </w:r>
      </w:ins>
      <w:ins w:id="123" w:author="Clay Cressler" w:date="2021-04-15T11:45:00Z">
        <w:r w:rsidR="005313C2" w:rsidRPr="001E38B7">
          <w:rPr>
            <w:rFonts w:ascii="Arial" w:hAnsi="Arial" w:cs="Arial"/>
            <w:sz w:val="22"/>
            <w:szCs w:val="22"/>
            <w:lang w:val="en-GB"/>
          </w:rPr>
          <w:t>mous</w:t>
        </w:r>
        <w:r w:rsidR="005313C2">
          <w:rPr>
            <w:rFonts w:ascii="Arial" w:hAnsi="Arial" w:cs="Arial"/>
            <w:sz w:val="22"/>
            <w:szCs w:val="22"/>
            <w:lang w:val="en-GB"/>
          </w:rPr>
          <w:t xml:space="preserve">e </w:t>
        </w:r>
        <w:commentRangeStart w:id="124"/>
        <w:r w:rsidR="005313C2">
          <w:rPr>
            <w:rFonts w:ascii="Arial" w:hAnsi="Arial" w:cs="Arial"/>
            <w:sz w:val="22"/>
            <w:szCs w:val="22"/>
            <w:lang w:val="en-GB"/>
          </w:rPr>
          <w:t>genotypes</w:t>
        </w:r>
        <w:r w:rsidR="005313C2">
          <w:rPr>
            <w:rFonts w:ascii="Arial" w:hAnsi="Arial" w:cs="Arial"/>
            <w:b/>
            <w:sz w:val="22"/>
            <w:szCs w:val="22"/>
            <w:lang w:val="en-GB"/>
          </w:rPr>
          <w:t xml:space="preserve"> </w:t>
        </w:r>
        <w:commentRangeEnd w:id="124"/>
        <w:r w:rsidR="005313C2">
          <w:rPr>
            <w:rStyle w:val="CommentReference"/>
          </w:rPr>
          <w:commentReference w:id="124"/>
        </w:r>
        <w:r w:rsidR="005313C2" w:rsidRPr="001E38B7">
          <w:rPr>
            <w:rFonts w:ascii="Arial" w:hAnsi="Arial" w:cs="Arial"/>
            <w:sz w:val="22"/>
            <w:szCs w:val="22"/>
            <w:lang w:val="en-GB"/>
          </w:rPr>
          <w:t xml:space="preserve">described as “resistant” due to their ability to clear a high dose of nematodes become chronically infected when exposed to a low dose, whereas other mouse </w:t>
        </w:r>
        <w:r w:rsidR="005313C2">
          <w:rPr>
            <w:rFonts w:ascii="Arial" w:hAnsi="Arial" w:cs="Arial"/>
            <w:sz w:val="22"/>
            <w:szCs w:val="22"/>
            <w:lang w:val="en-GB"/>
          </w:rPr>
          <w:t>genotypes</w:t>
        </w:r>
        <w:r w:rsidR="005313C2" w:rsidRPr="001E38B7">
          <w:rPr>
            <w:rFonts w:ascii="Arial" w:hAnsi="Arial" w:cs="Arial"/>
            <w:sz w:val="22"/>
            <w:szCs w:val="22"/>
            <w:lang w:val="en-GB"/>
          </w:rPr>
          <w:t xml:space="preserve"> </w:t>
        </w:r>
        <w:r w:rsidR="005313C2" w:rsidRPr="001E38B7">
          <w:rPr>
            <w:rFonts w:ascii="Arial" w:hAnsi="Arial" w:cs="Arial"/>
            <w:sz w:val="22"/>
            <w:szCs w:val="22"/>
            <w:lang w:val="en-GB"/>
          </w:rPr>
          <w:t xml:space="preserve">are chronically infected regardless of dose </w:t>
        </w:r>
        <w:r w:rsidR="005313C2">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5313C2">
          <w:rPr>
            <w:rFonts w:ascii="Arial" w:hAnsi="Arial" w:cs="Arial"/>
            <w:sz w:val="22"/>
            <w:szCs w:val="22"/>
            <w:lang w:val="en-GB"/>
          </w:rPr>
          <w:instrText xml:space="preserve"> ADDIN EN.CITE </w:instrText>
        </w:r>
        <w:r w:rsidR="005313C2">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5313C2">
          <w:rPr>
            <w:rFonts w:ascii="Arial" w:hAnsi="Arial" w:cs="Arial"/>
            <w:sz w:val="22"/>
            <w:szCs w:val="22"/>
            <w:lang w:val="en-GB"/>
          </w:rPr>
          <w:instrText xml:space="preserve"> ADDIN EN.CITE.DATA </w:instrText>
        </w:r>
        <w:r w:rsidR="005313C2">
          <w:rPr>
            <w:rFonts w:ascii="Arial" w:hAnsi="Arial" w:cs="Arial"/>
            <w:sz w:val="22"/>
            <w:szCs w:val="22"/>
            <w:lang w:val="en-GB"/>
          </w:rPr>
        </w:r>
        <w:r w:rsidR="005313C2">
          <w:rPr>
            <w:rFonts w:ascii="Arial" w:hAnsi="Arial" w:cs="Arial"/>
            <w:sz w:val="22"/>
            <w:szCs w:val="22"/>
            <w:lang w:val="en-GB"/>
          </w:rPr>
          <w:fldChar w:fldCharType="end"/>
        </w:r>
        <w:r w:rsidR="005313C2">
          <w:rPr>
            <w:rFonts w:ascii="Arial" w:hAnsi="Arial" w:cs="Arial"/>
            <w:sz w:val="22"/>
            <w:szCs w:val="22"/>
            <w:lang w:val="en-GB"/>
          </w:rPr>
        </w:r>
        <w:r w:rsidR="005313C2">
          <w:rPr>
            <w:rFonts w:ascii="Arial" w:hAnsi="Arial" w:cs="Arial"/>
            <w:sz w:val="22"/>
            <w:szCs w:val="22"/>
            <w:lang w:val="en-GB"/>
          </w:rPr>
          <w:fldChar w:fldCharType="separate"/>
        </w:r>
        <w:r w:rsidR="005313C2">
          <w:rPr>
            <w:rFonts w:ascii="Arial" w:hAnsi="Arial" w:cs="Arial"/>
            <w:noProof/>
            <w:sz w:val="22"/>
            <w:szCs w:val="22"/>
            <w:lang w:val="en-GB"/>
          </w:rPr>
          <w:t>[33-35]</w:t>
        </w:r>
        <w:r w:rsidR="005313C2">
          <w:rPr>
            <w:rFonts w:ascii="Arial" w:hAnsi="Arial" w:cs="Arial"/>
            <w:sz w:val="22"/>
            <w:szCs w:val="22"/>
            <w:lang w:val="en-GB"/>
          </w:rPr>
          <w:fldChar w:fldCharType="end"/>
        </w:r>
        <w:r w:rsidR="005313C2" w:rsidRPr="001E38B7">
          <w:rPr>
            <w:rFonts w:ascii="Arial" w:hAnsi="Arial" w:cs="Arial"/>
            <w:sz w:val="22"/>
            <w:szCs w:val="22"/>
            <w:lang w:val="en-GB"/>
          </w:rPr>
          <w:t>.</w:t>
        </w:r>
      </w:ins>
    </w:p>
    <w:p w14:paraId="411344C1" w14:textId="7B3A798D" w:rsidR="00CA2CEB" w:rsidRDefault="00CA2CEB" w:rsidP="00CA2CEB">
      <w:pPr>
        <w:jc w:val="both"/>
        <w:rPr>
          <w:rFonts w:ascii="Arial" w:hAnsi="Arial" w:cs="Arial"/>
          <w:sz w:val="22"/>
          <w:szCs w:val="22"/>
          <w:lang w:val="en-GB"/>
        </w:rPr>
      </w:pPr>
    </w:p>
    <w:p w14:paraId="0D56184D" w14:textId="31A77F3F" w:rsidR="00571D8C" w:rsidRPr="000B1757" w:rsidRDefault="000B1757" w:rsidP="00CA2CEB">
      <w:pPr>
        <w:jc w:val="both"/>
        <w:rPr>
          <w:rFonts w:ascii="Arial" w:hAnsi="Arial" w:cs="Arial"/>
          <w:b/>
          <w:bCs/>
          <w:sz w:val="22"/>
          <w:szCs w:val="22"/>
          <w:lang w:val="en-GB"/>
        </w:rPr>
      </w:pPr>
      <w:proofErr w:type="spellStart"/>
      <w:r w:rsidRPr="000B1757">
        <w:rPr>
          <w:rFonts w:ascii="Arial" w:hAnsi="Arial" w:cs="Arial"/>
          <w:b/>
          <w:bCs/>
          <w:sz w:val="22"/>
          <w:szCs w:val="22"/>
          <w:lang w:val="en-GB"/>
        </w:rPr>
        <w:t>II.b</w:t>
      </w:r>
      <w:proofErr w:type="spellEnd"/>
      <w:r w:rsidRPr="000B1757">
        <w:rPr>
          <w:rFonts w:ascii="Arial" w:hAnsi="Arial" w:cs="Arial"/>
          <w:b/>
          <w:bCs/>
          <w:sz w:val="22"/>
          <w:szCs w:val="22"/>
          <w:lang w:val="en-GB"/>
        </w:rPr>
        <w:t xml:space="preserve">. </w:t>
      </w:r>
      <w:r w:rsidR="00571D8C" w:rsidRPr="000B1757">
        <w:rPr>
          <w:rFonts w:ascii="Arial" w:hAnsi="Arial" w:cs="Arial"/>
          <w:b/>
          <w:bCs/>
          <w:sz w:val="22"/>
          <w:szCs w:val="22"/>
          <w:lang w:val="en-GB"/>
        </w:rPr>
        <w:t>Conceptual background</w:t>
      </w:r>
    </w:p>
    <w:p w14:paraId="0B60137F" w14:textId="4E697D3A" w:rsidR="006B0636" w:rsidRDefault="007A5690" w:rsidP="006B0636">
      <w:pPr>
        <w:jc w:val="both"/>
        <w:rPr>
          <w:rFonts w:ascii="Arial" w:hAnsi="Arial" w:cs="Arial"/>
          <w:sz w:val="22"/>
          <w:szCs w:val="22"/>
          <w:lang w:val="en-GB"/>
        </w:rPr>
      </w:pPr>
      <w:ins w:id="125" w:author="Clay Cressler" w:date="2021-04-15T14:50:00Z">
        <w:r>
          <w:rPr>
            <w:rFonts w:ascii="Arial" w:hAnsi="Arial" w:cs="Arial"/>
            <w:sz w:val="22"/>
            <w:szCs w:val="22"/>
          </w:rPr>
          <w:t xml:space="preserve">We </w:t>
        </w:r>
      </w:ins>
      <w:ins w:id="126" w:author="Clay Cressler" w:date="2021-04-15T15:09:00Z">
        <w:r w:rsidR="004D178C">
          <w:rPr>
            <w:rFonts w:ascii="Arial" w:hAnsi="Arial" w:cs="Arial"/>
            <w:sz w:val="22"/>
            <w:szCs w:val="22"/>
          </w:rPr>
          <w:t>hypothesize</w:t>
        </w:r>
      </w:ins>
      <w:ins w:id="127" w:author="Clay Cressler" w:date="2021-04-15T14:50:00Z">
        <w:r>
          <w:rPr>
            <w:rFonts w:ascii="Arial" w:hAnsi="Arial" w:cs="Arial"/>
            <w:sz w:val="22"/>
            <w:szCs w:val="22"/>
          </w:rPr>
          <w:t xml:space="preserve"> tha</w:t>
        </w:r>
      </w:ins>
      <w:ins w:id="128" w:author="Clay Cressler" w:date="2021-04-15T14:51:00Z">
        <w:r>
          <w:rPr>
            <w:rFonts w:ascii="Arial" w:hAnsi="Arial" w:cs="Arial"/>
            <w:sz w:val="22"/>
            <w:szCs w:val="22"/>
          </w:rPr>
          <w:t xml:space="preserve">t variation in infection duration </w:t>
        </w:r>
      </w:ins>
      <w:ins w:id="129" w:author="Clay Cressler" w:date="2021-04-15T15:11:00Z">
        <w:r w:rsidR="004D178C">
          <w:rPr>
            <w:rFonts w:ascii="Arial" w:hAnsi="Arial" w:cs="Arial"/>
            <w:sz w:val="22"/>
            <w:szCs w:val="22"/>
          </w:rPr>
          <w:t>is a manifestation of</w:t>
        </w:r>
      </w:ins>
      <w:ins w:id="130" w:author="Clay Cressler" w:date="2021-04-15T15:10:00Z">
        <w:r w:rsidR="004D178C">
          <w:rPr>
            <w:rFonts w:ascii="Arial" w:hAnsi="Arial" w:cs="Arial"/>
            <w:sz w:val="22"/>
            <w:szCs w:val="22"/>
          </w:rPr>
          <w:t xml:space="preserve"> </w:t>
        </w:r>
        <w:proofErr w:type="spellStart"/>
        <w:r w:rsidR="004D178C">
          <w:rPr>
            <w:rFonts w:ascii="Arial" w:hAnsi="Arial" w:cs="Arial"/>
            <w:sz w:val="22"/>
            <w:szCs w:val="22"/>
          </w:rPr>
          <w:t>immunoparasitological</w:t>
        </w:r>
        <w:proofErr w:type="spellEnd"/>
        <w:r w:rsidR="004D178C">
          <w:rPr>
            <w:rFonts w:ascii="Arial" w:hAnsi="Arial" w:cs="Arial"/>
            <w:sz w:val="22"/>
            <w:szCs w:val="22"/>
          </w:rPr>
          <w:t xml:space="preserve"> Allee effects [ref].</w:t>
        </w:r>
      </w:ins>
      <w:ins w:id="131" w:author="Clay Cressler" w:date="2021-04-15T14:51:00Z">
        <w:r>
          <w:rPr>
            <w:rFonts w:ascii="Arial" w:hAnsi="Arial" w:cs="Arial"/>
            <w:sz w:val="22"/>
            <w:szCs w:val="22"/>
          </w:rPr>
          <w:t xml:space="preserve"> </w:t>
        </w:r>
      </w:ins>
      <w:r w:rsidR="00571D8C" w:rsidRPr="001E38B7">
        <w:rPr>
          <w:rFonts w:ascii="Arial" w:hAnsi="Arial" w:cs="Arial"/>
          <w:sz w:val="22"/>
          <w:szCs w:val="22"/>
        </w:rPr>
        <w:t xml:space="preserve">Allee effects </w:t>
      </w:r>
      <w:r w:rsidR="000B11C1">
        <w:rPr>
          <w:rFonts w:ascii="Arial" w:hAnsi="Arial" w:cs="Arial"/>
          <w:sz w:val="22"/>
          <w:szCs w:val="22"/>
        </w:rPr>
        <w:t xml:space="preserve">are a relatively common phenomenon in ecological systems. They </w:t>
      </w:r>
      <w:r w:rsidR="00571D8C" w:rsidRPr="001E38B7">
        <w:rPr>
          <w:rFonts w:ascii="Arial" w:hAnsi="Arial" w:cs="Arial"/>
          <w:sz w:val="22"/>
          <w:szCs w:val="22"/>
        </w:rPr>
        <w:t xml:space="preserve">arise when positive feedback loops generate a positive relationship between </w:t>
      </w:r>
      <w:r w:rsidR="00571D8C" w:rsidRPr="001E38B7">
        <w:rPr>
          <w:rFonts w:ascii="Arial" w:hAnsi="Arial" w:cs="Arial"/>
          <w:i/>
          <w:iCs/>
          <w:sz w:val="22"/>
          <w:szCs w:val="22"/>
        </w:rPr>
        <w:t>per-capita</w:t>
      </w:r>
      <w:r w:rsidR="00571D8C" w:rsidRPr="001E38B7">
        <w:rPr>
          <w:rFonts w:ascii="Arial" w:hAnsi="Arial" w:cs="Arial"/>
          <w:sz w:val="22"/>
          <w:szCs w:val="22"/>
        </w:rPr>
        <w:t xml:space="preserve"> growth rate and population density. </w:t>
      </w:r>
      <w:r w:rsidR="00571D8C" w:rsidRPr="001E38B7">
        <w:rPr>
          <w:rFonts w:ascii="Arial" w:hAnsi="Arial" w:cs="Arial"/>
          <w:b/>
          <w:bCs/>
          <w:sz w:val="22"/>
          <w:szCs w:val="22"/>
          <w:lang w:val="en-GB"/>
        </w:rPr>
        <w:t>The key dynamical signature</w:t>
      </w:r>
      <w:r w:rsidR="00571D8C">
        <w:rPr>
          <w:rFonts w:ascii="Arial" w:hAnsi="Arial" w:cs="Arial"/>
          <w:b/>
          <w:bCs/>
          <w:sz w:val="22"/>
          <w:szCs w:val="22"/>
          <w:lang w:val="en-GB"/>
        </w:rPr>
        <w:t>s</w:t>
      </w:r>
      <w:r w:rsidR="00571D8C" w:rsidRPr="001E38B7">
        <w:rPr>
          <w:rFonts w:ascii="Arial" w:hAnsi="Arial" w:cs="Arial"/>
          <w:b/>
          <w:bCs/>
          <w:sz w:val="22"/>
          <w:szCs w:val="22"/>
          <w:lang w:val="en-GB"/>
        </w:rPr>
        <w:t xml:space="preserve"> of Allee effects are persistence thresholds </w:t>
      </w:r>
      <w:r w:rsidR="00571D8C" w:rsidRPr="001E38B7">
        <w:rPr>
          <w:rFonts w:ascii="Arial" w:hAnsi="Arial" w:cs="Arial"/>
          <w:bCs/>
          <w:sz w:val="22"/>
          <w:szCs w:val="22"/>
          <w:lang w:val="en-GB"/>
        </w:rPr>
        <w:t xml:space="preserve">(e.g., </w:t>
      </w:r>
      <w:r w:rsidR="00571D8C">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571D8C">
        <w:rPr>
          <w:rFonts w:ascii="Arial" w:hAnsi="Arial" w:cs="Arial"/>
          <w:bCs/>
          <w:sz w:val="22"/>
          <w:szCs w:val="22"/>
          <w:lang w:val="en-GB"/>
        </w:rPr>
        <w:instrText xml:space="preserve"> ADDIN EN.CITE </w:instrText>
      </w:r>
      <w:r w:rsidR="00571D8C">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571D8C">
        <w:rPr>
          <w:rFonts w:ascii="Arial" w:hAnsi="Arial" w:cs="Arial"/>
          <w:bCs/>
          <w:sz w:val="22"/>
          <w:szCs w:val="22"/>
          <w:lang w:val="en-GB"/>
        </w:rPr>
        <w:instrText xml:space="preserve"> ADDIN EN.CITE.DATA </w:instrText>
      </w:r>
      <w:r w:rsidR="00571D8C">
        <w:rPr>
          <w:rFonts w:ascii="Arial" w:hAnsi="Arial" w:cs="Arial"/>
          <w:bCs/>
          <w:sz w:val="22"/>
          <w:szCs w:val="22"/>
          <w:lang w:val="en-GB"/>
        </w:rPr>
      </w:r>
      <w:r w:rsidR="00571D8C">
        <w:rPr>
          <w:rFonts w:ascii="Arial" w:hAnsi="Arial" w:cs="Arial"/>
          <w:bCs/>
          <w:sz w:val="22"/>
          <w:szCs w:val="22"/>
          <w:lang w:val="en-GB"/>
        </w:rPr>
        <w:fldChar w:fldCharType="end"/>
      </w:r>
      <w:r w:rsidR="00571D8C">
        <w:rPr>
          <w:rFonts w:ascii="Arial" w:hAnsi="Arial" w:cs="Arial"/>
          <w:bCs/>
          <w:sz w:val="22"/>
          <w:szCs w:val="22"/>
          <w:lang w:val="en-GB"/>
        </w:rPr>
      </w:r>
      <w:r w:rsidR="00571D8C">
        <w:rPr>
          <w:rFonts w:ascii="Arial" w:hAnsi="Arial" w:cs="Arial"/>
          <w:bCs/>
          <w:sz w:val="22"/>
          <w:szCs w:val="22"/>
          <w:lang w:val="en-GB"/>
        </w:rPr>
        <w:fldChar w:fldCharType="separate"/>
      </w:r>
      <w:r w:rsidR="00571D8C">
        <w:rPr>
          <w:rFonts w:ascii="Arial" w:hAnsi="Arial" w:cs="Arial"/>
          <w:bCs/>
          <w:noProof/>
          <w:sz w:val="22"/>
          <w:szCs w:val="22"/>
          <w:lang w:val="en-GB"/>
        </w:rPr>
        <w:t>[43, 44]</w:t>
      </w:r>
      <w:r w:rsidR="00571D8C">
        <w:rPr>
          <w:rFonts w:ascii="Arial" w:hAnsi="Arial" w:cs="Arial"/>
          <w:bCs/>
          <w:sz w:val="22"/>
          <w:szCs w:val="22"/>
          <w:lang w:val="en-GB"/>
        </w:rPr>
        <w:fldChar w:fldCharType="end"/>
      </w:r>
      <w:r w:rsidR="00571D8C" w:rsidRPr="001E38B7">
        <w:rPr>
          <w:rFonts w:ascii="Arial" w:hAnsi="Arial" w:cs="Arial"/>
          <w:bCs/>
          <w:sz w:val="22"/>
          <w:szCs w:val="22"/>
          <w:lang w:val="en-GB"/>
        </w:rPr>
        <w:t>)</w:t>
      </w:r>
      <w:r w:rsidR="00571D8C" w:rsidRPr="001E38B7">
        <w:rPr>
          <w:rFonts w:ascii="Arial" w:hAnsi="Arial" w:cs="Arial"/>
          <w:sz w:val="22"/>
          <w:szCs w:val="22"/>
          <w:lang w:val="en-GB"/>
        </w:rPr>
        <w:t xml:space="preserve">: when density is below the threshold, the population declines to extinction; above it, the population persists. Near the threshold, subtle differences in system state can produce strikingly different persistence times. </w:t>
      </w:r>
      <w:r w:rsidR="000B11C1">
        <w:rPr>
          <w:rFonts w:ascii="Arial" w:hAnsi="Arial" w:cs="Arial"/>
          <w:sz w:val="22"/>
          <w:szCs w:val="22"/>
          <w:lang w:val="en-GB"/>
        </w:rPr>
        <w:t>Allee effects have been invoked in the invasion biology literature to help explain differences in the success or failure of invasive species [refs].</w:t>
      </w:r>
      <w:commentRangeStart w:id="132"/>
      <w:r w:rsidR="000B11C1">
        <w:rPr>
          <w:rFonts w:ascii="Arial" w:hAnsi="Arial" w:cs="Arial"/>
          <w:sz w:val="22"/>
          <w:szCs w:val="22"/>
          <w:lang w:val="en-GB"/>
        </w:rPr>
        <w:t xml:space="preserve"> </w:t>
      </w:r>
      <w:commentRangeEnd w:id="132"/>
      <w:r w:rsidR="000B11C1">
        <w:rPr>
          <w:rStyle w:val="CommentReference"/>
        </w:rPr>
        <w:commentReference w:id="132"/>
      </w:r>
      <w:r w:rsidR="006B0636" w:rsidRPr="006B0636">
        <w:rPr>
          <w:rFonts w:ascii="Arial" w:hAnsi="Arial" w:cs="Arial"/>
          <w:sz w:val="22"/>
          <w:szCs w:val="22"/>
          <w:lang w:val="en-GB"/>
        </w:rPr>
        <w:t xml:space="preserve"> </w:t>
      </w:r>
      <w:r w:rsidR="006B0636">
        <w:rPr>
          <w:rFonts w:ascii="Arial" w:hAnsi="Arial" w:cs="Arial"/>
          <w:sz w:val="22"/>
          <w:szCs w:val="22"/>
          <w:lang w:val="en-GB"/>
        </w:rPr>
        <w:t>Positive f</w:t>
      </w:r>
      <w:proofErr w:type="spellStart"/>
      <w:r w:rsidR="006B0636" w:rsidRPr="001E38B7">
        <w:rPr>
          <w:rFonts w:ascii="Arial" w:hAnsi="Arial" w:cs="Arial"/>
          <w:sz w:val="22"/>
          <w:szCs w:val="22"/>
        </w:rPr>
        <w:t>eedback</w:t>
      </w:r>
      <w:proofErr w:type="spellEnd"/>
      <w:r w:rsidR="006B0636" w:rsidRPr="001E38B7">
        <w:rPr>
          <w:rFonts w:ascii="Arial" w:hAnsi="Arial" w:cs="Arial"/>
          <w:sz w:val="22"/>
          <w:szCs w:val="22"/>
        </w:rPr>
        <w:t xml:space="preserve"> loops are </w:t>
      </w:r>
      <w:r w:rsidR="006B0636">
        <w:rPr>
          <w:rFonts w:ascii="Arial" w:hAnsi="Arial" w:cs="Arial"/>
          <w:sz w:val="22"/>
          <w:szCs w:val="22"/>
        </w:rPr>
        <w:t xml:space="preserve">a </w:t>
      </w:r>
      <w:r w:rsidR="006B0636" w:rsidRPr="001E38B7">
        <w:rPr>
          <w:rFonts w:ascii="Arial" w:hAnsi="Arial" w:cs="Arial"/>
          <w:sz w:val="22"/>
          <w:szCs w:val="22"/>
        </w:rPr>
        <w:t>ubiquitous</w:t>
      </w:r>
      <w:r w:rsidR="006B0636">
        <w:rPr>
          <w:rFonts w:ascii="Arial" w:hAnsi="Arial" w:cs="Arial"/>
          <w:sz w:val="22"/>
          <w:szCs w:val="22"/>
        </w:rPr>
        <w:t xml:space="preserve"> feature of the host-parasite interaction, and we have shown previously that they can generate Allee effects. W</w:t>
      </w:r>
      <w:r w:rsidR="006B0636" w:rsidRPr="001E38B7">
        <w:rPr>
          <w:rFonts w:ascii="Arial" w:hAnsi="Arial" w:cs="Arial"/>
          <w:bCs/>
          <w:sz w:val="22"/>
          <w:szCs w:val="22"/>
        </w:rPr>
        <w:t xml:space="preserve">e </w:t>
      </w:r>
      <w:r w:rsidR="006B0636" w:rsidRPr="001E38B7">
        <w:rPr>
          <w:rFonts w:ascii="Arial" w:hAnsi="Arial" w:cs="Arial"/>
          <w:sz w:val="22"/>
          <w:szCs w:val="22"/>
        </w:rPr>
        <w:t xml:space="preserve">developed and parameterized a mathematical model of within-host ecology of gastrointestinal helminths that </w:t>
      </w:r>
      <w:r w:rsidR="006B0636">
        <w:rPr>
          <w:rFonts w:ascii="Arial" w:hAnsi="Arial" w:cs="Arial"/>
          <w:sz w:val="22"/>
          <w:szCs w:val="22"/>
        </w:rPr>
        <w:t>generates thresholds in infection duration similar to those observed empirically</w:t>
      </w:r>
      <w:r w:rsidR="006B0636" w:rsidRPr="001E38B7">
        <w:rPr>
          <w:rFonts w:ascii="Arial" w:hAnsi="Arial" w:cs="Arial"/>
          <w:sz w:val="22"/>
          <w:szCs w:val="22"/>
        </w:rPr>
        <w:t xml:space="preserve"> </w:t>
      </w:r>
      <w:r w:rsidR="006B0636">
        <w:rPr>
          <w:rFonts w:ascii="Arial" w:hAnsi="Arial" w:cs="Arial"/>
          <w:sz w:val="22"/>
          <w:szCs w:val="22"/>
        </w:rPr>
        <w:fldChar w:fldCharType="begin"/>
      </w:r>
      <w:r w:rsidR="006B0636">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6B0636">
        <w:rPr>
          <w:rFonts w:ascii="Arial" w:hAnsi="Arial" w:cs="Arial"/>
          <w:sz w:val="22"/>
          <w:szCs w:val="22"/>
        </w:rPr>
        <w:fldChar w:fldCharType="separate"/>
      </w:r>
      <w:r w:rsidR="006B0636">
        <w:rPr>
          <w:rFonts w:ascii="Arial" w:hAnsi="Arial" w:cs="Arial"/>
          <w:noProof/>
          <w:sz w:val="22"/>
          <w:szCs w:val="22"/>
        </w:rPr>
        <w:t>[46]</w:t>
      </w:r>
      <w:r w:rsidR="006B0636">
        <w:rPr>
          <w:rFonts w:ascii="Arial" w:hAnsi="Arial" w:cs="Arial"/>
          <w:sz w:val="22"/>
          <w:szCs w:val="22"/>
        </w:rPr>
        <w:fldChar w:fldCharType="end"/>
      </w:r>
      <w:r w:rsidR="006B0636" w:rsidRPr="001E38B7">
        <w:rPr>
          <w:rFonts w:ascii="Arial" w:hAnsi="Arial" w:cs="Arial"/>
          <w:sz w:val="22"/>
          <w:szCs w:val="22"/>
        </w:rPr>
        <w:t xml:space="preserve">. Unlike all previous mathematical approaches, </w:t>
      </w:r>
      <w:r w:rsidR="006B0636" w:rsidRPr="001E38B7">
        <w:rPr>
          <w:rFonts w:ascii="Arial" w:hAnsi="Arial" w:cs="Arial"/>
          <w:b/>
          <w:bCs/>
          <w:sz w:val="22"/>
          <w:szCs w:val="22"/>
          <w:lang w:val="en-GB"/>
        </w:rPr>
        <w:t xml:space="preserve">whether an infection is acute or chronic is an </w:t>
      </w:r>
      <w:r w:rsidR="006B0636" w:rsidRPr="001E38B7">
        <w:rPr>
          <w:rFonts w:ascii="Arial" w:hAnsi="Arial" w:cs="Arial"/>
          <w:b/>
          <w:bCs/>
          <w:i/>
          <w:iCs/>
          <w:sz w:val="22"/>
          <w:szCs w:val="22"/>
          <w:lang w:val="en-GB"/>
        </w:rPr>
        <w:t>emergent property</w:t>
      </w:r>
      <w:r w:rsidR="006B0636" w:rsidRPr="001E38B7">
        <w:rPr>
          <w:rFonts w:ascii="Arial" w:hAnsi="Arial" w:cs="Arial"/>
          <w:b/>
          <w:bCs/>
          <w:sz w:val="22"/>
          <w:szCs w:val="22"/>
          <w:lang w:val="en-GB"/>
        </w:rPr>
        <w:t xml:space="preserve"> of the within-host ecological dynamics in our model</w:t>
      </w:r>
      <w:r w:rsidR="006B0636" w:rsidRPr="001E38B7">
        <w:rPr>
          <w:rFonts w:ascii="Arial" w:hAnsi="Arial" w:cs="Arial"/>
          <w:bCs/>
          <w:sz w:val="22"/>
          <w:szCs w:val="22"/>
          <w:lang w:val="en-GB"/>
        </w:rPr>
        <w:t xml:space="preserve"> (instead of being pre-programmed into the math, as in the past (e.g., </w:t>
      </w:r>
      <w:r w:rsidR="006B0636">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6B0636">
        <w:rPr>
          <w:rFonts w:ascii="Arial" w:hAnsi="Arial" w:cs="Arial"/>
          <w:bCs/>
          <w:sz w:val="22"/>
          <w:szCs w:val="22"/>
          <w:lang w:val="en-GB"/>
        </w:rPr>
        <w:instrText xml:space="preserve"> ADDIN EN.CITE </w:instrText>
      </w:r>
      <w:r w:rsidR="006B0636">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6B0636">
        <w:rPr>
          <w:rFonts w:ascii="Arial" w:hAnsi="Arial" w:cs="Arial"/>
          <w:bCs/>
          <w:sz w:val="22"/>
          <w:szCs w:val="22"/>
          <w:lang w:val="en-GB"/>
        </w:rPr>
        <w:instrText xml:space="preserve"> ADDIN EN.CITE.DATA </w:instrText>
      </w:r>
      <w:r w:rsidR="006B0636">
        <w:rPr>
          <w:rFonts w:ascii="Arial" w:hAnsi="Arial" w:cs="Arial"/>
          <w:bCs/>
          <w:sz w:val="22"/>
          <w:szCs w:val="22"/>
          <w:lang w:val="en-GB"/>
        </w:rPr>
      </w:r>
      <w:r w:rsidR="006B0636">
        <w:rPr>
          <w:rFonts w:ascii="Arial" w:hAnsi="Arial" w:cs="Arial"/>
          <w:bCs/>
          <w:sz w:val="22"/>
          <w:szCs w:val="22"/>
          <w:lang w:val="en-GB"/>
        </w:rPr>
        <w:fldChar w:fldCharType="end"/>
      </w:r>
      <w:r w:rsidR="006B0636">
        <w:rPr>
          <w:rFonts w:ascii="Arial" w:hAnsi="Arial" w:cs="Arial"/>
          <w:bCs/>
          <w:sz w:val="22"/>
          <w:szCs w:val="22"/>
          <w:lang w:val="en-GB"/>
        </w:rPr>
      </w:r>
      <w:r w:rsidR="006B0636">
        <w:rPr>
          <w:rFonts w:ascii="Arial" w:hAnsi="Arial" w:cs="Arial"/>
          <w:bCs/>
          <w:sz w:val="22"/>
          <w:szCs w:val="22"/>
          <w:lang w:val="en-GB"/>
        </w:rPr>
        <w:fldChar w:fldCharType="separate"/>
      </w:r>
      <w:r w:rsidR="006B0636">
        <w:rPr>
          <w:rFonts w:ascii="Arial" w:hAnsi="Arial" w:cs="Arial"/>
          <w:bCs/>
          <w:noProof/>
          <w:sz w:val="22"/>
          <w:szCs w:val="22"/>
          <w:lang w:val="en-GB"/>
        </w:rPr>
        <w:t>[58, 59]</w:t>
      </w:r>
      <w:r w:rsidR="006B0636">
        <w:rPr>
          <w:rFonts w:ascii="Arial" w:hAnsi="Arial" w:cs="Arial"/>
          <w:bCs/>
          <w:sz w:val="22"/>
          <w:szCs w:val="22"/>
          <w:lang w:val="en-GB"/>
        </w:rPr>
        <w:fldChar w:fldCharType="end"/>
      </w:r>
      <w:r w:rsidR="006B0636" w:rsidRPr="001E38B7">
        <w:rPr>
          <w:rFonts w:ascii="Arial" w:hAnsi="Arial" w:cs="Arial"/>
          <w:bCs/>
          <w:sz w:val="22"/>
          <w:szCs w:val="22"/>
          <w:lang w:val="en-GB"/>
        </w:rPr>
        <w:t>)</w:t>
      </w:r>
      <w:r w:rsidR="006B0636" w:rsidRPr="001E38B7">
        <w:rPr>
          <w:rFonts w:ascii="Arial" w:hAnsi="Arial" w:cs="Arial"/>
          <w:b/>
          <w:bCs/>
          <w:sz w:val="22"/>
          <w:szCs w:val="22"/>
          <w:lang w:val="en-GB"/>
        </w:rPr>
        <w:t>.</w:t>
      </w:r>
      <w:r w:rsidR="006B0636" w:rsidRPr="001E38B7">
        <w:rPr>
          <w:rFonts w:ascii="Arial" w:hAnsi="Arial" w:cs="Arial"/>
          <w:sz w:val="22"/>
          <w:szCs w:val="22"/>
          <w:lang w:val="en-GB"/>
        </w:rPr>
        <w:t xml:space="preserve"> Our result is due to an Allee effect in parasite</w:t>
      </w:r>
      <w:r w:rsidR="006B0636">
        <w:rPr>
          <w:rFonts w:ascii="Arial" w:hAnsi="Arial" w:cs="Arial"/>
          <w:sz w:val="22"/>
          <w:szCs w:val="22"/>
          <w:lang w:val="en-GB"/>
        </w:rPr>
        <w:t xml:space="preserve"> biomass</w:t>
      </w:r>
      <w:r w:rsidR="006B0636" w:rsidRPr="001E38B7">
        <w:rPr>
          <w:rFonts w:ascii="Arial" w:hAnsi="Arial" w:cs="Arial"/>
          <w:sz w:val="22"/>
          <w:szCs w:val="22"/>
          <w:lang w:val="en-GB"/>
        </w:rPr>
        <w:t xml:space="preserve"> growth, driven by manipulation of resources:</w:t>
      </w:r>
      <w:r w:rsidR="006B0636" w:rsidRPr="001E38B7">
        <w:rPr>
          <w:rFonts w:ascii="Arial" w:hAnsi="Arial" w:cs="Arial"/>
          <w:sz w:val="22"/>
          <w:szCs w:val="22"/>
        </w:rPr>
        <w:t xml:space="preserve"> when parasites wrest control of resources, they tip the system towards chronic</w:t>
      </w:r>
      <w:r w:rsidR="006B0636">
        <w:rPr>
          <w:rFonts w:ascii="Arial" w:hAnsi="Arial" w:cs="Arial"/>
          <w:sz w:val="22"/>
          <w:szCs w:val="22"/>
        </w:rPr>
        <w:t>ity</w:t>
      </w:r>
      <w:r w:rsidR="006B0636" w:rsidRPr="001E38B7">
        <w:rPr>
          <w:rFonts w:ascii="Arial" w:hAnsi="Arial" w:cs="Arial"/>
          <w:sz w:val="22"/>
          <w:szCs w:val="22"/>
        </w:rPr>
        <w:t>; when they don’t, infection is acute.</w:t>
      </w:r>
      <w:r w:rsidR="006B0636" w:rsidRPr="001E38B7">
        <w:rPr>
          <w:rFonts w:ascii="Arial" w:hAnsi="Arial" w:cs="Arial"/>
          <w:sz w:val="22"/>
          <w:szCs w:val="22"/>
          <w:lang w:val="en-GB"/>
        </w:rPr>
        <w:t xml:space="preserve"> </w:t>
      </w:r>
    </w:p>
    <w:p w14:paraId="3AA84E3D" w14:textId="77777777" w:rsidR="000B11C1" w:rsidRDefault="000B11C1" w:rsidP="00571D8C">
      <w:pPr>
        <w:jc w:val="both"/>
        <w:rPr>
          <w:rFonts w:ascii="Arial" w:hAnsi="Arial" w:cs="Arial"/>
          <w:sz w:val="22"/>
          <w:szCs w:val="22"/>
          <w:lang w:val="en-GB"/>
        </w:rPr>
      </w:pPr>
    </w:p>
    <w:p w14:paraId="254FBD55" w14:textId="41F1DCC0" w:rsidR="006B0636" w:rsidRPr="00794715" w:rsidRDefault="006B0636" w:rsidP="006B0636">
      <w:pPr>
        <w:jc w:val="both"/>
        <w:rPr>
          <w:rFonts w:ascii="Arial" w:hAnsi="Arial" w:cs="Arial"/>
        </w:rPr>
      </w:pPr>
      <w:del w:id="133" w:author="Clay Cressler" w:date="2021-04-15T15:12:00Z">
        <w:r w:rsidDel="004D178C">
          <w:rPr>
            <w:rFonts w:ascii="Arial" w:hAnsi="Arial" w:cs="Arial"/>
            <w:b/>
            <w:i/>
            <w:iCs/>
            <w:sz w:val="22"/>
            <w:szCs w:val="22"/>
            <w:u w:val="single"/>
            <w:lang w:val="en-GB"/>
          </w:rPr>
          <w:delText xml:space="preserve">Changing </w:delText>
        </w:r>
      </w:del>
      <w:ins w:id="134" w:author="Clay Cressler" w:date="2021-04-15T15:12:00Z">
        <w:r w:rsidR="004D178C">
          <w:rPr>
            <w:rFonts w:ascii="Arial" w:hAnsi="Arial" w:cs="Arial"/>
            <w:b/>
            <w:i/>
            <w:iCs/>
            <w:sz w:val="22"/>
            <w:szCs w:val="22"/>
            <w:u w:val="single"/>
            <w:lang w:val="en-GB"/>
          </w:rPr>
          <w:t>More generally, c</w:t>
        </w:r>
        <w:r w:rsidR="004D178C">
          <w:rPr>
            <w:rFonts w:ascii="Arial" w:hAnsi="Arial" w:cs="Arial"/>
            <w:b/>
            <w:i/>
            <w:iCs/>
            <w:sz w:val="22"/>
            <w:szCs w:val="22"/>
            <w:u w:val="single"/>
            <w:lang w:val="en-GB"/>
          </w:rPr>
          <w:t xml:space="preserve">hanging </w:t>
        </w:r>
      </w:ins>
      <w:r>
        <w:rPr>
          <w:rFonts w:ascii="Arial" w:hAnsi="Arial" w:cs="Arial"/>
          <w:b/>
          <w:i/>
          <w:iCs/>
          <w:sz w:val="22"/>
          <w:szCs w:val="22"/>
          <w:u w:val="single"/>
          <w:lang w:val="en-GB"/>
        </w:rPr>
        <w:t>the strength of clearance-promoting and chronicity-promoting feedbacks can qualitatively alter infection duration</w:t>
      </w:r>
      <w:r w:rsidRPr="00D44F2F">
        <w:rPr>
          <w:rFonts w:ascii="Arial" w:hAnsi="Arial" w:cs="Arial"/>
          <w:b/>
          <w:i/>
          <w:iCs/>
          <w:sz w:val="22"/>
          <w:szCs w:val="22"/>
          <w:u w:val="single"/>
          <w:lang w:val="en-GB"/>
        </w:rPr>
        <w:t>.</w:t>
      </w:r>
      <w:r>
        <w:rPr>
          <w:rFonts w:ascii="Arial" w:hAnsi="Arial" w:cs="Arial"/>
          <w:bCs/>
          <w:sz w:val="22"/>
          <w:szCs w:val="22"/>
          <w:lang w:val="en-GB"/>
        </w:rPr>
        <w:t xml:space="preserve">  </w:t>
      </w:r>
      <w:r w:rsidRPr="001E38B7">
        <w:rPr>
          <w:rFonts w:ascii="Arial" w:hAnsi="Arial" w:cs="Arial"/>
          <w:bCs/>
          <w:sz w:val="22"/>
          <w:szCs w:val="22"/>
          <w:lang w:val="en-GB"/>
        </w:rPr>
        <w:t xml:space="preserve">Within-host ecology is characterized by </w:t>
      </w:r>
      <w:r w:rsidR="004D178C" w:rsidRPr="006B0636">
        <w:rPr>
          <w:rFonts w:ascii="Arial" w:hAnsi="Arial" w:cs="Arial"/>
          <w:bCs/>
          <w:noProof/>
          <w:sz w:val="22"/>
          <w:szCs w:val="22"/>
          <w:lang w:val="en-GB"/>
        </w:rPr>
        <w:lastRenderedPageBreak/>
        <mc:AlternateContent>
          <mc:Choice Requires="wps">
            <w:drawing>
              <wp:anchor distT="0" distB="0" distL="114300" distR="114300" simplePos="0" relativeHeight="251662336" behindDoc="0" locked="0" layoutInCell="1" allowOverlap="1" wp14:anchorId="340124D5" wp14:editId="2F8F9572">
                <wp:simplePos x="0" y="0"/>
                <wp:positionH relativeFrom="margin">
                  <wp:posOffset>23495</wp:posOffset>
                </wp:positionH>
                <wp:positionV relativeFrom="margin">
                  <wp:posOffset>4380865</wp:posOffset>
                </wp:positionV>
                <wp:extent cx="5891530" cy="1287780"/>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5891530" cy="1287780"/>
                        </a:xfrm>
                        <a:prstGeom prst="rect">
                          <a:avLst/>
                        </a:prstGeom>
                        <a:solidFill>
                          <a:prstClr val="white"/>
                        </a:solidFill>
                        <a:ln>
                          <a:noFill/>
                        </a:ln>
                      </wps:spPr>
                      <wps:txbx>
                        <w:txbxContent>
                          <w:p w14:paraId="5BC18635" w14:textId="77777777" w:rsidR="00E45453" w:rsidRPr="00337829" w:rsidRDefault="00E45453" w:rsidP="006B0636">
                            <w:pPr>
                              <w:pStyle w:val="Heading"/>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2A4676FF" w14:textId="77777777" w:rsidR="00E45453" w:rsidRPr="002962C4" w:rsidRDefault="00E45453" w:rsidP="006B0636">
                            <w:pPr>
                              <w:pStyle w:val="Heading"/>
                              <w:jc w:val="both"/>
                              <w:rPr>
                                <w:rFonts w:ascii="Arial" w:hAnsi="Arial" w:cs="Arial"/>
                                <w:i/>
                                <w:i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124D5" id="Text Box 4" o:spid="_x0000_s1029" type="#_x0000_t202" style="position:absolute;left:0;text-align:left;margin-left:1.85pt;margin-top:344.95pt;width:463.9pt;height:10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" stroked="f">
                <v:textbox inset="0,0,0,0">
                  <w:txbxContent>
                    <w:p w14:paraId="5BC18635" w14:textId="77777777" w:rsidR="00E45453" w:rsidRPr="00337829" w:rsidRDefault="00E45453" w:rsidP="006B0636">
                      <w:pPr>
                        <w:pStyle w:val="Heading"/>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2A4676FF" w14:textId="77777777" w:rsidR="00E45453" w:rsidRPr="002962C4" w:rsidRDefault="00E45453" w:rsidP="006B0636">
                      <w:pPr>
                        <w:pStyle w:val="Heading"/>
                        <w:jc w:val="both"/>
                        <w:rPr>
                          <w:rFonts w:ascii="Arial" w:hAnsi="Arial" w:cs="Arial"/>
                          <w:i/>
                          <w:iCs/>
                          <w:sz w:val="20"/>
                          <w:szCs w:val="20"/>
                        </w:rPr>
                      </w:pPr>
                    </w:p>
                  </w:txbxContent>
                </v:textbox>
                <w10:wrap type="square" anchorx="margin" anchory="margin"/>
              </v:shape>
            </w:pict>
          </mc:Fallback>
        </mc:AlternateContent>
      </w:r>
      <w:r w:rsidRPr="001E38B7">
        <w:rPr>
          <w:rFonts w:ascii="Arial" w:hAnsi="Arial" w:cs="Arial"/>
          <w:bCs/>
          <w:sz w:val="22"/>
          <w:szCs w:val="22"/>
          <w:lang w:val="en-GB"/>
        </w:rPr>
        <w:t>both positive and negative feedback loops (</w:t>
      </w:r>
      <w:r w:rsidRPr="001E38B7">
        <w:rPr>
          <w:rFonts w:ascii="Arial" w:hAnsi="Arial" w:cs="Arial"/>
          <w:b/>
          <w:bCs/>
          <w:sz w:val="22"/>
          <w:szCs w:val="22"/>
          <w:lang w:val="en-GB"/>
        </w:rPr>
        <w:t>Fig. 2</w:t>
      </w:r>
      <w:r>
        <w:rPr>
          <w:rFonts w:ascii="Arial" w:hAnsi="Arial" w:cs="Arial"/>
          <w:b/>
          <w:bCs/>
          <w:sz w:val="22"/>
          <w:szCs w:val="22"/>
          <w:lang w:val="en-GB"/>
        </w:rPr>
        <w:t>a</w:t>
      </w:r>
      <w:r w:rsidRPr="001E38B7">
        <w:rPr>
          <w:rFonts w:ascii="Arial" w:hAnsi="Arial" w:cs="Arial"/>
          <w:bCs/>
          <w:sz w:val="22"/>
          <w:szCs w:val="22"/>
          <w:lang w:val="en-GB"/>
        </w:rPr>
        <w:t>). Most obviously, there is a negative feedback loop between parasite</w:t>
      </w:r>
      <w:r>
        <w:rPr>
          <w:rFonts w:ascii="Arial" w:hAnsi="Arial" w:cs="Arial"/>
          <w:bCs/>
          <w:sz w:val="22"/>
          <w:szCs w:val="22"/>
          <w:lang w:val="en-GB"/>
        </w:rPr>
        <w:t xml:space="preserve"> biomass</w:t>
      </w:r>
      <w:r w:rsidRPr="001E38B7">
        <w:rPr>
          <w:rFonts w:ascii="Arial" w:hAnsi="Arial" w:cs="Arial"/>
          <w:bCs/>
          <w:sz w:val="22"/>
          <w:szCs w:val="22"/>
          <w:lang w:val="en-GB"/>
        </w:rPr>
        <w:t xml:space="preserve"> growth and the immune response: parasite biomass is reduced by an effective immune response; reduction of parasite biomass then reduces immune stimulation. For gastrointestinal nematodes, a Type 2 immune response promoted by T-helper (Th) 2 cells is effective, whereas neither a Th1 response nor a regulatory T cell (T-reg) response leads to </w:t>
      </w:r>
      <w:r w:rsidRPr="006B0636">
        <w:rPr>
          <w:rFonts w:ascii="Arial" w:hAnsi="Arial" w:cs="Arial"/>
          <w:bCs/>
          <w:noProof/>
          <w:sz w:val="22"/>
          <w:szCs w:val="22"/>
          <w:lang w:val="en-GB"/>
        </w:rPr>
        <w:drawing>
          <wp:anchor distT="0" distB="0" distL="114300" distR="114300" simplePos="0" relativeHeight="251661312" behindDoc="0" locked="0" layoutInCell="1" allowOverlap="1" wp14:anchorId="4FC4C3C7" wp14:editId="63B7EE98">
            <wp:simplePos x="0" y="0"/>
            <wp:positionH relativeFrom="margin">
              <wp:posOffset>-384810</wp:posOffset>
            </wp:positionH>
            <wp:positionV relativeFrom="margin">
              <wp:posOffset>0</wp:posOffset>
            </wp:positionV>
            <wp:extent cx="6293485" cy="4253865"/>
            <wp:effectExtent l="0" t="0" r="5715" b="63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3485" cy="4253865"/>
                    </a:xfrm>
                    <a:prstGeom prst="rect">
                      <a:avLst/>
                    </a:prstGeom>
                  </pic:spPr>
                </pic:pic>
              </a:graphicData>
            </a:graphic>
            <wp14:sizeRelH relativeFrom="margin">
              <wp14:pctWidth>0</wp14:pctWidth>
            </wp14:sizeRelH>
            <wp14:sizeRelV relativeFrom="margin">
              <wp14:pctHeight>0</wp14:pctHeight>
            </wp14:sizeRelV>
          </wp:anchor>
        </w:drawing>
      </w:r>
      <w:r w:rsidRPr="001E38B7">
        <w:rPr>
          <w:rFonts w:ascii="Arial" w:hAnsi="Arial" w:cs="Arial"/>
          <w:bCs/>
          <w:sz w:val="22"/>
          <w:szCs w:val="22"/>
          <w:lang w:val="en-GB"/>
        </w:rPr>
        <w:t xml:space="preserve">clearance of worms </w:t>
      </w:r>
      <w:r>
        <w:rPr>
          <w:rFonts w:ascii="Arial" w:hAnsi="Arial" w:cs="Arial"/>
          <w:bCs/>
          <w:sz w:val="22"/>
          <w:szCs w:val="22"/>
          <w:lang w:val="en-GB"/>
        </w:rPr>
        <w:fldChar w:fldCharType="begin"/>
      </w:r>
      <w:r>
        <w:rPr>
          <w:rFonts w:ascii="Arial" w:hAnsi="Arial" w:cs="Arial"/>
          <w:bCs/>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bCs/>
          <w:sz w:val="22"/>
          <w:szCs w:val="22"/>
          <w:lang w:val="en-GB"/>
        </w:rPr>
        <w:fldChar w:fldCharType="separate"/>
      </w:r>
      <w:r>
        <w:rPr>
          <w:rFonts w:ascii="Arial" w:hAnsi="Arial" w:cs="Arial"/>
          <w:bCs/>
          <w:noProof/>
          <w:sz w:val="22"/>
          <w:szCs w:val="22"/>
          <w:lang w:val="en-GB"/>
        </w:rPr>
        <w:t>[15]</w:t>
      </w:r>
      <w:r>
        <w:rPr>
          <w:rFonts w:ascii="Arial" w:hAnsi="Arial" w:cs="Arial"/>
          <w:bCs/>
          <w:sz w:val="22"/>
          <w:szCs w:val="22"/>
          <w:lang w:val="en-GB"/>
        </w:rPr>
        <w:fldChar w:fldCharType="end"/>
      </w:r>
      <w:r w:rsidRPr="001E38B7">
        <w:rPr>
          <w:rFonts w:ascii="Arial" w:hAnsi="Arial" w:cs="Arial"/>
          <w:bCs/>
          <w:sz w:val="22"/>
          <w:szCs w:val="22"/>
          <w:lang w:val="en-GB"/>
        </w:rPr>
        <w:t xml:space="preserve">. Positive feedback loops are also ubiquitous within the immune system </w:t>
      </w:r>
      <w:proofErr w:type="gramStart"/>
      <w:r w:rsidRPr="001E38B7">
        <w:rPr>
          <w:rFonts w:ascii="Arial" w:hAnsi="Arial" w:cs="Arial"/>
          <w:bCs/>
          <w:sz w:val="22"/>
          <w:szCs w:val="22"/>
          <w:lang w:val="en-GB"/>
        </w:rPr>
        <w:t>itself, and</w:t>
      </w:r>
      <w:proofErr w:type="gramEnd"/>
      <w:r w:rsidRPr="001E38B7">
        <w:rPr>
          <w:rFonts w:ascii="Arial" w:hAnsi="Arial" w:cs="Arial"/>
          <w:bCs/>
          <w:sz w:val="22"/>
          <w:szCs w:val="22"/>
          <w:lang w:val="en-GB"/>
        </w:rPr>
        <w:t xml:space="preserve"> can act to drive clearance or chronicity. For example, </w:t>
      </w:r>
      <w:r w:rsidRPr="001E38B7">
        <w:rPr>
          <w:rFonts w:ascii="Arial" w:hAnsi="Arial" w:cs="Arial"/>
          <w:sz w:val="22"/>
          <w:szCs w:val="22"/>
        </w:rPr>
        <w:t xml:space="preserve">cytokine production drives activation of T-helper cell populations that then secrete those same cytokines and suppress secretion of opposing cytokines (e.g., Th2 cells promoting Th2 while inhibiting a Th1 response, and vice versa </w:t>
      </w:r>
      <w:r>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[60, 61]</w:t>
      </w:r>
      <w:r>
        <w:rPr>
          <w:rFonts w:ascii="Arial" w:hAnsi="Arial" w:cs="Arial"/>
          <w:sz w:val="22"/>
          <w:szCs w:val="22"/>
        </w:rPr>
        <w:fldChar w:fldCharType="end"/>
      </w:r>
      <w:r w:rsidRPr="001E38B7">
        <w:rPr>
          <w:rFonts w:ascii="Arial" w:hAnsi="Arial" w:cs="Arial"/>
          <w:sz w:val="22"/>
          <w:szCs w:val="22"/>
        </w:rPr>
        <w:t>). If a Th2 response is launched and prop</w:t>
      </w:r>
      <w:r>
        <w:rPr>
          <w:rFonts w:ascii="Arial" w:hAnsi="Arial" w:cs="Arial"/>
          <w:sz w:val="22"/>
          <w:szCs w:val="22"/>
        </w:rPr>
        <w:t>a</w:t>
      </w:r>
      <w:r w:rsidRPr="001E38B7">
        <w:rPr>
          <w:rFonts w:ascii="Arial" w:hAnsi="Arial" w:cs="Arial"/>
          <w:sz w:val="22"/>
          <w:szCs w:val="22"/>
        </w:rPr>
        <w:t>gated, these feedbacks are clearance-promoting; on the other hand, if the worm “gets the upper hand” via immunomodulation (e.g., by promoting either a T-reg</w:t>
      </w:r>
      <w:r>
        <w:rPr>
          <w:rFonts w:ascii="Arial" w:hAnsi="Arial" w:cs="Arial"/>
          <w:sz w:val="22"/>
          <w:szCs w:val="22"/>
        </w:rPr>
        <w:t>ulatory cell</w:t>
      </w:r>
      <w:r w:rsidRPr="001E38B7">
        <w:rPr>
          <w:rFonts w:ascii="Arial" w:hAnsi="Arial" w:cs="Arial"/>
          <w:sz w:val="22"/>
          <w:szCs w:val="22"/>
        </w:rPr>
        <w:t xml:space="preserve"> response </w:t>
      </w:r>
      <w:r>
        <w:rPr>
          <w:rFonts w:ascii="Arial" w:hAnsi="Arial" w:cs="Arial"/>
          <w:sz w:val="22"/>
          <w:szCs w:val="22"/>
        </w:rPr>
        <w:fldChar w:fldCharType="begin"/>
      </w:r>
      <w:r>
        <w:rPr>
          <w:rFonts w:ascii="Arial" w:hAnsi="Arial" w:cs="Arial"/>
          <w:sz w:val="22"/>
          <w:szCs w:val="22"/>
        </w:rPr>
        <w:instrText xml:space="preserve"> ADDIN EN.CITE &lt;EndNote&gt;&lt;Cite&gt;&lt;Author&gt;Harnett&lt;/Author&gt;&lt;Year&gt;2014&lt;/Year&gt;&lt;RecNum&gt;7803&lt;/RecNum&gt;&lt;DisplayText&gt;[62]&lt;/DisplayText&gt;&lt;record&gt;&lt;rec-number&gt;7803&lt;/rec-number&gt;&lt;foreign-keys&gt;&lt;key app="EN" db-id="frwtwrvviazzdoewtsrpaszf2r0r2xpeazfx" timestamp="1580666556"&gt;7803&lt;/key&gt;&lt;/foreign-keys&gt;&lt;ref-type name="Journal Article"&gt;17&lt;/ref-type&gt;&lt;contributors&gt;&lt;authors&gt;&lt;author&gt;Harnett, William&lt;/author&gt;&lt;/authors&gt;&lt;/contributors&gt;&lt;titles&gt;&lt;title&gt;Secretory products of helminth parasites as immunomodulators&lt;/title&gt;&lt;secondary-title&gt;Molecular and Biochemical Parasitology&lt;/secondary-title&gt;&lt;/titles&gt;&lt;periodical&gt;&lt;full-title&gt;Molecular and Biochemical Parasitology&lt;/full-title&gt;&lt;/periodical&gt;&lt;pages&gt;130-136&lt;/pages&gt;&lt;volume&gt;195&lt;/volume&gt;&lt;number&gt;2&lt;/number&gt;&lt;keywords&gt;&lt;keyword&gt;Cell signalling&lt;/keyword&gt;&lt;keyword&gt;Excretory-secretory product&lt;/keyword&gt;&lt;keyword&gt;Immunomodulation&lt;/keyword&gt;&lt;keyword&gt;Parasitic helminth&lt;/keyword&gt;&lt;keyword&gt;Regulatory immune response&lt;/keyword&gt;&lt;keyword&gt;Th2 response&lt;/keyword&gt;&lt;/keywords&gt;&lt;dates&gt;&lt;year&gt;2014&lt;/year&gt;&lt;pub-dates&gt;&lt;date&gt;July 1, 2014&lt;/date&gt;&lt;/pub-dates&gt;&lt;/dates&gt;&lt;isbn&gt;0166-6851&lt;/isbn&gt;&lt;urls&gt;&lt;/urls&gt;&lt;electronic-resource-num&gt;10.1016/j.molbiopara.2014.03.007&lt;/electronic-resource-num&gt;&lt;remote-database-name&gt;ScienceDirect&lt;/remote-database-name&gt;&lt;language&gt;en&lt;/language&gt;&lt;access-date&gt;2020-01-27 16:39:46&lt;/access-date&gt;&lt;/record&gt;&lt;/Cite&gt;&lt;/EndNote&gt;</w:instrText>
      </w:r>
      <w:r>
        <w:rPr>
          <w:rFonts w:ascii="Arial" w:hAnsi="Arial" w:cs="Arial"/>
          <w:sz w:val="22"/>
          <w:szCs w:val="22"/>
        </w:rPr>
        <w:fldChar w:fldCharType="separate"/>
      </w:r>
      <w:r>
        <w:rPr>
          <w:rFonts w:ascii="Arial" w:hAnsi="Arial" w:cs="Arial"/>
          <w:noProof/>
          <w:sz w:val="22"/>
          <w:szCs w:val="22"/>
        </w:rPr>
        <w:t>[62]</w:t>
      </w:r>
      <w:r>
        <w:rPr>
          <w:rFonts w:ascii="Arial" w:hAnsi="Arial" w:cs="Arial"/>
          <w:sz w:val="22"/>
          <w:szCs w:val="22"/>
        </w:rPr>
        <w:fldChar w:fldCharType="end"/>
      </w:r>
      <w:r w:rsidRPr="001E38B7">
        <w:rPr>
          <w:rFonts w:ascii="Arial" w:hAnsi="Arial" w:cs="Arial"/>
          <w:sz w:val="22"/>
          <w:szCs w:val="22"/>
        </w:rPr>
        <w:t xml:space="preserve"> or a Th1</w:t>
      </w:r>
      <w:r w:rsidRPr="001E38B7">
        <w:rPr>
          <w:rFonts w:ascii="Arial" w:hAnsi="Arial" w:cs="Arial"/>
          <w:i/>
          <w:iCs/>
          <w:sz w:val="22"/>
          <w:szCs w:val="22"/>
        </w:rPr>
        <w:t xml:space="preserve"> </w:t>
      </w:r>
      <w:r w:rsidRPr="001E38B7">
        <w:rPr>
          <w:rFonts w:ascii="Arial" w:hAnsi="Arial" w:cs="Arial"/>
          <w:iCs/>
          <w:sz w:val="22"/>
          <w:szCs w:val="22"/>
        </w:rPr>
        <w:t>response</w:t>
      </w:r>
      <w:r w:rsidRPr="001E38B7">
        <w:rPr>
          <w:rFonts w:ascii="Arial" w:hAnsi="Arial" w:cs="Arial"/>
          <w:sz w:val="22"/>
          <w:szCs w:val="22"/>
        </w:rPr>
        <w:t xml:space="preserve">, as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does </w:t>
      </w:r>
      <w:r>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[34, 35, 63]</w:t>
      </w:r>
      <w:r>
        <w:rPr>
          <w:rFonts w:ascii="Arial" w:hAnsi="Arial" w:cs="Arial"/>
          <w:sz w:val="22"/>
          <w:szCs w:val="22"/>
        </w:rPr>
        <w:fldChar w:fldCharType="end"/>
      </w:r>
      <w:r w:rsidRPr="001E38B7">
        <w:rPr>
          <w:rFonts w:ascii="Arial" w:hAnsi="Arial" w:cs="Arial"/>
          <w:sz w:val="22"/>
          <w:szCs w:val="22"/>
        </w:rPr>
        <w:t xml:space="preserve">), the feedbacks become chronicity-promoting, allowing the parasite to grow more rapidly and gain further control, delaying clearance.  </w:t>
      </w:r>
    </w:p>
    <w:p w14:paraId="7F1F34A0" w14:textId="77777777" w:rsidR="006B0636" w:rsidRPr="001E38B7" w:rsidRDefault="006B0636" w:rsidP="006B0636">
      <w:pPr>
        <w:jc w:val="both"/>
        <w:rPr>
          <w:rFonts w:ascii="Arial" w:hAnsi="Arial" w:cs="Arial"/>
          <w:bCs/>
          <w:sz w:val="22"/>
          <w:szCs w:val="22"/>
          <w:lang w:val="en-GB"/>
        </w:rPr>
      </w:pPr>
    </w:p>
    <w:p w14:paraId="6B32E628" w14:textId="77777777" w:rsidR="006B0636" w:rsidRDefault="006B0636" w:rsidP="006B0636">
      <w:pPr>
        <w:jc w:val="both"/>
        <w:rPr>
          <w:rFonts w:ascii="Arial" w:hAnsi="Arial" w:cs="Arial"/>
          <w:bCs/>
          <w:sz w:val="22"/>
          <w:szCs w:val="22"/>
          <w:lang w:val="en-GB"/>
        </w:rPr>
      </w:pPr>
      <w:r>
        <w:rPr>
          <w:rFonts w:ascii="Arial" w:hAnsi="Arial" w:cs="Arial"/>
          <w:bCs/>
          <w:sz w:val="22"/>
          <w:szCs w:val="22"/>
          <w:lang w:val="en-GB"/>
        </w:rPr>
        <w:lastRenderedPageBreak/>
        <w:t>M</w:t>
      </w:r>
      <w:r w:rsidRPr="001E38B7">
        <w:rPr>
          <w:rFonts w:ascii="Arial" w:hAnsi="Arial" w:cs="Arial"/>
          <w:bCs/>
          <w:sz w:val="22"/>
          <w:szCs w:val="22"/>
          <w:lang w:val="en-GB"/>
        </w:rPr>
        <w:t xml:space="preserve">athematical theory provides </w:t>
      </w:r>
      <w:r>
        <w:rPr>
          <w:rFonts w:ascii="Arial" w:hAnsi="Arial" w:cs="Arial"/>
          <w:bCs/>
          <w:sz w:val="22"/>
          <w:szCs w:val="22"/>
          <w:lang w:val="en-GB"/>
        </w:rPr>
        <w:t>testable</w:t>
      </w:r>
      <w:r w:rsidRPr="001E38B7">
        <w:rPr>
          <w:rFonts w:ascii="Arial" w:hAnsi="Arial" w:cs="Arial"/>
          <w:bCs/>
          <w:sz w:val="22"/>
          <w:szCs w:val="22"/>
          <w:lang w:val="en-GB"/>
        </w:rPr>
        <w:t xml:space="preserve"> insight</w:t>
      </w:r>
      <w:r>
        <w:rPr>
          <w:rFonts w:ascii="Arial" w:hAnsi="Arial" w:cs="Arial"/>
          <w:bCs/>
          <w:sz w:val="22"/>
          <w:szCs w:val="22"/>
          <w:lang w:val="en-GB"/>
        </w:rPr>
        <w:t>s into how these feedback processes affect the outcome</w:t>
      </w:r>
      <w:r w:rsidRPr="001E38B7">
        <w:rPr>
          <w:rFonts w:ascii="Arial" w:hAnsi="Arial" w:cs="Arial"/>
          <w:bCs/>
          <w:sz w:val="22"/>
          <w:szCs w:val="22"/>
          <w:lang w:val="en-GB"/>
        </w:rPr>
        <w:t xml:space="preserve">. For example, </w:t>
      </w:r>
      <w:r w:rsidRPr="001E38B7">
        <w:rPr>
          <w:rFonts w:ascii="Arial" w:hAnsi="Arial" w:cs="Arial"/>
          <w:b/>
          <w:bCs/>
          <w:sz w:val="22"/>
          <w:szCs w:val="22"/>
          <w:lang w:val="en-GB"/>
        </w:rPr>
        <w:t xml:space="preserve">Fig. </w:t>
      </w:r>
      <w:r>
        <w:rPr>
          <w:rFonts w:ascii="Arial" w:hAnsi="Arial" w:cs="Arial"/>
          <w:b/>
          <w:bCs/>
          <w:sz w:val="22"/>
          <w:szCs w:val="22"/>
          <w:lang w:val="en-GB"/>
        </w:rPr>
        <w:t>2b-j</w:t>
      </w:r>
      <w:r w:rsidRPr="001E38B7">
        <w:rPr>
          <w:rFonts w:ascii="Arial" w:hAnsi="Arial" w:cs="Arial"/>
          <w:bCs/>
          <w:sz w:val="22"/>
          <w:szCs w:val="22"/>
          <w:lang w:val="en-GB"/>
        </w:rPr>
        <w:t xml:space="preserve"> </w:t>
      </w:r>
      <w:r w:rsidRPr="00272B86">
        <w:rPr>
          <w:rFonts w:ascii="Arial" w:hAnsi="Arial" w:cs="Arial"/>
          <w:b/>
          <w:sz w:val="22"/>
          <w:szCs w:val="22"/>
          <w:lang w:val="en-GB"/>
        </w:rPr>
        <w:t>show preliminary results from our model</w:t>
      </w:r>
      <w:r w:rsidRPr="001E38B7">
        <w:rPr>
          <w:rFonts w:ascii="Arial" w:hAnsi="Arial" w:cs="Arial"/>
          <w:bCs/>
          <w:sz w:val="22"/>
          <w:szCs w:val="22"/>
          <w:lang w:val="en-GB"/>
        </w:rPr>
        <w:t xml:space="preserve">, inspired by </w:t>
      </w:r>
      <w:r w:rsidRPr="001E38B7">
        <w:rPr>
          <w:rFonts w:ascii="Arial" w:hAnsi="Arial" w:cs="Arial"/>
          <w:bCs/>
          <w:i/>
          <w:sz w:val="22"/>
          <w:szCs w:val="22"/>
          <w:lang w:val="en-GB"/>
        </w:rPr>
        <w:t xml:space="preserve">T. </w:t>
      </w:r>
      <w:proofErr w:type="spellStart"/>
      <w:r w:rsidRPr="001E38B7">
        <w:rPr>
          <w:rFonts w:ascii="Arial" w:hAnsi="Arial" w:cs="Arial"/>
          <w:bCs/>
          <w:i/>
          <w:sz w:val="22"/>
          <w:szCs w:val="22"/>
          <w:lang w:val="en-GB"/>
        </w:rPr>
        <w:t>muris</w:t>
      </w:r>
      <w:proofErr w:type="spellEnd"/>
      <w:r w:rsidRPr="001E38B7">
        <w:rPr>
          <w:rFonts w:ascii="Arial" w:hAnsi="Arial" w:cs="Arial"/>
          <w:bCs/>
          <w:sz w:val="22"/>
          <w:szCs w:val="22"/>
          <w:lang w:val="en-GB"/>
        </w:rPr>
        <w:t xml:space="preserve">. The model includes </w:t>
      </w:r>
      <w:r>
        <w:rPr>
          <w:rFonts w:ascii="Arial" w:hAnsi="Arial" w:cs="Arial"/>
          <w:bCs/>
          <w:sz w:val="22"/>
          <w:szCs w:val="22"/>
          <w:lang w:val="en-GB"/>
        </w:rPr>
        <w:t>both</w:t>
      </w:r>
      <w:r w:rsidRPr="001E38B7">
        <w:rPr>
          <w:rFonts w:ascii="Arial" w:hAnsi="Arial" w:cs="Arial"/>
          <w:bCs/>
          <w:sz w:val="22"/>
          <w:szCs w:val="22"/>
          <w:lang w:val="en-GB"/>
        </w:rPr>
        <w:t xml:space="preserve"> negative and positive feedbacks </w:t>
      </w:r>
      <w:r>
        <w:rPr>
          <w:rFonts w:ascii="Arial" w:hAnsi="Arial" w:cs="Arial"/>
          <w:bCs/>
          <w:sz w:val="22"/>
          <w:szCs w:val="22"/>
          <w:lang w:val="en-GB"/>
        </w:rPr>
        <w:t>(</w:t>
      </w:r>
      <w:r w:rsidRPr="00027EA2">
        <w:rPr>
          <w:rFonts w:ascii="Arial" w:hAnsi="Arial" w:cs="Arial"/>
          <w:b/>
          <w:sz w:val="22"/>
          <w:szCs w:val="22"/>
          <w:lang w:val="en-GB"/>
        </w:rPr>
        <w:t>Fig. 2</w:t>
      </w:r>
      <w:r>
        <w:rPr>
          <w:rFonts w:ascii="Arial" w:hAnsi="Arial" w:cs="Arial"/>
          <w:b/>
          <w:sz w:val="22"/>
          <w:szCs w:val="22"/>
          <w:lang w:val="en-GB"/>
        </w:rPr>
        <w:t>a)</w:t>
      </w:r>
      <w:r w:rsidRPr="001E38B7">
        <w:rPr>
          <w:rFonts w:ascii="Arial" w:hAnsi="Arial" w:cs="Arial"/>
          <w:bCs/>
          <w:sz w:val="22"/>
          <w:szCs w:val="22"/>
          <w:lang w:val="en-GB"/>
        </w:rPr>
        <w:t xml:space="preserve">, including self-promotion </w:t>
      </w:r>
      <w:r>
        <w:rPr>
          <w:rFonts w:ascii="Arial" w:hAnsi="Arial" w:cs="Arial"/>
          <w:bCs/>
          <w:sz w:val="22"/>
          <w:szCs w:val="22"/>
          <w:lang w:val="en-GB"/>
        </w:rPr>
        <w:t>by</w:t>
      </w:r>
      <w:r w:rsidRPr="001E38B7">
        <w:rPr>
          <w:rFonts w:ascii="Arial" w:hAnsi="Arial" w:cs="Arial"/>
          <w:bCs/>
          <w:sz w:val="22"/>
          <w:szCs w:val="22"/>
          <w:lang w:val="en-GB"/>
        </w:rPr>
        <w:t xml:space="preserve"> Th1 and Th2 response</w:t>
      </w:r>
      <w:r>
        <w:rPr>
          <w:rFonts w:ascii="Arial" w:hAnsi="Arial" w:cs="Arial"/>
          <w:bCs/>
          <w:sz w:val="22"/>
          <w:szCs w:val="22"/>
          <w:lang w:val="en-GB"/>
        </w:rPr>
        <w:t>s</w:t>
      </w:r>
      <w:r w:rsidRPr="001E38B7">
        <w:rPr>
          <w:rFonts w:ascii="Arial" w:hAnsi="Arial" w:cs="Arial"/>
          <w:bCs/>
          <w:sz w:val="22"/>
          <w:szCs w:val="22"/>
          <w:lang w:val="en-GB"/>
        </w:rPr>
        <w:t xml:space="preserve">, Th1-Th2 cross-inhibition, and parasite </w:t>
      </w:r>
      <w:r>
        <w:rPr>
          <w:rFonts w:ascii="Arial" w:hAnsi="Arial" w:cs="Arial"/>
          <w:bCs/>
          <w:sz w:val="22"/>
          <w:szCs w:val="22"/>
          <w:lang w:val="en-GB"/>
        </w:rPr>
        <w:t>induc</w:t>
      </w:r>
      <w:r w:rsidRPr="001E38B7">
        <w:rPr>
          <w:rFonts w:ascii="Arial" w:hAnsi="Arial" w:cs="Arial"/>
          <w:bCs/>
          <w:sz w:val="22"/>
          <w:szCs w:val="22"/>
          <w:lang w:val="en-GB"/>
        </w:rPr>
        <w:t xml:space="preserve">tion of </w:t>
      </w:r>
      <w:r>
        <w:rPr>
          <w:rFonts w:ascii="Arial" w:hAnsi="Arial" w:cs="Arial"/>
          <w:bCs/>
          <w:sz w:val="22"/>
          <w:szCs w:val="22"/>
          <w:lang w:val="en-GB"/>
        </w:rPr>
        <w:t xml:space="preserve">both </w:t>
      </w:r>
      <w:r w:rsidRPr="001E38B7">
        <w:rPr>
          <w:rFonts w:ascii="Arial" w:hAnsi="Arial" w:cs="Arial"/>
          <w:bCs/>
          <w:sz w:val="22"/>
          <w:szCs w:val="22"/>
          <w:lang w:val="en-GB"/>
        </w:rPr>
        <w:t>Th1</w:t>
      </w:r>
      <w:r>
        <w:rPr>
          <w:rFonts w:ascii="Arial" w:hAnsi="Arial" w:cs="Arial"/>
          <w:bCs/>
          <w:sz w:val="22"/>
          <w:szCs w:val="22"/>
          <w:lang w:val="en-GB"/>
        </w:rPr>
        <w:t xml:space="preserve"> (via immunomodulation)</w:t>
      </w:r>
      <w:r w:rsidRPr="001E38B7">
        <w:rPr>
          <w:rFonts w:ascii="Arial" w:hAnsi="Arial" w:cs="Arial"/>
          <w:bCs/>
          <w:sz w:val="22"/>
          <w:szCs w:val="22"/>
          <w:lang w:val="en-GB"/>
        </w:rPr>
        <w:t xml:space="preserve"> and Th2.</w:t>
      </w:r>
      <w:r>
        <w:rPr>
          <w:rFonts w:ascii="Arial" w:hAnsi="Arial" w:cs="Arial"/>
          <w:bCs/>
          <w:sz w:val="22"/>
          <w:szCs w:val="22"/>
          <w:lang w:val="en-GB"/>
        </w:rPr>
        <w:t xml:space="preserve"> </w:t>
      </w:r>
      <w:r w:rsidRPr="001E38B7">
        <w:rPr>
          <w:rFonts w:ascii="Arial" w:hAnsi="Arial" w:cs="Arial"/>
          <w:bCs/>
          <w:sz w:val="22"/>
          <w:szCs w:val="22"/>
          <w:lang w:val="en-GB"/>
        </w:rPr>
        <w:t xml:space="preserve">We have found that models that include both negative- and positive-feedback mechanisms </w:t>
      </w:r>
      <w:r>
        <w:rPr>
          <w:rFonts w:ascii="Arial" w:hAnsi="Arial" w:cs="Arial"/>
          <w:bCs/>
          <w:sz w:val="22"/>
          <w:szCs w:val="22"/>
          <w:lang w:val="en-GB"/>
        </w:rPr>
        <w:t>can</w:t>
      </w:r>
      <w:r w:rsidRPr="001E38B7">
        <w:rPr>
          <w:rFonts w:ascii="Arial" w:hAnsi="Arial" w:cs="Arial"/>
          <w:bCs/>
          <w:sz w:val="22"/>
          <w:szCs w:val="22"/>
          <w:lang w:val="en-GB"/>
        </w:rPr>
        <w:t xml:space="preserve"> always produce Allee effects</w:t>
      </w:r>
      <w:r>
        <w:rPr>
          <w:rFonts w:ascii="Arial" w:hAnsi="Arial" w:cs="Arial"/>
          <w:bCs/>
          <w:sz w:val="22"/>
          <w:szCs w:val="22"/>
          <w:lang w:val="en-GB"/>
        </w:rPr>
        <w:t xml:space="preserve">, but </w:t>
      </w:r>
      <w:r w:rsidRPr="00CE719D">
        <w:rPr>
          <w:rFonts w:ascii="Arial" w:hAnsi="Arial" w:cs="Arial"/>
          <w:b/>
          <w:sz w:val="22"/>
          <w:szCs w:val="22"/>
          <w:lang w:val="en-GB"/>
        </w:rPr>
        <w:t xml:space="preserve">whether and how changing the initial state of the system </w:t>
      </w:r>
      <w:r>
        <w:rPr>
          <w:rFonts w:ascii="Arial" w:hAnsi="Arial" w:cs="Arial"/>
          <w:b/>
          <w:sz w:val="22"/>
          <w:szCs w:val="22"/>
          <w:lang w:val="en-GB"/>
        </w:rPr>
        <w:t xml:space="preserve">(e.g., inoculating dose or the initial bias in the T-cell population) </w:t>
      </w:r>
      <w:r w:rsidRPr="00CE719D">
        <w:rPr>
          <w:rFonts w:ascii="Arial" w:hAnsi="Arial" w:cs="Arial"/>
          <w:b/>
          <w:sz w:val="22"/>
          <w:szCs w:val="22"/>
          <w:lang w:val="en-GB"/>
        </w:rPr>
        <w:t>will affect duration depends on the relative strength of the feedbacks.</w:t>
      </w:r>
      <w:r w:rsidRPr="001E38B7">
        <w:rPr>
          <w:rFonts w:ascii="Arial" w:hAnsi="Arial" w:cs="Arial"/>
          <w:bCs/>
          <w:sz w:val="22"/>
          <w:szCs w:val="22"/>
          <w:lang w:val="en-GB"/>
        </w:rPr>
        <w:t xml:space="preserve"> </w:t>
      </w:r>
    </w:p>
    <w:p w14:paraId="1AB470B7" w14:textId="77777777" w:rsidR="006B0636" w:rsidRDefault="006B0636" w:rsidP="006B0636">
      <w:pPr>
        <w:jc w:val="both"/>
        <w:rPr>
          <w:rFonts w:ascii="Arial" w:hAnsi="Arial" w:cs="Arial"/>
          <w:bCs/>
          <w:sz w:val="22"/>
          <w:szCs w:val="22"/>
          <w:lang w:val="en-GB"/>
        </w:rPr>
      </w:pPr>
    </w:p>
    <w:p w14:paraId="1754CA6A" w14:textId="01C967BC" w:rsidR="006B0636" w:rsidRDefault="006B0636" w:rsidP="006B0636">
      <w:pPr>
        <w:jc w:val="both"/>
        <w:rPr>
          <w:rFonts w:ascii="Arial" w:hAnsi="Arial" w:cs="Arial"/>
          <w:bCs/>
          <w:sz w:val="22"/>
          <w:szCs w:val="22"/>
          <w:lang w:val="en-GB"/>
        </w:rPr>
      </w:pPr>
      <w:r>
        <w:rPr>
          <w:rFonts w:ascii="Arial" w:hAnsi="Arial" w:cs="Arial"/>
          <w:bCs/>
          <w:sz w:val="22"/>
          <w:szCs w:val="22"/>
          <w:lang w:val="en-GB"/>
        </w:rPr>
        <w:t>Our preliminary results show that i</w:t>
      </w:r>
      <w:r w:rsidRPr="001E38B7">
        <w:rPr>
          <w:rFonts w:ascii="Arial" w:hAnsi="Arial" w:cs="Arial"/>
          <w:bCs/>
          <w:sz w:val="22"/>
          <w:szCs w:val="22"/>
          <w:lang w:val="en-GB"/>
        </w:rPr>
        <w:t>f negative feedbacks dominate the dynamics of the system, then changes in the initial state of the system</w:t>
      </w:r>
      <w:r>
        <w:rPr>
          <w:rFonts w:ascii="Arial" w:hAnsi="Arial" w:cs="Arial"/>
          <w:bCs/>
          <w:sz w:val="22"/>
          <w:szCs w:val="22"/>
          <w:lang w:val="en-GB"/>
        </w:rPr>
        <w:t xml:space="preserve"> will</w:t>
      </w:r>
      <w:r w:rsidRPr="001E38B7">
        <w:rPr>
          <w:rFonts w:ascii="Arial" w:hAnsi="Arial" w:cs="Arial"/>
          <w:bCs/>
          <w:sz w:val="22"/>
          <w:szCs w:val="22"/>
          <w:lang w:val="en-GB"/>
        </w:rPr>
        <w:t xml:space="preserve"> have little effect on duration </w:t>
      </w:r>
      <w:r>
        <w:rPr>
          <w:rFonts w:ascii="Arial" w:hAnsi="Arial" w:cs="Arial"/>
          <w:bCs/>
          <w:sz w:val="22"/>
          <w:szCs w:val="22"/>
          <w:lang w:val="en-GB"/>
        </w:rPr>
        <w:t>(</w:t>
      </w:r>
      <w:r>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Pr>
          <w:rFonts w:ascii="Arial" w:hAnsi="Arial" w:cs="Arial"/>
          <w:bCs/>
          <w:sz w:val="22"/>
          <w:szCs w:val="22"/>
          <w:lang w:val="en-GB"/>
        </w:rPr>
        <w:instrText xml:space="preserve"> ADDIN EN.CITE </w:instrText>
      </w:r>
      <w:r>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Pr>
          <w:rFonts w:ascii="Arial" w:hAnsi="Arial" w:cs="Arial"/>
          <w:bCs/>
          <w:sz w:val="22"/>
          <w:szCs w:val="22"/>
          <w:lang w:val="en-GB"/>
        </w:rPr>
        <w:instrText xml:space="preserve"> ADDIN EN.CITE.DATA </w:instrText>
      </w:r>
      <w:r>
        <w:rPr>
          <w:rFonts w:ascii="Arial" w:hAnsi="Arial" w:cs="Arial"/>
          <w:bCs/>
          <w:sz w:val="22"/>
          <w:szCs w:val="22"/>
          <w:lang w:val="en-GB"/>
        </w:rPr>
      </w:r>
      <w:r>
        <w:rPr>
          <w:rFonts w:ascii="Arial" w:hAnsi="Arial" w:cs="Arial"/>
          <w:bCs/>
          <w:sz w:val="22"/>
          <w:szCs w:val="22"/>
          <w:lang w:val="en-GB"/>
        </w:rPr>
        <w:fldChar w:fldCharType="end"/>
      </w:r>
      <w:r>
        <w:rPr>
          <w:rFonts w:ascii="Arial" w:hAnsi="Arial" w:cs="Arial"/>
          <w:bCs/>
          <w:sz w:val="22"/>
          <w:szCs w:val="22"/>
          <w:lang w:val="en-GB"/>
        </w:rPr>
      </w:r>
      <w:r>
        <w:rPr>
          <w:rFonts w:ascii="Arial" w:hAnsi="Arial" w:cs="Arial"/>
          <w:bCs/>
          <w:sz w:val="22"/>
          <w:szCs w:val="22"/>
          <w:lang w:val="en-GB"/>
        </w:rPr>
        <w:fldChar w:fldCharType="separate"/>
      </w:r>
      <w:r>
        <w:rPr>
          <w:rFonts w:ascii="Arial" w:hAnsi="Arial" w:cs="Arial"/>
          <w:bCs/>
          <w:noProof/>
          <w:sz w:val="22"/>
          <w:szCs w:val="22"/>
          <w:lang w:val="en-GB"/>
        </w:rPr>
        <w:t>[64, 65]</w:t>
      </w:r>
      <w:r>
        <w:rPr>
          <w:rFonts w:ascii="Arial" w:hAnsi="Arial" w:cs="Arial"/>
          <w:bCs/>
          <w:sz w:val="22"/>
          <w:szCs w:val="22"/>
          <w:lang w:val="en-GB"/>
        </w:rPr>
        <w:fldChar w:fldCharType="end"/>
      </w:r>
      <w:r w:rsidRPr="001E38B7">
        <w:rPr>
          <w:rFonts w:ascii="Arial" w:hAnsi="Arial" w:cs="Arial"/>
          <w:bCs/>
          <w:sz w:val="22"/>
          <w:szCs w:val="22"/>
          <w:lang w:val="en-GB"/>
        </w:rPr>
        <w:t>)</w:t>
      </w:r>
      <w:r>
        <w:rPr>
          <w:rFonts w:ascii="Arial" w:hAnsi="Arial" w:cs="Arial"/>
          <w:bCs/>
          <w:sz w:val="22"/>
          <w:szCs w:val="22"/>
          <w:lang w:val="en-GB"/>
        </w:rPr>
        <w:t>, and Allee effects do not arise (</w:t>
      </w:r>
      <w:r w:rsidRPr="00CB6779">
        <w:rPr>
          <w:rFonts w:ascii="Arial" w:hAnsi="Arial" w:cs="Arial"/>
          <w:b/>
          <w:sz w:val="22"/>
          <w:szCs w:val="22"/>
          <w:lang w:val="en-GB"/>
        </w:rPr>
        <w:t>Fig 2</w:t>
      </w:r>
      <w:r>
        <w:rPr>
          <w:rFonts w:ascii="Arial" w:hAnsi="Arial" w:cs="Arial"/>
          <w:b/>
          <w:sz w:val="22"/>
          <w:szCs w:val="22"/>
          <w:lang w:val="en-GB"/>
        </w:rPr>
        <w:t>b</w:t>
      </w:r>
      <w:r>
        <w:rPr>
          <w:rFonts w:ascii="Arial" w:hAnsi="Arial" w:cs="Arial"/>
          <w:bCs/>
          <w:sz w:val="22"/>
          <w:szCs w:val="22"/>
          <w:lang w:val="en-GB"/>
        </w:rPr>
        <w:t>)</w:t>
      </w:r>
      <w:r w:rsidRPr="001E38B7">
        <w:rPr>
          <w:rFonts w:ascii="Arial" w:hAnsi="Arial" w:cs="Arial"/>
          <w:bCs/>
          <w:sz w:val="22"/>
          <w:szCs w:val="22"/>
          <w:lang w:val="en-GB"/>
        </w:rPr>
        <w:t xml:space="preserve">. </w:t>
      </w:r>
      <w:r>
        <w:rPr>
          <w:rFonts w:ascii="Arial" w:hAnsi="Arial" w:cs="Arial"/>
          <w:bCs/>
          <w:sz w:val="22"/>
          <w:szCs w:val="22"/>
          <w:lang w:val="en-GB"/>
        </w:rPr>
        <w:t>Increasing dose simply provokes a stronger Th2 response, leading to rapid clearance (</w:t>
      </w:r>
      <w:r w:rsidRPr="00CB6779">
        <w:rPr>
          <w:rFonts w:ascii="Arial" w:hAnsi="Arial" w:cs="Arial"/>
          <w:b/>
          <w:sz w:val="22"/>
          <w:szCs w:val="22"/>
          <w:lang w:val="en-GB"/>
        </w:rPr>
        <w:t>Fig. 2</w:t>
      </w:r>
      <w:r>
        <w:rPr>
          <w:rFonts w:ascii="Arial" w:hAnsi="Arial" w:cs="Arial"/>
          <w:b/>
          <w:sz w:val="22"/>
          <w:szCs w:val="22"/>
          <w:lang w:val="en-GB"/>
        </w:rPr>
        <w:t>c</w:t>
      </w:r>
      <w:r>
        <w:rPr>
          <w:rFonts w:ascii="Arial" w:hAnsi="Arial" w:cs="Arial"/>
          <w:bCs/>
          <w:sz w:val="22"/>
          <w:szCs w:val="22"/>
          <w:lang w:val="en-GB"/>
        </w:rPr>
        <w:t xml:space="preserve">). </w:t>
      </w:r>
      <w:r w:rsidRPr="001E38B7">
        <w:rPr>
          <w:rFonts w:ascii="Arial" w:hAnsi="Arial" w:cs="Arial"/>
          <w:bCs/>
          <w:sz w:val="22"/>
          <w:szCs w:val="22"/>
          <w:lang w:val="en-GB"/>
        </w:rPr>
        <w:t xml:space="preserve">However, if positive feedbacks dominate, then </w:t>
      </w:r>
      <w:r>
        <w:rPr>
          <w:rFonts w:ascii="Arial" w:hAnsi="Arial" w:cs="Arial"/>
          <w:bCs/>
          <w:sz w:val="22"/>
          <w:szCs w:val="22"/>
          <w:lang w:val="en-GB"/>
        </w:rPr>
        <w:t xml:space="preserve">infection duration </w:t>
      </w:r>
      <w:r w:rsidRPr="001E38B7">
        <w:rPr>
          <w:rFonts w:ascii="Arial" w:hAnsi="Arial" w:cs="Arial"/>
          <w:bCs/>
          <w:sz w:val="22"/>
          <w:szCs w:val="22"/>
          <w:lang w:val="en-GB"/>
        </w:rPr>
        <w:t xml:space="preserve">will exhibit </w:t>
      </w:r>
      <w:r>
        <w:rPr>
          <w:rFonts w:ascii="Arial" w:hAnsi="Arial" w:cs="Arial"/>
          <w:bCs/>
          <w:sz w:val="22"/>
          <w:szCs w:val="22"/>
          <w:lang w:val="en-GB"/>
        </w:rPr>
        <w:t xml:space="preserve">the </w:t>
      </w:r>
      <w:r w:rsidRPr="001E38B7">
        <w:rPr>
          <w:rFonts w:ascii="Arial" w:hAnsi="Arial" w:cs="Arial"/>
          <w:bCs/>
          <w:sz w:val="22"/>
          <w:szCs w:val="22"/>
          <w:lang w:val="en-GB"/>
        </w:rPr>
        <w:t xml:space="preserve">threshold </w:t>
      </w:r>
      <w:proofErr w:type="spellStart"/>
      <w:r w:rsidRPr="001E38B7">
        <w:rPr>
          <w:rFonts w:ascii="Arial" w:hAnsi="Arial" w:cs="Arial"/>
          <w:bCs/>
          <w:sz w:val="22"/>
          <w:szCs w:val="22"/>
          <w:lang w:val="en-GB"/>
        </w:rPr>
        <w:t>behavior</w:t>
      </w:r>
      <w:proofErr w:type="spellEnd"/>
      <w:r>
        <w:rPr>
          <w:rFonts w:ascii="Arial" w:hAnsi="Arial" w:cs="Arial"/>
          <w:bCs/>
          <w:sz w:val="22"/>
          <w:szCs w:val="22"/>
          <w:lang w:val="en-GB"/>
        </w:rPr>
        <w:t xml:space="preserve"> characteristic of Allee effects. </w:t>
      </w:r>
      <w:r w:rsidRPr="00272B86">
        <w:rPr>
          <w:rFonts w:ascii="Arial" w:hAnsi="Arial" w:cs="Arial"/>
          <w:b/>
          <w:sz w:val="22"/>
          <w:szCs w:val="22"/>
          <w:lang w:val="en-GB"/>
        </w:rPr>
        <w:t>In particular, if clearance-promoting feedback loops are stronger than chronicity-promoting loops (e.g., due to potent Th2 tendency of host strain or Th2-promoting environmental conditions) but the immune system is initially Th1-biased (e.g., due to prior Th1-promoting infection), then low doses produce a chronic infection but high doses are cleared</w:t>
      </w:r>
      <w:r w:rsidRPr="003222B1">
        <w:rPr>
          <w:rFonts w:ascii="Arial" w:hAnsi="Arial" w:cs="Arial"/>
          <w:bCs/>
          <w:sz w:val="22"/>
          <w:szCs w:val="22"/>
          <w:lang w:val="en-GB"/>
        </w:rPr>
        <w:t xml:space="preserve"> (</w:t>
      </w:r>
      <w:r w:rsidRPr="003222B1">
        <w:rPr>
          <w:rFonts w:ascii="Arial" w:hAnsi="Arial" w:cs="Arial"/>
          <w:b/>
          <w:sz w:val="22"/>
          <w:szCs w:val="22"/>
          <w:lang w:val="en-GB"/>
        </w:rPr>
        <w:t>Fig. 2</w:t>
      </w:r>
      <w:r>
        <w:rPr>
          <w:rFonts w:ascii="Arial" w:hAnsi="Arial" w:cs="Arial"/>
          <w:b/>
          <w:sz w:val="22"/>
          <w:szCs w:val="22"/>
          <w:lang w:val="en-GB"/>
        </w:rPr>
        <w:t>e</w:t>
      </w:r>
      <w:r w:rsidRPr="003222B1">
        <w:rPr>
          <w:rFonts w:ascii="Arial" w:hAnsi="Arial" w:cs="Arial"/>
          <w:bCs/>
          <w:sz w:val="22"/>
          <w:szCs w:val="22"/>
          <w:lang w:val="en-GB"/>
        </w:rPr>
        <w:t xml:space="preserve">, moving from </w:t>
      </w:r>
      <w:proofErr w:type="spellStart"/>
      <w:r w:rsidRPr="003222B1">
        <w:rPr>
          <w:rFonts w:ascii="Arial" w:hAnsi="Arial" w:cs="Arial"/>
          <w:bCs/>
          <w:sz w:val="22"/>
          <w:szCs w:val="22"/>
          <w:lang w:val="en-GB"/>
        </w:rPr>
        <w:t>gray</w:t>
      </w:r>
      <w:proofErr w:type="spellEnd"/>
      <w:r w:rsidRPr="003222B1">
        <w:rPr>
          <w:rFonts w:ascii="Arial" w:hAnsi="Arial" w:cs="Arial"/>
          <w:bCs/>
          <w:sz w:val="22"/>
          <w:szCs w:val="22"/>
          <w:lang w:val="en-GB"/>
        </w:rPr>
        <w:t xml:space="preserve"> to black); this is because low doses do not trigger a strong initial clearance-promoting Th2 response, and the initial bias towards Th1 keeps the Th2 response suppressed (</w:t>
      </w:r>
      <w:r w:rsidRPr="00CB6779">
        <w:rPr>
          <w:rFonts w:ascii="Arial" w:hAnsi="Arial" w:cs="Arial"/>
          <w:b/>
          <w:sz w:val="22"/>
          <w:szCs w:val="22"/>
          <w:lang w:val="en-GB"/>
        </w:rPr>
        <w:t>Fig. 2</w:t>
      </w:r>
      <w:r>
        <w:rPr>
          <w:rFonts w:ascii="Arial" w:hAnsi="Arial" w:cs="Arial"/>
          <w:b/>
          <w:sz w:val="22"/>
          <w:szCs w:val="22"/>
          <w:lang w:val="en-GB"/>
        </w:rPr>
        <w:t>f-g</w:t>
      </w:r>
      <w:r w:rsidRPr="003222B1">
        <w:rPr>
          <w:rFonts w:ascii="Arial" w:hAnsi="Arial" w:cs="Arial"/>
          <w:bCs/>
          <w:sz w:val="22"/>
          <w:szCs w:val="22"/>
          <w:lang w:val="en-GB"/>
        </w:rPr>
        <w:t xml:space="preserve">). However, if the immune system is initially Th2-biased (e.g., due to potent Th2 tendency of host strain or prior Th2-promoting infection), then infections </w:t>
      </w:r>
      <w:r>
        <w:rPr>
          <w:rFonts w:ascii="Arial" w:hAnsi="Arial" w:cs="Arial"/>
          <w:bCs/>
          <w:sz w:val="22"/>
          <w:szCs w:val="22"/>
          <w:lang w:val="en-GB"/>
        </w:rPr>
        <w:t>are</w:t>
      </w:r>
      <w:r w:rsidRPr="003222B1">
        <w:rPr>
          <w:rFonts w:ascii="Arial" w:hAnsi="Arial" w:cs="Arial"/>
          <w:bCs/>
          <w:sz w:val="22"/>
          <w:szCs w:val="22"/>
          <w:lang w:val="en-GB"/>
        </w:rPr>
        <w:t xml:space="preserve"> cleared rapidly, regardless of dose (not shown). </w:t>
      </w:r>
      <w:r w:rsidRPr="00272B86">
        <w:rPr>
          <w:rFonts w:ascii="Arial" w:hAnsi="Arial" w:cs="Arial"/>
          <w:b/>
          <w:sz w:val="22"/>
          <w:szCs w:val="22"/>
          <w:lang w:val="en-GB"/>
        </w:rPr>
        <w:t>Importantly, the opposite response to dose is also possible</w:t>
      </w:r>
      <w:r>
        <w:rPr>
          <w:rFonts w:ascii="Arial" w:hAnsi="Arial" w:cs="Arial"/>
          <w:b/>
          <w:sz w:val="22"/>
          <w:szCs w:val="22"/>
          <w:lang w:val="en-GB"/>
        </w:rPr>
        <w:t>:</w:t>
      </w:r>
      <w:r w:rsidRPr="003222B1">
        <w:rPr>
          <w:rFonts w:ascii="Arial" w:hAnsi="Arial" w:cs="Arial"/>
          <w:bCs/>
          <w:sz w:val="22"/>
          <w:szCs w:val="22"/>
          <w:lang w:val="en-GB"/>
        </w:rPr>
        <w:t xml:space="preserve"> If chronicity-promoting feedback loops are stronger than clearance-promoting loops and the immune system is initially Th1-biased, then chronic infections occur regardless of dose (not shown). However, if the immune system is initially Th2-biased, then low doses are cleared, but high doses lead to a chronic infection (</w:t>
      </w:r>
      <w:r w:rsidRPr="003222B1">
        <w:rPr>
          <w:rFonts w:ascii="Arial" w:hAnsi="Arial" w:cs="Arial"/>
          <w:b/>
          <w:sz w:val="22"/>
          <w:szCs w:val="22"/>
          <w:lang w:val="en-GB"/>
        </w:rPr>
        <w:t>Fig. 2</w:t>
      </w:r>
      <w:r>
        <w:rPr>
          <w:rFonts w:ascii="Arial" w:hAnsi="Arial" w:cs="Arial"/>
          <w:b/>
          <w:sz w:val="22"/>
          <w:szCs w:val="22"/>
          <w:lang w:val="en-GB"/>
        </w:rPr>
        <w:t>h</w:t>
      </w:r>
      <w:r w:rsidRPr="003222B1">
        <w:rPr>
          <w:rFonts w:ascii="Arial" w:hAnsi="Arial" w:cs="Arial"/>
          <w:bCs/>
          <w:sz w:val="22"/>
          <w:szCs w:val="22"/>
          <w:lang w:val="en-GB"/>
        </w:rPr>
        <w:t>); this is because low doses do not trigger a strong initial chronicity-promoting Th1 response, and the initial bias towards Th2 keeps the Th1 response suppressed (</w:t>
      </w:r>
      <w:r w:rsidRPr="008F156F">
        <w:rPr>
          <w:rFonts w:ascii="Arial" w:hAnsi="Arial" w:cs="Arial"/>
          <w:b/>
          <w:sz w:val="22"/>
          <w:szCs w:val="22"/>
          <w:lang w:val="en-GB"/>
        </w:rPr>
        <w:t xml:space="preserve">Fig. </w:t>
      </w:r>
      <w:r>
        <w:rPr>
          <w:rFonts w:ascii="Arial" w:hAnsi="Arial" w:cs="Arial"/>
          <w:b/>
          <w:sz w:val="22"/>
          <w:szCs w:val="22"/>
          <w:lang w:val="en-GB"/>
        </w:rPr>
        <w:t>2i-j</w:t>
      </w:r>
      <w:r w:rsidRPr="003222B1">
        <w:rPr>
          <w:rFonts w:ascii="Arial" w:hAnsi="Arial" w:cs="Arial"/>
          <w:bCs/>
          <w:sz w:val="22"/>
          <w:szCs w:val="22"/>
          <w:lang w:val="en-GB"/>
        </w:rPr>
        <w:t xml:space="preserve">). </w:t>
      </w:r>
      <w:r w:rsidRPr="00BE646A">
        <w:rPr>
          <w:rFonts w:ascii="Arial" w:hAnsi="Arial" w:cs="Arial"/>
          <w:b/>
          <w:sz w:val="22"/>
          <w:szCs w:val="22"/>
          <w:lang w:val="en-GB"/>
        </w:rPr>
        <w:t>We thus gain a key testable insight from this simple model: whether an infection is cleared or becomes chronic depends critically on the initial dynamics of the immune response</w:t>
      </w:r>
      <w:r w:rsidRPr="003222B1">
        <w:rPr>
          <w:rFonts w:ascii="Arial" w:hAnsi="Arial" w:cs="Arial"/>
          <w:bCs/>
          <w:sz w:val="22"/>
          <w:szCs w:val="22"/>
          <w:lang w:val="en-GB"/>
        </w:rPr>
        <w:t xml:space="preserve">, and how those initial dynamics are affected by dose determines whether and how dose will affect duration. Additionally, our modelling results provide a </w:t>
      </w:r>
      <w:r>
        <w:rPr>
          <w:rFonts w:ascii="Arial" w:hAnsi="Arial" w:cs="Arial"/>
          <w:bCs/>
          <w:sz w:val="22"/>
          <w:szCs w:val="22"/>
          <w:lang w:val="en-GB"/>
        </w:rPr>
        <w:t xml:space="preserve">general </w:t>
      </w:r>
      <w:r w:rsidRPr="003222B1">
        <w:rPr>
          <w:rFonts w:ascii="Arial" w:hAnsi="Arial" w:cs="Arial"/>
          <w:bCs/>
          <w:sz w:val="22"/>
          <w:szCs w:val="22"/>
          <w:lang w:val="en-GB"/>
        </w:rPr>
        <w:t>mechanistic explanation for the results of previous experiments that have found that initial immune dynamics are critical determinants of infection duration</w:t>
      </w:r>
      <w:r>
        <w:rPr>
          <w:rFonts w:ascii="Arial" w:hAnsi="Arial" w:cs="Arial"/>
          <w:bCs/>
          <w:sz w:val="22"/>
          <w:szCs w:val="22"/>
          <w:lang w:val="en-GB"/>
        </w:rPr>
        <w:t xml:space="preserve"> in flour beetles and fruit flies</w:t>
      </w:r>
      <w:r w:rsidRPr="003222B1">
        <w:rPr>
          <w:rFonts w:ascii="Arial" w:hAnsi="Arial" w:cs="Arial"/>
          <w:bCs/>
          <w:sz w:val="22"/>
          <w:szCs w:val="22"/>
          <w:lang w:val="en-GB"/>
        </w:rPr>
        <w:t xml:space="preserve"> </w:t>
      </w:r>
      <w:r w:rsidRPr="003222B1">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sidRPr="003222B1">
        <w:rPr>
          <w:rFonts w:ascii="Arial" w:hAnsi="Arial" w:cs="Arial"/>
          <w:sz w:val="22"/>
          <w:szCs w:val="22"/>
          <w:lang w:val="en-GB"/>
        </w:rPr>
      </w:r>
      <w:r w:rsidRPr="003222B1">
        <w:rPr>
          <w:rFonts w:ascii="Arial" w:hAnsi="Arial" w:cs="Arial"/>
          <w:sz w:val="22"/>
          <w:szCs w:val="22"/>
          <w:lang w:val="en-GB"/>
        </w:rPr>
        <w:fldChar w:fldCharType="separate"/>
      </w:r>
      <w:r>
        <w:rPr>
          <w:rFonts w:ascii="Arial" w:hAnsi="Arial" w:cs="Arial"/>
          <w:noProof/>
          <w:sz w:val="22"/>
          <w:szCs w:val="22"/>
          <w:lang w:val="en-GB"/>
        </w:rPr>
        <w:t>[56, 57]</w:t>
      </w:r>
      <w:r w:rsidRPr="003222B1">
        <w:rPr>
          <w:rFonts w:ascii="Arial" w:hAnsi="Arial" w:cs="Arial"/>
          <w:sz w:val="22"/>
          <w:szCs w:val="22"/>
          <w:lang w:val="en-GB"/>
        </w:rPr>
        <w:fldChar w:fldCharType="end"/>
      </w:r>
      <w:r w:rsidRPr="003222B1">
        <w:rPr>
          <w:rFonts w:ascii="Arial" w:hAnsi="Arial" w:cs="Arial"/>
          <w:bCs/>
          <w:sz w:val="22"/>
          <w:szCs w:val="22"/>
          <w:lang w:val="en-GB"/>
        </w:rPr>
        <w:t xml:space="preserve">. </w:t>
      </w:r>
      <w:r>
        <w:rPr>
          <w:rFonts w:ascii="Arial" w:hAnsi="Arial" w:cs="Arial"/>
          <w:bCs/>
          <w:sz w:val="22"/>
          <w:szCs w:val="22"/>
          <w:lang w:val="en-GB"/>
        </w:rPr>
        <w:t xml:space="preserve"> </w:t>
      </w:r>
    </w:p>
    <w:p w14:paraId="269D5497" w14:textId="7CC2EEA9" w:rsidR="000B1757" w:rsidRDefault="000B1757" w:rsidP="006B0636">
      <w:pPr>
        <w:jc w:val="both"/>
        <w:rPr>
          <w:rFonts w:ascii="Arial" w:hAnsi="Arial" w:cs="Arial"/>
          <w:bCs/>
          <w:sz w:val="22"/>
          <w:szCs w:val="22"/>
          <w:lang w:val="en-GB"/>
        </w:rPr>
      </w:pPr>
    </w:p>
    <w:p w14:paraId="3AE08DCF" w14:textId="53AD1D22" w:rsidR="000B1757" w:rsidRDefault="000B1757" w:rsidP="000B1757">
      <w:pPr>
        <w:jc w:val="both"/>
        <w:rPr>
          <w:rFonts w:ascii="Arial" w:hAnsi="Arial" w:cs="Arial"/>
          <w:b/>
          <w:sz w:val="22"/>
          <w:szCs w:val="22"/>
          <w:lang w:val="en-GB"/>
        </w:rPr>
      </w:pPr>
      <w:proofErr w:type="spellStart"/>
      <w:r>
        <w:rPr>
          <w:rFonts w:ascii="Arial" w:hAnsi="Arial" w:cs="Arial"/>
          <w:b/>
          <w:sz w:val="22"/>
          <w:szCs w:val="22"/>
          <w:lang w:val="en-GB"/>
        </w:rPr>
        <w:t>II.c</w:t>
      </w:r>
      <w:proofErr w:type="spellEnd"/>
      <w:r>
        <w:rPr>
          <w:rFonts w:ascii="Arial" w:hAnsi="Arial" w:cs="Arial"/>
          <w:b/>
          <w:sz w:val="22"/>
          <w:szCs w:val="22"/>
          <w:lang w:val="en-GB"/>
        </w:rPr>
        <w:t xml:space="preserve">. Biology and suitability of the study system </w:t>
      </w:r>
    </w:p>
    <w:p w14:paraId="44EC2A70" w14:textId="60EA7CA1" w:rsidR="000B1757" w:rsidRDefault="000B1757" w:rsidP="000B1757">
      <w:pPr>
        <w:jc w:val="both"/>
        <w:rPr>
          <w:rFonts w:ascii="Arial" w:hAnsi="Arial" w:cs="Arial"/>
          <w:sz w:val="22"/>
          <w:szCs w:val="22"/>
        </w:rPr>
      </w:pPr>
      <w:r>
        <w:rPr>
          <w:rFonts w:ascii="Arial" w:hAnsi="Arial" w:cs="Arial"/>
          <w:bCs/>
          <w:sz w:val="22"/>
          <w:szCs w:val="22"/>
          <w:lang w:val="en-GB"/>
        </w:rPr>
        <w:t>We propose to</w:t>
      </w:r>
      <w:r w:rsidRPr="003222B1">
        <w:rPr>
          <w:rFonts w:ascii="Arial" w:hAnsi="Arial" w:cs="Arial"/>
          <w:bCs/>
          <w:sz w:val="22"/>
          <w:szCs w:val="22"/>
          <w:lang w:val="en-GB"/>
        </w:rPr>
        <w:t xml:space="preserve"> test predictions </w:t>
      </w:r>
      <w:r>
        <w:rPr>
          <w:rFonts w:ascii="Arial" w:hAnsi="Arial" w:cs="Arial"/>
          <w:bCs/>
          <w:sz w:val="22"/>
          <w:szCs w:val="22"/>
          <w:lang w:val="en-GB"/>
        </w:rPr>
        <w:t xml:space="preserve">of our model </w:t>
      </w:r>
      <w:r w:rsidRPr="003222B1">
        <w:rPr>
          <w:rFonts w:ascii="Arial" w:hAnsi="Arial" w:cs="Arial"/>
          <w:bCs/>
          <w:sz w:val="22"/>
          <w:szCs w:val="22"/>
          <w:lang w:val="en-GB"/>
        </w:rPr>
        <w:t xml:space="preserve">experimentally, </w:t>
      </w:r>
      <w:r>
        <w:rPr>
          <w:rFonts w:ascii="Arial" w:hAnsi="Arial" w:cs="Arial"/>
          <w:bCs/>
          <w:sz w:val="22"/>
          <w:szCs w:val="22"/>
          <w:lang w:val="en-GB"/>
        </w:rPr>
        <w:t>i</w:t>
      </w:r>
      <w:r w:rsidRPr="003222B1">
        <w:rPr>
          <w:rFonts w:ascii="Arial" w:hAnsi="Arial" w:cs="Arial"/>
          <w:bCs/>
          <w:sz w:val="22"/>
          <w:szCs w:val="22"/>
          <w:lang w:val="en-GB"/>
        </w:rPr>
        <w:t>n mice (</w:t>
      </w:r>
      <w:r w:rsidRPr="003222B1">
        <w:rPr>
          <w:rFonts w:ascii="Arial" w:hAnsi="Arial" w:cs="Arial"/>
          <w:bCs/>
          <w:i/>
          <w:sz w:val="22"/>
          <w:szCs w:val="22"/>
          <w:lang w:val="en-GB"/>
        </w:rPr>
        <w:t>Mus musculus</w:t>
      </w:r>
      <w:r w:rsidRPr="003222B1">
        <w:rPr>
          <w:rFonts w:ascii="Arial" w:hAnsi="Arial" w:cs="Arial"/>
          <w:bCs/>
          <w:sz w:val="22"/>
          <w:szCs w:val="22"/>
          <w:lang w:val="en-GB"/>
        </w:rPr>
        <w:t>) infected with whipworms (</w:t>
      </w:r>
      <w:r w:rsidRPr="003222B1">
        <w:rPr>
          <w:rFonts w:ascii="Arial" w:hAnsi="Arial" w:cs="Arial"/>
          <w:bCs/>
          <w:i/>
          <w:sz w:val="22"/>
          <w:szCs w:val="22"/>
          <w:lang w:val="en-GB"/>
        </w:rPr>
        <w:t xml:space="preserve">Trichuris </w:t>
      </w:r>
      <w:proofErr w:type="spellStart"/>
      <w:r w:rsidRPr="003222B1">
        <w:rPr>
          <w:rFonts w:ascii="Arial" w:hAnsi="Arial" w:cs="Arial"/>
          <w:bCs/>
          <w:i/>
          <w:sz w:val="22"/>
          <w:szCs w:val="22"/>
          <w:lang w:val="en-GB"/>
        </w:rPr>
        <w:t>muris</w:t>
      </w:r>
      <w:proofErr w:type="spellEnd"/>
      <w:r w:rsidRPr="003222B1">
        <w:rPr>
          <w:rFonts w:ascii="Arial" w:hAnsi="Arial" w:cs="Arial"/>
          <w:bCs/>
          <w:sz w:val="22"/>
          <w:szCs w:val="22"/>
          <w:lang w:val="en-GB"/>
        </w:rPr>
        <w:t>).</w:t>
      </w:r>
      <w:r>
        <w:rPr>
          <w:rFonts w:ascii="Arial" w:hAnsi="Arial" w:cs="Arial"/>
          <w:bCs/>
          <w:sz w:val="22"/>
          <w:szCs w:val="22"/>
          <w:lang w:val="en-GB"/>
        </w:rPr>
        <w:t xml:space="preserve"> </w:t>
      </w:r>
      <w:commentRangeStart w:id="135"/>
      <w:del w:id="136" w:author="Clay Cressler" w:date="2021-04-15T15:13:00Z">
        <w:r w:rsidRPr="003222B1" w:rsidDel="004D178C">
          <w:rPr>
            <w:rFonts w:ascii="Arial" w:hAnsi="Arial" w:cs="Arial"/>
            <w:bCs/>
            <w:sz w:val="22"/>
            <w:szCs w:val="22"/>
            <w:lang w:val="en-GB"/>
          </w:rPr>
          <w:delText>To support our experimental work, w</w:delText>
        </w:r>
        <w:r w:rsidDel="004D178C">
          <w:rPr>
            <w:rFonts w:ascii="Arial" w:hAnsi="Arial" w:cs="Arial"/>
            <w:bCs/>
            <w:sz w:val="22"/>
            <w:szCs w:val="22"/>
            <w:lang w:val="en-GB"/>
          </w:rPr>
          <w:delText>e will</w:delText>
        </w:r>
        <w:r w:rsidRPr="001E38B7" w:rsidDel="004D178C">
          <w:rPr>
            <w:rFonts w:ascii="Arial" w:hAnsi="Arial" w:cs="Arial"/>
            <w:bCs/>
            <w:sz w:val="22"/>
            <w:szCs w:val="22"/>
            <w:lang w:val="en-GB"/>
          </w:rPr>
          <w:delText xml:space="preserve"> draw upon the </w:delText>
        </w:r>
        <w:r w:rsidDel="004D178C">
          <w:rPr>
            <w:rFonts w:ascii="Arial" w:hAnsi="Arial" w:cs="Arial"/>
            <w:bCs/>
            <w:sz w:val="22"/>
            <w:szCs w:val="22"/>
            <w:lang w:val="en-GB"/>
          </w:rPr>
          <w:delText xml:space="preserve">trichurid immunology </w:delText>
        </w:r>
        <w:r w:rsidRPr="001E38B7" w:rsidDel="004D178C">
          <w:rPr>
            <w:rFonts w:ascii="Arial" w:hAnsi="Arial" w:cs="Arial"/>
            <w:bCs/>
            <w:sz w:val="22"/>
            <w:szCs w:val="22"/>
            <w:lang w:val="en-GB"/>
          </w:rPr>
          <w:delText xml:space="preserve">expertise of </w:delText>
        </w:r>
        <w:r w:rsidDel="004D178C">
          <w:rPr>
            <w:rFonts w:ascii="Arial" w:hAnsi="Arial" w:cs="Arial"/>
            <w:bCs/>
            <w:sz w:val="22"/>
            <w:szCs w:val="22"/>
            <w:lang w:val="en-GB"/>
          </w:rPr>
          <w:delText xml:space="preserve">our </w:delText>
        </w:r>
        <w:r w:rsidRPr="00F46372" w:rsidDel="004D178C">
          <w:rPr>
            <w:rFonts w:ascii="Arial" w:hAnsi="Arial" w:cs="Arial"/>
            <w:b/>
            <w:sz w:val="22"/>
            <w:szCs w:val="22"/>
            <w:lang w:val="en-GB"/>
          </w:rPr>
          <w:delText>new</w:delText>
        </w:r>
        <w:r w:rsidDel="004D178C">
          <w:rPr>
            <w:rFonts w:ascii="Arial" w:hAnsi="Arial" w:cs="Arial"/>
            <w:bCs/>
            <w:sz w:val="22"/>
            <w:szCs w:val="22"/>
            <w:lang w:val="en-GB"/>
          </w:rPr>
          <w:delText xml:space="preserve"> </w:delText>
        </w:r>
        <w:r w:rsidRPr="001E38B7" w:rsidDel="004D178C">
          <w:rPr>
            <w:rFonts w:ascii="Arial" w:hAnsi="Arial" w:cs="Arial"/>
            <w:b/>
            <w:bCs/>
            <w:sz w:val="22"/>
            <w:szCs w:val="22"/>
            <w:lang w:val="en-GB"/>
          </w:rPr>
          <w:delText>collaborators Professor</w:delText>
        </w:r>
        <w:r w:rsidDel="004D178C">
          <w:rPr>
            <w:rFonts w:ascii="Arial" w:hAnsi="Arial" w:cs="Arial"/>
            <w:b/>
            <w:bCs/>
            <w:sz w:val="22"/>
            <w:szCs w:val="22"/>
            <w:lang w:val="en-GB"/>
          </w:rPr>
          <w:delText>s</w:delText>
        </w:r>
        <w:r w:rsidRPr="001E38B7" w:rsidDel="004D178C">
          <w:rPr>
            <w:rFonts w:ascii="Arial" w:hAnsi="Arial" w:cs="Arial"/>
            <w:b/>
            <w:bCs/>
            <w:sz w:val="22"/>
            <w:szCs w:val="22"/>
            <w:lang w:val="en-GB"/>
          </w:rPr>
          <w:delText xml:space="preserve"> Kathryn Else and Richard Grencis</w:delText>
        </w:r>
        <w:r w:rsidDel="004D178C">
          <w:rPr>
            <w:rFonts w:ascii="Arial" w:hAnsi="Arial" w:cs="Arial"/>
            <w:bCs/>
            <w:sz w:val="22"/>
            <w:szCs w:val="22"/>
            <w:lang w:val="en-GB"/>
          </w:rPr>
          <w:delText xml:space="preserve"> and the microbiological expertise of</w:delText>
        </w:r>
        <w:r w:rsidRPr="00D209CF" w:rsidDel="004D178C">
          <w:rPr>
            <w:rFonts w:ascii="Arial" w:hAnsi="Arial" w:cs="Arial"/>
            <w:b/>
            <w:sz w:val="22"/>
            <w:szCs w:val="22"/>
            <w:lang w:val="en-GB"/>
          </w:rPr>
          <w:delText xml:space="preserve"> </w:delText>
        </w:r>
        <w:r w:rsidDel="004D178C">
          <w:rPr>
            <w:rFonts w:ascii="Arial" w:hAnsi="Arial" w:cs="Arial"/>
            <w:b/>
            <w:sz w:val="22"/>
            <w:szCs w:val="22"/>
            <w:lang w:val="en-GB"/>
          </w:rPr>
          <w:delText xml:space="preserve">collaborator </w:delText>
        </w:r>
        <w:r w:rsidRPr="00D209CF" w:rsidDel="004D178C">
          <w:rPr>
            <w:rFonts w:ascii="Arial" w:hAnsi="Arial" w:cs="Arial"/>
            <w:b/>
            <w:sz w:val="22"/>
            <w:szCs w:val="22"/>
            <w:lang w:val="en-GB"/>
          </w:rPr>
          <w:delText>Professor Ken Cadwell</w:delText>
        </w:r>
        <w:r w:rsidDel="004D178C">
          <w:rPr>
            <w:rFonts w:ascii="Arial" w:hAnsi="Arial" w:cs="Arial"/>
            <w:bCs/>
            <w:sz w:val="22"/>
            <w:szCs w:val="22"/>
            <w:lang w:val="en-GB"/>
          </w:rPr>
          <w:delText xml:space="preserve">, who is already a key collaborator on our rewilding work </w:delText>
        </w:r>
        <w:r w:rsidDel="004D178C">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Del="004D178C">
          <w:rPr>
            <w:rFonts w:ascii="Arial" w:hAnsi="Arial" w:cs="Arial"/>
            <w:bCs/>
            <w:sz w:val="22"/>
            <w:szCs w:val="22"/>
            <w:lang w:val="en-GB"/>
          </w:rPr>
          <w:delInstrText xml:space="preserve"> ADDIN EN.CITE </w:delInstrText>
        </w:r>
        <w:r w:rsidDel="004D178C">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Del="004D178C">
          <w:rPr>
            <w:rFonts w:ascii="Arial" w:hAnsi="Arial" w:cs="Arial"/>
            <w:bCs/>
            <w:sz w:val="22"/>
            <w:szCs w:val="22"/>
            <w:lang w:val="en-GB"/>
          </w:rPr>
          <w:delInstrText xml:space="preserve"> ADDIN EN.CITE.DATA </w:delInstrText>
        </w:r>
        <w:r w:rsidDel="004D178C">
          <w:rPr>
            <w:rFonts w:ascii="Arial" w:hAnsi="Arial" w:cs="Arial"/>
            <w:bCs/>
            <w:sz w:val="22"/>
            <w:szCs w:val="22"/>
            <w:lang w:val="en-GB"/>
          </w:rPr>
        </w:r>
        <w:r w:rsidDel="004D178C">
          <w:rPr>
            <w:rFonts w:ascii="Arial" w:hAnsi="Arial" w:cs="Arial"/>
            <w:bCs/>
            <w:sz w:val="22"/>
            <w:szCs w:val="22"/>
            <w:lang w:val="en-GB"/>
          </w:rPr>
          <w:fldChar w:fldCharType="end"/>
        </w:r>
        <w:r w:rsidDel="004D178C">
          <w:rPr>
            <w:rFonts w:ascii="Arial" w:hAnsi="Arial" w:cs="Arial"/>
            <w:bCs/>
            <w:sz w:val="22"/>
            <w:szCs w:val="22"/>
            <w:lang w:val="en-GB"/>
          </w:rPr>
        </w:r>
        <w:r w:rsidDel="004D178C">
          <w:rPr>
            <w:rFonts w:ascii="Arial" w:hAnsi="Arial" w:cs="Arial"/>
            <w:bCs/>
            <w:sz w:val="22"/>
            <w:szCs w:val="22"/>
            <w:lang w:val="en-GB"/>
          </w:rPr>
          <w:fldChar w:fldCharType="separate"/>
        </w:r>
        <w:r w:rsidDel="004D178C">
          <w:rPr>
            <w:rFonts w:ascii="Arial" w:hAnsi="Arial" w:cs="Arial"/>
            <w:bCs/>
            <w:noProof/>
            <w:sz w:val="22"/>
            <w:szCs w:val="22"/>
            <w:lang w:val="en-GB"/>
          </w:rPr>
          <w:delText>[54, 55]</w:delText>
        </w:r>
        <w:r w:rsidDel="004D178C">
          <w:rPr>
            <w:rFonts w:ascii="Arial" w:hAnsi="Arial" w:cs="Arial"/>
            <w:bCs/>
            <w:sz w:val="22"/>
            <w:szCs w:val="22"/>
            <w:lang w:val="en-GB"/>
          </w:rPr>
          <w:fldChar w:fldCharType="end"/>
        </w:r>
        <w:r w:rsidDel="004D178C">
          <w:rPr>
            <w:rFonts w:ascii="Arial" w:hAnsi="Arial" w:cs="Arial"/>
            <w:bCs/>
            <w:sz w:val="22"/>
            <w:szCs w:val="22"/>
            <w:lang w:val="en-GB"/>
          </w:rPr>
          <w:delText xml:space="preserve"> and continues enthusiastically in this role.  </w:delText>
        </w:r>
        <w:commentRangeEnd w:id="135"/>
        <w:r w:rsidDel="004D178C">
          <w:rPr>
            <w:rStyle w:val="CommentReference"/>
          </w:rPr>
          <w:commentReference w:id="135"/>
        </w:r>
      </w:del>
      <w:r w:rsidRPr="001E38B7">
        <w:rPr>
          <w:rFonts w:ascii="Arial" w:hAnsi="Arial" w:cs="Arial"/>
          <w:i/>
          <w:sz w:val="22"/>
          <w:szCs w:val="22"/>
          <w:lang w:val="en-GB"/>
        </w:rPr>
        <w:t xml:space="preserve">Trichuris </w:t>
      </w:r>
      <w:proofErr w:type="spellStart"/>
      <w:r w:rsidRPr="001E38B7">
        <w:rPr>
          <w:rFonts w:ascii="Arial" w:hAnsi="Arial" w:cs="Arial"/>
          <w:i/>
          <w:sz w:val="22"/>
          <w:szCs w:val="22"/>
          <w:lang w:val="en-GB"/>
        </w:rPr>
        <w:t>muris</w:t>
      </w:r>
      <w:proofErr w:type="spellEnd"/>
      <w:r>
        <w:rPr>
          <w:rFonts w:ascii="Arial" w:hAnsi="Arial" w:cs="Arial"/>
          <w:sz w:val="22"/>
          <w:szCs w:val="22"/>
          <w:lang w:val="en-GB"/>
        </w:rPr>
        <w:t xml:space="preserve"> is</w:t>
      </w:r>
      <w:r w:rsidRPr="001E38B7">
        <w:rPr>
          <w:rFonts w:ascii="Arial" w:hAnsi="Arial" w:cs="Arial"/>
          <w:sz w:val="22"/>
          <w:szCs w:val="22"/>
          <w:lang w:val="en-GB"/>
        </w:rPr>
        <w:t xml:space="preserve"> a natural gastrointestinal nematode parasite of mice </w:t>
      </w:r>
      <w:r>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[66-68]</w:t>
      </w:r>
      <w:r>
        <w:rPr>
          <w:rFonts w:ascii="Arial" w:hAnsi="Arial" w:cs="Arial"/>
          <w:sz w:val="22"/>
          <w:szCs w:val="22"/>
          <w:lang w:val="en-GB"/>
        </w:rPr>
        <w:fldChar w:fldCharType="end"/>
      </w:r>
      <w:r w:rsidRPr="001E38B7">
        <w:rPr>
          <w:rFonts w:ascii="Arial" w:hAnsi="Arial" w:cs="Arial"/>
          <w:sz w:val="22"/>
          <w:szCs w:val="22"/>
          <w:lang w:val="en-GB"/>
        </w:rPr>
        <w:t xml:space="preserve">. </w:t>
      </w:r>
      <w:r w:rsidRPr="001E38B7">
        <w:rPr>
          <w:rFonts w:ascii="Arial" w:hAnsi="Arial" w:cs="Arial"/>
          <w:i/>
          <w:sz w:val="22"/>
          <w:szCs w:val="22"/>
          <w:lang w:val="en-GB"/>
        </w:rPr>
        <w:t>Trichuris spp</w:t>
      </w:r>
      <w:r w:rsidRPr="001E38B7">
        <w:rPr>
          <w:rFonts w:ascii="Arial" w:hAnsi="Arial" w:cs="Arial"/>
          <w:sz w:val="22"/>
          <w:szCs w:val="22"/>
          <w:lang w:val="en-GB"/>
        </w:rPr>
        <w:t xml:space="preserve">. (whipworms) are transmitted via the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-oral route and inhabit the caeca of many mammals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&lt;EndNote&gt;&lt;Cite&gt;&lt;Author&gt;Hansen&lt;/Author&gt;&lt;Year&gt;2013&lt;/Year&gt;&lt;RecNum&gt;7665&lt;/RecNum&gt;&lt;DisplayText&gt;[69]&lt;/DisplayText&gt;&lt;record&gt;&lt;rec-number&gt;7665&lt;/rec-number&gt;&lt;foreign-keys&gt;&lt;key app="EN" db-id="frwtwrvviazzdoewtsrpaszf2r0r2xpeazfx" timestamp="1452391256"&gt;7665&lt;/key&gt;&lt;/foreign-keys&gt;&lt;ref-type name="Journal Article"&gt;17&lt;/ref-type&gt;&lt;contributors&gt;&lt;authors&gt;&lt;author&gt;Hansen, T. V.&lt;/author&gt;&lt;author&gt;Nejsum, P.&lt;/author&gt;&lt;author&gt;Olsen, A.&lt;/author&gt;&lt;author&gt;Thamsborg, S. M.&lt;/author&gt;&lt;/authors&gt;&lt;/contributors&gt;&lt;auth-address&gt;Section for Parasitology, Health and Development, Department of Veterinary Disease Biology, Faculty of Health and Medical Sciences, University of Copenhagen, Dyrlaegevej 100, DK-1870 Frederiksberg C, Denmark. alstrup@sund.ku.dk&lt;/auth-address&gt;&lt;titles&gt;&lt;title&gt;Genetic variation in codons 167, 198 and 200 of the beta-tubulin gene in whipworms (Trichuris spp.) from a range of domestic animals and wildlife&lt;/title&gt;&lt;secondary-title&gt;Vet Parasitol&lt;/secondary-title&gt;&lt;/titles&gt;&lt;periodical&gt;&lt;full-title&gt;Vet Parasitol&lt;/full-title&gt;&lt;/periodical&gt;&lt;pages&gt;141-9&lt;/pages&gt;&lt;volume&gt;193&lt;/volume&gt;&lt;number&gt;1-3&lt;/number&gt;&lt;keywords&gt;&lt;keyword&gt;Animals&lt;/keyword&gt;&lt;keyword&gt;Animals, Domestic&lt;/keyword&gt;&lt;keyword&gt;Animals, Wild&lt;/keyword&gt;&lt;keyword&gt;Cluster Analysis&lt;/keyword&gt;&lt;keyword&gt;Codon&lt;/keyword&gt;&lt;keyword&gt;*Genetic Variation&lt;/keyword&gt;&lt;keyword&gt;Mammals&lt;/keyword&gt;&lt;keyword&gt;Species Specificity&lt;/keyword&gt;&lt;keyword&gt;Trichuriasis/parasitology/*veterinary&lt;/keyword&gt;&lt;keyword&gt;Trichuris/*genetics/*metabolism&lt;/keyword&gt;&lt;keyword&gt;Tubulin/*genetics/*metabolism&lt;/keyword&gt;&lt;/keywords&gt;&lt;dates&gt;&lt;year&gt;2013&lt;/year&gt;&lt;pub-dates&gt;&lt;date&gt;Mar 31&lt;/date&gt;&lt;/pub-dates&gt;&lt;/dates&gt;&lt;isbn&gt;1873-2550 (Electronic)&amp;#xD;0304-4017 (Linking)&lt;/isbn&gt;&lt;accession-num&gt;23352105&lt;/accession-num&gt;&lt;urls&gt;&lt;related-urls&gt;&lt;url&gt;http://www.ncbi.nlm.nih.gov/pubmed/23352105&lt;/url&gt;&lt;/related-urls&gt;&lt;/urls&gt;&lt;electronic-resource-num&gt;10.1016/j.vetpar.2012.12.003&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[69]</w:t>
      </w:r>
      <w:r>
        <w:rPr>
          <w:rFonts w:ascii="Arial" w:hAnsi="Arial" w:cs="Arial"/>
          <w:sz w:val="22"/>
          <w:szCs w:val="22"/>
          <w:lang w:val="en-GB"/>
        </w:rPr>
        <w:fldChar w:fldCharType="end"/>
      </w:r>
      <w:r w:rsidRPr="001E38B7">
        <w:rPr>
          <w:rFonts w:ascii="Arial" w:hAnsi="Arial" w:cs="Arial"/>
          <w:sz w:val="22"/>
          <w:szCs w:val="22"/>
          <w:lang w:val="en-GB"/>
        </w:rPr>
        <w:t xml:space="preserve">.  They burrow into the epithelium and, at high burdens, cause host wasting </w:t>
      </w:r>
      <w:del w:id="137" w:author="Clay Cressler" w:date="2021-04-15T15:14:00Z">
        <w:r w:rsidRPr="001E38B7" w:rsidDel="004D178C">
          <w:rPr>
            <w:rFonts w:ascii="Arial" w:hAnsi="Arial" w:cs="Arial"/>
            <w:sz w:val="22"/>
            <w:szCs w:val="22"/>
            <w:lang w:val="en-GB"/>
          </w:rPr>
          <w:delText xml:space="preserve">(e.g., </w:delText>
        </w:r>
        <w:r w:rsidRPr="001E38B7" w:rsidDel="004D178C">
          <w:rPr>
            <w:rFonts w:ascii="Arial" w:hAnsi="Arial" w:cs="Arial"/>
            <w:i/>
            <w:sz w:val="22"/>
            <w:szCs w:val="22"/>
            <w:lang w:val="en-GB"/>
          </w:rPr>
          <w:delText>T. trichiura</w:delText>
        </w:r>
        <w:r w:rsidRPr="001E38B7" w:rsidDel="004D178C">
          <w:rPr>
            <w:rFonts w:ascii="Arial" w:hAnsi="Arial" w:cs="Arial"/>
            <w:sz w:val="22"/>
            <w:szCs w:val="22"/>
            <w:lang w:val="en-GB"/>
          </w:rPr>
          <w:delText xml:space="preserve"> in people </w:delText>
        </w:r>
      </w:del>
      <w:r>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[70]</w:t>
      </w:r>
      <w:r>
        <w:rPr>
          <w:rFonts w:ascii="Arial" w:hAnsi="Arial" w:cs="Arial"/>
          <w:sz w:val="22"/>
          <w:szCs w:val="22"/>
          <w:lang w:val="en-GB"/>
        </w:rPr>
        <w:fldChar w:fldCharType="end"/>
      </w:r>
      <w:del w:id="138" w:author="Clay Cressler" w:date="2021-04-15T15:14:00Z">
        <w:r w:rsidRPr="001E38B7" w:rsidDel="004D178C">
          <w:rPr>
            <w:rFonts w:ascii="Arial" w:hAnsi="Arial" w:cs="Arial"/>
            <w:sz w:val="22"/>
            <w:szCs w:val="22"/>
            <w:lang w:val="en-GB"/>
          </w:rPr>
          <w:delText>)</w:delText>
        </w:r>
      </w:del>
      <w:r w:rsidRPr="001E38B7">
        <w:rPr>
          <w:rFonts w:ascii="Arial" w:hAnsi="Arial" w:cs="Arial"/>
          <w:sz w:val="22"/>
          <w:szCs w:val="22"/>
          <w:lang w:val="en-GB"/>
        </w:rPr>
        <w:t xml:space="preserve">. </w:t>
      </w:r>
      <w:r w:rsidRPr="001E38B7">
        <w:rPr>
          <w:rFonts w:ascii="Arial" w:hAnsi="Arial" w:cs="Arial"/>
          <w:sz w:val="22"/>
          <w:szCs w:val="22"/>
        </w:rPr>
        <w:t xml:space="preserve">As </w:t>
      </w:r>
      <w:r>
        <w:rPr>
          <w:rFonts w:ascii="Arial" w:hAnsi="Arial" w:cs="Arial"/>
          <w:sz w:val="22"/>
          <w:szCs w:val="22"/>
        </w:rPr>
        <w:t>for other</w:t>
      </w:r>
      <w:r w:rsidRPr="001E38B7">
        <w:rPr>
          <w:rFonts w:ascii="Arial" w:hAnsi="Arial" w:cs="Arial"/>
          <w:sz w:val="22"/>
          <w:szCs w:val="22"/>
        </w:rPr>
        <w:t xml:space="preserve"> helminth infections, rapid clearance of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requires the development of a Th2-polarized immune response, and chronicity is associated with dominance of other T-helper subsets, especially Th1 </w:t>
      </w:r>
      <w:r>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[34, 35, 63]</w:t>
      </w:r>
      <w:r>
        <w:rPr>
          <w:rFonts w:ascii="Arial" w:hAnsi="Arial" w:cs="Arial"/>
          <w:sz w:val="22"/>
          <w:szCs w:val="22"/>
        </w:rPr>
        <w:fldChar w:fldCharType="end"/>
      </w:r>
      <w:r w:rsidRPr="001E38B7">
        <w:rPr>
          <w:rFonts w:ascii="Arial" w:hAnsi="Arial" w:cs="Arial"/>
          <w:sz w:val="22"/>
          <w:szCs w:val="22"/>
        </w:rPr>
        <w:t xml:space="preserve">. Th2 cells coordinate the activation of effector mechanisms such as mucins and antibodies that purge nematodes from the gut, whereas Th1 cells promote ineffective mechanisms such as phagocytosis </w:t>
      </w:r>
      <w:r>
        <w:rPr>
          <w:rFonts w:ascii="Arial" w:hAnsi="Arial" w:cs="Arial"/>
          <w:sz w:val="22"/>
          <w:szCs w:val="22"/>
        </w:rPr>
        <w:fldChar w:fldCharType="begin"/>
      </w:r>
      <w:r>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sz w:val="22"/>
          <w:szCs w:val="22"/>
        </w:rPr>
        <w:fldChar w:fldCharType="separate"/>
      </w:r>
      <w:r>
        <w:rPr>
          <w:rFonts w:ascii="Arial" w:hAnsi="Arial" w:cs="Arial"/>
          <w:noProof/>
          <w:sz w:val="22"/>
          <w:szCs w:val="22"/>
        </w:rPr>
        <w:t>[15]</w:t>
      </w:r>
      <w:r>
        <w:rPr>
          <w:rFonts w:ascii="Arial" w:hAnsi="Arial" w:cs="Arial"/>
          <w:sz w:val="22"/>
          <w:szCs w:val="22"/>
        </w:rPr>
        <w:fldChar w:fldCharType="end"/>
      </w:r>
      <w:r w:rsidRPr="001E38B7">
        <w:rPr>
          <w:rFonts w:ascii="Arial" w:hAnsi="Arial" w:cs="Arial"/>
          <w:sz w:val="22"/>
          <w:szCs w:val="22"/>
        </w:rPr>
        <w:t xml:space="preserve">. The nematodes, unsurprisingly (given that Th1 promotes worm survival), secrete and excrete products that immunomodulate the host </w:t>
      </w:r>
      <w:r>
        <w:rPr>
          <w:rFonts w:ascii="Arial" w:hAnsi="Arial" w:cs="Arial"/>
          <w:sz w:val="22"/>
          <w:szCs w:val="22"/>
        </w:rPr>
        <w:fldChar w:fldCharType="begin"/>
      </w:r>
      <w:r>
        <w:rPr>
          <w:rFonts w:ascii="Arial" w:hAnsi="Arial" w:cs="Arial"/>
          <w:sz w:val="22"/>
          <w:szCs w:val="22"/>
        </w:rPr>
        <w:instrText xml:space="preserve"> ADDIN EN.CITE &lt;EndNote&gt;&lt;Cite&gt;&lt;Author&gt;Eichenberger&lt;/Author&gt;&lt;Year&gt;2018&lt;/Year&gt;&lt;RecNum&gt;7864&lt;/RecNum&gt;&lt;DisplayText&gt;[71]&lt;/DisplayText&gt;&lt;record&gt;&lt;rec-number&gt;7864&lt;/rec-number&gt;&lt;foreign-keys&gt;&lt;key app="EN" db-id="frwtwrvviazzdoewtsrpaszf2r0r2xpeazfx" timestamp="1580742210"&gt;7864&lt;/key&gt;&lt;/foreign-keys&gt;&lt;ref-type name="Journal Article"&gt;17&lt;/ref-type&gt;&lt;contributors&gt;&lt;authors&gt;&lt;author&gt;Eichenberger, R. M.&lt;/author&gt;&lt;author&gt;Talukder, M. H.&lt;/author&gt;&lt;author&gt;Field, M. A.&lt;/author&gt;&lt;author&gt;Wangchuk, P.&lt;/author&gt;&lt;author&gt;Giacomin, P.&lt;/author&gt;&lt;author&gt;Loukas, A.&lt;/author&gt;&lt;author&gt;Sotillo, J.&lt;/author&gt;&lt;/authors&gt;&lt;/contributors&gt;&lt;auth-address&gt;Centre for Biodiscovery and Molecular Development of Therapeutics, Australian Institute of Tropical Health and Medicine, James Cook University, Cairns, QLD, Australia.&amp;#xD;Faculty of Veterinary Sciences, Bangladesh Agricultural University, Mymensingh, Bangladesh.&lt;/auth-address&gt;&lt;titles&gt;&lt;title&gt;Characterization of Trichuris muris secreted proteins and extracellular vesicles provides new insights into host-parasite communication&lt;/title&gt;&lt;secondary-title&gt;J Extracell Vesicles&lt;/secondary-title&gt;&lt;/titles&gt;&lt;periodical&gt;&lt;full-title&gt;J Extracell Vesicles&lt;/full-title&gt;&lt;/periodical&gt;&lt;pages&gt;1428004&lt;/pages&gt;&lt;volume&gt;7&lt;/volume&gt;&lt;number&gt;1&lt;/number&gt;&lt;edition&gt;2018/02/08&lt;/edition&gt;&lt;keywords&gt;&lt;keyword&gt;Trichuris muris&lt;/keyword&gt;&lt;keyword&gt;exosomes&lt;/keyword&gt;&lt;keyword&gt;extracellular vesicles&lt;/keyword&gt;&lt;keyword&gt;miRNA&lt;/keyword&gt;&lt;keyword&gt;organoids&lt;/keyword&gt;&lt;keyword&gt;proteomics&lt;/keyword&gt;&lt;keyword&gt;whipworm&lt;/keyword&gt;&lt;/keywords&gt;&lt;dates&gt;&lt;year&gt;2018&lt;/year&gt;&lt;/dates&gt;&lt;isbn&gt;2001-3078 (Print)&amp;#xD;2001-3078 (Linking)&lt;/isbn&gt;&lt;accession-num&gt;29410780&lt;/accession-num&gt;&lt;urls&gt;&lt;related-urls&gt;&lt;url&gt;https://www.ncbi.nlm.nih.gov/pubmed/29410780&lt;/url&gt;&lt;/related-urls&gt;&lt;/urls&gt;&lt;custom2&gt;PMC5795766&lt;/custom2&gt;&lt;electronic-resource-num&gt;10.1080/20013078.2018.1428004&lt;/electronic-resource-num&gt;&lt;/record&gt;&lt;/Cite&gt;&lt;/EndNote&gt;</w:instrText>
      </w:r>
      <w:r>
        <w:rPr>
          <w:rFonts w:ascii="Arial" w:hAnsi="Arial" w:cs="Arial"/>
          <w:sz w:val="22"/>
          <w:szCs w:val="22"/>
        </w:rPr>
        <w:fldChar w:fldCharType="separate"/>
      </w:r>
      <w:r>
        <w:rPr>
          <w:rFonts w:ascii="Arial" w:hAnsi="Arial" w:cs="Arial"/>
          <w:noProof/>
          <w:sz w:val="22"/>
          <w:szCs w:val="22"/>
        </w:rPr>
        <w:t>[71]</w:t>
      </w:r>
      <w:r>
        <w:rPr>
          <w:rFonts w:ascii="Arial" w:hAnsi="Arial" w:cs="Arial"/>
          <w:sz w:val="22"/>
          <w:szCs w:val="22"/>
        </w:rPr>
        <w:fldChar w:fldCharType="end"/>
      </w:r>
      <w:r w:rsidRPr="001E38B7">
        <w:rPr>
          <w:rFonts w:ascii="Arial" w:hAnsi="Arial" w:cs="Arial"/>
          <w:sz w:val="22"/>
          <w:szCs w:val="22"/>
        </w:rPr>
        <w:t xml:space="preserve"> into deploying Th1- rather than Th2-associated effectors (e.g., </w:t>
      </w:r>
      <w:r>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[72]</w:t>
      </w:r>
      <w:r>
        <w:rPr>
          <w:rFonts w:ascii="Arial" w:hAnsi="Arial" w:cs="Arial"/>
          <w:sz w:val="22"/>
          <w:szCs w:val="22"/>
        </w:rPr>
        <w:fldChar w:fldCharType="end"/>
      </w:r>
      <w:r w:rsidRPr="001E38B7">
        <w:rPr>
          <w:rFonts w:ascii="Arial" w:hAnsi="Arial" w:cs="Arial"/>
          <w:sz w:val="22"/>
          <w:szCs w:val="22"/>
        </w:rPr>
        <w:t xml:space="preserve">), including a recently described, highly abundant protein (p43) that ablates a key Th2 effector cytokine, interleukin(IL)-13 </w:t>
      </w:r>
      <w:r w:rsidRPr="001E38B7">
        <w:rPr>
          <w:rFonts w:ascii="Arial" w:hAnsi="Arial" w:cs="Arial"/>
          <w:i/>
          <w:sz w:val="22"/>
          <w:szCs w:val="22"/>
        </w:rPr>
        <w:t>in vitro</w:t>
      </w:r>
      <w:r w:rsidRPr="001E38B7">
        <w:rPr>
          <w:rFonts w:ascii="Arial" w:hAnsi="Arial" w:cs="Arial"/>
          <w:sz w:val="22"/>
          <w:szCs w:val="22"/>
        </w:rPr>
        <w:t xml:space="preserve"> and </w:t>
      </w:r>
      <w:r w:rsidRPr="001E38B7">
        <w:rPr>
          <w:rFonts w:ascii="Arial" w:hAnsi="Arial" w:cs="Arial"/>
          <w:i/>
          <w:sz w:val="22"/>
          <w:szCs w:val="22"/>
        </w:rPr>
        <w:t>in vivo</w:t>
      </w:r>
      <w:r w:rsidRPr="001E38B7">
        <w:rPr>
          <w:rFonts w:ascii="Arial" w:hAnsi="Arial" w:cs="Arial"/>
          <w:sz w:val="22"/>
          <w:szCs w:val="22"/>
        </w:rPr>
        <w:t xml:space="preserve"> </w: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[63]</w:t>
      </w:r>
      <w:r>
        <w:rPr>
          <w:rFonts w:ascii="Arial" w:hAnsi="Arial" w:cs="Arial"/>
          <w:sz w:val="22"/>
          <w:szCs w:val="22"/>
        </w:rPr>
        <w:fldChar w:fldCharType="end"/>
      </w:r>
      <w:r w:rsidRPr="001E38B7">
        <w:rPr>
          <w:rFonts w:ascii="Arial" w:hAnsi="Arial" w:cs="Arial"/>
          <w:sz w:val="22"/>
          <w:szCs w:val="22"/>
        </w:rPr>
        <w:t xml:space="preserve">. </w:t>
      </w:r>
    </w:p>
    <w:p w14:paraId="3324F2D7" w14:textId="77777777" w:rsidR="000B1757" w:rsidRDefault="000B1757" w:rsidP="000B1757">
      <w:pPr>
        <w:jc w:val="both"/>
        <w:rPr>
          <w:rFonts w:ascii="Arial" w:hAnsi="Arial" w:cs="Arial"/>
          <w:sz w:val="22"/>
          <w:szCs w:val="22"/>
        </w:rPr>
      </w:pPr>
    </w:p>
    <w:p w14:paraId="2B84FF05" w14:textId="77777777" w:rsidR="000B1757" w:rsidRPr="00160D5D" w:rsidRDefault="000B1757" w:rsidP="000B1757">
      <w:pPr>
        <w:jc w:val="both"/>
        <w:rPr>
          <w:rFonts w:ascii="Arial" w:hAnsi="Arial" w:cs="Arial"/>
          <w:sz w:val="22"/>
          <w:szCs w:val="22"/>
        </w:rPr>
      </w:pPr>
      <w:r>
        <w:rPr>
          <w:rFonts w:ascii="Arial" w:hAnsi="Arial" w:cs="Arial"/>
          <w:sz w:val="22"/>
          <w:szCs w:val="22"/>
        </w:rPr>
        <w:lastRenderedPageBreak/>
        <w:t xml:space="preserve">The </w:t>
      </w:r>
      <w:r>
        <w:rPr>
          <w:rFonts w:ascii="Arial" w:hAnsi="Arial" w:cs="Arial"/>
          <w:i/>
          <w:iCs/>
          <w:sz w:val="22"/>
          <w:szCs w:val="22"/>
        </w:rPr>
        <w:t xml:space="preserve">Mus-Trichuris </w:t>
      </w:r>
      <w:r>
        <w:rPr>
          <w:rFonts w:ascii="Arial" w:hAnsi="Arial" w:cs="Arial"/>
          <w:sz w:val="22"/>
          <w:szCs w:val="22"/>
        </w:rPr>
        <w:t xml:space="preserve">system thus has all of the ingredients necessary to test whether the mechanisms laid out in our mathematical model drive variation in infection duration.  </w:t>
      </w:r>
      <w:r w:rsidRPr="00BE646A">
        <w:rPr>
          <w:rFonts w:ascii="Arial" w:hAnsi="Arial" w:cs="Arial"/>
          <w:sz w:val="22"/>
          <w:szCs w:val="22"/>
        </w:rPr>
        <w:t xml:space="preserve">Two pieces of empirical evidence buttress our </w:t>
      </w:r>
      <w:r>
        <w:rPr>
          <w:rFonts w:ascii="Arial" w:hAnsi="Arial" w:cs="Arial"/>
          <w:sz w:val="22"/>
          <w:szCs w:val="22"/>
        </w:rPr>
        <w:t>hypothesis</w:t>
      </w:r>
      <w:r w:rsidRPr="00BE646A">
        <w:rPr>
          <w:rFonts w:ascii="Arial" w:hAnsi="Arial" w:cs="Arial"/>
          <w:sz w:val="22"/>
          <w:szCs w:val="22"/>
        </w:rPr>
        <w:t>.</w:t>
      </w:r>
      <w:r>
        <w:rPr>
          <w:rFonts w:ascii="Arial" w:hAnsi="Arial" w:cs="Arial"/>
          <w:b/>
          <w:bCs/>
          <w:sz w:val="22"/>
          <w:szCs w:val="22"/>
        </w:rPr>
        <w:t xml:space="preserve"> </w:t>
      </w:r>
      <w:r>
        <w:rPr>
          <w:rFonts w:ascii="Arial" w:hAnsi="Arial" w:cs="Arial"/>
          <w:sz w:val="22"/>
          <w:szCs w:val="22"/>
        </w:rPr>
        <w:t xml:space="preserve">The first is </w:t>
      </w:r>
      <w:r w:rsidRPr="001E38B7">
        <w:rPr>
          <w:rFonts w:ascii="Arial" w:hAnsi="Arial" w:cs="Arial"/>
          <w:sz w:val="22"/>
          <w:szCs w:val="22"/>
        </w:rPr>
        <w:t xml:space="preserve">that </w:t>
      </w:r>
      <w:r w:rsidRPr="001E38B7">
        <w:rPr>
          <w:rFonts w:ascii="Arial" w:hAnsi="Arial" w:cs="Arial"/>
          <w:b/>
          <w:sz w:val="22"/>
          <w:szCs w:val="22"/>
        </w:rPr>
        <w:t xml:space="preserve">mouse strains have strikingly different dose-dependence in susceptibility to </w:t>
      </w:r>
      <w:r w:rsidRPr="001E38B7">
        <w:rPr>
          <w:rFonts w:ascii="Arial" w:hAnsi="Arial" w:cs="Arial"/>
          <w:b/>
          <w:i/>
          <w:sz w:val="22"/>
          <w:szCs w:val="22"/>
        </w:rPr>
        <w:t xml:space="preserve">T. </w:t>
      </w:r>
      <w:proofErr w:type="spellStart"/>
      <w:r w:rsidRPr="001E38B7">
        <w:rPr>
          <w:rFonts w:ascii="Arial" w:hAnsi="Arial" w:cs="Arial"/>
          <w:b/>
          <w:i/>
          <w:sz w:val="22"/>
          <w:szCs w:val="22"/>
        </w:rPr>
        <w:t>muris</w:t>
      </w:r>
      <w:proofErr w:type="spellEnd"/>
      <w:r w:rsidRPr="001E38B7">
        <w:rPr>
          <w:rFonts w:ascii="Arial" w:hAnsi="Arial" w:cs="Arial"/>
          <w:b/>
          <w:sz w:val="22"/>
          <w:szCs w:val="22"/>
        </w:rPr>
        <w:t>.</w:t>
      </w:r>
      <w:r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[33-35]</w:t>
      </w:r>
      <w:r>
        <w:rPr>
          <w:rFonts w:ascii="Arial" w:hAnsi="Arial" w:cs="Arial"/>
          <w:sz w:val="22"/>
          <w:szCs w:val="22"/>
          <w:lang w:val="en-GB"/>
        </w:rPr>
        <w:fldChar w:fldCharType="end"/>
      </w:r>
      <w:r w:rsidRPr="001E38B7">
        <w:rPr>
          <w:rFonts w:ascii="Arial" w:hAnsi="Arial" w:cs="Arial"/>
          <w:sz w:val="22"/>
          <w:szCs w:val="22"/>
          <w:lang w:val="en-GB"/>
        </w:rPr>
        <w:t xml:space="preserve">, reviewed in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sidRPr="001E38B7">
        <w:rPr>
          <w:rFonts w:ascii="Arial" w:hAnsi="Arial" w:cs="Arial"/>
          <w:sz w:val="22"/>
          <w:szCs w:val="22"/>
          <w:lang w:val="en-GB"/>
        </w:rPr>
        <w:t>)</w:t>
      </w:r>
      <w:r w:rsidRPr="001E38B7">
        <w:rPr>
          <w:rFonts w:ascii="Arial" w:hAnsi="Arial" w:cs="Arial"/>
          <w:sz w:val="22"/>
          <w:szCs w:val="22"/>
        </w:rPr>
        <w:t xml:space="preserve">. </w:t>
      </w:r>
      <w:r>
        <w:rPr>
          <w:rFonts w:ascii="Arial" w:hAnsi="Arial" w:cs="Arial"/>
          <w:b/>
          <w:sz w:val="22"/>
          <w:szCs w:val="22"/>
        </w:rPr>
        <w:t>I</w:t>
      </w:r>
      <w:r w:rsidRPr="001E38B7">
        <w:rPr>
          <w:rFonts w:ascii="Arial" w:hAnsi="Arial" w:cs="Arial"/>
          <w:b/>
          <w:sz w:val="22"/>
          <w:szCs w:val="22"/>
        </w:rPr>
        <w:t>f the inoculating dose is reduced</w:t>
      </w:r>
      <w:r>
        <w:rPr>
          <w:rFonts w:ascii="Arial" w:hAnsi="Arial" w:cs="Arial"/>
          <w:b/>
          <w:sz w:val="22"/>
          <w:szCs w:val="22"/>
        </w:rPr>
        <w:t>,</w:t>
      </w:r>
      <w:r w:rsidRPr="001E38B7">
        <w:rPr>
          <w:rFonts w:ascii="Arial" w:hAnsi="Arial" w:cs="Arial"/>
          <w:b/>
          <w:sz w:val="22"/>
          <w:szCs w:val="22"/>
        </w:rPr>
        <w:t xml:space="preserve"> now “resistant” strains become chronically infected, too.</w:t>
      </w:r>
      <w:r w:rsidRPr="001E38B7">
        <w:rPr>
          <w:rFonts w:ascii="Arial" w:hAnsi="Arial" w:cs="Arial"/>
          <w:sz w:val="22"/>
          <w:szCs w:val="22"/>
        </w:rPr>
        <w:t xml:space="preserve"> This pattern cannot be explained </w:t>
      </w:r>
      <w:r>
        <w:rPr>
          <w:rFonts w:ascii="Arial" w:hAnsi="Arial" w:cs="Arial"/>
          <w:sz w:val="22"/>
          <w:szCs w:val="22"/>
        </w:rPr>
        <w:t xml:space="preserve">solely </w:t>
      </w:r>
      <w:r w:rsidRPr="001E38B7">
        <w:rPr>
          <w:rFonts w:ascii="Arial" w:hAnsi="Arial" w:cs="Arial"/>
          <w:sz w:val="22"/>
          <w:szCs w:val="22"/>
        </w:rPr>
        <w:t xml:space="preserve">by changes in the strength of processes that generate negative feedback. For example, it </w:t>
      </w:r>
      <w:r>
        <w:rPr>
          <w:rFonts w:ascii="Arial" w:hAnsi="Arial" w:cs="Arial"/>
          <w:sz w:val="22"/>
          <w:szCs w:val="22"/>
        </w:rPr>
        <w:t>might seem</w:t>
      </w:r>
      <w:r w:rsidRPr="001E38B7">
        <w:rPr>
          <w:rFonts w:ascii="Arial" w:hAnsi="Arial" w:cs="Arial"/>
          <w:sz w:val="22"/>
          <w:szCs w:val="22"/>
        </w:rPr>
        <w:t xml:space="preserve"> possible that worm establishment, </w:t>
      </w:r>
      <w:r>
        <w:rPr>
          <w:rFonts w:ascii="Arial" w:hAnsi="Arial" w:cs="Arial"/>
          <w:sz w:val="22"/>
          <w:szCs w:val="22"/>
        </w:rPr>
        <w:t xml:space="preserve">biomass </w:t>
      </w:r>
      <w:r w:rsidRPr="001E38B7">
        <w:rPr>
          <w:rFonts w:ascii="Arial" w:hAnsi="Arial" w:cs="Arial"/>
          <w:sz w:val="22"/>
          <w:szCs w:val="22"/>
        </w:rPr>
        <w:t xml:space="preserve">growth, and fecundity </w:t>
      </w:r>
      <w:r>
        <w:rPr>
          <w:rFonts w:ascii="Arial" w:hAnsi="Arial" w:cs="Arial"/>
          <w:sz w:val="22"/>
          <w:szCs w:val="22"/>
        </w:rPr>
        <w:t>are</w:t>
      </w:r>
      <w:r w:rsidRPr="001E38B7">
        <w:rPr>
          <w:rFonts w:ascii="Arial" w:hAnsi="Arial" w:cs="Arial"/>
          <w:sz w:val="22"/>
          <w:szCs w:val="22"/>
        </w:rPr>
        <w:t xml:space="preserve"> density-dependent (a negative feedback mechanism), such that all three </w:t>
      </w:r>
      <w:r>
        <w:rPr>
          <w:rFonts w:ascii="Arial" w:hAnsi="Arial" w:cs="Arial"/>
          <w:sz w:val="22"/>
          <w:szCs w:val="22"/>
        </w:rPr>
        <w:t>might be</w:t>
      </w:r>
      <w:r w:rsidRPr="001E38B7">
        <w:rPr>
          <w:rFonts w:ascii="Arial" w:hAnsi="Arial" w:cs="Arial"/>
          <w:sz w:val="22"/>
          <w:szCs w:val="22"/>
        </w:rPr>
        <w:t xml:space="preserve"> increased in low-dose infections, leading to </w:t>
      </w:r>
      <w:r>
        <w:rPr>
          <w:rFonts w:ascii="Arial" w:hAnsi="Arial" w:cs="Arial"/>
          <w:sz w:val="22"/>
          <w:szCs w:val="22"/>
        </w:rPr>
        <w:t>longer</w:t>
      </w:r>
      <w:r w:rsidRPr="001E38B7">
        <w:rPr>
          <w:rFonts w:ascii="Arial" w:hAnsi="Arial" w:cs="Arial"/>
          <w:sz w:val="22"/>
          <w:szCs w:val="22"/>
        </w:rPr>
        <w:t xml:space="preserve"> infection durations. However, this has been ruled out by experimental work </w:t>
      </w:r>
      <w:r>
        <w:rPr>
          <w:rFonts w:ascii="Arial" w:hAnsi="Arial" w:cs="Arial"/>
          <w:sz w:val="22"/>
          <w:szCs w:val="22"/>
        </w:rPr>
        <w:fldChar w:fldCharType="begin"/>
      </w:r>
      <w:r>
        <w:rPr>
          <w:rFonts w:ascii="Arial" w:hAnsi="Arial" w:cs="Arial"/>
          <w:sz w:val="22"/>
          <w:szCs w:val="22"/>
        </w:rPr>
        <w:instrText xml:space="preserve"> ADDIN EN.CITE &lt;EndNote&gt;&lt;Cite&gt;&lt;Author&gt;Michael&lt;/Author&gt;&lt;Year&gt;1989&lt;/Year&gt;&lt;RecNum&gt;7876&lt;/RecNum&gt;&lt;DisplayText&gt;[73]&lt;/DisplayText&gt;&lt;record&gt;&lt;rec-number&gt;7876&lt;/rec-number&gt;&lt;foreign-keys&gt;&lt;key app="EN" db-id="frwtwrvviazzdoewtsrpaszf2r0r2xpeazfx" timestamp="1580748585"&gt;7876&lt;/key&gt;&lt;/foreign-keys&gt;&lt;ref-type name="Journal Article"&gt;17&lt;/ref-type&gt;&lt;contributors&gt;&lt;authors&gt;&lt;author&gt;Michael, E.&lt;/author&gt;&lt;author&gt;Bundy, D. A.&lt;/author&gt;&lt;/authors&gt;&lt;/contributors&gt;&lt;auth-address&gt;Department of Pure and Applied Biology, Imperial College, University of London.&lt;/auth-address&gt;&lt;titles&gt;&lt;title&gt;Density dependence in establishment, growth and worm fecundity in intestinal helminthiasis: the population biology of Trichuris muris (Nematoda) infection in CBA/Ca mice&lt;/title&gt;&lt;secondary-title&gt;Parasitology&lt;/secondary-title&gt;&lt;/titles&gt;&lt;periodical&gt;&lt;full-title&gt;Parasitology&lt;/full-title&gt;&lt;/periodical&gt;&lt;pages&gt;451-8&lt;/pages&gt;&lt;volume&gt;98 Pt 3&lt;/volume&gt;&lt;edition&gt;1989/06/01&lt;/edition&gt;&lt;keywords&gt;&lt;keyword&gt;Animals&lt;/keyword&gt;&lt;keyword&gt;Chronic Disease&lt;/keyword&gt;&lt;keyword&gt;Disease Models, Animal&lt;/keyword&gt;&lt;keyword&gt;Eating&lt;/keyword&gt;&lt;keyword&gt;Feces/parasitology&lt;/keyword&gt;&lt;keyword&gt;Female&lt;/keyword&gt;&lt;keyword&gt;Fertility&lt;/keyword&gt;&lt;keyword&gt;Host-Parasite Interactions&lt;/keyword&gt;&lt;keyword&gt;Intestine, Large/parasitology&lt;/keyword&gt;&lt;keyword&gt;Male&lt;/keyword&gt;&lt;keyword&gt;Mice&lt;/keyword&gt;&lt;keyword&gt;Mice, Inbred CBA&lt;/keyword&gt;&lt;keyword&gt;Parasite Egg Count&lt;/keyword&gt;&lt;keyword&gt;Sex Ratio&lt;/keyword&gt;&lt;keyword&gt;Trichuriasis/*parasitology&lt;/keyword&gt;&lt;keyword&gt;Trichuris/*growth &amp;amp; development/physiology&lt;/keyword&gt;&lt;/keywords&gt;&lt;dates&gt;&lt;year&gt;1989&lt;/year&gt;&lt;pub-dates&gt;&lt;date&gt;Jun&lt;/date&gt;&lt;/pub-dates&gt;&lt;/dates&gt;&lt;isbn&gt;0031-1820 (Print)&amp;#xD;0031-1820 (Linking)&lt;/isbn&gt;&lt;accession-num&gt;2771451&lt;/accession-num&gt;&lt;urls&gt;&lt;related-urls&gt;&lt;url&gt;https://www.ncbi.nlm.nih.gov/pubmed/2771451&lt;/url&gt;&lt;/related-urls&gt;&lt;/urls&gt;&lt;electronic-resource-num&gt;10.1017/s0031182000061540&lt;/electronic-resource-num&gt;&lt;/record&gt;&lt;/Cite&gt;&lt;/EndNote&gt;</w:instrText>
      </w:r>
      <w:r>
        <w:rPr>
          <w:rFonts w:ascii="Arial" w:hAnsi="Arial" w:cs="Arial"/>
          <w:sz w:val="22"/>
          <w:szCs w:val="22"/>
        </w:rPr>
        <w:fldChar w:fldCharType="separate"/>
      </w:r>
      <w:r>
        <w:rPr>
          <w:rFonts w:ascii="Arial" w:hAnsi="Arial" w:cs="Arial"/>
          <w:noProof/>
          <w:sz w:val="22"/>
          <w:szCs w:val="22"/>
        </w:rPr>
        <w:t>[73]</w:t>
      </w:r>
      <w:r>
        <w:rPr>
          <w:rFonts w:ascii="Arial" w:hAnsi="Arial" w:cs="Arial"/>
          <w:sz w:val="22"/>
          <w:szCs w:val="22"/>
        </w:rPr>
        <w:fldChar w:fldCharType="end"/>
      </w:r>
      <w:r w:rsidRPr="001E38B7">
        <w:rPr>
          <w:rFonts w:ascii="Arial" w:hAnsi="Arial" w:cs="Arial"/>
          <w:sz w:val="22"/>
          <w:szCs w:val="22"/>
        </w:rPr>
        <w:t xml:space="preserve">.  </w:t>
      </w:r>
      <w:r>
        <w:rPr>
          <w:rFonts w:ascii="Arial" w:hAnsi="Arial" w:cs="Arial"/>
          <w:sz w:val="22"/>
          <w:szCs w:val="22"/>
        </w:rPr>
        <w:t>Our theoretical results suggest that</w:t>
      </w:r>
      <w:r w:rsidRPr="001E38B7">
        <w:rPr>
          <w:rFonts w:ascii="Arial" w:hAnsi="Arial" w:cs="Arial"/>
          <w:sz w:val="22"/>
          <w:szCs w:val="22"/>
        </w:rPr>
        <w:t xml:space="preserve"> this puzzle is </w:t>
      </w:r>
      <w:r>
        <w:rPr>
          <w:rFonts w:ascii="Arial" w:hAnsi="Arial" w:cs="Arial"/>
          <w:sz w:val="22"/>
          <w:szCs w:val="22"/>
        </w:rPr>
        <w:t xml:space="preserve">instead </w:t>
      </w:r>
      <w:r w:rsidRPr="001E38B7">
        <w:rPr>
          <w:rFonts w:ascii="Arial" w:hAnsi="Arial" w:cs="Arial"/>
          <w:sz w:val="22"/>
          <w:szCs w:val="22"/>
        </w:rPr>
        <w:t xml:space="preserve">solved via the logic of </w:t>
      </w:r>
      <w:r w:rsidRPr="001E38B7">
        <w:rPr>
          <w:rFonts w:ascii="Arial" w:hAnsi="Arial" w:cs="Arial"/>
          <w:b/>
          <w:sz w:val="22"/>
          <w:szCs w:val="22"/>
        </w:rPr>
        <w:t xml:space="preserve">Fig. </w:t>
      </w:r>
      <w:r>
        <w:rPr>
          <w:rFonts w:ascii="Arial" w:hAnsi="Arial" w:cs="Arial"/>
          <w:b/>
          <w:sz w:val="22"/>
          <w:szCs w:val="22"/>
        </w:rPr>
        <w:t>2</w:t>
      </w:r>
      <w:r w:rsidRPr="001E38B7">
        <w:rPr>
          <w:rFonts w:ascii="Arial" w:hAnsi="Arial" w:cs="Arial"/>
          <w:bCs/>
          <w:sz w:val="22"/>
          <w:szCs w:val="22"/>
        </w:rPr>
        <w:t xml:space="preserve">, which shows that reducing dose leads to a chronic infection because the </w:t>
      </w:r>
      <w:proofErr w:type="gramStart"/>
      <w:r w:rsidRPr="001E38B7">
        <w:rPr>
          <w:rFonts w:ascii="Arial" w:hAnsi="Arial" w:cs="Arial"/>
          <w:bCs/>
          <w:sz w:val="22"/>
          <w:szCs w:val="22"/>
        </w:rPr>
        <w:t>clearance-promoting</w:t>
      </w:r>
      <w:proofErr w:type="gramEnd"/>
      <w:r w:rsidRPr="001E38B7">
        <w:rPr>
          <w:rFonts w:ascii="Arial" w:hAnsi="Arial" w:cs="Arial"/>
          <w:bCs/>
          <w:sz w:val="22"/>
          <w:szCs w:val="22"/>
        </w:rPr>
        <w:t xml:space="preserve"> Th2 </w:t>
      </w:r>
      <w:r w:rsidRPr="00451DB4">
        <w:rPr>
          <w:rFonts w:ascii="Arial" w:hAnsi="Arial" w:cs="Arial"/>
          <w:bCs/>
          <w:sz w:val="22"/>
          <w:szCs w:val="22"/>
        </w:rPr>
        <w:t>positive</w:t>
      </w:r>
      <w:r w:rsidRPr="001E38B7">
        <w:rPr>
          <w:rFonts w:ascii="Arial" w:hAnsi="Arial" w:cs="Arial"/>
          <w:bCs/>
          <w:sz w:val="22"/>
          <w:szCs w:val="22"/>
        </w:rPr>
        <w:t xml:space="preserve"> feedback loop is never engaged, allowing the parasite to ‘fly beneath the radar’ of the immune system</w:t>
      </w:r>
      <w:r w:rsidRPr="001E38B7">
        <w:rPr>
          <w:rFonts w:ascii="Arial" w:hAnsi="Arial" w:cs="Arial"/>
          <w:sz w:val="22"/>
          <w:szCs w:val="22"/>
        </w:rPr>
        <w:t>.</w:t>
      </w:r>
    </w:p>
    <w:p w14:paraId="28381F49" w14:textId="77777777" w:rsidR="000B1757" w:rsidRDefault="000B1757" w:rsidP="000B1757">
      <w:pPr>
        <w:jc w:val="both"/>
        <w:rPr>
          <w:rFonts w:ascii="Arial" w:hAnsi="Arial" w:cs="Arial"/>
          <w:sz w:val="22"/>
          <w:szCs w:val="22"/>
        </w:rPr>
      </w:pPr>
    </w:p>
    <w:p w14:paraId="0C14FD67" w14:textId="77777777" w:rsidR="000B1757" w:rsidRDefault="000B1757" w:rsidP="000B1757">
      <w:pPr>
        <w:jc w:val="both"/>
        <w:rPr>
          <w:rFonts w:ascii="Arial" w:hAnsi="Arial" w:cs="Arial"/>
          <w:sz w:val="22"/>
          <w:szCs w:val="22"/>
        </w:rPr>
      </w:pPr>
      <w:r>
        <w:rPr>
          <w:rFonts w:ascii="Arial" w:hAnsi="Arial" w:cs="Arial"/>
          <w:sz w:val="22"/>
          <w:szCs w:val="22"/>
        </w:rPr>
        <w:t xml:space="preserve">The second comes from our </w:t>
      </w:r>
      <w:r w:rsidRPr="001E38B7">
        <w:rPr>
          <w:rFonts w:ascii="Arial" w:hAnsi="Arial" w:cs="Arial"/>
          <w:sz w:val="22"/>
          <w:szCs w:val="22"/>
        </w:rPr>
        <w:t xml:space="preserve">preliminary experimental work (depicted in </w:t>
      </w:r>
      <w:r w:rsidRPr="001E38B7">
        <w:rPr>
          <w:rFonts w:ascii="Arial" w:hAnsi="Arial" w:cs="Arial"/>
          <w:b/>
          <w:sz w:val="22"/>
          <w:szCs w:val="22"/>
        </w:rPr>
        <w:t>Fig. 1</w:t>
      </w:r>
      <w:r w:rsidRPr="001E38B7">
        <w:rPr>
          <w:rFonts w:ascii="Arial" w:hAnsi="Arial" w:cs="Arial"/>
          <w:sz w:val="22"/>
          <w:szCs w:val="22"/>
        </w:rPr>
        <w:t>) suggest</w:t>
      </w:r>
      <w:r>
        <w:rPr>
          <w:rFonts w:ascii="Arial" w:hAnsi="Arial" w:cs="Arial"/>
          <w:sz w:val="22"/>
          <w:szCs w:val="22"/>
        </w:rPr>
        <w:t>ing</w:t>
      </w:r>
      <w:r w:rsidRPr="001E38B7">
        <w:rPr>
          <w:rFonts w:ascii="Arial" w:hAnsi="Arial" w:cs="Arial"/>
          <w:sz w:val="22"/>
          <w:szCs w:val="22"/>
        </w:rPr>
        <w:t xml:space="preserve"> that moving mice from the lab to the field </w:t>
      </w:r>
      <w:r>
        <w:rPr>
          <w:rFonts w:ascii="Arial" w:hAnsi="Arial" w:cs="Arial"/>
          <w:sz w:val="22"/>
          <w:szCs w:val="22"/>
        </w:rPr>
        <w:t>makes</w:t>
      </w:r>
      <w:r w:rsidRPr="001E38B7">
        <w:rPr>
          <w:rFonts w:ascii="Arial" w:hAnsi="Arial" w:cs="Arial"/>
          <w:sz w:val="22"/>
          <w:szCs w:val="22"/>
        </w:rPr>
        <w:t xml:space="preserve"> it easier to skew the system towards Th1ness. Indeed, </w:t>
      </w:r>
      <w:r w:rsidRPr="00596EFD">
        <w:rPr>
          <w:rFonts w:ascii="Arial" w:hAnsi="Arial" w:cs="Arial"/>
          <w:sz w:val="22"/>
          <w:szCs w:val="22"/>
          <w:u w:val="single"/>
        </w:rPr>
        <w:t>mice with the highest, longest-lasting worm burdens had the greatest worm biomass and the most Th1 polarized immune profiles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sz w:val="22"/>
          <w:szCs w:val="22"/>
        </w:rPr>
        <w:fldChar w:fldCharType="separate"/>
      </w:r>
      <w:r>
        <w:rPr>
          <w:rFonts w:ascii="Arial" w:hAnsi="Arial" w:cs="Arial"/>
          <w:noProof/>
          <w:sz w:val="22"/>
          <w:szCs w:val="22"/>
        </w:rPr>
        <w:t>[36]</w:t>
      </w:r>
      <w:r>
        <w:rPr>
          <w:rFonts w:ascii="Arial" w:hAnsi="Arial" w:cs="Arial"/>
          <w:sz w:val="22"/>
          <w:szCs w:val="22"/>
        </w:rPr>
        <w:fldChar w:fldCharType="end"/>
      </w:r>
      <w:r w:rsidRPr="001E38B7">
        <w:rPr>
          <w:rFonts w:ascii="Arial" w:hAnsi="Arial" w:cs="Arial"/>
          <w:sz w:val="22"/>
          <w:szCs w:val="22"/>
        </w:rPr>
        <w:t xml:space="preserve">. </w:t>
      </w:r>
      <w:r w:rsidRPr="001E38B7">
        <w:rPr>
          <w:rFonts w:ascii="Arial" w:hAnsi="Arial" w:cs="Arial"/>
          <w:sz w:val="22"/>
          <w:szCs w:val="22"/>
          <w:lang w:val="en-GB"/>
        </w:rPr>
        <w:t>The farm</w:t>
      </w:r>
      <w:r>
        <w:rPr>
          <w:rFonts w:ascii="Arial" w:hAnsi="Arial" w:cs="Arial"/>
          <w:sz w:val="22"/>
          <w:szCs w:val="22"/>
          <w:lang w:val="en-GB"/>
        </w:rPr>
        <w:t>-</w:t>
      </w:r>
      <w:r w:rsidRPr="001E38B7">
        <w:rPr>
          <w:rFonts w:ascii="Arial" w:hAnsi="Arial" w:cs="Arial"/>
          <w:sz w:val="22"/>
          <w:szCs w:val="22"/>
          <w:lang w:val="en-GB"/>
        </w:rPr>
        <w:t xml:space="preserve">like environment of the mouse enclosures at Princeton’s research station alters a number of immunologically important factors for mice </w:t>
      </w:r>
      <w:r>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[74]</w:t>
      </w:r>
      <w:r>
        <w:rPr>
          <w:rFonts w:ascii="Arial" w:hAnsi="Arial" w:cs="Arial"/>
          <w:sz w:val="22"/>
          <w:szCs w:val="22"/>
          <w:lang w:val="en-GB"/>
        </w:rPr>
        <w:fldChar w:fldCharType="end"/>
      </w:r>
      <w:r w:rsidRPr="001E38B7">
        <w:rPr>
          <w:rFonts w:ascii="Arial" w:hAnsi="Arial" w:cs="Arial"/>
          <w:sz w:val="22"/>
          <w:szCs w:val="22"/>
          <w:lang w:val="en-GB"/>
        </w:rPr>
        <w:t xml:space="preserve"> that </w:t>
      </w:r>
      <w:r>
        <w:rPr>
          <w:rFonts w:ascii="Arial" w:hAnsi="Arial" w:cs="Arial"/>
          <w:sz w:val="22"/>
          <w:szCs w:val="22"/>
          <w:lang w:val="en-GB"/>
        </w:rPr>
        <w:t xml:space="preserve">arguably </w:t>
      </w:r>
      <w:r w:rsidRPr="001E38B7">
        <w:rPr>
          <w:rFonts w:ascii="Arial" w:hAnsi="Arial" w:cs="Arial"/>
          <w:sz w:val="22"/>
          <w:szCs w:val="22"/>
          <w:lang w:val="en-GB"/>
        </w:rPr>
        <w:t xml:space="preserve">make the impact upon nematode susceptibility unsurprising.  For </w:t>
      </w:r>
      <w:r w:rsidRPr="001E38B7">
        <w:rPr>
          <w:rFonts w:ascii="Arial" w:hAnsi="Arial" w:cs="Arial"/>
          <w:i/>
          <w:sz w:val="22"/>
          <w:szCs w:val="22"/>
          <w:lang w:val="en-GB"/>
        </w:rPr>
        <w:t xml:space="preserve">T. </w:t>
      </w:r>
      <w:proofErr w:type="spellStart"/>
      <w:r w:rsidRPr="001E38B7">
        <w:rPr>
          <w:rFonts w:ascii="Arial" w:hAnsi="Arial" w:cs="Arial"/>
          <w:i/>
          <w:sz w:val="22"/>
          <w:szCs w:val="22"/>
          <w:lang w:val="en-GB"/>
        </w:rPr>
        <w:t>muris</w:t>
      </w:r>
      <w:proofErr w:type="spellEnd"/>
      <w:r w:rsidRPr="001E38B7">
        <w:rPr>
          <w:rFonts w:ascii="Arial" w:hAnsi="Arial" w:cs="Arial"/>
          <w:sz w:val="22"/>
          <w:szCs w:val="22"/>
          <w:lang w:val="en-GB"/>
        </w:rPr>
        <w:t xml:space="preserve"> infections, for example, microbial diversity leads the nematodes to </w:t>
      </w:r>
      <w:r w:rsidRPr="001E38B7">
        <w:rPr>
          <w:rFonts w:ascii="Arial" w:hAnsi="Arial" w:cs="Arial"/>
          <w:sz w:val="22"/>
          <w:szCs w:val="22"/>
        </w:rPr>
        <w:t xml:space="preserve">exhibit higher hatching rates than in sterile conditions </w:t>
      </w:r>
      <w:r>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[75]</w:t>
      </w:r>
      <w:r>
        <w:rPr>
          <w:rFonts w:ascii="Arial" w:hAnsi="Arial" w:cs="Arial"/>
          <w:sz w:val="22"/>
          <w:szCs w:val="22"/>
        </w:rPr>
        <w:fldChar w:fldCharType="end"/>
      </w:r>
      <w:r w:rsidRPr="001E38B7">
        <w:rPr>
          <w:rFonts w:ascii="Arial" w:hAnsi="Arial" w:cs="Arial"/>
          <w:sz w:val="22"/>
          <w:szCs w:val="22"/>
        </w:rPr>
        <w:t xml:space="preserve">, and </w:t>
      </w:r>
      <w:r>
        <w:rPr>
          <w:rFonts w:ascii="Arial" w:hAnsi="Arial" w:cs="Arial"/>
          <w:sz w:val="22"/>
          <w:szCs w:val="22"/>
        </w:rPr>
        <w:t>grazing upon</w:t>
      </w:r>
      <w:r w:rsidRPr="001E38B7">
        <w:rPr>
          <w:rFonts w:ascii="Arial" w:hAnsi="Arial" w:cs="Arial"/>
          <w:sz w:val="22"/>
          <w:szCs w:val="22"/>
        </w:rPr>
        <w:t xml:space="preserve"> microbial taxa within the colon </w:t>
      </w:r>
      <w:r>
        <w:rPr>
          <w:rFonts w:ascii="Arial" w:hAnsi="Arial" w:cs="Arial"/>
          <w:sz w:val="22"/>
          <w:szCs w:val="22"/>
        </w:rPr>
        <w:t>promotes</w:t>
      </w:r>
      <w:r w:rsidRPr="001E38B7">
        <w:rPr>
          <w:rFonts w:ascii="Arial" w:hAnsi="Arial" w:cs="Arial"/>
          <w:sz w:val="22"/>
          <w:szCs w:val="22"/>
        </w:rPr>
        <w:t xml:space="preserve"> chronicity of infection </w:t>
      </w:r>
      <w:r>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[76]</w:t>
      </w:r>
      <w:r>
        <w:rPr>
          <w:rFonts w:ascii="Arial" w:hAnsi="Arial" w:cs="Arial"/>
          <w:sz w:val="22"/>
          <w:szCs w:val="22"/>
        </w:rPr>
        <w:fldChar w:fldCharType="end"/>
      </w:r>
      <w:r w:rsidRPr="001E38B7">
        <w:rPr>
          <w:rFonts w:ascii="Arial" w:hAnsi="Arial" w:cs="Arial"/>
          <w:sz w:val="22"/>
          <w:szCs w:val="22"/>
        </w:rPr>
        <w:t xml:space="preserve">. </w:t>
      </w:r>
      <w:r>
        <w:rPr>
          <w:rFonts w:ascii="Arial" w:hAnsi="Arial" w:cs="Arial"/>
          <w:sz w:val="22"/>
          <w:szCs w:val="22"/>
          <w:lang w:val="en-GB"/>
        </w:rPr>
        <w:t>Furthermore, t</w:t>
      </w:r>
      <w:r w:rsidRPr="001E38B7">
        <w:rPr>
          <w:rFonts w:ascii="Arial" w:hAnsi="Arial" w:cs="Arial"/>
          <w:sz w:val="22"/>
          <w:szCs w:val="22"/>
          <w:lang w:val="en-GB"/>
        </w:rPr>
        <w:t xml:space="preserve">hese microbes are likely to promote Th1 and Th17 </w:t>
      </w:r>
      <w:r>
        <w:rPr>
          <w:rFonts w:ascii="Arial" w:hAnsi="Arial" w:cs="Arial"/>
          <w:sz w:val="22"/>
          <w:szCs w:val="22"/>
          <w:lang w:val="en-GB"/>
        </w:rPr>
        <w:t xml:space="preserve">immune profiles </w:t>
      </w:r>
      <w:r w:rsidRPr="001E38B7">
        <w:rPr>
          <w:rFonts w:ascii="Arial" w:hAnsi="Arial" w:cs="Arial"/>
          <w:sz w:val="22"/>
          <w:szCs w:val="22"/>
          <w:lang w:val="en-GB"/>
        </w:rPr>
        <w:t xml:space="preserve">(among other immunological changes observed </w:t>
      </w:r>
      <w:r>
        <w:rPr>
          <w:rFonts w:ascii="Arial" w:hAnsi="Arial" w:cs="Arial"/>
          <w:sz w:val="22"/>
          <w:szCs w:val="22"/>
          <w:lang w:val="en-GB"/>
        </w:rPr>
        <w:t>in naturalized mice</w:t>
      </w:r>
      <w:r w:rsidRPr="001E38B7">
        <w:rPr>
          <w:rFonts w:ascii="Arial" w:hAnsi="Arial" w:cs="Arial"/>
          <w:sz w:val="22"/>
          <w:szCs w:val="22"/>
          <w:lang w:val="en-GB"/>
        </w:rPr>
        <w:t xml:space="preserve"> </w:t>
      </w:r>
      <w:r>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[49-52]</w:t>
      </w:r>
      <w:r>
        <w:rPr>
          <w:rFonts w:ascii="Arial" w:hAnsi="Arial" w:cs="Arial"/>
          <w:sz w:val="22"/>
          <w:szCs w:val="22"/>
        </w:rPr>
        <w:fldChar w:fldCharType="end"/>
      </w:r>
      <w:r w:rsidRPr="001E38B7">
        <w:rPr>
          <w:rFonts w:ascii="Arial" w:hAnsi="Arial" w:cs="Arial"/>
          <w:sz w:val="22"/>
          <w:szCs w:val="22"/>
          <w:lang w:val="en-GB"/>
        </w:rPr>
        <w:t xml:space="preserve">); </w:t>
      </w:r>
      <w:r w:rsidRPr="001E38B7">
        <w:rPr>
          <w:rFonts w:ascii="Arial" w:hAnsi="Arial" w:cs="Arial"/>
          <w:b/>
          <w:sz w:val="22"/>
          <w:szCs w:val="22"/>
          <w:lang w:val="en-GB"/>
        </w:rPr>
        <w:t xml:space="preserve">we thus expect that </w:t>
      </w:r>
      <w:r>
        <w:rPr>
          <w:rFonts w:ascii="Arial" w:hAnsi="Arial" w:cs="Arial"/>
          <w:b/>
          <w:sz w:val="22"/>
          <w:szCs w:val="22"/>
          <w:lang w:val="en-GB"/>
        </w:rPr>
        <w:t xml:space="preserve">microbially </w:t>
      </w:r>
      <w:r w:rsidRPr="001E38B7">
        <w:rPr>
          <w:rFonts w:ascii="Arial" w:hAnsi="Arial" w:cs="Arial"/>
          <w:b/>
          <w:sz w:val="22"/>
          <w:szCs w:val="22"/>
          <w:lang w:val="en-GB"/>
        </w:rPr>
        <w:t xml:space="preserve">natural environments </w:t>
      </w:r>
      <w:r>
        <w:rPr>
          <w:rFonts w:ascii="Arial" w:hAnsi="Arial" w:cs="Arial"/>
          <w:b/>
          <w:sz w:val="22"/>
          <w:szCs w:val="22"/>
          <w:lang w:val="en-GB"/>
        </w:rPr>
        <w:t>may</w:t>
      </w:r>
      <w:r w:rsidRPr="001E38B7">
        <w:rPr>
          <w:rFonts w:ascii="Arial" w:hAnsi="Arial" w:cs="Arial"/>
          <w:b/>
          <w:sz w:val="22"/>
          <w:szCs w:val="22"/>
          <w:lang w:val="en-GB"/>
        </w:rPr>
        <w:t xml:space="preserve"> always benefit </w:t>
      </w:r>
      <w:r>
        <w:rPr>
          <w:rFonts w:ascii="Arial" w:hAnsi="Arial" w:cs="Arial"/>
          <w:b/>
          <w:sz w:val="22"/>
          <w:szCs w:val="22"/>
          <w:lang w:val="en-GB"/>
        </w:rPr>
        <w:t>trichurid nematodes</w:t>
      </w:r>
      <w:r w:rsidRPr="001E38B7">
        <w:rPr>
          <w:rFonts w:ascii="Arial" w:hAnsi="Arial" w:cs="Arial"/>
          <w:b/>
          <w:sz w:val="22"/>
          <w:szCs w:val="22"/>
          <w:lang w:val="en-GB"/>
        </w:rPr>
        <w:t xml:space="preserve"> and promote long duration of infection.</w:t>
      </w:r>
    </w:p>
    <w:p w14:paraId="63504515" w14:textId="77777777" w:rsidR="006B0636" w:rsidRPr="00794715" w:rsidRDefault="006B0636" w:rsidP="006B0636">
      <w:pPr>
        <w:jc w:val="both"/>
        <w:rPr>
          <w:rFonts w:ascii="Arial" w:hAnsi="Arial" w:cs="Arial"/>
        </w:rPr>
      </w:pPr>
    </w:p>
    <w:p w14:paraId="1F5F34D5" w14:textId="10F25FA4" w:rsidR="00D57DFE" w:rsidRPr="005E1120" w:rsidRDefault="006B0636" w:rsidP="00880884">
      <w:pPr>
        <w:jc w:val="both"/>
        <w:rPr>
          <w:rFonts w:ascii="Arial" w:hAnsi="Arial" w:cs="Arial"/>
          <w:b/>
          <w:bCs/>
          <w:sz w:val="22"/>
          <w:szCs w:val="22"/>
        </w:rPr>
      </w:pPr>
      <w:r w:rsidRPr="005E1120">
        <w:rPr>
          <w:rFonts w:ascii="Arial" w:hAnsi="Arial" w:cs="Arial"/>
          <w:b/>
          <w:bCs/>
          <w:sz w:val="22"/>
          <w:szCs w:val="22"/>
        </w:rPr>
        <w:t>III. RESEARCH PLAN</w:t>
      </w:r>
    </w:p>
    <w:p w14:paraId="3D4BDCA3" w14:textId="225C2CB0" w:rsidR="006B0636" w:rsidRDefault="006B0636" w:rsidP="00880884">
      <w:pPr>
        <w:jc w:val="both"/>
        <w:rPr>
          <w:rFonts w:ascii="Arial" w:hAnsi="Arial" w:cs="Arial"/>
          <w:sz w:val="22"/>
          <w:szCs w:val="22"/>
        </w:rPr>
      </w:pPr>
    </w:p>
    <w:p w14:paraId="452B1CC0" w14:textId="69C8FF73" w:rsidR="006B0636" w:rsidRPr="005E1120" w:rsidRDefault="005E1120" w:rsidP="00880884">
      <w:pPr>
        <w:jc w:val="both"/>
        <w:rPr>
          <w:rFonts w:ascii="Arial" w:hAnsi="Arial" w:cs="Arial"/>
          <w:b/>
          <w:bCs/>
          <w:sz w:val="22"/>
          <w:szCs w:val="22"/>
        </w:rPr>
      </w:pPr>
      <w:proofErr w:type="spellStart"/>
      <w:r w:rsidRPr="005E1120">
        <w:rPr>
          <w:rFonts w:ascii="Arial" w:hAnsi="Arial" w:cs="Arial"/>
          <w:b/>
          <w:bCs/>
          <w:sz w:val="22"/>
          <w:szCs w:val="22"/>
        </w:rPr>
        <w:t>III.a</w:t>
      </w:r>
      <w:proofErr w:type="spellEnd"/>
      <w:r w:rsidRPr="005E1120">
        <w:rPr>
          <w:rFonts w:ascii="Arial" w:hAnsi="Arial" w:cs="Arial"/>
          <w:b/>
          <w:bCs/>
          <w:sz w:val="22"/>
          <w:szCs w:val="22"/>
        </w:rPr>
        <w:t>. Project</w:t>
      </w:r>
      <w:r w:rsidR="006B0636" w:rsidRPr="005E1120">
        <w:rPr>
          <w:rFonts w:ascii="Arial" w:hAnsi="Arial" w:cs="Arial"/>
          <w:b/>
          <w:bCs/>
          <w:sz w:val="22"/>
          <w:szCs w:val="22"/>
        </w:rPr>
        <w:t xml:space="preserve"> objectives</w:t>
      </w:r>
    </w:p>
    <w:p w14:paraId="64457AFF" w14:textId="37BF735A" w:rsidR="005E1120" w:rsidRDefault="005E1120" w:rsidP="006B0636">
      <w:pPr>
        <w:jc w:val="both"/>
        <w:rPr>
          <w:rFonts w:ascii="Arial" w:hAnsi="Arial" w:cs="Arial"/>
          <w:sz w:val="22"/>
          <w:szCs w:val="22"/>
          <w:lang w:val="en-GB"/>
        </w:rPr>
      </w:pPr>
      <w:r>
        <w:rPr>
          <w:rFonts w:ascii="Arial" w:hAnsi="Arial" w:cs="Arial"/>
          <w:b/>
          <w:i/>
          <w:sz w:val="22"/>
          <w:szCs w:val="22"/>
        </w:rPr>
        <w:t>To test our</w:t>
      </w:r>
      <w:r w:rsidR="006B0636" w:rsidRPr="006B0636">
        <w:rPr>
          <w:rFonts w:ascii="Arial" w:hAnsi="Arial" w:cs="Arial"/>
          <w:b/>
          <w:i/>
          <w:sz w:val="22"/>
          <w:szCs w:val="22"/>
        </w:rPr>
        <w:t xml:space="preserve"> hypothesi</w:t>
      </w:r>
      <w:r>
        <w:rPr>
          <w:rFonts w:ascii="Arial" w:hAnsi="Arial" w:cs="Arial"/>
          <w:b/>
          <w:i/>
          <w:sz w:val="22"/>
          <w:szCs w:val="22"/>
        </w:rPr>
        <w:t>s</w:t>
      </w:r>
      <w:r w:rsidR="006B0636" w:rsidRPr="006B0636">
        <w:rPr>
          <w:rFonts w:ascii="Arial" w:hAnsi="Arial" w:cs="Arial"/>
          <w:b/>
          <w:i/>
          <w:sz w:val="22"/>
          <w:szCs w:val="22"/>
        </w:rPr>
        <w:t xml:space="preserve"> that host-parasite battles over Th2ness determine duration of trichurid nematode infections</w:t>
      </w:r>
      <w:r w:rsidR="006B0636">
        <w:rPr>
          <w:rFonts w:ascii="Arial" w:hAnsi="Arial" w:cs="Arial"/>
          <w:sz w:val="22"/>
          <w:szCs w:val="22"/>
          <w:lang w:val="en-GB"/>
        </w:rPr>
        <w:t>, w</w:t>
      </w:r>
      <w:r w:rsidR="006B0636" w:rsidRPr="001E38B7">
        <w:rPr>
          <w:rFonts w:ascii="Arial" w:hAnsi="Arial" w:cs="Arial"/>
          <w:sz w:val="22"/>
          <w:szCs w:val="22"/>
          <w:lang w:val="en-GB"/>
        </w:rPr>
        <w:t xml:space="preserve">e will </w:t>
      </w:r>
      <w:r w:rsidR="000B1757" w:rsidRPr="001E38B7">
        <w:rPr>
          <w:rFonts w:ascii="Arial" w:hAnsi="Arial" w:cs="Arial"/>
          <w:sz w:val="22"/>
          <w:szCs w:val="22"/>
          <w:lang w:val="en-GB"/>
        </w:rPr>
        <w:t xml:space="preserve">combine the power of mathematical ecology with the tractability of mouse models in </w:t>
      </w:r>
      <w:proofErr w:type="spellStart"/>
      <w:r w:rsidR="000B1757" w:rsidRPr="001E38B7">
        <w:rPr>
          <w:rFonts w:ascii="Arial" w:hAnsi="Arial" w:cs="Arial"/>
          <w:sz w:val="22"/>
          <w:szCs w:val="22"/>
          <w:lang w:val="en-GB"/>
        </w:rPr>
        <w:t>immunoparasitology</w:t>
      </w:r>
      <w:proofErr w:type="spellEnd"/>
      <w:r w:rsidR="000B1757">
        <w:rPr>
          <w:rFonts w:ascii="Arial" w:hAnsi="Arial" w:cs="Arial"/>
          <w:sz w:val="22"/>
          <w:szCs w:val="22"/>
          <w:lang w:val="en-GB"/>
        </w:rPr>
        <w:t>.</w:t>
      </w:r>
      <w:r>
        <w:rPr>
          <w:rFonts w:ascii="Arial" w:hAnsi="Arial" w:cs="Arial"/>
          <w:sz w:val="22"/>
          <w:szCs w:val="22"/>
          <w:lang w:val="en-GB"/>
        </w:rPr>
        <w:t xml:space="preserve"> W</w:t>
      </w:r>
      <w:r w:rsidRPr="007274D9">
        <w:rPr>
          <w:rFonts w:ascii="Arial" w:hAnsi="Arial" w:cs="Arial"/>
          <w:sz w:val="22"/>
          <w:szCs w:val="22"/>
          <w:lang w:val="en-GB"/>
        </w:rPr>
        <w:t xml:space="preserve">e envision </w:t>
      </w:r>
      <w:r>
        <w:rPr>
          <w:rFonts w:ascii="Arial" w:hAnsi="Arial" w:cs="Arial"/>
          <w:sz w:val="22"/>
          <w:szCs w:val="22"/>
          <w:lang w:val="en-GB"/>
        </w:rPr>
        <w:t>this</w:t>
      </w:r>
      <w:r w:rsidRPr="007274D9">
        <w:rPr>
          <w:rFonts w:ascii="Arial" w:hAnsi="Arial" w:cs="Arial"/>
          <w:sz w:val="22"/>
          <w:szCs w:val="22"/>
          <w:lang w:val="en-GB"/>
        </w:rPr>
        <w:t xml:space="preserve"> as an ite</w:t>
      </w:r>
      <w:r w:rsidRPr="001E38B7">
        <w:rPr>
          <w:rFonts w:ascii="Arial" w:hAnsi="Arial" w:cs="Arial"/>
          <w:sz w:val="22"/>
          <w:szCs w:val="22"/>
          <w:lang w:val="en-GB"/>
        </w:rPr>
        <w:t>rative process:  we will begin with experiments inspired by predictions of the initial mathematics; as we learn from our empirical findings, we will return to modify the mathematics to improve accuracy of the predictions</w:t>
      </w:r>
      <w:r>
        <w:rPr>
          <w:rFonts w:ascii="Arial" w:hAnsi="Arial" w:cs="Arial"/>
          <w:sz w:val="22"/>
          <w:szCs w:val="22"/>
          <w:lang w:val="en-GB"/>
        </w:rPr>
        <w:t>, and so forth</w:t>
      </w:r>
      <w:r w:rsidRPr="001E38B7">
        <w:rPr>
          <w:rFonts w:ascii="Arial" w:hAnsi="Arial" w:cs="Arial"/>
          <w:sz w:val="22"/>
          <w:szCs w:val="22"/>
          <w:lang w:val="en-GB"/>
        </w:rPr>
        <w:t>.</w:t>
      </w:r>
      <w:r w:rsidR="000B1757">
        <w:rPr>
          <w:rFonts w:ascii="Arial" w:hAnsi="Arial" w:cs="Arial"/>
          <w:sz w:val="22"/>
          <w:szCs w:val="22"/>
          <w:lang w:val="en-GB"/>
        </w:rPr>
        <w:t xml:space="preserve"> </w:t>
      </w:r>
      <w:r>
        <w:rPr>
          <w:rFonts w:ascii="Arial" w:hAnsi="Arial" w:cs="Arial"/>
          <w:sz w:val="22"/>
          <w:szCs w:val="22"/>
          <w:lang w:val="en-GB"/>
        </w:rPr>
        <w:t>W</w:t>
      </w:r>
      <w:r w:rsidR="000B1757">
        <w:rPr>
          <w:rFonts w:ascii="Arial" w:hAnsi="Arial" w:cs="Arial"/>
          <w:sz w:val="22"/>
          <w:szCs w:val="22"/>
          <w:lang w:val="en-GB"/>
        </w:rPr>
        <w:t>e will</w:t>
      </w:r>
      <w:r w:rsidR="000B1757" w:rsidRPr="001E38B7">
        <w:rPr>
          <w:rFonts w:ascii="Arial" w:hAnsi="Arial" w:cs="Arial"/>
          <w:sz w:val="22"/>
          <w:szCs w:val="22"/>
          <w:lang w:val="en-GB"/>
        </w:rPr>
        <w:t xml:space="preserve"> </w:t>
      </w:r>
      <w:r w:rsidR="006B0636" w:rsidRPr="001E38B7">
        <w:rPr>
          <w:rFonts w:ascii="Arial" w:hAnsi="Arial" w:cs="Arial"/>
          <w:sz w:val="22"/>
          <w:szCs w:val="22"/>
          <w:lang w:val="en-GB"/>
        </w:rPr>
        <w:t xml:space="preserve">pair dose-response experiments in </w:t>
      </w:r>
      <w:r w:rsidR="006B0636">
        <w:rPr>
          <w:rFonts w:ascii="Arial" w:hAnsi="Arial" w:cs="Arial"/>
          <w:sz w:val="22"/>
          <w:szCs w:val="22"/>
          <w:lang w:val="en-GB"/>
        </w:rPr>
        <w:t xml:space="preserve">microbially-naturalized mice in </w:t>
      </w:r>
      <w:r w:rsidR="006B0636" w:rsidRPr="001E38B7">
        <w:rPr>
          <w:rFonts w:ascii="Arial" w:hAnsi="Arial" w:cs="Arial"/>
          <w:sz w:val="22"/>
          <w:szCs w:val="22"/>
          <w:lang w:val="en-GB"/>
        </w:rPr>
        <w:t xml:space="preserve">the lab with </w:t>
      </w:r>
      <w:r w:rsidR="006B0636" w:rsidRPr="001E38B7">
        <w:rPr>
          <w:rFonts w:ascii="Arial" w:hAnsi="Arial" w:cs="Arial"/>
          <w:b/>
          <w:bCs/>
          <w:sz w:val="22"/>
          <w:szCs w:val="22"/>
          <w:lang w:val="en-GB"/>
        </w:rPr>
        <w:t>experiments in</w:t>
      </w:r>
      <w:r w:rsidR="006B0636" w:rsidRPr="001E38B7">
        <w:rPr>
          <w:rFonts w:ascii="Arial" w:hAnsi="Arial" w:cs="Arial"/>
          <w:sz w:val="22"/>
          <w:szCs w:val="22"/>
          <w:lang w:val="en-GB"/>
        </w:rPr>
        <w:t xml:space="preserve"> </w:t>
      </w:r>
      <w:r w:rsidR="006B0636">
        <w:rPr>
          <w:rFonts w:ascii="Arial" w:hAnsi="Arial" w:cs="Arial"/>
          <w:b/>
          <w:sz w:val="22"/>
          <w:szCs w:val="22"/>
          <w:lang w:val="en-GB"/>
        </w:rPr>
        <w:t>our</w:t>
      </w:r>
      <w:r w:rsidR="006B0636" w:rsidRPr="001E38B7">
        <w:rPr>
          <w:rFonts w:ascii="Arial" w:hAnsi="Arial" w:cs="Arial"/>
          <w:b/>
          <w:sz w:val="22"/>
          <w:szCs w:val="22"/>
          <w:lang w:val="en-GB"/>
        </w:rPr>
        <w:t xml:space="preserve"> unique outdoor system that enables us to control host genetics and inoculating dose while titrating in </w:t>
      </w:r>
      <w:r w:rsidR="006B0636">
        <w:rPr>
          <w:rFonts w:ascii="Arial" w:hAnsi="Arial" w:cs="Arial"/>
          <w:b/>
          <w:sz w:val="22"/>
          <w:szCs w:val="22"/>
          <w:lang w:val="en-GB"/>
        </w:rPr>
        <w:t xml:space="preserve">the further </w:t>
      </w:r>
      <w:r w:rsidR="006B0636" w:rsidRPr="001E38B7">
        <w:rPr>
          <w:rFonts w:ascii="Arial" w:hAnsi="Arial" w:cs="Arial"/>
          <w:b/>
          <w:sz w:val="22"/>
          <w:szCs w:val="22"/>
          <w:lang w:val="en-GB"/>
        </w:rPr>
        <w:t>natural variation</w:t>
      </w:r>
      <w:r w:rsidR="006B0636" w:rsidRPr="001E38B7">
        <w:rPr>
          <w:rFonts w:ascii="Arial" w:hAnsi="Arial" w:cs="Arial"/>
          <w:sz w:val="22"/>
          <w:szCs w:val="22"/>
          <w:lang w:val="en-GB"/>
        </w:rPr>
        <w:t xml:space="preserve"> </w:t>
      </w:r>
      <w:r w:rsidR="006B0636">
        <w:rPr>
          <w:rFonts w:ascii="Arial" w:hAnsi="Arial" w:cs="Arial"/>
          <w:sz w:val="22"/>
          <w:szCs w:val="22"/>
          <w:lang w:val="en-GB"/>
        </w:rPr>
        <w:t xml:space="preserve">that is </w:t>
      </w:r>
      <w:r w:rsidR="006B0636" w:rsidRPr="001E38B7">
        <w:rPr>
          <w:rFonts w:ascii="Arial" w:hAnsi="Arial" w:cs="Arial"/>
          <w:sz w:val="22"/>
          <w:szCs w:val="22"/>
          <w:lang w:val="en-GB"/>
        </w:rPr>
        <w:t xml:space="preserve">likely to modulate within-host dynamics. </w:t>
      </w:r>
      <w:r w:rsidR="007A6B2E">
        <w:rPr>
          <w:rFonts w:ascii="Arial" w:hAnsi="Arial" w:cs="Arial"/>
          <w:sz w:val="22"/>
          <w:szCs w:val="22"/>
          <w:lang w:val="en-GB"/>
        </w:rPr>
        <w:t>W</w:t>
      </w:r>
      <w:r w:rsidR="007A6B2E" w:rsidRPr="001E38B7">
        <w:rPr>
          <w:rFonts w:ascii="Arial" w:hAnsi="Arial" w:cs="Arial"/>
          <w:sz w:val="22"/>
          <w:szCs w:val="22"/>
          <w:lang w:val="en-GB"/>
        </w:rPr>
        <w:t xml:space="preserve">e hypothesize that rewilding pushes the system across a mathematical persistence threshold: </w:t>
      </w:r>
      <w:r w:rsidR="007A6B2E" w:rsidRPr="007A6B2E">
        <w:rPr>
          <w:rFonts w:ascii="Arial" w:hAnsi="Arial" w:cs="Arial"/>
          <w:i/>
          <w:iCs/>
          <w:sz w:val="22"/>
          <w:szCs w:val="22"/>
          <w:lang w:val="en-GB"/>
        </w:rPr>
        <w:t>a parasite Allee effect in action</w:t>
      </w:r>
      <w:r w:rsidR="007A6B2E">
        <w:rPr>
          <w:rFonts w:ascii="Arial" w:hAnsi="Arial" w:cs="Arial"/>
          <w:sz w:val="22"/>
          <w:szCs w:val="22"/>
          <w:lang w:val="en-GB"/>
        </w:rPr>
        <w:t>.</w:t>
      </w:r>
      <w:r w:rsidR="007A6B2E" w:rsidRPr="005E1120">
        <w:rPr>
          <w:rFonts w:ascii="Arial" w:hAnsi="Arial" w:cs="Arial"/>
          <w:sz w:val="22"/>
          <w:szCs w:val="22"/>
          <w:lang w:val="en-GB"/>
        </w:rPr>
        <w:t xml:space="preserve"> </w:t>
      </w:r>
      <w:r w:rsidR="007A6B2E">
        <w:rPr>
          <w:rFonts w:ascii="Arial" w:hAnsi="Arial" w:cs="Arial"/>
          <w:sz w:val="22"/>
          <w:szCs w:val="22"/>
          <w:lang w:val="en-GB"/>
        </w:rPr>
        <w:t>We will pursue the following objectives:</w:t>
      </w:r>
    </w:p>
    <w:p w14:paraId="5DBBEEFE" w14:textId="2279EDB7" w:rsidR="000B1757" w:rsidRDefault="000B1757" w:rsidP="006B0636">
      <w:pPr>
        <w:jc w:val="both"/>
        <w:rPr>
          <w:rFonts w:ascii="Arial" w:hAnsi="Arial" w:cs="Arial"/>
          <w:sz w:val="22"/>
          <w:szCs w:val="22"/>
          <w:lang w:val="en-GB"/>
        </w:rPr>
      </w:pPr>
    </w:p>
    <w:p w14:paraId="7BBA58CA" w14:textId="071E8DFA" w:rsidR="005E1120" w:rsidRDefault="007A6B2E" w:rsidP="007A6B2E">
      <w:pPr>
        <w:ind w:right="615"/>
        <w:jc w:val="both"/>
        <w:rPr>
          <w:rFonts w:ascii="Arial" w:hAnsi="Arial" w:cs="Arial"/>
          <w:sz w:val="22"/>
          <w:szCs w:val="22"/>
          <w:u w:val="single"/>
        </w:rPr>
      </w:pPr>
      <w:r>
        <w:rPr>
          <w:rFonts w:ascii="Arial" w:hAnsi="Arial" w:cs="Arial"/>
          <w:b/>
          <w:sz w:val="22"/>
          <w:szCs w:val="22"/>
          <w:u w:val="single"/>
          <w:lang w:val="en-GB"/>
        </w:rPr>
        <w:t>Objective</w:t>
      </w:r>
      <w:r w:rsidR="005E1120" w:rsidRPr="001E38B7">
        <w:rPr>
          <w:rFonts w:ascii="Arial" w:hAnsi="Arial" w:cs="Arial"/>
          <w:b/>
          <w:sz w:val="22"/>
          <w:szCs w:val="22"/>
          <w:u w:val="single"/>
          <w:lang w:val="en-GB"/>
        </w:rPr>
        <w:t xml:space="preserve"> 1</w:t>
      </w:r>
      <w:r w:rsidR="005E1120">
        <w:rPr>
          <w:rFonts w:ascii="Arial" w:hAnsi="Arial" w:cs="Arial"/>
          <w:b/>
          <w:sz w:val="22"/>
          <w:szCs w:val="22"/>
          <w:u w:val="single"/>
          <w:lang w:val="en-GB"/>
        </w:rPr>
        <w:t>:</w:t>
      </w:r>
      <w:r w:rsidR="005E1120" w:rsidRPr="001E38B7">
        <w:rPr>
          <w:rFonts w:ascii="Arial" w:hAnsi="Arial" w:cs="Arial"/>
          <w:b/>
          <w:sz w:val="22"/>
          <w:szCs w:val="22"/>
          <w:u w:val="single"/>
          <w:lang w:val="en-GB"/>
        </w:rPr>
        <w:t xml:space="preserve"> </w:t>
      </w:r>
      <w:r w:rsidR="005E1120" w:rsidRPr="00226363">
        <w:rPr>
          <w:rFonts w:ascii="Arial" w:hAnsi="Arial" w:cs="Arial"/>
          <w:sz w:val="22"/>
          <w:szCs w:val="22"/>
          <w:u w:val="single"/>
        </w:rPr>
        <w:t xml:space="preserve">Quantify the relative strength of chronicity- and clearance-promoting feedback loops across host strains and </w:t>
      </w:r>
      <w:r w:rsidR="005E1120">
        <w:rPr>
          <w:rFonts w:ascii="Arial" w:hAnsi="Arial" w:cs="Arial"/>
          <w:sz w:val="22"/>
          <w:szCs w:val="22"/>
          <w:u w:val="single"/>
        </w:rPr>
        <w:t>test whether</w:t>
      </w:r>
      <w:r w:rsidR="005E1120" w:rsidRPr="00226363">
        <w:rPr>
          <w:rFonts w:ascii="Arial" w:hAnsi="Arial" w:cs="Arial"/>
          <w:sz w:val="22"/>
          <w:szCs w:val="22"/>
          <w:u w:val="single"/>
        </w:rPr>
        <w:t xml:space="preserve"> this explains the variable response to dose</w:t>
      </w:r>
      <w:r w:rsidR="005E1120" w:rsidRPr="00F91FEC">
        <w:rPr>
          <w:rFonts w:ascii="Arial" w:hAnsi="Arial" w:cs="Arial"/>
          <w:sz w:val="22"/>
          <w:szCs w:val="22"/>
          <w:u w:val="single"/>
        </w:rPr>
        <w:t>.</w:t>
      </w:r>
    </w:p>
    <w:p w14:paraId="36ED2E9A" w14:textId="7FA122D0" w:rsidR="005E1120" w:rsidRDefault="007A6B2E" w:rsidP="007A6B2E">
      <w:pPr>
        <w:ind w:right="615"/>
        <w:jc w:val="both"/>
        <w:rPr>
          <w:rFonts w:ascii="Arial" w:hAnsi="Arial" w:cs="Arial"/>
          <w:sz w:val="22"/>
          <w:szCs w:val="22"/>
          <w:u w:val="single"/>
        </w:rPr>
      </w:pPr>
      <w:r>
        <w:rPr>
          <w:rFonts w:ascii="Arial" w:hAnsi="Arial" w:cs="Arial"/>
          <w:b/>
          <w:bCs/>
          <w:sz w:val="22"/>
          <w:szCs w:val="22"/>
          <w:u w:val="single"/>
        </w:rPr>
        <w:t>Objective</w:t>
      </w:r>
      <w:r w:rsidR="005E1120" w:rsidRPr="001E38B7">
        <w:rPr>
          <w:rFonts w:ascii="Arial" w:hAnsi="Arial" w:cs="Arial"/>
          <w:b/>
          <w:bCs/>
          <w:sz w:val="22"/>
          <w:szCs w:val="22"/>
          <w:u w:val="single"/>
        </w:rPr>
        <w:t xml:space="preserve"> 2: </w:t>
      </w:r>
      <w:r w:rsidR="005E1120" w:rsidRPr="00226363">
        <w:rPr>
          <w:rFonts w:ascii="Arial" w:hAnsi="Arial" w:cs="Arial"/>
          <w:sz w:val="22"/>
          <w:szCs w:val="22"/>
          <w:u w:val="single"/>
        </w:rPr>
        <w:t>Experimentally manipulate rates of immune induction and effector impacts to alter the relative strength of feedback loops</w:t>
      </w:r>
      <w:r w:rsidR="005E1120">
        <w:rPr>
          <w:rFonts w:ascii="Arial" w:hAnsi="Arial" w:cs="Arial"/>
          <w:sz w:val="22"/>
          <w:szCs w:val="22"/>
          <w:u w:val="single"/>
        </w:rPr>
        <w:t xml:space="preserve"> </w:t>
      </w:r>
      <w:r w:rsidR="005E1120" w:rsidRPr="00BA6B8B">
        <w:rPr>
          <w:rFonts w:ascii="Arial" w:hAnsi="Arial" w:cs="Arial"/>
          <w:sz w:val="22"/>
          <w:szCs w:val="22"/>
          <w:u w:val="single"/>
        </w:rPr>
        <w:t xml:space="preserve">and test rates of nematode expulsion. </w:t>
      </w:r>
    </w:p>
    <w:p w14:paraId="44218F1B" w14:textId="2F72BE3F" w:rsidR="005E1120" w:rsidRPr="00F91FEC" w:rsidRDefault="007A6B2E" w:rsidP="007A6B2E">
      <w:pPr>
        <w:ind w:right="615"/>
        <w:jc w:val="both"/>
        <w:rPr>
          <w:rFonts w:ascii="Arial" w:hAnsi="Arial" w:cs="Arial"/>
          <w:sz w:val="22"/>
          <w:szCs w:val="22"/>
          <w:u w:val="single"/>
        </w:rPr>
      </w:pPr>
      <w:r>
        <w:rPr>
          <w:rFonts w:ascii="Arial" w:hAnsi="Arial" w:cs="Arial"/>
          <w:b/>
          <w:bCs/>
          <w:sz w:val="22"/>
          <w:szCs w:val="22"/>
          <w:u w:val="single"/>
        </w:rPr>
        <w:t>Objective</w:t>
      </w:r>
      <w:r w:rsidR="005E1120" w:rsidRPr="001E38B7">
        <w:rPr>
          <w:rFonts w:ascii="Arial" w:hAnsi="Arial" w:cs="Arial"/>
          <w:b/>
          <w:bCs/>
          <w:sz w:val="22"/>
          <w:szCs w:val="22"/>
          <w:u w:val="single"/>
        </w:rPr>
        <w:t xml:space="preserve"> 3: </w:t>
      </w:r>
      <w:r w:rsidR="005E1120" w:rsidRPr="00221C9B">
        <w:rPr>
          <w:rFonts w:ascii="Arial" w:hAnsi="Arial" w:cs="Arial"/>
          <w:sz w:val="22"/>
          <w:szCs w:val="22"/>
          <w:u w:val="single"/>
        </w:rPr>
        <w:t>Embed host strain</w:t>
      </w:r>
      <w:r w:rsidR="005E1120">
        <w:rPr>
          <w:rFonts w:ascii="Arial" w:hAnsi="Arial" w:cs="Arial"/>
          <w:sz w:val="22"/>
          <w:szCs w:val="22"/>
          <w:u w:val="single"/>
        </w:rPr>
        <w:t>-by-</w:t>
      </w:r>
      <w:r w:rsidR="005E1120" w:rsidRPr="00221C9B">
        <w:rPr>
          <w:rFonts w:ascii="Arial" w:hAnsi="Arial" w:cs="Arial"/>
          <w:sz w:val="22"/>
          <w:szCs w:val="22"/>
          <w:u w:val="single"/>
        </w:rPr>
        <w:t>parasite dose interactions in a more realistic natural environment by rewilding mice and quantifying effects upon immune feedbacks and duration of infection</w:t>
      </w:r>
      <w:r w:rsidR="005E1120">
        <w:rPr>
          <w:rFonts w:ascii="Arial" w:hAnsi="Arial" w:cs="Arial"/>
          <w:sz w:val="22"/>
          <w:szCs w:val="22"/>
          <w:u w:val="single"/>
        </w:rPr>
        <w:t>.</w:t>
      </w:r>
    </w:p>
    <w:p w14:paraId="567BCB62" w14:textId="77777777" w:rsidR="005E1120" w:rsidRDefault="005E1120" w:rsidP="005E1120">
      <w:pPr>
        <w:jc w:val="both"/>
        <w:rPr>
          <w:rFonts w:ascii="Arial" w:hAnsi="Arial" w:cs="Arial"/>
          <w:sz w:val="22"/>
          <w:szCs w:val="22"/>
        </w:rPr>
      </w:pPr>
    </w:p>
    <w:p w14:paraId="3AA159A0" w14:textId="46B91EA8" w:rsidR="005E1120" w:rsidRPr="005E1120" w:rsidRDefault="005E1120" w:rsidP="006B0636">
      <w:pPr>
        <w:jc w:val="both"/>
        <w:rPr>
          <w:rFonts w:ascii="Arial" w:hAnsi="Arial" w:cs="Arial"/>
          <w:sz w:val="22"/>
          <w:szCs w:val="22"/>
        </w:rPr>
      </w:pPr>
      <w:r w:rsidRPr="00E03964">
        <w:rPr>
          <w:rFonts w:ascii="Arial" w:hAnsi="Arial" w:cs="Arial"/>
          <w:sz w:val="22"/>
          <w:szCs w:val="22"/>
        </w:rPr>
        <w:lastRenderedPageBreak/>
        <w:t>Throughout the grant, we will titrate in a natural environmental context</w:t>
      </w:r>
      <w:r>
        <w:rPr>
          <w:rFonts w:ascii="Arial" w:hAnsi="Arial" w:cs="Arial"/>
          <w:sz w:val="22"/>
          <w:szCs w:val="22"/>
        </w:rPr>
        <w:t>, via gavage of cecal material</w:t>
      </w:r>
      <w:r w:rsidRPr="001E38B7">
        <w:rPr>
          <w:rFonts w:ascii="Arial" w:hAnsi="Arial" w:cs="Arial"/>
          <w:sz w:val="22"/>
          <w:szCs w:val="22"/>
        </w:rPr>
        <w:t xml:space="preserve"> from inbred mice maintained outdoors in a germ-rich but nematode-free environment</w:t>
      </w:r>
      <w:r>
        <w:rPr>
          <w:rFonts w:ascii="Arial" w:hAnsi="Arial" w:cs="Arial"/>
          <w:sz w:val="22"/>
          <w:szCs w:val="22"/>
        </w:rPr>
        <w:t xml:space="preserve"> (</w:t>
      </w:r>
      <w:r w:rsidRPr="00E03964">
        <w:rPr>
          <w:rFonts w:ascii="Arial" w:hAnsi="Arial" w:cs="Arial"/>
          <w:b/>
          <w:bCs/>
          <w:sz w:val="22"/>
          <w:szCs w:val="22"/>
        </w:rPr>
        <w:t>in Aims 1 &amp; 2</w:t>
      </w:r>
      <w:r>
        <w:rPr>
          <w:rFonts w:ascii="Arial" w:hAnsi="Arial" w:cs="Arial"/>
          <w:sz w:val="22"/>
          <w:szCs w:val="22"/>
        </w:rPr>
        <w:t>), via trickle infections that match real transmission of nematodes better than bolus exposures (</w:t>
      </w:r>
      <w:r w:rsidRPr="00E03964">
        <w:rPr>
          <w:rFonts w:ascii="Arial" w:hAnsi="Arial" w:cs="Arial"/>
          <w:b/>
          <w:bCs/>
          <w:sz w:val="22"/>
          <w:szCs w:val="22"/>
        </w:rPr>
        <w:t>in Aim 2</w:t>
      </w:r>
      <w:r>
        <w:rPr>
          <w:rFonts w:ascii="Arial" w:hAnsi="Arial" w:cs="Arial"/>
          <w:sz w:val="22"/>
          <w:szCs w:val="22"/>
        </w:rPr>
        <w:t>), and via dose-response experiments outdoors (</w:t>
      </w:r>
      <w:r w:rsidRPr="00E03964">
        <w:rPr>
          <w:rFonts w:ascii="Arial" w:hAnsi="Arial" w:cs="Arial"/>
          <w:b/>
          <w:bCs/>
          <w:sz w:val="22"/>
          <w:szCs w:val="22"/>
        </w:rPr>
        <w:t>in Aim 3</w:t>
      </w:r>
      <w:r>
        <w:rPr>
          <w:rFonts w:ascii="Arial" w:hAnsi="Arial" w:cs="Arial"/>
          <w:sz w:val="22"/>
          <w:szCs w:val="22"/>
        </w:rPr>
        <w:t>).</w:t>
      </w:r>
      <w:r w:rsidR="007A6B2E">
        <w:rPr>
          <w:rFonts w:ascii="Arial" w:hAnsi="Arial" w:cs="Arial"/>
          <w:sz w:val="22"/>
          <w:szCs w:val="22"/>
        </w:rPr>
        <w:t xml:space="preserve"> </w:t>
      </w:r>
    </w:p>
    <w:p w14:paraId="7D2E7E90" w14:textId="77777777" w:rsidR="005E1120" w:rsidRDefault="005E1120" w:rsidP="006B0636">
      <w:pPr>
        <w:jc w:val="both"/>
        <w:rPr>
          <w:rFonts w:ascii="Arial" w:hAnsi="Arial" w:cs="Arial"/>
          <w:sz w:val="22"/>
          <w:szCs w:val="22"/>
          <w:lang w:val="en-GB"/>
        </w:rPr>
      </w:pPr>
    </w:p>
    <w:p w14:paraId="16507B15" w14:textId="3FE4395A" w:rsidR="006B0636" w:rsidRDefault="005E1120" w:rsidP="006B0636">
      <w:pPr>
        <w:jc w:val="both"/>
        <w:rPr>
          <w:rFonts w:ascii="Arial" w:hAnsi="Arial" w:cs="Arial"/>
          <w:b/>
          <w:bCs/>
          <w:sz w:val="22"/>
          <w:szCs w:val="22"/>
          <w:lang w:val="en-GB"/>
        </w:rPr>
      </w:pPr>
      <w:proofErr w:type="spellStart"/>
      <w:r>
        <w:rPr>
          <w:rFonts w:ascii="Arial" w:hAnsi="Arial" w:cs="Arial"/>
          <w:b/>
          <w:bCs/>
          <w:sz w:val="22"/>
          <w:szCs w:val="22"/>
          <w:lang w:val="en-GB"/>
        </w:rPr>
        <w:t>III.b</w:t>
      </w:r>
      <w:proofErr w:type="spellEnd"/>
      <w:r>
        <w:rPr>
          <w:rFonts w:ascii="Arial" w:hAnsi="Arial" w:cs="Arial"/>
          <w:b/>
          <w:bCs/>
          <w:sz w:val="22"/>
          <w:szCs w:val="22"/>
          <w:lang w:val="en-GB"/>
        </w:rPr>
        <w:t>. Research team</w:t>
      </w:r>
    </w:p>
    <w:p w14:paraId="31790AB6" w14:textId="0C0EDBFA" w:rsidR="005E1120" w:rsidRPr="005E1120" w:rsidRDefault="005E1120" w:rsidP="006B0636">
      <w:pPr>
        <w:jc w:val="both"/>
        <w:rPr>
          <w:rFonts w:ascii="Arial" w:hAnsi="Arial" w:cs="Arial"/>
          <w:sz w:val="22"/>
          <w:szCs w:val="22"/>
          <w:lang w:val="en-GB"/>
        </w:rPr>
      </w:pPr>
      <w:r w:rsidRPr="005E1120">
        <w:rPr>
          <w:rFonts w:ascii="Arial" w:hAnsi="Arial" w:cs="Arial"/>
          <w:sz w:val="22"/>
          <w:szCs w:val="22"/>
          <w:lang w:val="en-GB"/>
        </w:rPr>
        <w:t xml:space="preserve">Our team is uniquely suited to this project. </w:t>
      </w:r>
      <w:r w:rsidRPr="005E1120">
        <w:rPr>
          <w:rFonts w:ascii="Arial" w:hAnsi="Arial" w:cs="Arial"/>
          <w:b/>
          <w:sz w:val="22"/>
          <w:szCs w:val="22"/>
          <w:lang w:val="en-GB"/>
        </w:rPr>
        <w:t>PI Graham</w:t>
      </w:r>
      <w:r w:rsidRPr="005E1120">
        <w:rPr>
          <w:rFonts w:ascii="Arial" w:hAnsi="Arial" w:cs="Arial"/>
          <w:sz w:val="22"/>
          <w:szCs w:val="22"/>
          <w:lang w:val="en-GB"/>
        </w:rPr>
        <w:t xml:space="preserve"> is an ecological </w:t>
      </w:r>
      <w:proofErr w:type="spellStart"/>
      <w:r w:rsidRPr="005E1120">
        <w:rPr>
          <w:rFonts w:ascii="Arial" w:hAnsi="Arial" w:cs="Arial"/>
          <w:sz w:val="22"/>
          <w:szCs w:val="22"/>
          <w:lang w:val="en-GB"/>
        </w:rPr>
        <w:t>immunoparasitologist</w:t>
      </w:r>
      <w:proofErr w:type="spellEnd"/>
      <w:r w:rsidRPr="005E1120">
        <w:rPr>
          <w:rFonts w:ascii="Arial" w:hAnsi="Arial" w:cs="Arial"/>
          <w:sz w:val="22"/>
          <w:szCs w:val="22"/>
          <w:lang w:val="en-GB"/>
        </w:rPr>
        <w:t xml:space="preserve"> who uses experimental (e.g., </w:t>
      </w:r>
      <w:r w:rsidRPr="005E1120">
        <w:rPr>
          <w:rFonts w:ascii="Arial" w:hAnsi="Arial" w:cs="Arial"/>
          <w:sz w:val="22"/>
          <w:szCs w:val="22"/>
          <w:lang w:val="en-GB"/>
        </w:rPr>
        <w:fldChar w:fldCharType="begin"/>
      </w:r>
      <w:r w:rsidRPr="005E1120">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Pr="005E1120">
        <w:rPr>
          <w:rFonts w:ascii="Arial" w:hAnsi="Arial" w:cs="Arial"/>
          <w:sz w:val="22"/>
          <w:szCs w:val="22"/>
          <w:lang w:val="en-GB"/>
        </w:rPr>
        <w:fldChar w:fldCharType="separate"/>
      </w:r>
      <w:r w:rsidRPr="005E1120">
        <w:rPr>
          <w:rFonts w:ascii="Arial" w:hAnsi="Arial" w:cs="Arial"/>
          <w:noProof/>
          <w:sz w:val="22"/>
          <w:szCs w:val="22"/>
          <w:lang w:val="en-GB"/>
        </w:rPr>
        <w:t>[36]</w:t>
      </w:r>
      <w:r w:rsidRPr="005E1120">
        <w:rPr>
          <w:rFonts w:ascii="Arial" w:hAnsi="Arial" w:cs="Arial"/>
          <w:sz w:val="22"/>
          <w:szCs w:val="22"/>
          <w:lang w:val="en-GB"/>
        </w:rPr>
        <w:fldChar w:fldCharType="end"/>
      </w:r>
      <w:r w:rsidRPr="005E1120">
        <w:rPr>
          <w:rFonts w:ascii="Arial" w:hAnsi="Arial" w:cs="Arial"/>
          <w:sz w:val="22"/>
          <w:szCs w:val="22"/>
          <w:lang w:val="en-GB"/>
        </w:rPr>
        <w:t xml:space="preserve">), observational (e.g., </w:t>
      </w:r>
      <w:r w:rsidRPr="005E1120">
        <w:rPr>
          <w:rFonts w:ascii="Arial" w:hAnsi="Arial" w:cs="Arial"/>
          <w:sz w:val="22"/>
          <w:szCs w:val="22"/>
          <w:lang w:val="en-GB"/>
        </w:rPr>
        <w:fldChar w:fldCharType="begin"/>
      </w:r>
      <w:r w:rsidRPr="005E1120">
        <w:rPr>
          <w:rFonts w:ascii="Arial" w:hAnsi="Arial" w:cs="Arial"/>
          <w:sz w:val="22"/>
          <w:szCs w:val="22"/>
          <w:lang w:val="en-GB"/>
        </w:rPr>
        <w:instrText xml:space="preserve"> ADDIN EN.CITE &lt;EndNote&gt;&lt;Cite&gt;&lt;Author&gt;Hayward&lt;/Author&gt;&lt;Year&gt;2014&lt;/Year&gt;&lt;RecNum&gt;7546&lt;/RecNum&gt;&lt;DisplayText&gt;[77]&lt;/DisplayText&gt;&lt;record&gt;&lt;rec-number&gt;7546&lt;/rec-number&gt;&lt;foreign-keys&gt;&lt;key app="EN" db-id="frwtwrvviazzdoewtsrpaszf2r0r2xpeazfx" timestamp="1401057373"&gt;7546&lt;/key&gt;&lt;/foreign-keys&gt;&lt;ref-type name="Journal Article"&gt;17&lt;/ref-type&gt;&lt;contributors&gt;&lt;authors&gt;&lt;author&gt;Hayward, A. D.&lt;/author&gt;&lt;author&gt;Nussey, D. H.&lt;/author&gt;&lt;author&gt;Wilson, A. J.&lt;/author&gt;&lt;author&gt;Berenos, C.&lt;/author&gt;&lt;author&gt;Pilkington, J. G.&lt;/author&gt;&lt;author&gt;Watt, K. A.&lt;/author&gt;&lt;author&gt;Pemberton, J.M.&lt;/author&gt;&lt;author&gt;Graham, A. L.&lt;/author&gt;&lt;/authors&gt;&lt;/contributors&gt;&lt;titles&gt;&lt;title&gt;Natural selection on individual variation in tolerance of gastrointestinal nematodes&lt;/title&gt;&lt;secondary-title&gt;PLoS Biol&lt;/secondary-title&gt;&lt;/titles&gt;&lt;periodical&gt;&lt;full-title&gt;PLoS Biol&lt;/full-title&gt;&lt;/periodical&gt;&lt;pages&gt;e1001917&lt;/pages&gt;&lt;volume&gt;12&lt;/volume&gt;&lt;dates&gt;&lt;year&gt;2014&lt;/year&gt;&lt;/dates&gt;&lt;urls&gt;&lt;/urls&gt;&lt;/record&gt;&lt;/Cite&gt;&lt;/EndNote&gt;</w:instrText>
      </w:r>
      <w:r w:rsidRPr="005E1120">
        <w:rPr>
          <w:rFonts w:ascii="Arial" w:hAnsi="Arial" w:cs="Arial"/>
          <w:sz w:val="22"/>
          <w:szCs w:val="22"/>
          <w:lang w:val="en-GB"/>
        </w:rPr>
        <w:fldChar w:fldCharType="separate"/>
      </w:r>
      <w:r w:rsidRPr="005E1120">
        <w:rPr>
          <w:rFonts w:ascii="Arial" w:hAnsi="Arial" w:cs="Arial"/>
          <w:noProof/>
          <w:sz w:val="22"/>
          <w:szCs w:val="22"/>
          <w:lang w:val="en-GB"/>
        </w:rPr>
        <w:t>[77]</w:t>
      </w:r>
      <w:r w:rsidRPr="005E1120">
        <w:rPr>
          <w:rFonts w:ascii="Arial" w:hAnsi="Arial" w:cs="Arial"/>
          <w:sz w:val="22"/>
          <w:szCs w:val="22"/>
          <w:lang w:val="en-GB"/>
        </w:rPr>
        <w:fldChar w:fldCharType="end"/>
      </w:r>
      <w:r w:rsidRPr="005E1120">
        <w:rPr>
          <w:rFonts w:ascii="Arial" w:hAnsi="Arial" w:cs="Arial"/>
          <w:sz w:val="22"/>
          <w:szCs w:val="22"/>
          <w:lang w:val="en-GB"/>
        </w:rPr>
        <w:t xml:space="preserve">) and clinical trial (e.g., </w:t>
      </w:r>
      <w:r w:rsidRPr="005E1120">
        <w:rPr>
          <w:rFonts w:ascii="Arial" w:hAnsi="Arial" w:cs="Arial"/>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Pr="005E1120">
        <w:rPr>
          <w:rFonts w:ascii="Arial" w:hAnsi="Arial" w:cs="Arial"/>
          <w:sz w:val="22"/>
          <w:szCs w:val="22"/>
          <w:lang w:val="en-GB"/>
        </w:rPr>
        <w:instrText xml:space="preserve"> ADDIN EN.CITE </w:instrText>
      </w:r>
      <w:r w:rsidRPr="005E1120">
        <w:rPr>
          <w:rFonts w:ascii="Arial" w:hAnsi="Arial" w:cs="Arial"/>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Pr="005E1120">
        <w:rPr>
          <w:rFonts w:ascii="Arial" w:hAnsi="Arial" w:cs="Arial"/>
          <w:sz w:val="22"/>
          <w:szCs w:val="22"/>
          <w:lang w:val="en-GB"/>
        </w:rPr>
        <w:instrText xml:space="preserve"> ADDIN EN.CITE.DATA </w:instrText>
      </w:r>
      <w:r w:rsidRPr="005E1120">
        <w:rPr>
          <w:rFonts w:ascii="Arial" w:hAnsi="Arial" w:cs="Arial"/>
          <w:sz w:val="22"/>
          <w:szCs w:val="22"/>
          <w:lang w:val="en-GB"/>
        </w:rPr>
      </w:r>
      <w:r w:rsidRPr="005E1120">
        <w:rPr>
          <w:rFonts w:ascii="Arial" w:hAnsi="Arial" w:cs="Arial"/>
          <w:sz w:val="22"/>
          <w:szCs w:val="22"/>
          <w:lang w:val="en-GB"/>
        </w:rPr>
        <w:fldChar w:fldCharType="end"/>
      </w:r>
      <w:r w:rsidRPr="005E1120">
        <w:rPr>
          <w:rFonts w:ascii="Arial" w:hAnsi="Arial" w:cs="Arial"/>
          <w:sz w:val="22"/>
          <w:szCs w:val="22"/>
          <w:lang w:val="en-GB"/>
        </w:rPr>
      </w:r>
      <w:r w:rsidRPr="005E1120">
        <w:rPr>
          <w:rFonts w:ascii="Arial" w:hAnsi="Arial" w:cs="Arial"/>
          <w:sz w:val="22"/>
          <w:szCs w:val="22"/>
          <w:lang w:val="en-GB"/>
        </w:rPr>
        <w:fldChar w:fldCharType="separate"/>
      </w:r>
      <w:r w:rsidRPr="005E1120">
        <w:rPr>
          <w:rFonts w:ascii="Arial" w:hAnsi="Arial" w:cs="Arial"/>
          <w:noProof/>
          <w:sz w:val="22"/>
          <w:szCs w:val="22"/>
          <w:lang w:val="en-GB"/>
        </w:rPr>
        <w:t>[78]</w:t>
      </w:r>
      <w:r w:rsidRPr="005E1120">
        <w:rPr>
          <w:rFonts w:ascii="Arial" w:hAnsi="Arial" w:cs="Arial"/>
          <w:sz w:val="22"/>
          <w:szCs w:val="22"/>
          <w:lang w:val="en-GB"/>
        </w:rPr>
        <w:fldChar w:fldCharType="end"/>
      </w:r>
      <w:r w:rsidRPr="005E1120">
        <w:rPr>
          <w:rFonts w:ascii="Arial" w:hAnsi="Arial" w:cs="Arial"/>
          <w:sz w:val="22"/>
          <w:szCs w:val="22"/>
          <w:lang w:val="en-GB"/>
        </w:rPr>
        <w:t xml:space="preserve">) study designs to elucidate genetic and environmental drivers of parasite (often nematode) dynamics within mammalian hosts. She also has a track record of using within-host theory on T-helper cell dynamics to investigate emergent effector decisions </w:t>
      </w:r>
      <w:r w:rsidRPr="005E1120">
        <w:rPr>
          <w:rFonts w:ascii="Arial" w:hAnsi="Arial" w:cs="Arial"/>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Pr="005E1120">
        <w:rPr>
          <w:rFonts w:ascii="Arial" w:hAnsi="Arial" w:cs="Arial"/>
          <w:sz w:val="22"/>
          <w:szCs w:val="22"/>
          <w:lang w:val="en-GB"/>
        </w:rPr>
        <w:instrText xml:space="preserve"> ADDIN EN.CITE </w:instrText>
      </w:r>
      <w:r w:rsidRPr="005E1120">
        <w:rPr>
          <w:rFonts w:ascii="Arial" w:hAnsi="Arial" w:cs="Arial"/>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Pr="005E1120">
        <w:rPr>
          <w:rFonts w:ascii="Arial" w:hAnsi="Arial" w:cs="Arial"/>
          <w:sz w:val="22"/>
          <w:szCs w:val="22"/>
          <w:lang w:val="en-GB"/>
        </w:rPr>
        <w:instrText xml:space="preserve"> ADDIN EN.CITE.DATA </w:instrText>
      </w:r>
      <w:r w:rsidRPr="005E1120">
        <w:rPr>
          <w:rFonts w:ascii="Arial" w:hAnsi="Arial" w:cs="Arial"/>
          <w:sz w:val="22"/>
          <w:szCs w:val="22"/>
          <w:lang w:val="en-GB"/>
        </w:rPr>
      </w:r>
      <w:r w:rsidRPr="005E1120">
        <w:rPr>
          <w:rFonts w:ascii="Arial" w:hAnsi="Arial" w:cs="Arial"/>
          <w:sz w:val="22"/>
          <w:szCs w:val="22"/>
          <w:lang w:val="en-GB"/>
        </w:rPr>
        <w:fldChar w:fldCharType="end"/>
      </w:r>
      <w:r w:rsidRPr="005E1120">
        <w:rPr>
          <w:rFonts w:ascii="Arial" w:hAnsi="Arial" w:cs="Arial"/>
          <w:sz w:val="22"/>
          <w:szCs w:val="22"/>
          <w:lang w:val="en-GB"/>
        </w:rPr>
      </w:r>
      <w:r w:rsidRPr="005E1120">
        <w:rPr>
          <w:rFonts w:ascii="Arial" w:hAnsi="Arial" w:cs="Arial"/>
          <w:sz w:val="22"/>
          <w:szCs w:val="22"/>
          <w:lang w:val="en-GB"/>
        </w:rPr>
        <w:fldChar w:fldCharType="separate"/>
      </w:r>
      <w:r w:rsidRPr="005E1120">
        <w:rPr>
          <w:rFonts w:ascii="Arial" w:hAnsi="Arial" w:cs="Arial"/>
          <w:noProof/>
          <w:sz w:val="22"/>
          <w:szCs w:val="22"/>
          <w:lang w:val="en-GB"/>
        </w:rPr>
        <w:t>[45, 79]</w:t>
      </w:r>
      <w:r w:rsidRPr="005E1120">
        <w:rPr>
          <w:rFonts w:ascii="Arial" w:hAnsi="Arial" w:cs="Arial"/>
          <w:sz w:val="22"/>
          <w:szCs w:val="22"/>
          <w:lang w:val="en-GB"/>
        </w:rPr>
        <w:fldChar w:fldCharType="end"/>
      </w:r>
      <w:r w:rsidRPr="005E1120">
        <w:rPr>
          <w:rFonts w:ascii="Arial" w:hAnsi="Arial" w:cs="Arial"/>
          <w:sz w:val="22"/>
          <w:szCs w:val="22"/>
          <w:lang w:val="en-GB"/>
        </w:rPr>
        <w:t xml:space="preserve">.  </w:t>
      </w:r>
      <w:r w:rsidRPr="005E1120">
        <w:rPr>
          <w:rFonts w:ascii="Arial" w:hAnsi="Arial" w:cs="Arial"/>
          <w:b/>
          <w:sz w:val="22"/>
          <w:szCs w:val="22"/>
          <w:lang w:val="en-GB"/>
        </w:rPr>
        <w:t xml:space="preserve">PI </w:t>
      </w:r>
      <w:proofErr w:type="spellStart"/>
      <w:r w:rsidRPr="005E1120">
        <w:rPr>
          <w:rFonts w:ascii="Arial" w:hAnsi="Arial" w:cs="Arial"/>
          <w:b/>
          <w:sz w:val="22"/>
          <w:szCs w:val="22"/>
          <w:lang w:val="en-GB"/>
        </w:rPr>
        <w:t>Cressler</w:t>
      </w:r>
      <w:proofErr w:type="spellEnd"/>
      <w:r w:rsidRPr="005E1120">
        <w:rPr>
          <w:rFonts w:ascii="Arial" w:hAnsi="Arial" w:cs="Arial"/>
          <w:b/>
          <w:sz w:val="22"/>
          <w:szCs w:val="22"/>
          <w:lang w:val="en-GB"/>
        </w:rPr>
        <w:t xml:space="preserve"> </w:t>
      </w:r>
      <w:r w:rsidRPr="005E1120">
        <w:rPr>
          <w:rFonts w:ascii="Arial" w:hAnsi="Arial" w:cs="Arial"/>
          <w:sz w:val="22"/>
          <w:szCs w:val="22"/>
          <w:lang w:val="en-GB"/>
        </w:rPr>
        <w:t xml:space="preserve">is a mathematical ecologist with an excellent track record in infectious disease research (e.g., </w:t>
      </w:r>
      <w:r w:rsidRPr="005E1120">
        <w:rPr>
          <w:rFonts w:ascii="Arial" w:hAnsi="Arial" w:cs="Arial"/>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Pr="005E1120">
        <w:rPr>
          <w:rFonts w:ascii="Arial" w:hAnsi="Arial" w:cs="Arial"/>
          <w:sz w:val="22"/>
          <w:szCs w:val="22"/>
          <w:lang w:val="en-GB"/>
        </w:rPr>
        <w:instrText xml:space="preserve"> ADDIN EN.CITE </w:instrText>
      </w:r>
      <w:r w:rsidRPr="005E1120">
        <w:rPr>
          <w:rFonts w:ascii="Arial" w:hAnsi="Arial" w:cs="Arial"/>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Pr="005E1120">
        <w:rPr>
          <w:rFonts w:ascii="Arial" w:hAnsi="Arial" w:cs="Arial"/>
          <w:sz w:val="22"/>
          <w:szCs w:val="22"/>
          <w:lang w:val="en-GB"/>
        </w:rPr>
        <w:instrText xml:space="preserve"> ADDIN EN.CITE.DATA </w:instrText>
      </w:r>
      <w:r w:rsidRPr="005E1120">
        <w:rPr>
          <w:rFonts w:ascii="Arial" w:hAnsi="Arial" w:cs="Arial"/>
          <w:sz w:val="22"/>
          <w:szCs w:val="22"/>
          <w:lang w:val="en-GB"/>
        </w:rPr>
      </w:r>
      <w:r w:rsidRPr="005E1120">
        <w:rPr>
          <w:rFonts w:ascii="Arial" w:hAnsi="Arial" w:cs="Arial"/>
          <w:sz w:val="22"/>
          <w:szCs w:val="22"/>
          <w:lang w:val="en-GB"/>
        </w:rPr>
        <w:fldChar w:fldCharType="end"/>
      </w:r>
      <w:r w:rsidRPr="005E1120">
        <w:rPr>
          <w:rFonts w:ascii="Arial" w:hAnsi="Arial" w:cs="Arial"/>
          <w:sz w:val="22"/>
          <w:szCs w:val="22"/>
          <w:lang w:val="en-GB"/>
        </w:rPr>
      </w:r>
      <w:r w:rsidRPr="005E1120">
        <w:rPr>
          <w:rFonts w:ascii="Arial" w:hAnsi="Arial" w:cs="Arial"/>
          <w:sz w:val="22"/>
          <w:szCs w:val="22"/>
          <w:lang w:val="en-GB"/>
        </w:rPr>
        <w:fldChar w:fldCharType="separate"/>
      </w:r>
      <w:r w:rsidRPr="005E1120">
        <w:rPr>
          <w:rFonts w:ascii="Arial" w:hAnsi="Arial" w:cs="Arial"/>
          <w:noProof/>
          <w:sz w:val="22"/>
          <w:szCs w:val="22"/>
          <w:lang w:val="en-GB"/>
        </w:rPr>
        <w:t>[31, 32, 80-82]</w:t>
      </w:r>
      <w:r w:rsidRPr="005E1120">
        <w:rPr>
          <w:rFonts w:ascii="Arial" w:hAnsi="Arial" w:cs="Arial"/>
          <w:sz w:val="22"/>
          <w:szCs w:val="22"/>
          <w:lang w:val="en-GB"/>
        </w:rPr>
        <w:fldChar w:fldCharType="end"/>
      </w:r>
      <w:r w:rsidRPr="005E1120">
        <w:rPr>
          <w:rFonts w:ascii="Arial" w:hAnsi="Arial" w:cs="Arial"/>
          <w:sz w:val="22"/>
          <w:szCs w:val="22"/>
          <w:lang w:val="en-GB"/>
        </w:rPr>
        <w:t xml:space="preserve">) who has worked extensively to pair theory with experiment. Of particular relevance to this proposal is his work using mathematics to disentangle complex within-host dynamics across different host-parasite systems </w:t>
      </w:r>
      <w:r w:rsidRPr="005E1120">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Pr="005E1120">
        <w:rPr>
          <w:rFonts w:ascii="Arial" w:hAnsi="Arial" w:cs="Arial"/>
          <w:sz w:val="22"/>
          <w:szCs w:val="22"/>
          <w:lang w:val="en-GB"/>
        </w:rPr>
        <w:instrText xml:space="preserve"> ADDIN EN.CITE </w:instrText>
      </w:r>
      <w:r w:rsidRPr="005E1120">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Pr="005E1120">
        <w:rPr>
          <w:rFonts w:ascii="Arial" w:hAnsi="Arial" w:cs="Arial"/>
          <w:sz w:val="22"/>
          <w:szCs w:val="22"/>
          <w:lang w:val="en-GB"/>
        </w:rPr>
        <w:instrText xml:space="preserve"> ADDIN EN.CITE.DATA </w:instrText>
      </w:r>
      <w:r w:rsidRPr="005E1120">
        <w:rPr>
          <w:rFonts w:ascii="Arial" w:hAnsi="Arial" w:cs="Arial"/>
          <w:sz w:val="22"/>
          <w:szCs w:val="22"/>
          <w:lang w:val="en-GB"/>
        </w:rPr>
      </w:r>
      <w:r w:rsidRPr="005E1120">
        <w:rPr>
          <w:rFonts w:ascii="Arial" w:hAnsi="Arial" w:cs="Arial"/>
          <w:sz w:val="22"/>
          <w:szCs w:val="22"/>
          <w:lang w:val="en-GB"/>
        </w:rPr>
        <w:fldChar w:fldCharType="end"/>
      </w:r>
      <w:r w:rsidRPr="005E1120">
        <w:rPr>
          <w:rFonts w:ascii="Arial" w:hAnsi="Arial" w:cs="Arial"/>
          <w:sz w:val="22"/>
          <w:szCs w:val="22"/>
          <w:lang w:val="en-GB"/>
        </w:rPr>
      </w:r>
      <w:r w:rsidRPr="005E1120">
        <w:rPr>
          <w:rFonts w:ascii="Arial" w:hAnsi="Arial" w:cs="Arial"/>
          <w:sz w:val="22"/>
          <w:szCs w:val="22"/>
          <w:lang w:val="en-GB"/>
        </w:rPr>
        <w:fldChar w:fldCharType="separate"/>
      </w:r>
      <w:r w:rsidRPr="005E1120">
        <w:rPr>
          <w:rFonts w:ascii="Arial" w:hAnsi="Arial" w:cs="Arial"/>
          <w:noProof/>
          <w:sz w:val="22"/>
          <w:szCs w:val="22"/>
          <w:lang w:val="en-GB"/>
        </w:rPr>
        <w:t>[31, 32]</w:t>
      </w:r>
      <w:r w:rsidRPr="005E1120">
        <w:rPr>
          <w:rFonts w:ascii="Arial" w:hAnsi="Arial" w:cs="Arial"/>
          <w:sz w:val="22"/>
          <w:szCs w:val="22"/>
          <w:lang w:val="en-GB"/>
        </w:rPr>
        <w:fldChar w:fldCharType="end"/>
      </w:r>
      <w:r w:rsidRPr="005E1120">
        <w:rPr>
          <w:rFonts w:ascii="Arial" w:hAnsi="Arial" w:cs="Arial"/>
          <w:sz w:val="22"/>
          <w:szCs w:val="22"/>
          <w:lang w:val="en-GB"/>
        </w:rPr>
        <w:t xml:space="preserve">. </w:t>
      </w:r>
      <w:r w:rsidRPr="005E1120">
        <w:rPr>
          <w:rFonts w:ascii="Arial" w:hAnsi="Arial" w:cs="Arial"/>
          <w:sz w:val="22"/>
          <w:szCs w:val="22"/>
        </w:rPr>
        <w:t xml:space="preserve">The 2 PIs also have a track record of working together on theory to predict how optimal immune strategy varies according to the costs of immune defense and varied parasite virulence </w:t>
      </w:r>
      <w:r w:rsidRPr="005E1120">
        <w:rPr>
          <w:rFonts w:ascii="Arial" w:hAnsi="Arial" w:cs="Arial"/>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Pr="005E1120">
        <w:rPr>
          <w:rFonts w:ascii="Arial" w:hAnsi="Arial" w:cs="Arial"/>
          <w:sz w:val="22"/>
          <w:szCs w:val="22"/>
        </w:rPr>
        <w:instrText xml:space="preserve"> ADDIN EN.CITE </w:instrText>
      </w:r>
      <w:r w:rsidRPr="005E1120">
        <w:rPr>
          <w:rFonts w:ascii="Arial" w:hAnsi="Arial" w:cs="Arial"/>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Pr="005E1120">
        <w:rPr>
          <w:rFonts w:ascii="Arial" w:hAnsi="Arial" w:cs="Arial"/>
          <w:sz w:val="22"/>
          <w:szCs w:val="22"/>
        </w:rPr>
        <w:instrText xml:space="preserve"> ADDIN EN.CITE.DATA </w:instrText>
      </w:r>
      <w:r w:rsidRPr="005E1120">
        <w:rPr>
          <w:rFonts w:ascii="Arial" w:hAnsi="Arial" w:cs="Arial"/>
          <w:sz w:val="22"/>
          <w:szCs w:val="22"/>
        </w:rPr>
      </w:r>
      <w:r w:rsidRPr="005E1120">
        <w:rPr>
          <w:rFonts w:ascii="Arial" w:hAnsi="Arial" w:cs="Arial"/>
          <w:sz w:val="22"/>
          <w:szCs w:val="22"/>
        </w:rPr>
        <w:fldChar w:fldCharType="end"/>
      </w:r>
      <w:r w:rsidRPr="005E1120">
        <w:rPr>
          <w:rFonts w:ascii="Arial" w:hAnsi="Arial" w:cs="Arial"/>
          <w:sz w:val="22"/>
          <w:szCs w:val="22"/>
        </w:rPr>
      </w:r>
      <w:r w:rsidRPr="005E1120">
        <w:rPr>
          <w:rFonts w:ascii="Arial" w:hAnsi="Arial" w:cs="Arial"/>
          <w:sz w:val="22"/>
          <w:szCs w:val="22"/>
        </w:rPr>
        <w:fldChar w:fldCharType="separate"/>
      </w:r>
      <w:r w:rsidRPr="005E1120">
        <w:rPr>
          <w:rFonts w:ascii="Arial" w:hAnsi="Arial" w:cs="Arial"/>
          <w:noProof/>
          <w:sz w:val="22"/>
          <w:szCs w:val="22"/>
        </w:rPr>
        <w:t>[83]</w:t>
      </w:r>
      <w:r w:rsidRPr="005E1120">
        <w:rPr>
          <w:rFonts w:ascii="Arial" w:hAnsi="Arial" w:cs="Arial"/>
          <w:sz w:val="22"/>
          <w:szCs w:val="22"/>
        </w:rPr>
        <w:fldChar w:fldCharType="end"/>
      </w:r>
      <w:r w:rsidRPr="005E1120">
        <w:rPr>
          <w:rFonts w:ascii="Arial" w:hAnsi="Arial" w:cs="Arial"/>
          <w:sz w:val="22"/>
          <w:szCs w:val="22"/>
        </w:rPr>
        <w:t xml:space="preserve"> and how infection duration emerges from within-host feedbacks </w:t>
      </w:r>
      <w:r w:rsidRPr="005E1120">
        <w:rPr>
          <w:rFonts w:ascii="Arial" w:hAnsi="Arial" w:cs="Arial"/>
          <w:sz w:val="22"/>
          <w:szCs w:val="22"/>
        </w:rPr>
        <w:fldChar w:fldCharType="begin"/>
      </w:r>
      <w:r w:rsidRPr="005E1120">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Pr="005E1120">
        <w:rPr>
          <w:rFonts w:ascii="Arial" w:hAnsi="Arial" w:cs="Arial"/>
          <w:sz w:val="22"/>
          <w:szCs w:val="22"/>
        </w:rPr>
        <w:fldChar w:fldCharType="separate"/>
      </w:r>
      <w:r w:rsidRPr="005E1120">
        <w:rPr>
          <w:rFonts w:ascii="Arial" w:hAnsi="Arial" w:cs="Arial"/>
          <w:noProof/>
          <w:sz w:val="22"/>
          <w:szCs w:val="22"/>
        </w:rPr>
        <w:t>[46]</w:t>
      </w:r>
      <w:r w:rsidRPr="005E1120">
        <w:rPr>
          <w:rFonts w:ascii="Arial" w:hAnsi="Arial" w:cs="Arial"/>
          <w:sz w:val="22"/>
          <w:szCs w:val="22"/>
        </w:rPr>
        <w:fldChar w:fldCharType="end"/>
      </w:r>
      <w:r w:rsidRPr="005E1120">
        <w:rPr>
          <w:rFonts w:ascii="Arial" w:hAnsi="Arial" w:cs="Arial"/>
          <w:sz w:val="22"/>
          <w:szCs w:val="22"/>
        </w:rPr>
        <w:t xml:space="preserve">. </w:t>
      </w:r>
      <w:r w:rsidRPr="005E1120">
        <w:rPr>
          <w:rFonts w:ascii="Arial" w:hAnsi="Arial" w:cs="Arial"/>
          <w:sz w:val="22"/>
          <w:szCs w:val="22"/>
          <w:lang w:val="en-GB"/>
        </w:rPr>
        <w:t xml:space="preserve">We also have a track record of collaborating to ground the latter theory in the tractable experimental system proposed here (M. musculus infected by T. </w:t>
      </w:r>
      <w:proofErr w:type="spellStart"/>
      <w:r w:rsidRPr="005E1120">
        <w:rPr>
          <w:rFonts w:ascii="Arial" w:hAnsi="Arial" w:cs="Arial"/>
          <w:sz w:val="22"/>
          <w:szCs w:val="22"/>
          <w:lang w:val="en-GB"/>
        </w:rPr>
        <w:t>muris</w:t>
      </w:r>
      <w:proofErr w:type="spellEnd"/>
      <w:r w:rsidRPr="005E1120">
        <w:rPr>
          <w:rFonts w:ascii="Arial" w:hAnsi="Arial" w:cs="Arial"/>
          <w:sz w:val="22"/>
          <w:szCs w:val="22"/>
          <w:lang w:val="en-GB"/>
        </w:rPr>
        <w:t xml:space="preserve">; </w:t>
      </w:r>
      <w:r w:rsidRPr="005E1120">
        <w:rPr>
          <w:rFonts w:ascii="Arial" w:hAnsi="Arial" w:cs="Arial"/>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Pr="005E1120">
        <w:rPr>
          <w:rFonts w:ascii="Arial" w:hAnsi="Arial" w:cs="Arial"/>
          <w:sz w:val="22"/>
          <w:szCs w:val="22"/>
          <w:lang w:val="en-GB"/>
        </w:rPr>
        <w:instrText xml:space="preserve"> ADDIN EN.CITE </w:instrText>
      </w:r>
      <w:r w:rsidRPr="005E1120">
        <w:rPr>
          <w:rFonts w:ascii="Arial" w:hAnsi="Arial" w:cs="Arial"/>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Pr="005E1120">
        <w:rPr>
          <w:rFonts w:ascii="Arial" w:hAnsi="Arial" w:cs="Arial"/>
          <w:sz w:val="22"/>
          <w:szCs w:val="22"/>
          <w:lang w:val="en-GB"/>
        </w:rPr>
        <w:instrText xml:space="preserve"> ADDIN EN.CITE.DATA </w:instrText>
      </w:r>
      <w:r w:rsidRPr="005E1120">
        <w:rPr>
          <w:rFonts w:ascii="Arial" w:hAnsi="Arial" w:cs="Arial"/>
          <w:sz w:val="22"/>
          <w:szCs w:val="22"/>
          <w:lang w:val="en-GB"/>
        </w:rPr>
      </w:r>
      <w:r w:rsidRPr="005E1120">
        <w:rPr>
          <w:rFonts w:ascii="Arial" w:hAnsi="Arial" w:cs="Arial"/>
          <w:sz w:val="22"/>
          <w:szCs w:val="22"/>
          <w:lang w:val="en-GB"/>
        </w:rPr>
        <w:fldChar w:fldCharType="end"/>
      </w:r>
      <w:r w:rsidRPr="005E1120">
        <w:rPr>
          <w:rFonts w:ascii="Arial" w:hAnsi="Arial" w:cs="Arial"/>
          <w:sz w:val="22"/>
          <w:szCs w:val="22"/>
          <w:lang w:val="en-GB"/>
        </w:rPr>
      </w:r>
      <w:r w:rsidRPr="005E1120">
        <w:rPr>
          <w:rFonts w:ascii="Arial" w:hAnsi="Arial" w:cs="Arial"/>
          <w:sz w:val="22"/>
          <w:szCs w:val="22"/>
          <w:lang w:val="en-GB"/>
        </w:rPr>
        <w:fldChar w:fldCharType="separate"/>
      </w:r>
      <w:r w:rsidRPr="005E1120">
        <w:rPr>
          <w:rFonts w:ascii="Arial" w:hAnsi="Arial" w:cs="Arial"/>
          <w:noProof/>
          <w:sz w:val="22"/>
          <w:szCs w:val="22"/>
          <w:lang w:val="en-GB"/>
        </w:rPr>
        <w:t>[46, 74]</w:t>
      </w:r>
      <w:r w:rsidRPr="005E1120">
        <w:rPr>
          <w:rFonts w:ascii="Arial" w:hAnsi="Arial" w:cs="Arial"/>
          <w:sz w:val="22"/>
          <w:szCs w:val="22"/>
          <w:lang w:val="en-GB"/>
        </w:rPr>
        <w:fldChar w:fldCharType="end"/>
      </w:r>
      <w:r w:rsidRPr="005E1120">
        <w:rPr>
          <w:rFonts w:ascii="Arial" w:hAnsi="Arial" w:cs="Arial"/>
          <w:sz w:val="22"/>
          <w:szCs w:val="22"/>
          <w:lang w:val="en-GB"/>
        </w:rPr>
        <w:t xml:space="preserve">).  </w:t>
      </w:r>
      <w:commentRangeStart w:id="139"/>
      <w:del w:id="140" w:author="Clay Cressler" w:date="2021-04-15T15:15:00Z">
        <w:r w:rsidRPr="005E1120" w:rsidDel="004D178C">
          <w:rPr>
            <w:rFonts w:ascii="Arial" w:hAnsi="Arial" w:cs="Arial"/>
            <w:b/>
            <w:bCs/>
            <w:sz w:val="22"/>
            <w:szCs w:val="22"/>
            <w:lang w:val="en-GB"/>
          </w:rPr>
          <w:delText>Our collaborative team</w:delText>
        </w:r>
        <w:r w:rsidRPr="005E1120" w:rsidDel="004D178C">
          <w:rPr>
            <w:rFonts w:ascii="Arial" w:hAnsi="Arial" w:cs="Arial"/>
            <w:sz w:val="22"/>
            <w:szCs w:val="22"/>
            <w:lang w:val="en-GB"/>
          </w:rPr>
          <w:delText xml:space="preserve"> includes an eco-physiologist (</w:delText>
        </w:r>
        <w:r w:rsidRPr="005E1120" w:rsidDel="004D178C">
          <w:rPr>
            <w:rFonts w:ascii="Arial" w:hAnsi="Arial" w:cs="Arial"/>
            <w:b/>
            <w:sz w:val="22"/>
            <w:szCs w:val="22"/>
            <w:lang w:val="en-GB"/>
          </w:rPr>
          <w:delText>Budischak</w:delText>
        </w:r>
        <w:r w:rsidRPr="005E1120" w:rsidDel="004D178C">
          <w:rPr>
            <w:rFonts w:ascii="Arial" w:hAnsi="Arial" w:cs="Arial"/>
            <w:sz w:val="22"/>
            <w:szCs w:val="22"/>
            <w:lang w:val="en-GB"/>
          </w:rPr>
          <w:delText>), two immunoparasitologists with unrivalled expertise on the experimental system (</w:delText>
        </w:r>
        <w:r w:rsidRPr="005E1120" w:rsidDel="004D178C">
          <w:rPr>
            <w:rFonts w:ascii="Arial" w:hAnsi="Arial" w:cs="Arial"/>
            <w:b/>
            <w:sz w:val="22"/>
            <w:szCs w:val="22"/>
            <w:lang w:val="en-GB"/>
          </w:rPr>
          <w:delText>Else</w:delText>
        </w:r>
        <w:r w:rsidRPr="005E1120" w:rsidDel="004D178C">
          <w:rPr>
            <w:rFonts w:ascii="Arial" w:hAnsi="Arial" w:cs="Arial"/>
            <w:sz w:val="22"/>
            <w:szCs w:val="22"/>
            <w:lang w:val="en-GB"/>
          </w:rPr>
          <w:delText xml:space="preserve"> and </w:delText>
        </w:r>
        <w:r w:rsidRPr="005E1120" w:rsidDel="004D178C">
          <w:rPr>
            <w:rFonts w:ascii="Arial" w:hAnsi="Arial" w:cs="Arial"/>
            <w:b/>
            <w:sz w:val="22"/>
            <w:szCs w:val="22"/>
            <w:lang w:val="en-GB"/>
          </w:rPr>
          <w:delText>Grencis</w:delText>
        </w:r>
        <w:r w:rsidRPr="005E1120" w:rsidDel="004D178C">
          <w:rPr>
            <w:rFonts w:ascii="Arial" w:hAnsi="Arial" w:cs="Arial"/>
            <w:sz w:val="22"/>
            <w:szCs w:val="22"/>
            <w:lang w:val="en-GB"/>
          </w:rPr>
          <w:delText xml:space="preserve">, on the host genetics of susceptibility (e.g., </w:delText>
        </w:r>
        <w:r w:rsidRPr="005E1120" w:rsidDel="004D178C">
          <w:rPr>
            <w:rFonts w:ascii="Arial" w:hAnsi="Arial" w:cs="Arial"/>
            <w:sz w:val="22"/>
            <w:szCs w:val="22"/>
            <w:lang w:val="en-GB"/>
          </w:rPr>
          <w:fldChar w:fldCharType="begin"/>
        </w:r>
        <w:r w:rsidRPr="005E1120" w:rsidDel="004D178C">
          <w:rPr>
            <w:rFonts w:ascii="Arial" w:hAnsi="Arial" w:cs="Arial"/>
            <w:sz w:val="22"/>
            <w:szCs w:val="22"/>
            <w:lang w:val="en-GB"/>
          </w:rPr>
          <w:delInstrText xml:space="preserve"> ADDIN EN.CITE &lt;EndNote&gt;&lt;Cite&gt;&lt;Author&gt;Sahputra&lt;/Author&gt;&lt;Year&gt;2019&lt;/Year&gt;&lt;RecNum&gt;7867&lt;/RecNum&gt;&lt;DisplayText&gt;[84]&lt;/DisplayText&gt;&lt;record&gt;&lt;rec-number&gt;7867&lt;/rec-number&gt;&lt;foreign-keys&gt;&lt;key app="EN" db-id="frwtwrvviazzdoewtsrpaszf2r0r2xpeazfx" timestamp="1580743191"&gt;7867&lt;/key&gt;&lt;/foreign-keys&gt;&lt;ref-type name="Journal Article"&gt;17&lt;/ref-type&gt;&lt;contributors&gt;&lt;authors&gt;&lt;author&gt;Sahputra, R.&lt;/author&gt;&lt;author&gt;Ruckerl, D.&lt;/author&gt;&lt;author&gt;Couper, K. N.&lt;/author&gt;&lt;author&gt;Muller, W.&lt;/author&gt;&lt;author&gt;Else, K. J.&lt;/author&gt;&lt;/authors&gt;&lt;/contributors&gt;&lt;auth-address&gt;Division of Infection, Immunity and Respiratory Medicine, Lydia Becker Institute for Immunology, The University of Manchester, Manchester, United Kingdom.&lt;/auth-address&gt;&lt;titles&gt;&lt;title&gt;The Essential Role Played by B Cells in Supporting Protective Immunity Against Trichuris muris Infection Is by Controlling the Th1/Th2 Balance in the Mesenteric Lymph Nodes and Depends on Host Genetic Background&lt;/title&gt;&lt;secondary-title&gt;Front Immunol&lt;/secondary-title&gt;&lt;/titles&gt;&lt;periodical&gt;&lt;full-title&gt;Front Immunol&lt;/full-title&gt;&lt;/periodical&gt;&lt;pages&gt;2842&lt;/pages&gt;&lt;volume&gt;10&lt;/volume&gt;&lt;edition&gt;2020/01/11&lt;/edition&gt;&lt;keywords&gt;&lt;keyword&gt;B cells&lt;/keyword&gt;&lt;keyword&gt;IFN-gamma&lt;/keyword&gt;&lt;keyword&gt;Th2 immunity&lt;/keyword&gt;&lt;keyword&gt;Trichuris muris&lt;/keyword&gt;&lt;keyword&gt;anti-CD20 mAb&lt;/keyword&gt;&lt;/keywords&gt;&lt;dates&gt;&lt;year&gt;2019&lt;/year&gt;&lt;/dates&gt;&lt;isbn&gt;1664-3224 (Electronic)&amp;#xD;1664-3224 (Linking)&lt;/isbn&gt;&lt;accession-num&gt;31921120&lt;/accession-num&gt;&lt;urls&gt;&lt;related-urls&gt;&lt;url&gt;https://www.ncbi.nlm.nih.gov/pubmed/31921120&lt;/url&gt;&lt;/related-urls&gt;&lt;/urls&gt;&lt;custom2&gt;PMC6915098&lt;/custom2&gt;&lt;electronic-resource-num&gt;10.3389/fimmu.2019.02842&lt;/electronic-resource-num&gt;&lt;/record&gt;&lt;/Cite&gt;&lt;/EndNote&gt;</w:delInstrText>
        </w:r>
        <w:r w:rsidRPr="005E1120" w:rsidDel="004D178C">
          <w:rPr>
            <w:rFonts w:ascii="Arial" w:hAnsi="Arial" w:cs="Arial"/>
            <w:sz w:val="22"/>
            <w:szCs w:val="22"/>
            <w:lang w:val="en-GB"/>
          </w:rPr>
          <w:fldChar w:fldCharType="separate"/>
        </w:r>
        <w:r w:rsidRPr="005E1120" w:rsidDel="004D178C">
          <w:rPr>
            <w:rFonts w:ascii="Arial" w:hAnsi="Arial" w:cs="Arial"/>
            <w:noProof/>
            <w:sz w:val="22"/>
            <w:szCs w:val="22"/>
            <w:lang w:val="en-GB"/>
          </w:rPr>
          <w:delText>[84]</w:delText>
        </w:r>
        <w:r w:rsidRPr="005E1120" w:rsidDel="004D178C">
          <w:rPr>
            <w:rFonts w:ascii="Arial" w:hAnsi="Arial" w:cs="Arial"/>
            <w:sz w:val="22"/>
            <w:szCs w:val="22"/>
            <w:lang w:val="en-GB"/>
          </w:rPr>
          <w:fldChar w:fldCharType="end"/>
        </w:r>
        <w:r w:rsidRPr="005E1120" w:rsidDel="004D178C">
          <w:rPr>
            <w:rFonts w:ascii="Arial" w:hAnsi="Arial" w:cs="Arial"/>
            <w:sz w:val="22"/>
            <w:szCs w:val="22"/>
            <w:lang w:val="en-GB"/>
          </w:rPr>
          <w:delText xml:space="preserve">) and immunomodulation by the parasite (e.g., </w:delText>
        </w:r>
        <w:r w:rsidRPr="005E1120" w:rsidDel="004D178C">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Pr="005E1120" w:rsidDel="004D178C">
          <w:rPr>
            <w:rFonts w:ascii="Arial" w:hAnsi="Arial" w:cs="Arial"/>
            <w:sz w:val="22"/>
            <w:szCs w:val="22"/>
          </w:rPr>
          <w:delInstrText xml:space="preserve"> ADDIN EN.CITE </w:delInstrText>
        </w:r>
        <w:r w:rsidRPr="005E1120" w:rsidDel="004D178C">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Pr="005E1120" w:rsidDel="004D178C">
          <w:rPr>
            <w:rFonts w:ascii="Arial" w:hAnsi="Arial" w:cs="Arial"/>
            <w:sz w:val="22"/>
            <w:szCs w:val="22"/>
          </w:rPr>
          <w:delInstrText xml:space="preserve"> ADDIN EN.CITE.DATA </w:delInstrText>
        </w:r>
        <w:r w:rsidRPr="005E1120" w:rsidDel="004D178C">
          <w:rPr>
            <w:rFonts w:ascii="Arial" w:hAnsi="Arial" w:cs="Arial"/>
            <w:sz w:val="22"/>
            <w:szCs w:val="22"/>
          </w:rPr>
        </w:r>
        <w:r w:rsidRPr="005E1120" w:rsidDel="004D178C">
          <w:rPr>
            <w:rFonts w:ascii="Arial" w:hAnsi="Arial" w:cs="Arial"/>
            <w:sz w:val="22"/>
            <w:szCs w:val="22"/>
          </w:rPr>
          <w:fldChar w:fldCharType="end"/>
        </w:r>
        <w:r w:rsidRPr="005E1120" w:rsidDel="004D178C">
          <w:rPr>
            <w:rFonts w:ascii="Arial" w:hAnsi="Arial" w:cs="Arial"/>
            <w:sz w:val="22"/>
            <w:szCs w:val="22"/>
          </w:rPr>
        </w:r>
        <w:r w:rsidRPr="005E1120" w:rsidDel="004D178C">
          <w:rPr>
            <w:rFonts w:ascii="Arial" w:hAnsi="Arial" w:cs="Arial"/>
            <w:sz w:val="22"/>
            <w:szCs w:val="22"/>
          </w:rPr>
          <w:fldChar w:fldCharType="separate"/>
        </w:r>
        <w:r w:rsidRPr="005E1120" w:rsidDel="004D178C">
          <w:rPr>
            <w:rFonts w:ascii="Arial" w:hAnsi="Arial" w:cs="Arial"/>
            <w:noProof/>
            <w:sz w:val="22"/>
            <w:szCs w:val="22"/>
          </w:rPr>
          <w:delText>[63]</w:delText>
        </w:r>
        <w:r w:rsidRPr="005E1120" w:rsidDel="004D178C">
          <w:rPr>
            <w:rFonts w:ascii="Arial" w:hAnsi="Arial" w:cs="Arial"/>
            <w:sz w:val="22"/>
            <w:szCs w:val="22"/>
          </w:rPr>
          <w:fldChar w:fldCharType="end"/>
        </w:r>
        <w:r w:rsidRPr="005E1120" w:rsidDel="004D178C">
          <w:rPr>
            <w:rFonts w:ascii="Arial" w:hAnsi="Arial" w:cs="Arial"/>
            <w:sz w:val="22"/>
            <w:szCs w:val="22"/>
            <w:lang w:val="en-GB"/>
          </w:rPr>
          <w:delText>), respectively) a mathematical ecologist (</w:delText>
        </w:r>
        <w:r w:rsidRPr="005E1120" w:rsidDel="004D178C">
          <w:rPr>
            <w:rFonts w:ascii="Arial" w:hAnsi="Arial" w:cs="Arial"/>
            <w:b/>
            <w:sz w:val="22"/>
            <w:szCs w:val="22"/>
            <w:lang w:val="en-GB"/>
          </w:rPr>
          <w:delText xml:space="preserve">van Leeuwen, </w:delText>
        </w:r>
        <w:r w:rsidRPr="005E1120" w:rsidDel="004D178C">
          <w:rPr>
            <w:rFonts w:ascii="Arial" w:hAnsi="Arial" w:cs="Arial"/>
            <w:sz w:val="22"/>
            <w:szCs w:val="22"/>
          </w:rPr>
          <w:fldChar w:fldCharType="begin"/>
        </w:r>
        <w:r w:rsidRPr="005E1120" w:rsidDel="004D178C">
          <w:rPr>
            <w:rFonts w:ascii="Arial" w:hAnsi="Arial" w:cs="Arial"/>
            <w:sz w:val="22"/>
            <w:szCs w:val="22"/>
          </w:rPr>
          <w:del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delInstrText>
        </w:r>
        <w:r w:rsidRPr="005E1120" w:rsidDel="004D178C">
          <w:rPr>
            <w:rFonts w:ascii="Arial" w:hAnsi="Arial" w:cs="Arial"/>
            <w:sz w:val="22"/>
            <w:szCs w:val="22"/>
          </w:rPr>
          <w:fldChar w:fldCharType="separate"/>
        </w:r>
        <w:r w:rsidRPr="005E1120" w:rsidDel="004D178C">
          <w:rPr>
            <w:rFonts w:ascii="Arial" w:hAnsi="Arial" w:cs="Arial"/>
            <w:noProof/>
            <w:sz w:val="22"/>
            <w:szCs w:val="22"/>
          </w:rPr>
          <w:delText>[46]</w:delText>
        </w:r>
        <w:r w:rsidRPr="005E1120" w:rsidDel="004D178C">
          <w:rPr>
            <w:rFonts w:ascii="Arial" w:hAnsi="Arial" w:cs="Arial"/>
            <w:sz w:val="22"/>
            <w:szCs w:val="22"/>
          </w:rPr>
          <w:fldChar w:fldCharType="end"/>
        </w:r>
        <w:r w:rsidRPr="005E1120" w:rsidDel="004D178C">
          <w:rPr>
            <w:rFonts w:ascii="Arial" w:hAnsi="Arial" w:cs="Arial"/>
            <w:sz w:val="22"/>
            <w:szCs w:val="22"/>
            <w:lang w:val="en-GB"/>
          </w:rPr>
          <w:delText>), and a microbiologist who already collaborates with us on rewilding (</w:delText>
        </w:r>
        <w:r w:rsidRPr="005E1120" w:rsidDel="004D178C">
          <w:rPr>
            <w:rFonts w:ascii="Arial" w:hAnsi="Arial" w:cs="Arial"/>
            <w:b/>
            <w:bCs/>
            <w:sz w:val="22"/>
            <w:szCs w:val="22"/>
            <w:lang w:val="en-GB"/>
          </w:rPr>
          <w:delText>Cadwell</w:delText>
        </w:r>
        <w:r w:rsidRPr="005E1120" w:rsidDel="004D178C">
          <w:rPr>
            <w:rFonts w:ascii="Arial" w:hAnsi="Arial" w:cs="Arial"/>
            <w:sz w:val="22"/>
            <w:szCs w:val="22"/>
            <w:lang w:val="en-GB"/>
          </w:rPr>
          <w:delText xml:space="preserve">; [54, 55]). This team ensures we have the knowledge and support required to complete the project.  Furthermore, we have </w:delText>
        </w:r>
        <w:r w:rsidRPr="005E1120" w:rsidDel="004D178C">
          <w:rPr>
            <w:rFonts w:ascii="Arial" w:hAnsi="Arial" w:cs="Arial"/>
            <w:b/>
            <w:bCs/>
            <w:sz w:val="22"/>
            <w:szCs w:val="22"/>
            <w:lang w:val="en-GB"/>
          </w:rPr>
          <w:delText>Ramya Smithaveni Barre</w:delText>
        </w:r>
        <w:r w:rsidRPr="005E1120" w:rsidDel="004D178C">
          <w:rPr>
            <w:rFonts w:ascii="Arial" w:hAnsi="Arial" w:cs="Arial"/>
            <w:sz w:val="22"/>
            <w:szCs w:val="22"/>
            <w:lang w:val="en-GB"/>
          </w:rPr>
          <w:delText>, a trained research assistant in Graham’s lab, who is ready to undertake the proposed experiments.</w:delText>
        </w:r>
        <w:commentRangeEnd w:id="139"/>
        <w:r w:rsidDel="004D178C">
          <w:rPr>
            <w:rStyle w:val="CommentReference"/>
          </w:rPr>
          <w:commentReference w:id="139"/>
        </w:r>
      </w:del>
    </w:p>
    <w:p w14:paraId="65653C6C" w14:textId="77CBDBD0" w:rsidR="005E1120" w:rsidRDefault="005E1120" w:rsidP="006B0636">
      <w:pPr>
        <w:jc w:val="both"/>
        <w:rPr>
          <w:rFonts w:ascii="Arial" w:hAnsi="Arial" w:cs="Arial"/>
          <w:sz w:val="22"/>
          <w:szCs w:val="22"/>
          <w:lang w:val="en-GB"/>
        </w:rPr>
      </w:pPr>
    </w:p>
    <w:p w14:paraId="62BCBFEF" w14:textId="4DB8DD9C" w:rsidR="005E1120" w:rsidRDefault="007A6B2E" w:rsidP="006B0636">
      <w:pPr>
        <w:jc w:val="both"/>
        <w:rPr>
          <w:rFonts w:ascii="Arial" w:hAnsi="Arial" w:cs="Arial"/>
          <w:b/>
          <w:bCs/>
        </w:rPr>
      </w:pPr>
      <w:commentRangeStart w:id="141"/>
      <w:proofErr w:type="spellStart"/>
      <w:r>
        <w:rPr>
          <w:rFonts w:ascii="Arial" w:hAnsi="Arial" w:cs="Arial"/>
          <w:b/>
          <w:bCs/>
        </w:rPr>
        <w:t>III.c</w:t>
      </w:r>
      <w:proofErr w:type="spellEnd"/>
      <w:r>
        <w:rPr>
          <w:rFonts w:ascii="Arial" w:hAnsi="Arial" w:cs="Arial"/>
          <w:b/>
          <w:bCs/>
        </w:rPr>
        <w:t>. Specific objectives</w:t>
      </w:r>
      <w:commentRangeEnd w:id="141"/>
      <w:r>
        <w:rPr>
          <w:rStyle w:val="CommentReference"/>
        </w:rPr>
        <w:commentReference w:id="141"/>
      </w:r>
    </w:p>
    <w:p w14:paraId="481A768C" w14:textId="77777777" w:rsidR="007A6B2E" w:rsidRPr="007A6B2E" w:rsidRDefault="007A6B2E" w:rsidP="006B0636">
      <w:pPr>
        <w:jc w:val="both"/>
        <w:rPr>
          <w:rFonts w:ascii="Arial" w:hAnsi="Arial" w:cs="Arial"/>
          <w:b/>
          <w:bCs/>
        </w:rPr>
      </w:pPr>
    </w:p>
    <w:p w14:paraId="6C36DB42" w14:textId="77777777" w:rsidR="007A6B2E" w:rsidRPr="009D5B22" w:rsidRDefault="007A6B2E" w:rsidP="007A6B2E">
      <w:pPr>
        <w:jc w:val="both"/>
        <w:rPr>
          <w:rFonts w:ascii="Arial" w:hAnsi="Arial" w:cs="Arial"/>
        </w:rPr>
      </w:pPr>
      <w:r w:rsidRPr="001E38B7">
        <w:rPr>
          <w:rFonts w:ascii="Arial" w:hAnsi="Arial" w:cs="Arial"/>
          <w:b/>
          <w:sz w:val="22"/>
          <w:szCs w:val="22"/>
          <w:u w:val="single"/>
          <w:lang w:val="en-GB"/>
        </w:rPr>
        <w:t>Aim 1</w:t>
      </w:r>
      <w:r>
        <w:rPr>
          <w:rFonts w:ascii="Arial" w:hAnsi="Arial" w:cs="Arial"/>
          <w:b/>
          <w:sz w:val="22"/>
          <w:szCs w:val="22"/>
          <w:u w:val="single"/>
          <w:lang w:val="en-GB"/>
        </w:rPr>
        <w:t>:</w:t>
      </w:r>
      <w:r w:rsidRPr="001E38B7">
        <w:rPr>
          <w:rFonts w:ascii="Arial" w:hAnsi="Arial" w:cs="Arial"/>
          <w:b/>
          <w:sz w:val="22"/>
          <w:szCs w:val="22"/>
          <w:u w:val="single"/>
          <w:lang w:val="en-GB"/>
        </w:rPr>
        <w:t xml:space="preserve"> </w:t>
      </w:r>
      <w:r w:rsidRPr="00221C9B">
        <w:rPr>
          <w:rFonts w:ascii="Arial" w:hAnsi="Arial" w:cs="Arial"/>
          <w:b/>
          <w:bCs/>
          <w:sz w:val="22"/>
          <w:szCs w:val="22"/>
          <w:u w:val="single"/>
        </w:rPr>
        <w:t xml:space="preserve">Quantify the relative strength of chronicity- and clearance-promoting feedback loops across host strains and </w:t>
      </w:r>
      <w:r>
        <w:rPr>
          <w:rFonts w:ascii="Arial" w:hAnsi="Arial" w:cs="Arial"/>
          <w:b/>
          <w:bCs/>
          <w:sz w:val="22"/>
          <w:szCs w:val="22"/>
          <w:u w:val="single"/>
        </w:rPr>
        <w:t>test whether</w:t>
      </w:r>
      <w:r w:rsidRPr="00221C9B">
        <w:rPr>
          <w:rFonts w:ascii="Arial" w:hAnsi="Arial" w:cs="Arial"/>
          <w:b/>
          <w:bCs/>
          <w:sz w:val="22"/>
          <w:szCs w:val="22"/>
          <w:u w:val="single"/>
        </w:rPr>
        <w:t xml:space="preserve"> this explains the variable response to dose.</w:t>
      </w:r>
    </w:p>
    <w:p w14:paraId="0F86537D" w14:textId="77777777" w:rsidR="007A6B2E" w:rsidRDefault="007A6B2E" w:rsidP="007A6B2E">
      <w:pPr>
        <w:ind w:firstLine="720"/>
        <w:jc w:val="both"/>
        <w:rPr>
          <w:rFonts w:ascii="Arial" w:hAnsi="Arial" w:cs="Arial"/>
          <w:sz w:val="22"/>
          <w:szCs w:val="22"/>
        </w:rPr>
      </w:pPr>
      <w:r w:rsidRPr="001E38B7">
        <w:rPr>
          <w:rFonts w:ascii="Arial" w:hAnsi="Arial" w:cs="Arial"/>
          <w:sz w:val="22"/>
          <w:szCs w:val="22"/>
        </w:rPr>
        <w:t xml:space="preserve">Drawing on our previous theoretical work </w:t>
      </w:r>
      <w:r>
        <w:rPr>
          <w:rFonts w:ascii="Arial" w:hAnsi="Arial" w:cs="Arial"/>
          <w:sz w:val="22"/>
          <w:szCs w:val="22"/>
        </w:rPr>
        <w:fldChar w:fldCharType="begin"/>
      </w:r>
      <w:r>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Pr>
          <w:rFonts w:ascii="Arial" w:hAnsi="Arial" w:cs="Arial"/>
          <w:sz w:val="22"/>
          <w:szCs w:val="22"/>
        </w:rPr>
        <w:fldChar w:fldCharType="separate"/>
      </w:r>
      <w:r>
        <w:rPr>
          <w:rFonts w:ascii="Arial" w:hAnsi="Arial" w:cs="Arial"/>
          <w:noProof/>
          <w:sz w:val="22"/>
          <w:szCs w:val="22"/>
        </w:rPr>
        <w:t>[46]</w:t>
      </w:r>
      <w:r>
        <w:rPr>
          <w:rFonts w:ascii="Arial" w:hAnsi="Arial" w:cs="Arial"/>
          <w:sz w:val="22"/>
          <w:szCs w:val="22"/>
        </w:rPr>
        <w:fldChar w:fldCharType="end"/>
      </w:r>
      <w:r w:rsidRPr="001E38B7">
        <w:rPr>
          <w:rFonts w:ascii="Arial" w:hAnsi="Arial" w:cs="Arial"/>
          <w:sz w:val="22"/>
          <w:szCs w:val="22"/>
        </w:rPr>
        <w:t xml:space="preserve"> and pilot results (</w:t>
      </w:r>
      <w:r w:rsidRPr="001E38B7">
        <w:rPr>
          <w:rFonts w:ascii="Arial" w:hAnsi="Arial" w:cs="Arial"/>
          <w:b/>
          <w:sz w:val="22"/>
          <w:szCs w:val="22"/>
        </w:rPr>
        <w:t xml:space="preserve">Fig. </w:t>
      </w:r>
      <w:r>
        <w:rPr>
          <w:rFonts w:ascii="Arial" w:hAnsi="Arial" w:cs="Arial"/>
          <w:b/>
          <w:sz w:val="22"/>
          <w:szCs w:val="22"/>
        </w:rPr>
        <w:t>1</w:t>
      </w:r>
      <w:r w:rsidRPr="001E38B7">
        <w:rPr>
          <w:rFonts w:ascii="Arial" w:hAnsi="Arial" w:cs="Arial"/>
          <w:sz w:val="22"/>
          <w:szCs w:val="22"/>
        </w:rPr>
        <w:t xml:space="preserve">), we propose that variation in the relative </w:t>
      </w:r>
      <w:r>
        <w:rPr>
          <w:rFonts w:ascii="Arial" w:hAnsi="Arial" w:cs="Arial"/>
          <w:sz w:val="22"/>
          <w:szCs w:val="22"/>
        </w:rPr>
        <w:t>strength</w:t>
      </w:r>
      <w:r w:rsidRPr="001E38B7">
        <w:rPr>
          <w:rFonts w:ascii="Arial" w:hAnsi="Arial" w:cs="Arial"/>
          <w:sz w:val="22"/>
          <w:szCs w:val="22"/>
        </w:rPr>
        <w:t xml:space="preserve"> of Th2- versus Th1-mediated feedbacks </w:t>
      </w:r>
      <w:r>
        <w:rPr>
          <w:rFonts w:ascii="Arial" w:hAnsi="Arial" w:cs="Arial"/>
          <w:sz w:val="22"/>
          <w:szCs w:val="22"/>
        </w:rPr>
        <w:t xml:space="preserve">in other pilot theory </w:t>
      </w:r>
      <w:r w:rsidRPr="001E38B7">
        <w:rPr>
          <w:rFonts w:ascii="Arial" w:hAnsi="Arial" w:cs="Arial"/>
          <w:sz w:val="22"/>
          <w:szCs w:val="22"/>
        </w:rPr>
        <w:t>(</w:t>
      </w:r>
      <w:r w:rsidRPr="001E38B7">
        <w:rPr>
          <w:rFonts w:ascii="Arial" w:hAnsi="Arial" w:cs="Arial"/>
          <w:b/>
          <w:sz w:val="22"/>
          <w:szCs w:val="22"/>
        </w:rPr>
        <w:t xml:space="preserve">Fig. </w:t>
      </w:r>
      <w:r>
        <w:rPr>
          <w:rFonts w:ascii="Arial" w:hAnsi="Arial" w:cs="Arial"/>
          <w:b/>
          <w:sz w:val="22"/>
          <w:szCs w:val="22"/>
        </w:rPr>
        <w:t>2</w:t>
      </w:r>
      <w:r w:rsidRPr="001E38B7">
        <w:rPr>
          <w:rFonts w:ascii="Arial" w:hAnsi="Arial" w:cs="Arial"/>
          <w:sz w:val="22"/>
          <w:szCs w:val="22"/>
        </w:rPr>
        <w:t xml:space="preserve">) can explain previously puzzling variation in infection duration in general, </w:t>
      </w:r>
      <w:r>
        <w:rPr>
          <w:rFonts w:ascii="Arial" w:hAnsi="Arial" w:cs="Arial"/>
          <w:sz w:val="22"/>
          <w:szCs w:val="22"/>
        </w:rPr>
        <w:t>including</w:t>
      </w:r>
      <w:r w:rsidRPr="001E38B7">
        <w:rPr>
          <w:rFonts w:ascii="Arial" w:hAnsi="Arial" w:cs="Arial"/>
          <w:sz w:val="22"/>
          <w:szCs w:val="22"/>
        </w:rPr>
        <w:t xml:space="preserve"> dose-</w:t>
      </w:r>
      <w:r w:rsidRPr="002D0891">
        <w:rPr>
          <w:rFonts w:ascii="Arial" w:hAnsi="Arial" w:cs="Arial"/>
          <w:sz w:val="22"/>
          <w:szCs w:val="22"/>
        </w:rPr>
        <w:t xml:space="preserve"> </w:t>
      </w:r>
      <w:r>
        <w:rPr>
          <w:rFonts w:ascii="Arial" w:hAnsi="Arial" w:cs="Arial"/>
          <w:sz w:val="22"/>
          <w:szCs w:val="22"/>
        </w:rPr>
        <w:t>and environment-</w:t>
      </w:r>
      <w:r w:rsidRPr="001E38B7">
        <w:rPr>
          <w:rFonts w:ascii="Arial" w:hAnsi="Arial" w:cs="Arial"/>
          <w:sz w:val="22"/>
          <w:szCs w:val="22"/>
        </w:rPr>
        <w:t>dependence. We specifically hypothesize that “resistant” host strains exhibit stronger Th2-escalation with increasing doses</w:t>
      </w:r>
      <w:r>
        <w:rPr>
          <w:rFonts w:ascii="Arial" w:hAnsi="Arial" w:cs="Arial"/>
          <w:sz w:val="22"/>
          <w:szCs w:val="22"/>
        </w:rPr>
        <w:t xml:space="preserve"> of</w:t>
      </w:r>
      <w:r w:rsidRPr="00AC7F9F">
        <w:rPr>
          <w:rFonts w:ascii="Arial" w:hAnsi="Arial" w:cs="Arial"/>
          <w:i/>
          <w:sz w:val="22"/>
          <w:szCs w:val="22"/>
        </w:rPr>
        <w:t xml:space="preserve">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whereas “susceptible” strains fall prey to Th1 manipulation at low doses, and higher doses amplify the Th1 feedbacks.  </w:t>
      </w:r>
      <w:r w:rsidRPr="001E38B7">
        <w:rPr>
          <w:rFonts w:ascii="Arial" w:hAnsi="Arial" w:cs="Arial"/>
          <w:b/>
          <w:bCs/>
          <w:sz w:val="22"/>
          <w:szCs w:val="22"/>
        </w:rPr>
        <w:t>The key challenge we address in Aim 1 is thus to identify and quantify the feedback mechanisms driving dose</w:t>
      </w:r>
      <w:r>
        <w:rPr>
          <w:rFonts w:ascii="Arial" w:hAnsi="Arial" w:cs="Arial"/>
          <w:b/>
          <w:bCs/>
          <w:sz w:val="22"/>
          <w:szCs w:val="22"/>
        </w:rPr>
        <w:t>-dependence</w:t>
      </w:r>
      <w:r w:rsidRPr="001E38B7">
        <w:rPr>
          <w:rFonts w:ascii="Arial" w:hAnsi="Arial" w:cs="Arial"/>
          <w:b/>
          <w:bCs/>
          <w:sz w:val="22"/>
          <w:szCs w:val="22"/>
        </w:rPr>
        <w:t xml:space="preserve"> observed in susceptible and resistant mouse strains. </w:t>
      </w:r>
      <w:r w:rsidRPr="00DE6CA8">
        <w:rPr>
          <w:rFonts w:ascii="Arial" w:hAnsi="Arial" w:cs="Arial"/>
          <w:sz w:val="22"/>
          <w:szCs w:val="22"/>
        </w:rPr>
        <w:t xml:space="preserve">This will give us novel insight into the </w:t>
      </w:r>
      <w:r w:rsidRPr="00DE6CA8">
        <w:rPr>
          <w:rFonts w:ascii="Arial" w:hAnsi="Arial" w:cs="Arial"/>
          <w:i/>
          <w:iCs/>
          <w:sz w:val="22"/>
          <w:szCs w:val="22"/>
        </w:rPr>
        <w:t xml:space="preserve">processes </w:t>
      </w:r>
      <w:r w:rsidRPr="00DE6CA8">
        <w:rPr>
          <w:rFonts w:ascii="Arial" w:hAnsi="Arial" w:cs="Arial"/>
          <w:sz w:val="22"/>
          <w:szCs w:val="22"/>
        </w:rPr>
        <w:t xml:space="preserve">that determine infection dynamics in this system. </w:t>
      </w:r>
    </w:p>
    <w:p w14:paraId="2F3D9417" w14:textId="77777777" w:rsidR="007A6B2E" w:rsidRPr="001D1E91" w:rsidRDefault="007A6B2E" w:rsidP="007A6B2E">
      <w:pPr>
        <w:ind w:firstLine="720"/>
        <w:jc w:val="both"/>
        <w:rPr>
          <w:rFonts w:ascii="Arial" w:hAnsi="Arial" w:cs="Arial"/>
          <w:sz w:val="22"/>
          <w:szCs w:val="22"/>
        </w:rPr>
      </w:pPr>
    </w:p>
    <w:p w14:paraId="6866FA3D" w14:textId="77777777" w:rsidR="007A6B2E" w:rsidRPr="001E38B7" w:rsidRDefault="007A6B2E" w:rsidP="007A6B2E">
      <w:pPr>
        <w:ind w:firstLine="720"/>
        <w:jc w:val="both"/>
        <w:rPr>
          <w:rFonts w:ascii="Arial" w:hAnsi="Arial" w:cs="Arial"/>
          <w:sz w:val="22"/>
          <w:szCs w:val="22"/>
        </w:rPr>
      </w:pPr>
      <w:r w:rsidRPr="001E38B7">
        <w:rPr>
          <w:rFonts w:ascii="Arial" w:hAnsi="Arial" w:cs="Arial"/>
          <w:b/>
          <w:i/>
          <w:sz w:val="22"/>
          <w:szCs w:val="22"/>
          <w:u w:val="single"/>
        </w:rPr>
        <w:t xml:space="preserve">Dose variation as an experimental </w:t>
      </w:r>
      <w:r>
        <w:rPr>
          <w:rFonts w:ascii="Arial" w:hAnsi="Arial" w:cs="Arial"/>
          <w:b/>
          <w:i/>
          <w:sz w:val="22"/>
          <w:szCs w:val="22"/>
          <w:u w:val="single"/>
        </w:rPr>
        <w:t>probe in</w:t>
      </w:r>
      <w:r w:rsidRPr="001E38B7">
        <w:rPr>
          <w:rFonts w:ascii="Arial" w:hAnsi="Arial" w:cs="Arial"/>
          <w:b/>
          <w:i/>
          <w:sz w:val="22"/>
          <w:szCs w:val="22"/>
          <w:u w:val="single"/>
        </w:rPr>
        <w:t xml:space="preserve"> host strains </w:t>
      </w:r>
      <w:r>
        <w:rPr>
          <w:rFonts w:ascii="Arial" w:hAnsi="Arial" w:cs="Arial"/>
          <w:b/>
          <w:i/>
          <w:sz w:val="22"/>
          <w:szCs w:val="22"/>
          <w:u w:val="single"/>
        </w:rPr>
        <w:t>with</w:t>
      </w:r>
      <w:r w:rsidRPr="001E38B7">
        <w:rPr>
          <w:rFonts w:ascii="Arial" w:hAnsi="Arial" w:cs="Arial"/>
          <w:b/>
          <w:i/>
          <w:sz w:val="22"/>
          <w:szCs w:val="22"/>
          <w:u w:val="single"/>
        </w:rPr>
        <w:t xml:space="preserve"> </w:t>
      </w:r>
      <w:r>
        <w:rPr>
          <w:rFonts w:ascii="Arial" w:hAnsi="Arial" w:cs="Arial"/>
          <w:b/>
          <w:i/>
          <w:sz w:val="22"/>
          <w:szCs w:val="22"/>
          <w:u w:val="single"/>
        </w:rPr>
        <w:t>semi-</w:t>
      </w:r>
      <w:r w:rsidRPr="001E38B7">
        <w:rPr>
          <w:rFonts w:ascii="Arial" w:hAnsi="Arial" w:cs="Arial"/>
          <w:b/>
          <w:i/>
          <w:sz w:val="22"/>
          <w:szCs w:val="22"/>
          <w:u w:val="single"/>
        </w:rPr>
        <w:t xml:space="preserve">naturalized </w:t>
      </w:r>
      <w:r>
        <w:rPr>
          <w:rFonts w:ascii="Arial" w:hAnsi="Arial" w:cs="Arial"/>
          <w:b/>
          <w:i/>
          <w:sz w:val="22"/>
          <w:szCs w:val="22"/>
          <w:u w:val="single"/>
        </w:rPr>
        <w:t>microbiota</w:t>
      </w:r>
      <w:r w:rsidRPr="001E38B7">
        <w:rPr>
          <w:rFonts w:ascii="Arial" w:hAnsi="Arial" w:cs="Arial"/>
          <w:b/>
          <w:i/>
          <w:sz w:val="22"/>
          <w:szCs w:val="22"/>
        </w:rPr>
        <w:t>.</w:t>
      </w:r>
      <w:r w:rsidRPr="001E38B7">
        <w:rPr>
          <w:rFonts w:ascii="Arial" w:hAnsi="Arial" w:cs="Arial"/>
          <w:sz w:val="22"/>
          <w:szCs w:val="22"/>
        </w:rPr>
        <w:t xml:space="preserve">  The goal of these experiment</w:t>
      </w:r>
      <w:r>
        <w:rPr>
          <w:rFonts w:ascii="Arial" w:hAnsi="Arial" w:cs="Arial"/>
          <w:sz w:val="22"/>
          <w:szCs w:val="22"/>
        </w:rPr>
        <w:t>s is</w:t>
      </w:r>
      <w:r w:rsidRPr="001E38B7">
        <w:rPr>
          <w:rFonts w:ascii="Arial" w:hAnsi="Arial" w:cs="Arial"/>
          <w:sz w:val="22"/>
          <w:szCs w:val="22"/>
        </w:rPr>
        <w:t xml:space="preserve"> to </w:t>
      </w:r>
      <w:r>
        <w:rPr>
          <w:rFonts w:ascii="Arial" w:hAnsi="Arial" w:cs="Arial"/>
          <w:sz w:val="22"/>
          <w:szCs w:val="22"/>
        </w:rPr>
        <w:t>use dose</w:t>
      </w:r>
      <w:r w:rsidRPr="001E38B7">
        <w:rPr>
          <w:rFonts w:ascii="Arial" w:hAnsi="Arial" w:cs="Arial"/>
          <w:sz w:val="22"/>
          <w:szCs w:val="22"/>
        </w:rPr>
        <w:t xml:space="preserve"> manipulations</w:t>
      </w:r>
      <w:r>
        <w:rPr>
          <w:rFonts w:ascii="Arial" w:hAnsi="Arial" w:cs="Arial"/>
          <w:sz w:val="22"/>
          <w:szCs w:val="22"/>
        </w:rPr>
        <w:t xml:space="preserve"> </w:t>
      </w:r>
      <w:r w:rsidRPr="001E38B7">
        <w:rPr>
          <w:rFonts w:ascii="Arial" w:hAnsi="Arial" w:cs="Arial"/>
          <w:sz w:val="22"/>
          <w:szCs w:val="22"/>
        </w:rPr>
        <w:t>to quantify feedbacks between immune responses and parasite</w:t>
      </w:r>
      <w:r>
        <w:rPr>
          <w:rFonts w:ascii="Arial" w:hAnsi="Arial" w:cs="Arial"/>
          <w:sz w:val="22"/>
          <w:szCs w:val="22"/>
        </w:rPr>
        <w:t xml:space="preserve"> biomass</w:t>
      </w:r>
      <w:r w:rsidRPr="001E38B7">
        <w:rPr>
          <w:rFonts w:ascii="Arial" w:hAnsi="Arial" w:cs="Arial"/>
          <w:sz w:val="22"/>
          <w:szCs w:val="22"/>
        </w:rPr>
        <w:t xml:space="preserve"> growth</w:t>
      </w:r>
      <w:r>
        <w:rPr>
          <w:rFonts w:ascii="Arial" w:hAnsi="Arial" w:cs="Arial"/>
          <w:sz w:val="22"/>
          <w:szCs w:val="22"/>
        </w:rPr>
        <w:t xml:space="preserve"> </w:t>
      </w:r>
      <w:r w:rsidRPr="001E38B7">
        <w:rPr>
          <w:rFonts w:ascii="Arial" w:hAnsi="Arial" w:cs="Arial"/>
          <w:sz w:val="22"/>
          <w:szCs w:val="22"/>
        </w:rPr>
        <w:t xml:space="preserve">and </w:t>
      </w:r>
      <w:r>
        <w:rPr>
          <w:rFonts w:ascii="Arial" w:hAnsi="Arial" w:cs="Arial"/>
          <w:sz w:val="22"/>
          <w:szCs w:val="22"/>
        </w:rPr>
        <w:t>thus</w:t>
      </w:r>
      <w:r w:rsidRPr="001E38B7">
        <w:rPr>
          <w:rFonts w:ascii="Arial" w:hAnsi="Arial" w:cs="Arial"/>
          <w:sz w:val="22"/>
          <w:szCs w:val="22"/>
        </w:rPr>
        <w:t xml:space="preserve"> </w:t>
      </w:r>
      <w:r>
        <w:rPr>
          <w:rFonts w:ascii="Arial" w:hAnsi="Arial" w:cs="Arial"/>
          <w:sz w:val="22"/>
          <w:szCs w:val="22"/>
        </w:rPr>
        <w:t>discover processes</w:t>
      </w:r>
      <w:r w:rsidRPr="001E38B7">
        <w:rPr>
          <w:rFonts w:ascii="Arial" w:hAnsi="Arial" w:cs="Arial"/>
          <w:sz w:val="22"/>
          <w:szCs w:val="22"/>
        </w:rPr>
        <w:t xml:space="preserve"> govern</w:t>
      </w:r>
      <w:r>
        <w:rPr>
          <w:rFonts w:ascii="Arial" w:hAnsi="Arial" w:cs="Arial"/>
          <w:sz w:val="22"/>
          <w:szCs w:val="22"/>
        </w:rPr>
        <w:t>ing</w:t>
      </w:r>
      <w:r w:rsidRPr="001E38B7">
        <w:rPr>
          <w:rFonts w:ascii="Arial" w:hAnsi="Arial" w:cs="Arial"/>
          <w:sz w:val="22"/>
          <w:szCs w:val="22"/>
        </w:rPr>
        <w:t xml:space="preserve"> duration.   We will begin with several inbred mouse strains that are the focus of foundational research on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(C57BL/6 </w:t>
      </w:r>
      <w:r>
        <w:rPr>
          <w:rFonts w:ascii="Arial" w:hAnsi="Arial" w:cs="Arial"/>
          <w:sz w:val="22"/>
          <w:szCs w:val="22"/>
        </w:rPr>
        <w:t>&amp;</w:t>
      </w:r>
      <w:r w:rsidRPr="001E38B7">
        <w:rPr>
          <w:rFonts w:ascii="Arial" w:hAnsi="Arial" w:cs="Arial"/>
          <w:sz w:val="22"/>
          <w:szCs w:val="22"/>
        </w:rPr>
        <w:t xml:space="preserve"> BALB/c as “resistant” and B10.BR </w:t>
      </w:r>
      <w:r>
        <w:rPr>
          <w:rFonts w:ascii="Arial" w:hAnsi="Arial" w:cs="Arial"/>
          <w:sz w:val="22"/>
          <w:szCs w:val="22"/>
        </w:rPr>
        <w:t>&amp;</w:t>
      </w:r>
      <w:r w:rsidRPr="001E38B7">
        <w:rPr>
          <w:rFonts w:ascii="Arial" w:hAnsi="Arial" w:cs="Arial"/>
          <w:sz w:val="22"/>
          <w:szCs w:val="22"/>
        </w:rPr>
        <w:t xml:space="preserve"> AKR as “susceptible,” independent of Major Histocompatibility Complex (MHC</w:t>
      </w:r>
      <w:r w:rsidRPr="001E38B7">
        <w:rPr>
          <w:rFonts w:ascii="Arial" w:hAnsi="Arial" w:cs="Arial"/>
          <w:sz w:val="22"/>
          <w:szCs w:val="22"/>
          <w:lang w:val="en-GB"/>
        </w:rPr>
        <w:t xml:space="preserve">) genotype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sidRPr="001E38B7">
        <w:rPr>
          <w:rFonts w:ascii="Arial" w:hAnsi="Arial" w:cs="Arial"/>
          <w:sz w:val="22"/>
          <w:szCs w:val="22"/>
        </w:rPr>
        <w:t xml:space="preserve">) – including divergent dose-dependencies.  </w:t>
      </w:r>
      <w:r w:rsidRPr="00BE646A">
        <w:rPr>
          <w:rFonts w:ascii="Arial" w:hAnsi="Arial" w:cs="Arial"/>
          <w:b/>
          <w:bCs/>
          <w:sz w:val="22"/>
          <w:szCs w:val="22"/>
        </w:rPr>
        <w:t>However, our experiments will be novel in crucial ways.</w:t>
      </w:r>
    </w:p>
    <w:p w14:paraId="519AE5BA" w14:textId="77777777" w:rsidR="007A6B2E" w:rsidRDefault="007A6B2E" w:rsidP="007A6B2E">
      <w:pPr>
        <w:ind w:firstLine="720"/>
        <w:jc w:val="both"/>
        <w:rPr>
          <w:rFonts w:ascii="Arial" w:hAnsi="Arial" w:cs="Arial"/>
          <w:sz w:val="22"/>
          <w:szCs w:val="22"/>
        </w:rPr>
      </w:pPr>
      <w:r w:rsidRPr="001E38B7">
        <w:rPr>
          <w:rFonts w:ascii="Arial" w:hAnsi="Arial" w:cs="Arial"/>
          <w:sz w:val="22"/>
          <w:szCs w:val="22"/>
        </w:rPr>
        <w:t xml:space="preserve">An especially important </w:t>
      </w:r>
      <w:r>
        <w:rPr>
          <w:rFonts w:ascii="Arial" w:hAnsi="Arial" w:cs="Arial"/>
          <w:sz w:val="22"/>
          <w:szCs w:val="22"/>
        </w:rPr>
        <w:t>aspect of our design</w:t>
      </w:r>
      <w:r w:rsidRPr="001E38B7">
        <w:rPr>
          <w:rFonts w:ascii="Arial" w:hAnsi="Arial" w:cs="Arial"/>
          <w:sz w:val="22"/>
          <w:szCs w:val="22"/>
        </w:rPr>
        <w:t xml:space="preserve"> is that we will </w:t>
      </w:r>
      <w:r>
        <w:rPr>
          <w:rFonts w:ascii="Arial" w:hAnsi="Arial" w:cs="Arial"/>
          <w:sz w:val="22"/>
          <w:szCs w:val="22"/>
        </w:rPr>
        <w:t xml:space="preserve">microbially </w:t>
      </w:r>
      <w:r w:rsidRPr="001E38B7">
        <w:rPr>
          <w:rFonts w:ascii="Arial" w:hAnsi="Arial" w:cs="Arial"/>
          <w:sz w:val="22"/>
          <w:szCs w:val="22"/>
        </w:rPr>
        <w:t>sem</w:t>
      </w:r>
      <w:r>
        <w:rPr>
          <w:rFonts w:ascii="Arial" w:hAnsi="Arial" w:cs="Arial"/>
          <w:sz w:val="22"/>
          <w:szCs w:val="22"/>
        </w:rPr>
        <w:t>i</w:t>
      </w:r>
      <w:r w:rsidRPr="001E38B7">
        <w:rPr>
          <w:rFonts w:ascii="Arial" w:hAnsi="Arial" w:cs="Arial"/>
          <w:sz w:val="22"/>
          <w:szCs w:val="22"/>
        </w:rPr>
        <w:t xml:space="preserve">-naturalize the mice for all experiments.  Our previous work </w:t>
      </w:r>
      <w:r>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[36, 53-55]</w:t>
      </w:r>
      <w:r>
        <w:rPr>
          <w:rFonts w:ascii="Arial" w:hAnsi="Arial" w:cs="Arial"/>
          <w:sz w:val="22"/>
          <w:szCs w:val="22"/>
        </w:rPr>
        <w:fldChar w:fldCharType="end"/>
      </w:r>
      <w:r w:rsidRPr="001E38B7">
        <w:rPr>
          <w:rFonts w:ascii="Arial" w:hAnsi="Arial" w:cs="Arial"/>
          <w:sz w:val="22"/>
          <w:szCs w:val="22"/>
        </w:rPr>
        <w:t xml:space="preserve"> and that of others </w:t>
      </w:r>
      <w:r>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[49-52]</w:t>
      </w:r>
      <w:r>
        <w:rPr>
          <w:rFonts w:ascii="Arial" w:hAnsi="Arial" w:cs="Arial"/>
          <w:sz w:val="22"/>
          <w:szCs w:val="22"/>
        </w:rPr>
        <w:fldChar w:fldCharType="end"/>
      </w:r>
      <w:r w:rsidRPr="001E38B7">
        <w:rPr>
          <w:rFonts w:ascii="Arial" w:hAnsi="Arial" w:cs="Arial"/>
          <w:sz w:val="22"/>
          <w:szCs w:val="22"/>
        </w:rPr>
        <w:t xml:space="preserve"> reviewed in </w:t>
      </w:r>
      <w:r>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[85]</w:t>
      </w:r>
      <w:r>
        <w:rPr>
          <w:rFonts w:ascii="Arial" w:hAnsi="Arial" w:cs="Arial"/>
          <w:sz w:val="22"/>
          <w:szCs w:val="22"/>
        </w:rPr>
        <w:fldChar w:fldCharType="end"/>
      </w:r>
      <w:r w:rsidRPr="001E38B7">
        <w:rPr>
          <w:rFonts w:ascii="Arial" w:hAnsi="Arial" w:cs="Arial"/>
          <w:sz w:val="22"/>
          <w:szCs w:val="22"/>
        </w:rPr>
        <w:t xml:space="preserve"> suggests that </w:t>
      </w:r>
      <w:r w:rsidRPr="001E38B7">
        <w:rPr>
          <w:rFonts w:ascii="Arial" w:hAnsi="Arial" w:cs="Arial"/>
          <w:b/>
          <w:sz w:val="22"/>
          <w:szCs w:val="22"/>
        </w:rPr>
        <w:t>the single most important bridge between lab mice and real adult mammals goes via microbial exposure</w:t>
      </w:r>
      <w:r>
        <w:rPr>
          <w:rFonts w:ascii="Arial" w:hAnsi="Arial" w:cs="Arial"/>
          <w:b/>
          <w:sz w:val="22"/>
          <w:szCs w:val="22"/>
        </w:rPr>
        <w:t>s</w:t>
      </w:r>
      <w:r w:rsidRPr="001E38B7">
        <w:rPr>
          <w:rFonts w:ascii="Arial" w:hAnsi="Arial" w:cs="Arial"/>
          <w:sz w:val="22"/>
          <w:szCs w:val="22"/>
        </w:rPr>
        <w:t xml:space="preserve">.   For example, </w:t>
      </w:r>
      <w:r>
        <w:rPr>
          <w:rFonts w:ascii="Arial" w:hAnsi="Arial" w:cs="Arial"/>
          <w:sz w:val="22"/>
          <w:szCs w:val="22"/>
        </w:rPr>
        <w:t>conferr</w:t>
      </w:r>
      <w:r w:rsidRPr="001E38B7">
        <w:rPr>
          <w:rFonts w:ascii="Arial" w:hAnsi="Arial" w:cs="Arial"/>
          <w:sz w:val="22"/>
          <w:szCs w:val="22"/>
        </w:rPr>
        <w:t xml:space="preserve">ing antigenic experience by co-housing lab mice with “dirty roommates” </w:t>
      </w:r>
      <w:r>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[49]</w:t>
      </w:r>
      <w:r>
        <w:rPr>
          <w:rFonts w:ascii="Arial" w:hAnsi="Arial" w:cs="Arial"/>
          <w:sz w:val="22"/>
          <w:szCs w:val="22"/>
        </w:rPr>
        <w:fldChar w:fldCharType="end"/>
      </w:r>
      <w:r w:rsidRPr="001E38B7">
        <w:rPr>
          <w:rFonts w:ascii="Arial" w:hAnsi="Arial" w:cs="Arial"/>
          <w:sz w:val="22"/>
          <w:szCs w:val="22"/>
        </w:rPr>
        <w:t xml:space="preserve"> or </w:t>
      </w:r>
      <w:r>
        <w:rPr>
          <w:rFonts w:ascii="Arial" w:hAnsi="Arial" w:cs="Arial"/>
          <w:sz w:val="22"/>
          <w:szCs w:val="22"/>
        </w:rPr>
        <w:t>providing</w:t>
      </w:r>
      <w:r w:rsidRPr="001E38B7">
        <w:rPr>
          <w:rFonts w:ascii="Arial" w:hAnsi="Arial" w:cs="Arial"/>
          <w:sz w:val="22"/>
          <w:szCs w:val="22"/>
        </w:rPr>
        <w:t xml:space="preserve"> lab mice </w:t>
      </w:r>
      <w:r>
        <w:rPr>
          <w:rFonts w:ascii="Arial" w:hAnsi="Arial" w:cs="Arial"/>
          <w:sz w:val="22"/>
          <w:szCs w:val="22"/>
        </w:rPr>
        <w:t xml:space="preserve">with wild </w:t>
      </w:r>
      <w:r w:rsidRPr="001E38B7">
        <w:rPr>
          <w:rFonts w:ascii="Arial" w:hAnsi="Arial" w:cs="Arial"/>
          <w:sz w:val="22"/>
          <w:szCs w:val="22"/>
        </w:rPr>
        <w:t xml:space="preserve">fecal transplants </w: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[52]</w:t>
      </w:r>
      <w:r>
        <w:rPr>
          <w:rFonts w:ascii="Arial" w:hAnsi="Arial" w:cs="Arial"/>
          <w:sz w:val="22"/>
          <w:szCs w:val="22"/>
        </w:rPr>
        <w:fldChar w:fldCharType="end"/>
      </w:r>
      <w:r w:rsidRPr="001E38B7">
        <w:rPr>
          <w:rFonts w:ascii="Arial" w:hAnsi="Arial" w:cs="Arial"/>
          <w:sz w:val="22"/>
          <w:szCs w:val="22"/>
        </w:rPr>
        <w:t xml:space="preserve"> </w:t>
      </w:r>
      <w:r>
        <w:rPr>
          <w:rFonts w:ascii="Arial" w:hAnsi="Arial" w:cs="Arial"/>
          <w:sz w:val="22"/>
          <w:szCs w:val="22"/>
        </w:rPr>
        <w:t xml:space="preserve">or surrogate mothers </w:t>
      </w:r>
      <w:r>
        <w:rPr>
          <w:rFonts w:ascii="Arial" w:hAnsi="Arial" w:cs="Arial"/>
          <w:sz w:val="22"/>
          <w:szCs w:val="22"/>
        </w:rPr>
        <w:fldChar w:fldCharType="begin"/>
      </w:r>
      <w:r>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Pr>
          <w:rFonts w:ascii="Arial" w:hAnsi="Arial" w:cs="Arial"/>
          <w:sz w:val="22"/>
          <w:szCs w:val="22"/>
        </w:rPr>
        <w:fldChar w:fldCharType="separate"/>
      </w:r>
      <w:r>
        <w:rPr>
          <w:rFonts w:ascii="Arial" w:hAnsi="Arial" w:cs="Arial"/>
          <w:noProof/>
          <w:sz w:val="22"/>
          <w:szCs w:val="22"/>
        </w:rPr>
        <w:t>[51]</w:t>
      </w:r>
      <w:r>
        <w:rPr>
          <w:rFonts w:ascii="Arial" w:hAnsi="Arial" w:cs="Arial"/>
          <w:sz w:val="22"/>
          <w:szCs w:val="22"/>
        </w:rPr>
        <w:fldChar w:fldCharType="end"/>
      </w:r>
      <w:r>
        <w:rPr>
          <w:rFonts w:ascii="Arial" w:hAnsi="Arial" w:cs="Arial"/>
          <w:sz w:val="22"/>
          <w:szCs w:val="22"/>
        </w:rPr>
        <w:t xml:space="preserve"> </w:t>
      </w:r>
      <w:r w:rsidRPr="001E38B7">
        <w:rPr>
          <w:rFonts w:ascii="Arial" w:hAnsi="Arial" w:cs="Arial"/>
          <w:sz w:val="22"/>
          <w:szCs w:val="22"/>
        </w:rPr>
        <w:t>makes their immune cell distributions better resemble that of adult mammals</w:t>
      </w:r>
      <w:r>
        <w:rPr>
          <w:rFonts w:ascii="Arial" w:hAnsi="Arial" w:cs="Arial"/>
          <w:sz w:val="22"/>
          <w:szCs w:val="22"/>
        </w:rPr>
        <w:t xml:space="preserve"> (including humans)</w:t>
      </w:r>
      <w:r w:rsidRPr="001E38B7">
        <w:rPr>
          <w:rFonts w:ascii="Arial" w:hAnsi="Arial" w:cs="Arial"/>
          <w:sz w:val="22"/>
          <w:szCs w:val="22"/>
        </w:rPr>
        <w:t xml:space="preserve"> and dramatically alters their susceptibility to challenge infections</w:t>
      </w:r>
      <w:r>
        <w:rPr>
          <w:rFonts w:ascii="Arial" w:hAnsi="Arial" w:cs="Arial"/>
          <w:sz w:val="22"/>
          <w:szCs w:val="22"/>
        </w:rPr>
        <w:t xml:space="preserve"> in ways that mirror natural infections in wild mammalian hosts</w:t>
      </w:r>
      <w:r w:rsidRPr="001E38B7">
        <w:rPr>
          <w:rFonts w:ascii="Arial" w:hAnsi="Arial" w:cs="Arial"/>
          <w:sz w:val="22"/>
          <w:szCs w:val="22"/>
        </w:rPr>
        <w:t xml:space="preserve">.  </w:t>
      </w:r>
    </w:p>
    <w:p w14:paraId="3E6BFC2B" w14:textId="77777777" w:rsidR="007A6B2E" w:rsidRPr="001E38B7" w:rsidRDefault="007A6B2E" w:rsidP="007A6B2E">
      <w:pPr>
        <w:ind w:firstLine="720"/>
        <w:jc w:val="both"/>
        <w:rPr>
          <w:rFonts w:ascii="Arial" w:hAnsi="Arial" w:cs="Arial"/>
          <w:sz w:val="22"/>
          <w:szCs w:val="22"/>
        </w:rPr>
      </w:pPr>
      <w:r w:rsidRPr="007B7C00">
        <w:rPr>
          <w:rFonts w:ascii="Arial" w:hAnsi="Arial" w:cs="Arial"/>
          <w:bCs/>
          <w:sz w:val="22"/>
          <w:szCs w:val="22"/>
        </w:rPr>
        <w:t xml:space="preserve">Two weeks prior to nematode inoculations, and again at the time of initial nematode infection, we will therefore orally gavage each mouse with a standardized slurry of cecal microbes </w:t>
      </w:r>
      <w:r w:rsidRPr="001E38B7">
        <w:rPr>
          <w:rFonts w:ascii="Arial" w:hAnsi="Arial" w:cs="Arial"/>
          <w:sz w:val="22"/>
          <w:szCs w:val="22"/>
        </w:rPr>
        <w:lastRenderedPageBreak/>
        <w:t xml:space="preserve">(pooled from </w:t>
      </w:r>
      <w:r>
        <w:rPr>
          <w:rFonts w:ascii="Arial" w:hAnsi="Arial" w:cs="Arial"/>
          <w:sz w:val="22"/>
          <w:szCs w:val="22"/>
        </w:rPr>
        <w:t>our frozen bank of over</w:t>
      </w:r>
      <w:r w:rsidRPr="001E38B7">
        <w:rPr>
          <w:rFonts w:ascii="Arial" w:hAnsi="Arial" w:cs="Arial"/>
          <w:sz w:val="22"/>
          <w:szCs w:val="22"/>
        </w:rPr>
        <w:t xml:space="preserve"> </w:t>
      </w:r>
      <w:r>
        <w:rPr>
          <w:rFonts w:ascii="Arial" w:hAnsi="Arial" w:cs="Arial"/>
          <w:sz w:val="22"/>
          <w:szCs w:val="22"/>
        </w:rPr>
        <w:t xml:space="preserve">200 </w:t>
      </w:r>
      <w:r w:rsidRPr="001E38B7">
        <w:rPr>
          <w:rFonts w:ascii="Arial" w:hAnsi="Arial" w:cs="Arial"/>
          <w:sz w:val="22"/>
          <w:szCs w:val="22"/>
        </w:rPr>
        <w:t xml:space="preserve">helminth-negative mice </w:t>
      </w:r>
      <w:r>
        <w:rPr>
          <w:rFonts w:ascii="Arial" w:hAnsi="Arial" w:cs="Arial"/>
          <w:sz w:val="22"/>
          <w:szCs w:val="22"/>
        </w:rPr>
        <w:t xml:space="preserve">that were </w:t>
      </w:r>
      <w:r w:rsidRPr="001E38B7">
        <w:rPr>
          <w:rFonts w:ascii="Arial" w:hAnsi="Arial" w:cs="Arial"/>
          <w:sz w:val="22"/>
          <w:szCs w:val="22"/>
        </w:rPr>
        <w:t xml:space="preserve">kept outdoors for up to 3 months but tested negative for </w:t>
      </w:r>
      <w:r>
        <w:rPr>
          <w:rFonts w:ascii="Arial" w:hAnsi="Arial" w:cs="Arial"/>
          <w:sz w:val="22"/>
          <w:szCs w:val="22"/>
        </w:rPr>
        <w:t>&gt;</w:t>
      </w:r>
      <w:r w:rsidRPr="001E38B7">
        <w:rPr>
          <w:rFonts w:ascii="Arial" w:hAnsi="Arial" w:cs="Arial"/>
          <w:sz w:val="22"/>
          <w:szCs w:val="22"/>
        </w:rPr>
        <w:t xml:space="preserve">30 mouse pathogens). </w:t>
      </w:r>
      <w:r>
        <w:rPr>
          <w:rFonts w:ascii="Arial" w:hAnsi="Arial" w:cs="Arial"/>
          <w:sz w:val="22"/>
          <w:szCs w:val="22"/>
        </w:rPr>
        <w:t>We will also add rewilded fecal pellets (also from our frozen bank) and swap bedding among cages weekly, to ensure consistency of microbiota. Such</w:t>
      </w:r>
      <w:r w:rsidRPr="001E38B7">
        <w:rPr>
          <w:rFonts w:ascii="Arial" w:hAnsi="Arial" w:cs="Arial"/>
          <w:sz w:val="22"/>
          <w:szCs w:val="22"/>
        </w:rPr>
        <w:t xml:space="preserve"> transplants </w:t>
      </w:r>
      <w:r>
        <w:rPr>
          <w:rFonts w:ascii="Arial" w:hAnsi="Arial" w:cs="Arial"/>
          <w:sz w:val="22"/>
          <w:szCs w:val="22"/>
        </w:rPr>
        <w:t>from rewilded mice should confer</w:t>
      </w:r>
      <w:r w:rsidRPr="001E38B7">
        <w:rPr>
          <w:rFonts w:ascii="Arial" w:hAnsi="Arial" w:cs="Arial"/>
          <w:sz w:val="22"/>
          <w:szCs w:val="22"/>
        </w:rPr>
        <w:t xml:space="preserve"> </w:t>
      </w:r>
      <w:r>
        <w:rPr>
          <w:rFonts w:ascii="Arial" w:hAnsi="Arial" w:cs="Arial"/>
          <w:sz w:val="22"/>
          <w:szCs w:val="22"/>
        </w:rPr>
        <w:t xml:space="preserve">a </w:t>
      </w:r>
      <w:r w:rsidRPr="001E38B7">
        <w:rPr>
          <w:rFonts w:ascii="Arial" w:hAnsi="Arial" w:cs="Arial"/>
          <w:sz w:val="22"/>
          <w:szCs w:val="22"/>
        </w:rPr>
        <w:t>stable</w:t>
      </w:r>
      <w:r>
        <w:rPr>
          <w:rFonts w:ascii="Arial" w:hAnsi="Arial" w:cs="Arial"/>
          <w:sz w:val="22"/>
          <w:szCs w:val="22"/>
        </w:rPr>
        <w:t xml:space="preserve"> new </w:t>
      </w:r>
      <w:proofErr w:type="gramStart"/>
      <w:r>
        <w:rPr>
          <w:rFonts w:ascii="Arial" w:hAnsi="Arial" w:cs="Arial"/>
          <w:sz w:val="22"/>
          <w:szCs w:val="22"/>
        </w:rPr>
        <w:t>microbiota;</w:t>
      </w:r>
      <w:proofErr w:type="gramEnd"/>
      <w:r>
        <w:rPr>
          <w:rFonts w:ascii="Arial" w:hAnsi="Arial" w:cs="Arial"/>
          <w:sz w:val="22"/>
          <w:szCs w:val="22"/>
        </w:rPr>
        <w:t xml:space="preserve"> e.g., we know that the conventional microbiota does not block colonization by wild proteobacteria </w: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[55]</w:t>
      </w:r>
      <w:r>
        <w:rPr>
          <w:rFonts w:ascii="Arial" w:hAnsi="Arial" w:cs="Arial"/>
          <w:sz w:val="22"/>
          <w:szCs w:val="22"/>
        </w:rPr>
        <w:fldChar w:fldCharType="end"/>
      </w:r>
      <w:r w:rsidRPr="001E38B7">
        <w:rPr>
          <w:rFonts w:ascii="Arial" w:hAnsi="Arial" w:cs="Arial"/>
          <w:sz w:val="22"/>
          <w:szCs w:val="22"/>
        </w:rPr>
        <w:t xml:space="preserve">.  We also </w:t>
      </w:r>
      <w:r>
        <w:rPr>
          <w:rFonts w:ascii="Arial" w:hAnsi="Arial" w:cs="Arial"/>
          <w:sz w:val="22"/>
          <w:szCs w:val="22"/>
        </w:rPr>
        <w:t>find</w:t>
      </w:r>
      <w:r w:rsidRPr="001E38B7">
        <w:rPr>
          <w:rFonts w:ascii="Arial" w:hAnsi="Arial" w:cs="Arial"/>
          <w:sz w:val="22"/>
          <w:szCs w:val="22"/>
        </w:rPr>
        <w:t xml:space="preserve"> that microbial exposure outdoors extends the duration of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infection, even in host strains and at doses associated with acute </w:t>
      </w:r>
      <w:r>
        <w:rPr>
          <w:rFonts w:ascii="Arial" w:hAnsi="Arial" w:cs="Arial"/>
          <w:sz w:val="22"/>
          <w:szCs w:val="22"/>
        </w:rPr>
        <w:t xml:space="preserve">infection </w:t>
      </w:r>
      <w:r w:rsidRPr="001E38B7">
        <w:rPr>
          <w:rFonts w:ascii="Arial" w:hAnsi="Arial" w:cs="Arial"/>
          <w:sz w:val="22"/>
          <w:szCs w:val="22"/>
        </w:rPr>
        <w:t>dynamics in conventional lab housing</w:t>
      </w:r>
      <w:r w:rsidRPr="00F1722A">
        <w:rPr>
          <w:rFonts w:ascii="Arial" w:hAnsi="Arial" w:cs="Arial"/>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sz w:val="22"/>
          <w:szCs w:val="22"/>
        </w:rPr>
        <w:fldChar w:fldCharType="separate"/>
      </w:r>
      <w:r>
        <w:rPr>
          <w:rFonts w:ascii="Arial" w:hAnsi="Arial" w:cs="Arial"/>
          <w:noProof/>
          <w:sz w:val="22"/>
          <w:szCs w:val="22"/>
        </w:rPr>
        <w:t>[36]</w:t>
      </w:r>
      <w:r>
        <w:rPr>
          <w:rFonts w:ascii="Arial" w:hAnsi="Arial" w:cs="Arial"/>
          <w:sz w:val="22"/>
          <w:szCs w:val="22"/>
        </w:rPr>
        <w:fldChar w:fldCharType="end"/>
      </w:r>
      <w:r>
        <w:rPr>
          <w:rFonts w:ascii="Arial" w:hAnsi="Arial" w:cs="Arial"/>
          <w:sz w:val="22"/>
          <w:szCs w:val="22"/>
        </w:rPr>
        <w:t xml:space="preserve"> (</w:t>
      </w:r>
      <w:r w:rsidRPr="007161D0">
        <w:rPr>
          <w:rFonts w:ascii="Arial" w:hAnsi="Arial" w:cs="Arial"/>
          <w:b/>
          <w:bCs/>
          <w:sz w:val="22"/>
          <w:szCs w:val="22"/>
        </w:rPr>
        <w:t>Fig. 1</w:t>
      </w:r>
      <w:r>
        <w:rPr>
          <w:rFonts w:ascii="Arial" w:hAnsi="Arial" w:cs="Arial"/>
          <w:sz w:val="22"/>
          <w:szCs w:val="22"/>
        </w:rPr>
        <w:t>).</w:t>
      </w:r>
      <w:r w:rsidRPr="001E38B7">
        <w:rPr>
          <w:rFonts w:ascii="Arial" w:hAnsi="Arial" w:cs="Arial"/>
          <w:sz w:val="22"/>
          <w:szCs w:val="22"/>
        </w:rPr>
        <w:t xml:space="preserve">  Thus, although dose-dependent susceptibility of mice to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has been described in the lab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Pr>
          <w:rFonts w:ascii="Arial" w:hAnsi="Arial" w:cs="Arial"/>
          <w:sz w:val="22"/>
          <w:szCs w:val="22"/>
          <w:lang w:val="en-GB"/>
        </w:rPr>
        <w:t>,</w:t>
      </w:r>
      <w:r w:rsidRPr="001E38B7">
        <w:rPr>
          <w:rFonts w:ascii="Arial" w:hAnsi="Arial" w:cs="Arial"/>
          <w:sz w:val="22"/>
          <w:szCs w:val="22"/>
          <w:lang w:val="en-GB"/>
        </w:rPr>
        <w:t xml:space="preserve"> </w:t>
      </w:r>
      <w:r w:rsidRPr="0013398D">
        <w:rPr>
          <w:rFonts w:ascii="Arial" w:hAnsi="Arial" w:cs="Arial"/>
          <w:b/>
          <w:bCs/>
          <w:sz w:val="22"/>
          <w:szCs w:val="22"/>
          <w:lang w:val="en-GB"/>
        </w:rPr>
        <w:t>we</w:t>
      </w:r>
      <w:r w:rsidRPr="001E38B7">
        <w:rPr>
          <w:rFonts w:ascii="Arial" w:hAnsi="Arial" w:cs="Arial"/>
          <w:sz w:val="22"/>
          <w:szCs w:val="22"/>
          <w:lang w:val="en-GB"/>
        </w:rPr>
        <w:t xml:space="preserve"> </w:t>
      </w:r>
      <w:r w:rsidRPr="0013398D">
        <w:rPr>
          <w:rFonts w:ascii="Arial" w:hAnsi="Arial" w:cs="Arial"/>
          <w:b/>
          <w:bCs/>
          <w:sz w:val="22"/>
          <w:szCs w:val="22"/>
          <w:lang w:val="en-GB"/>
        </w:rPr>
        <w:t xml:space="preserve">expect our </w:t>
      </w:r>
      <w:r>
        <w:rPr>
          <w:rFonts w:ascii="Arial" w:hAnsi="Arial" w:cs="Arial"/>
          <w:b/>
          <w:bCs/>
          <w:sz w:val="22"/>
          <w:szCs w:val="22"/>
          <w:lang w:val="en-GB"/>
        </w:rPr>
        <w:t>novel strain-by-dose (</w:t>
      </w:r>
      <w:r w:rsidRPr="0013398D">
        <w:rPr>
          <w:rFonts w:ascii="Arial" w:hAnsi="Arial" w:cs="Arial"/>
          <w:b/>
          <w:bCs/>
          <w:i/>
          <w:sz w:val="22"/>
          <w:szCs w:val="22"/>
          <w:lang w:val="en-GB"/>
        </w:rPr>
        <w:t>G</w:t>
      </w:r>
      <w:r w:rsidRPr="0013398D">
        <w:rPr>
          <w:rFonts w:ascii="Arial" w:hAnsi="Arial" w:cs="Arial"/>
          <w:b/>
          <w:bCs/>
          <w:i/>
          <w:sz w:val="22"/>
          <w:szCs w:val="22"/>
          <w:vertAlign w:val="subscript"/>
          <w:lang w:val="en-GB"/>
        </w:rPr>
        <w:t xml:space="preserve">H </w:t>
      </w:r>
      <w:r w:rsidRPr="0013398D">
        <w:rPr>
          <w:rFonts w:ascii="Arial" w:hAnsi="Arial" w:cs="Arial"/>
          <w:b/>
          <w:bCs/>
          <w:i/>
          <w:sz w:val="22"/>
          <w:szCs w:val="22"/>
        </w:rPr>
        <w:t>x dose</w:t>
      </w:r>
      <w:r w:rsidRPr="003D3505">
        <w:rPr>
          <w:rFonts w:ascii="Arial" w:hAnsi="Arial" w:cs="Arial"/>
          <w:b/>
          <w:bCs/>
          <w:iCs/>
          <w:sz w:val="22"/>
          <w:szCs w:val="22"/>
        </w:rPr>
        <w:t xml:space="preserve">) </w:t>
      </w:r>
      <w:r w:rsidRPr="0013398D">
        <w:rPr>
          <w:rFonts w:ascii="Arial" w:hAnsi="Arial" w:cs="Arial"/>
          <w:b/>
          <w:bCs/>
          <w:sz w:val="22"/>
          <w:szCs w:val="22"/>
        </w:rPr>
        <w:t>data to reflect microbe-dependent shifts in immune responses and extended durations of infection</w:t>
      </w:r>
      <w:r>
        <w:rPr>
          <w:rFonts w:ascii="Arial" w:hAnsi="Arial" w:cs="Arial"/>
          <w:b/>
          <w:bCs/>
          <w:sz w:val="22"/>
          <w:szCs w:val="22"/>
        </w:rPr>
        <w:t xml:space="preserve"> compared to the </w:t>
      </w:r>
      <w:r w:rsidRPr="00C917ED">
        <w:rPr>
          <w:rFonts w:ascii="Arial" w:hAnsi="Arial" w:cs="Arial"/>
          <w:b/>
          <w:bCs/>
          <w:i/>
          <w:iCs/>
          <w:sz w:val="22"/>
          <w:szCs w:val="22"/>
        </w:rPr>
        <w:t xml:space="preserve">T. </w:t>
      </w:r>
      <w:proofErr w:type="spellStart"/>
      <w:r w:rsidRPr="00C917ED">
        <w:rPr>
          <w:rFonts w:ascii="Arial" w:hAnsi="Arial" w:cs="Arial"/>
          <w:b/>
          <w:bCs/>
          <w:i/>
          <w:iCs/>
          <w:sz w:val="22"/>
          <w:szCs w:val="22"/>
        </w:rPr>
        <w:t>muris</w:t>
      </w:r>
      <w:proofErr w:type="spellEnd"/>
      <w:r>
        <w:rPr>
          <w:rFonts w:ascii="Arial" w:hAnsi="Arial" w:cs="Arial"/>
          <w:b/>
          <w:bCs/>
          <w:sz w:val="22"/>
          <w:szCs w:val="22"/>
        </w:rPr>
        <w:t xml:space="preserve"> laboratory norm </w:t>
      </w:r>
      <w:r>
        <w:rPr>
          <w:rFonts w:ascii="Arial" w:hAnsi="Arial" w:cs="Arial"/>
          <w:sz w:val="22"/>
          <w:szCs w:val="22"/>
        </w:rPr>
        <w:fldChar w:fldCharType="begin"/>
      </w:r>
      <w:r>
        <w:rPr>
          <w:rFonts w:ascii="Arial" w:hAnsi="Arial" w:cs="Arial"/>
          <w:sz w:val="22"/>
          <w:szCs w:val="22"/>
        </w:rPr>
        <w:instrText xml:space="preserve"> ADDIN EN.CITE &lt;EndNote&gt;&lt;Cite&gt;&lt;Author&gt;Klementowicz&lt;/Author&gt;&lt;Year&gt;2012&lt;/Year&gt;&lt;RecNum&gt;7672&lt;/RecNum&gt;&lt;DisplayText&gt;[68]&lt;/DisplayText&gt;&lt;record&gt;&lt;rec-number&gt;7672&lt;/rec-number&gt;&lt;foreign-keys&gt;&lt;key app="EN" db-id="frwtwrvviazzdoewtsrpaszf2r0r2xpeazfx" timestamp="1452396782"&gt;7672&lt;/key&gt;&lt;/foreign-keys&gt;&lt;ref-type name="Journal Article"&gt;17&lt;/ref-type&gt;&lt;contributors&gt;&lt;authors&gt;&lt;author&gt;Klementowicz, J. E.&lt;/author&gt;&lt;author&gt;Travis, M. A.&lt;/author&gt;&lt;author&gt;Grencis, R. K.&lt;/author&gt;&lt;/authors&gt;&lt;/contributors&gt;&lt;auth-address&gt;Department of Surgery, The University of California San Francisco, San Francisco, CA, USA.&lt;/auth-address&gt;&lt;titles&gt;&lt;title&gt;Trichuris muris: a model of gastrointestinal parasite infection&lt;/title&gt;&lt;secondary-title&gt;Semin Immunopathol&lt;/secondary-title&gt;&lt;/titles&gt;&lt;periodical&gt;&lt;full-title&gt;Semin Immunopathol&lt;/full-title&gt;&lt;/periodical&gt;&lt;pages&gt;815-28&lt;/pages&gt;&lt;volume&gt;34&lt;/volume&gt;&lt;number&gt;6&lt;/number&gt;&lt;keywords&gt;&lt;keyword&gt;Adaptive Immunity&lt;/keyword&gt;&lt;keyword&gt;Animals&lt;/keyword&gt;&lt;keyword&gt;Gastrointestinal Diseases/genetics/*immunology/*parasitology&lt;/keyword&gt;&lt;keyword&gt;Humans&lt;/keyword&gt;&lt;keyword&gt;Immunity, Innate&lt;/keyword&gt;&lt;keyword&gt;Life Cycle Stages&lt;/keyword&gt;&lt;keyword&gt;Trichuriasis/genetics/*immunology&lt;/keyword&gt;&lt;keyword&gt;Trichuris/growth &amp;amp; development/*immunology&lt;/keyword&gt;&lt;/keywords&gt;&lt;dates&gt;&lt;year&gt;2012&lt;/year&gt;&lt;pub-dates&gt;&lt;date&gt;Nov&lt;/date&gt;&lt;/pub-dates&gt;&lt;/dates&gt;&lt;isbn&gt;1863-2300 (Electronic)&amp;#xD;1863-2297 (Linking)&lt;/isbn&gt;&lt;accession-num&gt;23053395&lt;/accession-num&gt;&lt;urls&gt;&lt;related-urls&gt;&lt;url&gt;http://www.ncbi.nlm.nih.gov/pubmed/23053395&lt;/url&gt;&lt;/related-urls&gt;&lt;/urls&gt;&lt;custom2&gt;PMC3496546&lt;/custom2&gt;&lt;electronic-resource-num&gt;10.1007/s00281-012-0348-2&lt;/electronic-resource-num&gt;&lt;/record&gt;&lt;/Cite&gt;&lt;/EndNote&gt;</w:instrText>
      </w:r>
      <w:r>
        <w:rPr>
          <w:rFonts w:ascii="Arial" w:hAnsi="Arial" w:cs="Arial"/>
          <w:sz w:val="22"/>
          <w:szCs w:val="22"/>
        </w:rPr>
        <w:fldChar w:fldCharType="separate"/>
      </w:r>
      <w:r>
        <w:rPr>
          <w:rFonts w:ascii="Arial" w:hAnsi="Arial" w:cs="Arial"/>
          <w:noProof/>
          <w:sz w:val="22"/>
          <w:szCs w:val="22"/>
        </w:rPr>
        <w:t>[68]</w:t>
      </w:r>
      <w:r>
        <w:rPr>
          <w:rFonts w:ascii="Arial" w:hAnsi="Arial" w:cs="Arial"/>
          <w:sz w:val="22"/>
          <w:szCs w:val="22"/>
        </w:rPr>
        <w:fldChar w:fldCharType="end"/>
      </w:r>
      <w:r w:rsidRPr="0013398D">
        <w:rPr>
          <w:rFonts w:ascii="Arial" w:hAnsi="Arial" w:cs="Arial"/>
          <w:b/>
          <w:bCs/>
          <w:sz w:val="22"/>
          <w:szCs w:val="22"/>
        </w:rPr>
        <w:t>.</w:t>
      </w:r>
      <w:r w:rsidRPr="00D711FA">
        <w:rPr>
          <w:rFonts w:ascii="Arial" w:hAnsi="Arial" w:cs="Arial"/>
          <w:sz w:val="22"/>
          <w:szCs w:val="22"/>
        </w:rPr>
        <w:t xml:space="preserve"> </w:t>
      </w:r>
    </w:p>
    <w:p w14:paraId="4FB5D12A" w14:textId="77777777" w:rsidR="007A6B2E" w:rsidRDefault="007A6B2E" w:rsidP="007A6B2E">
      <w:pPr>
        <w:ind w:firstLine="720"/>
        <w:jc w:val="both"/>
        <w:rPr>
          <w:rFonts w:ascii="Arial" w:hAnsi="Arial" w:cs="Arial"/>
          <w:sz w:val="22"/>
          <w:szCs w:val="22"/>
        </w:rPr>
      </w:pPr>
      <w:r w:rsidRPr="001E38B7">
        <w:rPr>
          <w:rFonts w:ascii="Arial" w:hAnsi="Arial" w:cs="Arial"/>
          <w:sz w:val="22"/>
          <w:szCs w:val="22"/>
        </w:rPr>
        <w:t xml:space="preserve">A further </w:t>
      </w:r>
      <w:r>
        <w:rPr>
          <w:rFonts w:ascii="Arial" w:hAnsi="Arial" w:cs="Arial"/>
          <w:sz w:val="22"/>
          <w:szCs w:val="22"/>
        </w:rPr>
        <w:t>key design element</w:t>
      </w:r>
      <w:r w:rsidRPr="001E38B7">
        <w:rPr>
          <w:rFonts w:ascii="Arial" w:hAnsi="Arial" w:cs="Arial"/>
          <w:sz w:val="22"/>
          <w:szCs w:val="22"/>
        </w:rPr>
        <w:t xml:space="preserve"> concern</w:t>
      </w:r>
      <w:r>
        <w:rPr>
          <w:rFonts w:ascii="Arial" w:hAnsi="Arial" w:cs="Arial"/>
          <w:sz w:val="22"/>
          <w:szCs w:val="22"/>
        </w:rPr>
        <w:t>s</w:t>
      </w:r>
      <w:r w:rsidRPr="001E38B7">
        <w:rPr>
          <w:rFonts w:ascii="Arial" w:hAnsi="Arial" w:cs="Arial"/>
          <w:sz w:val="22"/>
          <w:szCs w:val="22"/>
        </w:rPr>
        <w:t xml:space="preserve"> the array of doses.  Because we are interested in the feedbacks that </w:t>
      </w:r>
      <w:r>
        <w:rPr>
          <w:rFonts w:ascii="Arial" w:hAnsi="Arial" w:cs="Arial"/>
          <w:sz w:val="22"/>
          <w:szCs w:val="22"/>
        </w:rPr>
        <w:t xml:space="preserve">may </w:t>
      </w:r>
      <w:r w:rsidRPr="001E38B7">
        <w:rPr>
          <w:rFonts w:ascii="Arial" w:hAnsi="Arial" w:cs="Arial"/>
          <w:sz w:val="22"/>
          <w:szCs w:val="22"/>
        </w:rPr>
        <w:t xml:space="preserve">drive switchlike system-level behavior (toggling between Th1 </w:t>
      </w:r>
      <w:r>
        <w:rPr>
          <w:rFonts w:ascii="Arial" w:hAnsi="Arial" w:cs="Arial"/>
          <w:sz w:val="22"/>
          <w:szCs w:val="22"/>
        </w:rPr>
        <w:t>&amp;</w:t>
      </w:r>
      <w:r w:rsidRPr="001E38B7">
        <w:rPr>
          <w:rFonts w:ascii="Arial" w:hAnsi="Arial" w:cs="Arial"/>
          <w:sz w:val="22"/>
          <w:szCs w:val="22"/>
        </w:rPr>
        <w:t xml:space="preserve"> Th2 dominance), we must ultimately expose each host </w:t>
      </w:r>
      <w:r>
        <w:rPr>
          <w:rFonts w:ascii="Arial" w:hAnsi="Arial" w:cs="Arial"/>
          <w:sz w:val="22"/>
          <w:szCs w:val="22"/>
        </w:rPr>
        <w:t>strain</w:t>
      </w:r>
      <w:r w:rsidRPr="001E38B7">
        <w:rPr>
          <w:rFonts w:ascii="Arial" w:hAnsi="Arial" w:cs="Arial"/>
          <w:sz w:val="22"/>
          <w:szCs w:val="22"/>
        </w:rPr>
        <w:t xml:space="preserve"> to fine-scale variation in dose.   For our initial experiments, </w:t>
      </w:r>
      <w:r>
        <w:rPr>
          <w:rFonts w:ascii="Arial" w:hAnsi="Arial" w:cs="Arial"/>
          <w:sz w:val="22"/>
          <w:szCs w:val="22"/>
        </w:rPr>
        <w:t xml:space="preserve">though, </w:t>
      </w:r>
      <w:r w:rsidRPr="001E38B7">
        <w:rPr>
          <w:rFonts w:ascii="Arial" w:hAnsi="Arial" w:cs="Arial"/>
          <w:sz w:val="22"/>
          <w:szCs w:val="22"/>
        </w:rPr>
        <w:t xml:space="preserve">the doses that we will deploy, via oral gavage (as in our previous work </w:t>
      </w:r>
      <w:r>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Pr>
          <w:rFonts w:ascii="Arial" w:hAnsi="Arial" w:cs="Arial"/>
          <w:noProof/>
          <w:sz w:val="22"/>
          <w:szCs w:val="22"/>
        </w:rPr>
        <w:instrText xml:space="preserve"> ADDIN EN.CITE </w:instrText>
      </w:r>
      <w:r>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Pr>
          <w:rFonts w:ascii="Arial" w:hAnsi="Arial" w:cs="Arial"/>
          <w:noProof/>
          <w:sz w:val="22"/>
          <w:szCs w:val="22"/>
        </w:rPr>
        <w:instrText xml:space="preserve"> ADDIN EN.CITE.DATA </w:instrText>
      </w:r>
      <w:r>
        <w:rPr>
          <w:rFonts w:ascii="Arial" w:hAnsi="Arial" w:cs="Arial"/>
          <w:noProof/>
          <w:sz w:val="22"/>
          <w:szCs w:val="22"/>
        </w:rPr>
      </w:r>
      <w:r>
        <w:rPr>
          <w:rFonts w:ascii="Arial" w:hAnsi="Arial" w:cs="Arial"/>
          <w:noProof/>
          <w:sz w:val="22"/>
          <w:szCs w:val="22"/>
        </w:rPr>
        <w:fldChar w:fldCharType="end"/>
      </w:r>
      <w:r>
        <w:rPr>
          <w:rFonts w:ascii="Arial" w:hAnsi="Arial" w:cs="Arial"/>
          <w:noProof/>
          <w:sz w:val="22"/>
          <w:szCs w:val="22"/>
        </w:rPr>
      </w:r>
      <w:r>
        <w:rPr>
          <w:rFonts w:ascii="Arial" w:hAnsi="Arial" w:cs="Arial"/>
          <w:noProof/>
          <w:sz w:val="22"/>
          <w:szCs w:val="22"/>
        </w:rPr>
        <w:fldChar w:fldCharType="separate"/>
      </w:r>
      <w:r>
        <w:rPr>
          <w:rFonts w:ascii="Arial" w:hAnsi="Arial" w:cs="Arial"/>
          <w:noProof/>
          <w:sz w:val="22"/>
          <w:szCs w:val="22"/>
        </w:rPr>
        <w:t>[36, 53, 74]</w:t>
      </w:r>
      <w:r>
        <w:rPr>
          <w:rFonts w:ascii="Arial" w:hAnsi="Arial" w:cs="Arial"/>
          <w:noProof/>
          <w:sz w:val="22"/>
          <w:szCs w:val="22"/>
        </w:rPr>
        <w:fldChar w:fldCharType="end"/>
      </w:r>
      <w:r w:rsidRPr="001E38B7">
        <w:rPr>
          <w:rFonts w:ascii="Arial" w:hAnsi="Arial" w:cs="Arial"/>
          <w:sz w:val="22"/>
          <w:szCs w:val="22"/>
        </w:rPr>
        <w:t>), are</w:t>
      </w:r>
      <w:r>
        <w:rPr>
          <w:rFonts w:ascii="Arial" w:hAnsi="Arial" w:cs="Arial"/>
          <w:sz w:val="22"/>
          <w:szCs w:val="22"/>
        </w:rPr>
        <w:t xml:space="preserve"> boluses of </w:t>
      </w:r>
      <w:r w:rsidRPr="001E38B7">
        <w:rPr>
          <w:rFonts w:ascii="Arial" w:hAnsi="Arial" w:cs="Arial"/>
          <w:sz w:val="22"/>
          <w:szCs w:val="22"/>
        </w:rPr>
        <w:t xml:space="preserve">20, 40, </w:t>
      </w:r>
      <w:r>
        <w:rPr>
          <w:rFonts w:ascii="Arial" w:hAnsi="Arial" w:cs="Arial"/>
          <w:sz w:val="22"/>
          <w:szCs w:val="22"/>
        </w:rPr>
        <w:t>or</w:t>
      </w:r>
      <w:r w:rsidRPr="001E38B7">
        <w:rPr>
          <w:rFonts w:ascii="Arial" w:hAnsi="Arial" w:cs="Arial"/>
          <w:sz w:val="22"/>
          <w:szCs w:val="22"/>
        </w:rPr>
        <w:t xml:space="preserve"> 200 embryonated eggs per </w:t>
      </w:r>
      <w:r>
        <w:rPr>
          <w:rFonts w:ascii="Arial" w:hAnsi="Arial" w:cs="Arial"/>
          <w:sz w:val="22"/>
          <w:szCs w:val="22"/>
        </w:rPr>
        <w:t>host</w:t>
      </w:r>
      <w:r w:rsidRPr="001E38B7">
        <w:rPr>
          <w:rFonts w:ascii="Arial" w:hAnsi="Arial" w:cs="Arial"/>
          <w:sz w:val="22"/>
          <w:szCs w:val="22"/>
        </w:rPr>
        <w:t xml:space="preserve">.  This relatively limited range will allow us to study all 4 host strains and both sexes, to establish immune and parasite dynamics of the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 xml:space="preserve">x dose </w:t>
      </w:r>
      <w:r w:rsidRPr="001E38B7">
        <w:rPr>
          <w:rFonts w:ascii="Arial" w:hAnsi="Arial" w:cs="Arial"/>
          <w:sz w:val="22"/>
          <w:szCs w:val="22"/>
        </w:rPr>
        <w:t xml:space="preserve">comparisons in the presence of diverse gut microbes. </w:t>
      </w:r>
    </w:p>
    <w:p w14:paraId="0D262668" w14:textId="77777777" w:rsidR="007A6B2E" w:rsidRPr="001E38B7" w:rsidRDefault="007A6B2E" w:rsidP="007A6B2E">
      <w:pPr>
        <w:ind w:firstLine="720"/>
        <w:jc w:val="both"/>
        <w:rPr>
          <w:rFonts w:ascii="Arial" w:hAnsi="Arial" w:cs="Arial"/>
          <w:sz w:val="22"/>
          <w:szCs w:val="22"/>
        </w:rPr>
      </w:pPr>
      <w:r w:rsidRPr="001E38B7">
        <w:rPr>
          <w:rFonts w:ascii="Arial" w:hAnsi="Arial" w:cs="Arial"/>
          <w:sz w:val="22"/>
          <w:szCs w:val="22"/>
        </w:rPr>
        <w:t>Th</w:t>
      </w:r>
      <w:r>
        <w:rPr>
          <w:rFonts w:ascii="Arial" w:hAnsi="Arial" w:cs="Arial"/>
          <w:sz w:val="22"/>
          <w:szCs w:val="22"/>
        </w:rPr>
        <w:t xml:space="preserve">e response of duration to dose across this range will be sufficient </w:t>
      </w:r>
      <w:r w:rsidRPr="001E38B7">
        <w:rPr>
          <w:rFonts w:ascii="Arial" w:hAnsi="Arial" w:cs="Arial"/>
          <w:sz w:val="22"/>
          <w:szCs w:val="22"/>
        </w:rPr>
        <w:t xml:space="preserve">to </w:t>
      </w:r>
      <w:r>
        <w:rPr>
          <w:rFonts w:ascii="Arial" w:hAnsi="Arial" w:cs="Arial"/>
          <w:sz w:val="22"/>
          <w:szCs w:val="22"/>
        </w:rPr>
        <w:t xml:space="preserve">help </w:t>
      </w:r>
      <w:r w:rsidRPr="001E38B7">
        <w:rPr>
          <w:rFonts w:ascii="Arial" w:hAnsi="Arial" w:cs="Arial"/>
          <w:sz w:val="22"/>
          <w:szCs w:val="22"/>
        </w:rPr>
        <w:t xml:space="preserve">identify whether the system is better characterized by </w:t>
      </w:r>
      <w:r w:rsidRPr="006B5DC1">
        <w:rPr>
          <w:rFonts w:ascii="Arial" w:hAnsi="Arial" w:cs="Arial"/>
          <w:b/>
          <w:bCs/>
          <w:sz w:val="22"/>
          <w:szCs w:val="22"/>
        </w:rPr>
        <w:t>Fig.</w:t>
      </w:r>
      <w:r w:rsidRPr="001E38B7">
        <w:rPr>
          <w:rFonts w:ascii="Arial" w:hAnsi="Arial" w:cs="Arial"/>
          <w:sz w:val="22"/>
          <w:szCs w:val="22"/>
        </w:rPr>
        <w:t xml:space="preserve"> </w:t>
      </w:r>
      <w:r w:rsidRPr="006B5DC1">
        <w:rPr>
          <w:rFonts w:ascii="Arial" w:hAnsi="Arial" w:cs="Arial"/>
          <w:b/>
          <w:bCs/>
          <w:sz w:val="22"/>
          <w:szCs w:val="22"/>
        </w:rPr>
        <w:t>2</w:t>
      </w:r>
      <w:r>
        <w:rPr>
          <w:rFonts w:ascii="Arial" w:hAnsi="Arial" w:cs="Arial"/>
          <w:b/>
          <w:bCs/>
          <w:sz w:val="22"/>
          <w:szCs w:val="22"/>
        </w:rPr>
        <w:t>b-d</w:t>
      </w:r>
      <w:r>
        <w:rPr>
          <w:rFonts w:ascii="Arial" w:hAnsi="Arial" w:cs="Arial"/>
          <w:sz w:val="22"/>
          <w:szCs w:val="22"/>
        </w:rPr>
        <w:t xml:space="preserve">: low variation in duration leading to clearance, indicative of </w:t>
      </w:r>
      <w:r w:rsidRPr="001E38B7">
        <w:rPr>
          <w:rFonts w:ascii="Arial" w:hAnsi="Arial" w:cs="Arial"/>
          <w:sz w:val="22"/>
          <w:szCs w:val="22"/>
        </w:rPr>
        <w:t>strong negative feedbacks</w:t>
      </w:r>
      <w:r>
        <w:rPr>
          <w:rFonts w:ascii="Arial" w:hAnsi="Arial" w:cs="Arial"/>
          <w:sz w:val="22"/>
          <w:szCs w:val="22"/>
        </w:rPr>
        <w:t xml:space="preserve"> between parasite biomass and Th2 immunity; </w:t>
      </w:r>
      <w:r>
        <w:rPr>
          <w:rFonts w:ascii="Arial" w:hAnsi="Arial" w:cs="Arial"/>
          <w:b/>
          <w:bCs/>
          <w:sz w:val="22"/>
          <w:szCs w:val="22"/>
        </w:rPr>
        <w:t>Fig. 2e-g</w:t>
      </w:r>
      <w:r>
        <w:rPr>
          <w:rFonts w:ascii="Arial" w:hAnsi="Arial" w:cs="Arial"/>
          <w:sz w:val="22"/>
          <w:szCs w:val="22"/>
        </w:rPr>
        <w:t xml:space="preserve">: shift from long duration to short duration with increasing dose, indicative of strong clearance-promoting (Th2-mediated) feedbacks; </w:t>
      </w:r>
      <w:r w:rsidRPr="00585ECA">
        <w:rPr>
          <w:rFonts w:ascii="Arial" w:hAnsi="Arial" w:cs="Arial"/>
          <w:sz w:val="22"/>
          <w:szCs w:val="22"/>
        </w:rPr>
        <w:t>or</w:t>
      </w:r>
      <w:r w:rsidRPr="001E38B7">
        <w:rPr>
          <w:rFonts w:ascii="Arial" w:hAnsi="Arial" w:cs="Arial"/>
          <w:sz w:val="22"/>
          <w:szCs w:val="22"/>
        </w:rPr>
        <w:t xml:space="preserve"> </w:t>
      </w:r>
      <w:r w:rsidRPr="006B5DC1">
        <w:rPr>
          <w:rFonts w:ascii="Arial" w:hAnsi="Arial" w:cs="Arial"/>
          <w:b/>
          <w:bCs/>
          <w:sz w:val="22"/>
          <w:szCs w:val="22"/>
        </w:rPr>
        <w:t>Fig. 2</w:t>
      </w:r>
      <w:r>
        <w:rPr>
          <w:rFonts w:ascii="Arial" w:hAnsi="Arial" w:cs="Arial"/>
          <w:b/>
          <w:bCs/>
          <w:sz w:val="22"/>
          <w:szCs w:val="22"/>
        </w:rPr>
        <w:t>h-j</w:t>
      </w:r>
      <w:r>
        <w:rPr>
          <w:rFonts w:ascii="Arial" w:hAnsi="Arial" w:cs="Arial"/>
          <w:sz w:val="22"/>
          <w:szCs w:val="22"/>
        </w:rPr>
        <w:t>: shift from short duration to long duration with increasing dose, indicative of strong chronicity-promoting (Th1-mediated) feedbacks.</w:t>
      </w:r>
      <w:r w:rsidRPr="001E38B7">
        <w:rPr>
          <w:rFonts w:ascii="Arial" w:hAnsi="Arial" w:cs="Arial"/>
          <w:sz w:val="22"/>
          <w:szCs w:val="22"/>
        </w:rPr>
        <w:t xml:space="preserve"> While we expect strong positive feedbacks based on the foregoing discussion, </w:t>
      </w:r>
      <w:r w:rsidRPr="001C0A64">
        <w:rPr>
          <w:rFonts w:ascii="Arial" w:hAnsi="Arial" w:cs="Arial"/>
          <w:b/>
          <w:bCs/>
          <w:sz w:val="22"/>
          <w:szCs w:val="22"/>
        </w:rPr>
        <w:t xml:space="preserve">more critical is to identify the </w:t>
      </w:r>
      <w:r w:rsidRPr="001C0A64">
        <w:rPr>
          <w:rFonts w:ascii="Arial" w:hAnsi="Arial" w:cs="Arial"/>
          <w:b/>
          <w:bCs/>
          <w:i/>
          <w:iCs/>
          <w:sz w:val="22"/>
          <w:szCs w:val="22"/>
        </w:rPr>
        <w:t>processes that are driving system dynamics</w:t>
      </w:r>
      <w:r w:rsidRPr="001E38B7">
        <w:rPr>
          <w:rFonts w:ascii="Arial" w:hAnsi="Arial" w:cs="Arial"/>
          <w:i/>
          <w:iCs/>
          <w:sz w:val="22"/>
          <w:szCs w:val="22"/>
        </w:rPr>
        <w:t>.</w:t>
      </w:r>
      <w:r w:rsidRPr="001E38B7">
        <w:rPr>
          <w:rFonts w:ascii="Arial" w:hAnsi="Arial" w:cs="Arial"/>
          <w:sz w:val="22"/>
          <w:szCs w:val="22"/>
        </w:rPr>
        <w:t xml:space="preserve"> If we</w:t>
      </w:r>
      <w:r>
        <w:rPr>
          <w:rFonts w:ascii="Arial" w:hAnsi="Arial" w:cs="Arial"/>
          <w:sz w:val="22"/>
          <w:szCs w:val="22"/>
        </w:rPr>
        <w:t xml:space="preserve"> do</w:t>
      </w:r>
      <w:r w:rsidRPr="001E38B7">
        <w:rPr>
          <w:rFonts w:ascii="Arial" w:hAnsi="Arial" w:cs="Arial"/>
          <w:sz w:val="22"/>
          <w:szCs w:val="22"/>
        </w:rPr>
        <w:t xml:space="preserve"> </w:t>
      </w:r>
      <w:r>
        <w:rPr>
          <w:rFonts w:ascii="Arial" w:hAnsi="Arial" w:cs="Arial"/>
          <w:sz w:val="22"/>
          <w:szCs w:val="22"/>
        </w:rPr>
        <w:t xml:space="preserve">find shifts in infection duration with dose for a </w:t>
      </w:r>
      <w:r w:rsidRPr="001E38B7">
        <w:rPr>
          <w:rFonts w:ascii="Arial" w:hAnsi="Arial" w:cs="Arial"/>
          <w:sz w:val="22"/>
          <w:szCs w:val="22"/>
        </w:rPr>
        <w:t>subset of host strains</w:t>
      </w:r>
      <w:r>
        <w:rPr>
          <w:rFonts w:ascii="Arial" w:hAnsi="Arial" w:cs="Arial"/>
          <w:sz w:val="22"/>
          <w:szCs w:val="22"/>
        </w:rPr>
        <w:t>/</w:t>
      </w:r>
      <w:r w:rsidRPr="001E38B7">
        <w:rPr>
          <w:rFonts w:ascii="Arial" w:hAnsi="Arial" w:cs="Arial"/>
          <w:sz w:val="22"/>
          <w:szCs w:val="22"/>
        </w:rPr>
        <w:t>sexes</w:t>
      </w:r>
      <w:r>
        <w:rPr>
          <w:rFonts w:ascii="Arial" w:hAnsi="Arial" w:cs="Arial"/>
          <w:sz w:val="22"/>
          <w:szCs w:val="22"/>
        </w:rPr>
        <w:t xml:space="preserve">, we will carry out </w:t>
      </w:r>
      <w:r w:rsidRPr="001E38B7">
        <w:rPr>
          <w:rFonts w:ascii="Arial" w:hAnsi="Arial" w:cs="Arial"/>
          <w:sz w:val="22"/>
          <w:szCs w:val="22"/>
        </w:rPr>
        <w:t>follow-up experiments</w:t>
      </w:r>
      <w:r>
        <w:rPr>
          <w:rFonts w:ascii="Arial" w:hAnsi="Arial" w:cs="Arial"/>
          <w:sz w:val="22"/>
          <w:szCs w:val="22"/>
        </w:rPr>
        <w:t>, using</w:t>
      </w:r>
      <w:r w:rsidRPr="001E38B7">
        <w:rPr>
          <w:rFonts w:ascii="Arial" w:hAnsi="Arial" w:cs="Arial"/>
          <w:sz w:val="22"/>
          <w:szCs w:val="22"/>
        </w:rPr>
        <w:t xml:space="preserve"> </w:t>
      </w:r>
      <w:r>
        <w:rPr>
          <w:rFonts w:ascii="Arial" w:hAnsi="Arial" w:cs="Arial"/>
          <w:sz w:val="22"/>
          <w:szCs w:val="22"/>
        </w:rPr>
        <w:t>a finer gradient of</w:t>
      </w:r>
      <w:r w:rsidRPr="001E38B7">
        <w:rPr>
          <w:rFonts w:ascii="Arial" w:hAnsi="Arial" w:cs="Arial"/>
          <w:sz w:val="22"/>
          <w:szCs w:val="22"/>
        </w:rPr>
        <w:t xml:space="preserve"> dose</w:t>
      </w:r>
      <w:r>
        <w:rPr>
          <w:rFonts w:ascii="Arial" w:hAnsi="Arial" w:cs="Arial"/>
          <w:sz w:val="22"/>
          <w:szCs w:val="22"/>
        </w:rPr>
        <w:t>s,</w:t>
      </w:r>
      <w:r w:rsidRPr="001E38B7">
        <w:rPr>
          <w:rFonts w:ascii="Arial" w:hAnsi="Arial" w:cs="Arial"/>
          <w:sz w:val="22"/>
          <w:szCs w:val="22"/>
        </w:rPr>
        <w:t xml:space="preserve"> such as 10, 20, 40, 100, 200, and 400 embryonated eggs per mouse</w:t>
      </w:r>
      <w:r>
        <w:rPr>
          <w:rFonts w:ascii="Arial" w:hAnsi="Arial" w:cs="Arial"/>
          <w:sz w:val="22"/>
          <w:szCs w:val="22"/>
        </w:rPr>
        <w:t xml:space="preserve"> (encompassing more than the full range considered relevant for C57BL/6 mice in conventional vivarium housing </w: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[34, 63]</w:t>
      </w:r>
      <w:r>
        <w:rPr>
          <w:rFonts w:ascii="Arial" w:hAnsi="Arial" w:cs="Arial"/>
          <w:sz w:val="22"/>
          <w:szCs w:val="22"/>
        </w:rPr>
        <w:fldChar w:fldCharType="end"/>
      </w:r>
      <w:r>
        <w:rPr>
          <w:rFonts w:ascii="Arial" w:hAnsi="Arial" w:cs="Arial"/>
          <w:sz w:val="22"/>
          <w:szCs w:val="22"/>
        </w:rPr>
        <w:t>)</w:t>
      </w:r>
      <w:r w:rsidRPr="001E38B7">
        <w:rPr>
          <w:rFonts w:ascii="Arial" w:hAnsi="Arial" w:cs="Arial"/>
          <w:sz w:val="22"/>
          <w:szCs w:val="22"/>
        </w:rPr>
        <w:t xml:space="preserve">. </w:t>
      </w:r>
      <w:r>
        <w:rPr>
          <w:rFonts w:ascii="Arial" w:hAnsi="Arial" w:cs="Arial"/>
          <w:sz w:val="22"/>
          <w:szCs w:val="22"/>
        </w:rPr>
        <w:t>We note that w</w:t>
      </w:r>
      <w:r w:rsidRPr="001E38B7">
        <w:rPr>
          <w:rFonts w:ascii="Arial" w:hAnsi="Arial" w:cs="Arial"/>
          <w:sz w:val="22"/>
          <w:szCs w:val="22"/>
        </w:rPr>
        <w:t xml:space="preserve">e </w:t>
      </w:r>
      <w:r>
        <w:rPr>
          <w:rFonts w:ascii="Arial" w:hAnsi="Arial" w:cs="Arial"/>
          <w:sz w:val="22"/>
          <w:szCs w:val="22"/>
        </w:rPr>
        <w:t xml:space="preserve">choose to </w:t>
      </w:r>
      <w:r w:rsidRPr="001E38B7">
        <w:rPr>
          <w:rFonts w:ascii="Arial" w:hAnsi="Arial" w:cs="Arial"/>
          <w:sz w:val="22"/>
          <w:szCs w:val="22"/>
        </w:rPr>
        <w:t xml:space="preserve">manipulate dose (number of inoculating eggs) rather than parasite strain (e.g., </w:t>
      </w:r>
      <w:r>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[86-88]</w:t>
      </w:r>
      <w:r>
        <w:rPr>
          <w:rFonts w:ascii="Arial" w:hAnsi="Arial" w:cs="Arial"/>
          <w:sz w:val="22"/>
          <w:szCs w:val="22"/>
        </w:rPr>
        <w:fldChar w:fldCharType="end"/>
      </w:r>
      <w:r w:rsidRPr="001E38B7">
        <w:rPr>
          <w:rFonts w:ascii="Arial" w:hAnsi="Arial" w:cs="Arial"/>
          <w:sz w:val="22"/>
          <w:szCs w:val="22"/>
        </w:rPr>
        <w:t>,) so that we c</w:t>
      </w:r>
      <w:r>
        <w:rPr>
          <w:rFonts w:ascii="Arial" w:hAnsi="Arial" w:cs="Arial"/>
          <w:sz w:val="22"/>
          <w:szCs w:val="22"/>
        </w:rPr>
        <w:t>an</w:t>
      </w:r>
      <w:r w:rsidRPr="001E38B7">
        <w:rPr>
          <w:rFonts w:ascii="Arial" w:hAnsi="Arial" w:cs="Arial"/>
          <w:sz w:val="22"/>
          <w:szCs w:val="22"/>
        </w:rPr>
        <w:t xml:space="preserve"> exert greater </w:t>
      </w:r>
      <w:r>
        <w:rPr>
          <w:rFonts w:ascii="Arial" w:hAnsi="Arial" w:cs="Arial"/>
          <w:sz w:val="22"/>
          <w:szCs w:val="22"/>
        </w:rPr>
        <w:t>quantitative</w:t>
      </w:r>
      <w:r w:rsidRPr="001E38B7">
        <w:rPr>
          <w:rFonts w:ascii="Arial" w:hAnsi="Arial" w:cs="Arial"/>
          <w:sz w:val="22"/>
          <w:szCs w:val="22"/>
        </w:rPr>
        <w:t xml:space="preserve"> control over the extent of immune activation.</w:t>
      </w:r>
    </w:p>
    <w:p w14:paraId="0B9C17B6" w14:textId="77777777" w:rsidR="007A6B2E" w:rsidRPr="001E38B7" w:rsidRDefault="007A6B2E" w:rsidP="007A6B2E">
      <w:pPr>
        <w:ind w:firstLine="720"/>
        <w:jc w:val="both"/>
        <w:rPr>
          <w:rFonts w:ascii="Arial" w:hAnsi="Arial" w:cs="Arial"/>
          <w:sz w:val="22"/>
          <w:szCs w:val="22"/>
        </w:rPr>
      </w:pPr>
      <w:r w:rsidRPr="001E38B7">
        <w:rPr>
          <w:rFonts w:ascii="Arial" w:hAnsi="Arial" w:cs="Arial"/>
          <w:sz w:val="22"/>
          <w:szCs w:val="22"/>
        </w:rPr>
        <w:t xml:space="preserve">We </w:t>
      </w:r>
      <w:r>
        <w:rPr>
          <w:rFonts w:ascii="Arial" w:hAnsi="Arial" w:cs="Arial"/>
          <w:sz w:val="22"/>
          <w:szCs w:val="22"/>
        </w:rPr>
        <w:t>expect to</w:t>
      </w:r>
      <w:r w:rsidRPr="001E38B7">
        <w:rPr>
          <w:rFonts w:ascii="Arial" w:hAnsi="Arial" w:cs="Arial"/>
          <w:sz w:val="22"/>
          <w:szCs w:val="22"/>
        </w:rPr>
        <w:t xml:space="preserve"> use 2</w:t>
      </w:r>
      <w:r>
        <w:rPr>
          <w:rFonts w:ascii="Arial" w:hAnsi="Arial" w:cs="Arial"/>
          <w:sz w:val="22"/>
          <w:szCs w:val="22"/>
        </w:rPr>
        <w:t>4</w:t>
      </w:r>
      <w:r w:rsidRPr="001E38B7">
        <w:rPr>
          <w:rFonts w:ascii="Arial" w:hAnsi="Arial" w:cs="Arial"/>
          <w:sz w:val="22"/>
          <w:szCs w:val="22"/>
        </w:rPr>
        <w:t xml:space="preserve"> adult mice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5E37D2">
        <w:rPr>
          <w:rFonts w:ascii="Arial" w:hAnsi="Arial" w:cs="Arial"/>
          <w:b/>
          <w:bCs/>
          <w:sz w:val="22"/>
          <w:szCs w:val="22"/>
        </w:rPr>
        <w:t xml:space="preserve">with 2 host strains, 1 sex and 3 dose levels per experiment, culled at </w:t>
      </w:r>
      <w:r>
        <w:rPr>
          <w:rFonts w:ascii="Arial" w:hAnsi="Arial" w:cs="Arial"/>
          <w:b/>
          <w:bCs/>
          <w:sz w:val="22"/>
          <w:szCs w:val="22"/>
        </w:rPr>
        <w:t>4</w:t>
      </w:r>
      <w:r w:rsidRPr="005E37D2">
        <w:rPr>
          <w:rFonts w:ascii="Arial" w:hAnsi="Arial" w:cs="Arial"/>
          <w:b/>
          <w:bCs/>
          <w:sz w:val="22"/>
          <w:szCs w:val="22"/>
        </w:rPr>
        <w:t xml:space="preserve"> different time points</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this gives 12 mice per strain/sex/dose/timepoint across 2 experimental blocks</w:t>
      </w:r>
      <w:r w:rsidRPr="001E38B7">
        <w:rPr>
          <w:rFonts w:ascii="Arial" w:hAnsi="Arial" w:cs="Arial"/>
          <w:sz w:val="22"/>
          <w:szCs w:val="22"/>
        </w:rPr>
        <w:t xml:space="preserve">. </w:t>
      </w:r>
      <w:r>
        <w:rPr>
          <w:rFonts w:ascii="Arial" w:hAnsi="Arial" w:cs="Arial"/>
          <w:sz w:val="22"/>
          <w:szCs w:val="22"/>
        </w:rPr>
        <w:t xml:space="preserve"> </w:t>
      </w:r>
      <w:r w:rsidRPr="001E38B7">
        <w:rPr>
          <w:rFonts w:ascii="Arial" w:hAnsi="Arial" w:cs="Arial"/>
          <w:sz w:val="22"/>
          <w:szCs w:val="22"/>
        </w:rPr>
        <w:t>This accords with sample sizes identified in power calculations, given the magnitude of differences among strains and within-</w:t>
      </w:r>
      <w:r>
        <w:rPr>
          <w:rFonts w:ascii="Arial" w:hAnsi="Arial" w:cs="Arial"/>
          <w:sz w:val="22"/>
          <w:szCs w:val="22"/>
        </w:rPr>
        <w:t>strain</w:t>
      </w:r>
      <w:r w:rsidRPr="001E38B7">
        <w:rPr>
          <w:rFonts w:ascii="Arial" w:hAnsi="Arial" w:cs="Arial"/>
          <w:sz w:val="22"/>
          <w:szCs w:val="22"/>
        </w:rPr>
        <w:t xml:space="preserve"> variance in immune response induction in </w:t>
      </w:r>
      <w:r>
        <w:rPr>
          <w:rFonts w:ascii="Arial" w:hAnsi="Arial" w:cs="Arial"/>
          <w:sz w:val="22"/>
          <w:szCs w:val="22"/>
        </w:rPr>
        <w:t>our past rewilding work</w:t>
      </w:r>
      <w:r w:rsidRPr="001E38B7">
        <w:rPr>
          <w:rFonts w:ascii="Arial" w:hAnsi="Arial" w:cs="Arial"/>
          <w:sz w:val="22"/>
          <w:szCs w:val="22"/>
        </w:rPr>
        <w:t xml:space="preserve">. Each experiment will also include uninfected </w:t>
      </w:r>
      <w:r>
        <w:rPr>
          <w:rFonts w:ascii="Arial" w:hAnsi="Arial" w:cs="Arial"/>
          <w:sz w:val="22"/>
          <w:szCs w:val="22"/>
        </w:rPr>
        <w:t xml:space="preserve">but microbially semi-naturalized </w:t>
      </w:r>
      <w:r w:rsidRPr="001E38B7">
        <w:rPr>
          <w:rFonts w:ascii="Arial" w:hAnsi="Arial" w:cs="Arial"/>
          <w:sz w:val="22"/>
          <w:szCs w:val="22"/>
        </w:rPr>
        <w:t>controls</w:t>
      </w:r>
      <w:r>
        <w:rPr>
          <w:rFonts w:ascii="Arial" w:hAnsi="Arial" w:cs="Arial"/>
          <w:sz w:val="22"/>
          <w:szCs w:val="22"/>
        </w:rPr>
        <w:t>,</w:t>
      </w:r>
      <w:r w:rsidRPr="001E38B7">
        <w:rPr>
          <w:rFonts w:ascii="Arial" w:hAnsi="Arial" w:cs="Arial"/>
          <w:sz w:val="22"/>
          <w:szCs w:val="22"/>
        </w:rPr>
        <w:t xml:space="preserve"> to capture baseline immunophenotypic variation among strains and cohorts of mice</w:t>
      </w:r>
      <w:r>
        <w:rPr>
          <w:rFonts w:ascii="Arial" w:hAnsi="Arial" w:cs="Arial"/>
          <w:sz w:val="22"/>
          <w:szCs w:val="22"/>
        </w:rPr>
        <w:t>.</w:t>
      </w:r>
    </w:p>
    <w:p w14:paraId="7E464FDE" w14:textId="77777777" w:rsidR="007A6B2E" w:rsidRPr="001E38B7" w:rsidRDefault="007A6B2E" w:rsidP="007A6B2E">
      <w:pPr>
        <w:jc w:val="both"/>
        <w:rPr>
          <w:rFonts w:ascii="Arial" w:hAnsi="Arial" w:cs="Arial"/>
          <w:sz w:val="22"/>
          <w:szCs w:val="22"/>
        </w:rPr>
      </w:pPr>
    </w:p>
    <w:p w14:paraId="6A730509" w14:textId="77777777" w:rsidR="007A6B2E" w:rsidRPr="00F1722A" w:rsidRDefault="007A6B2E" w:rsidP="007A6B2E">
      <w:pPr>
        <w:ind w:firstLine="720"/>
        <w:jc w:val="both"/>
        <w:rPr>
          <w:rFonts w:ascii="Arial" w:hAnsi="Arial" w:cs="Arial"/>
        </w:rPr>
      </w:pPr>
      <w:r w:rsidRPr="007F3B3C">
        <w:rPr>
          <w:rFonts w:ascii="Arial" w:hAnsi="Arial" w:cs="Arial"/>
          <w:b/>
          <w:i/>
          <w:sz w:val="22"/>
          <w:szCs w:val="22"/>
          <w:u w:val="single"/>
        </w:rPr>
        <w:t xml:space="preserve">Collection of rich </w:t>
      </w:r>
      <w:proofErr w:type="spellStart"/>
      <w:r w:rsidRPr="007F3B3C">
        <w:rPr>
          <w:rFonts w:ascii="Arial" w:hAnsi="Arial" w:cs="Arial"/>
          <w:b/>
          <w:i/>
          <w:sz w:val="22"/>
          <w:szCs w:val="22"/>
          <w:u w:val="single"/>
        </w:rPr>
        <w:t>immunoparasitological</w:t>
      </w:r>
      <w:proofErr w:type="spellEnd"/>
      <w:r w:rsidRPr="007F3B3C">
        <w:rPr>
          <w:rFonts w:ascii="Arial" w:hAnsi="Arial" w:cs="Arial"/>
          <w:b/>
          <w:i/>
          <w:sz w:val="22"/>
          <w:szCs w:val="22"/>
          <w:u w:val="single"/>
        </w:rPr>
        <w:t xml:space="preserve"> data (common to all experiments in the proposal).</w:t>
      </w:r>
      <w:r w:rsidRPr="001E38B7">
        <w:rPr>
          <w:rFonts w:ascii="Arial" w:hAnsi="Arial" w:cs="Arial"/>
          <w:sz w:val="22"/>
          <w:szCs w:val="22"/>
        </w:rPr>
        <w:t xml:space="preserve">  We will quantify duration and dynamics of whipworm burden in terms of the</w:t>
      </w:r>
      <w:r>
        <w:rPr>
          <w:rFonts w:ascii="Arial" w:hAnsi="Arial" w:cs="Arial"/>
          <w:sz w:val="22"/>
          <w:szCs w:val="22"/>
        </w:rPr>
        <w:t>ir</w:t>
      </w:r>
      <w:r w:rsidRPr="001E38B7">
        <w:rPr>
          <w:rFonts w:ascii="Arial" w:hAnsi="Arial" w:cs="Arial"/>
          <w:sz w:val="22"/>
          <w:szCs w:val="22"/>
        </w:rPr>
        <w:t xml:space="preserve"> number, developmental stage (e.g., larval stage L3 vs L4 vs adult), and </w:t>
      </w:r>
      <w:r>
        <w:rPr>
          <w:rFonts w:ascii="Arial" w:hAnsi="Arial" w:cs="Arial"/>
          <w:sz w:val="22"/>
          <w:szCs w:val="22"/>
        </w:rPr>
        <w:t xml:space="preserve">individual and total </w:t>
      </w:r>
      <w:r w:rsidRPr="001E38B7">
        <w:rPr>
          <w:rFonts w:ascii="Arial" w:hAnsi="Arial" w:cs="Arial"/>
          <w:sz w:val="22"/>
          <w:szCs w:val="22"/>
        </w:rPr>
        <w:t>biomass</w:t>
      </w:r>
      <w:r>
        <w:rPr>
          <w:rFonts w:ascii="Arial" w:hAnsi="Arial" w:cs="Arial"/>
          <w:sz w:val="22"/>
          <w:szCs w:val="22"/>
        </w:rPr>
        <w:t>es</w:t>
      </w:r>
      <w:r w:rsidRPr="001E38B7">
        <w:rPr>
          <w:rFonts w:ascii="Arial" w:hAnsi="Arial" w:cs="Arial"/>
          <w:sz w:val="22"/>
          <w:szCs w:val="22"/>
        </w:rPr>
        <w:t xml:space="preserve"> (as </w:t>
      </w:r>
      <w:r>
        <w:rPr>
          <w:rFonts w:ascii="Arial" w:hAnsi="Arial" w:cs="Arial"/>
          <w:sz w:val="22"/>
          <w:szCs w:val="22"/>
        </w:rPr>
        <w:t>in our prior work</w:t>
      </w:r>
      <w:r w:rsidRPr="001E38B7">
        <w:rPr>
          <w:rFonts w:ascii="Arial" w:hAnsi="Arial" w:cs="Arial"/>
          <w:sz w:val="22"/>
          <w:szCs w:val="22"/>
        </w:rPr>
        <w:t xml:space="preserve"> </w:t>
      </w:r>
      <w:r>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[36, 74]</w:t>
      </w:r>
      <w:r>
        <w:rPr>
          <w:rFonts w:ascii="Arial" w:hAnsi="Arial" w:cs="Arial"/>
          <w:sz w:val="22"/>
          <w:szCs w:val="22"/>
        </w:rPr>
        <w:fldChar w:fldCharType="end"/>
      </w:r>
      <w:r>
        <w:rPr>
          <w:rFonts w:ascii="Arial" w:hAnsi="Arial" w:cs="Arial"/>
          <w:sz w:val="22"/>
          <w:szCs w:val="22"/>
        </w:rPr>
        <w:t>)</w:t>
      </w:r>
      <w:r w:rsidRPr="001E38B7">
        <w:rPr>
          <w:rFonts w:ascii="Arial" w:hAnsi="Arial" w:cs="Arial"/>
          <w:sz w:val="22"/>
          <w:szCs w:val="22"/>
        </w:rPr>
        <w:t xml:space="preserve"> as well as </w:t>
      </w:r>
      <w:r>
        <w:rPr>
          <w:rFonts w:ascii="Arial" w:hAnsi="Arial" w:cs="Arial"/>
          <w:sz w:val="22"/>
          <w:szCs w:val="22"/>
        </w:rPr>
        <w:t xml:space="preserve">estimating the </w:t>
      </w:r>
      <w:r w:rsidRPr="001E38B7">
        <w:rPr>
          <w:rFonts w:ascii="Arial" w:hAnsi="Arial" w:cs="Arial"/>
          <w:sz w:val="22"/>
          <w:szCs w:val="22"/>
        </w:rPr>
        <w:t xml:space="preserve">ATP content </w:t>
      </w:r>
      <w:r>
        <w:rPr>
          <w:rFonts w:ascii="Arial" w:hAnsi="Arial" w:cs="Arial"/>
          <w:sz w:val="22"/>
          <w:szCs w:val="22"/>
        </w:rPr>
        <w:fldChar w:fldCharType="begin"/>
      </w:r>
      <w:r>
        <w:rPr>
          <w:rFonts w:ascii="Arial" w:hAnsi="Arial" w:cs="Arial"/>
          <w:sz w:val="22"/>
          <w:szCs w:val="22"/>
        </w:rPr>
        <w:instrText xml:space="preserve"> ADDIN EN.CITE &lt;EndNote&gt;&lt;Cite&gt;&lt;Author&gt;Hasnain&lt;/Author&gt;&lt;Year&gt;2012&lt;/Year&gt;&lt;RecNum&gt;7670&lt;/RecNum&gt;&lt;DisplayText&gt;[89]&lt;/DisplayText&gt;&lt;record&gt;&lt;rec-number&gt;7670&lt;/rec-number&gt;&lt;foreign-keys&gt;&lt;key app="EN" db-id="frwtwrvviazzdoewtsrpaszf2r0r2xpeazfx" timestamp="1452396613"&gt;7670&lt;/key&gt;&lt;/foreign-keys&gt;&lt;ref-type name="Journal Article"&gt;17&lt;/ref-type&gt;&lt;contributors&gt;&lt;authors&gt;&lt;author&gt;Hasnain, S. Z.&lt;/author&gt;&lt;author&gt;McGuckin, M. A.&lt;/author&gt;&lt;author&gt;Grencis, R. K.&lt;/author&gt;&lt;author&gt;Thornton, D. J.&lt;/author&gt;&lt;/authors&gt;&lt;/contributors&gt;&lt;auth-address&gt;Immunity, Infection and Inflammation, Mater Medical Research Institute, Brisbane, Australia.&lt;/auth-address&gt;&lt;titles&gt;&lt;title&gt;Serine protease(s) secreted by the nematode Trichuris muris degrade the mucus barrier&lt;/title&gt;&lt;secondary-title&gt;PLoS Negl Trop Dis&lt;/secondary-title&gt;&lt;/titles&gt;&lt;periodical&gt;&lt;full-title&gt;PLoS Negl Trop Dis&lt;/full-title&gt;&lt;/periodical&gt;&lt;pages&gt;e1856&lt;/pages&gt;&lt;volume&gt;6&lt;/volume&gt;&lt;number&gt;10&lt;/number&gt;&lt;keywords&gt;&lt;keyword&gt;Animals&lt;/keyword&gt;&lt;keyword&gt;Humans&lt;/keyword&gt;&lt;keyword&gt;Hydrolysis&lt;/keyword&gt;&lt;keyword&gt;Mice&lt;/keyword&gt;&lt;keyword&gt;Mucus/*metabolism&lt;/keyword&gt;&lt;keyword&gt;Serine Proteases/*metabolism&lt;/keyword&gt;&lt;keyword&gt;Trichuris/*enzymology/*pathogenicity&lt;/keyword&gt;&lt;/keywords&gt;&lt;dates&gt;&lt;year&gt;2012&lt;/year&gt;&lt;/dates&gt;&lt;isbn&gt;1935-2735 (Electronic)&amp;#xD;1935-2727 (Linking)&lt;/isbn&gt;&lt;accession-num&gt;23071854&lt;/accession-num&gt;&lt;urls&gt;&lt;related-urls&gt;&lt;url&gt;http://www.ncbi.nlm.nih.gov/pubmed/23071854&lt;/url&gt;&lt;/related-urls&gt;&lt;/urls&gt;&lt;custom2&gt;PMC3469553&lt;/custom2&gt;&lt;electronic-resource-num&gt;10.1371/journal.pntd.0001856&lt;/electronic-resource-num&gt;&lt;/record&gt;&lt;/Cite&gt;&lt;/EndNote&gt;</w:instrText>
      </w:r>
      <w:r>
        <w:rPr>
          <w:rFonts w:ascii="Arial" w:hAnsi="Arial" w:cs="Arial"/>
          <w:sz w:val="22"/>
          <w:szCs w:val="22"/>
        </w:rPr>
        <w:fldChar w:fldCharType="separate"/>
      </w:r>
      <w:r>
        <w:rPr>
          <w:rFonts w:ascii="Arial" w:hAnsi="Arial" w:cs="Arial"/>
          <w:noProof/>
          <w:sz w:val="22"/>
          <w:szCs w:val="22"/>
        </w:rPr>
        <w:t>[89]</w:t>
      </w:r>
      <w:r>
        <w:rPr>
          <w:rFonts w:ascii="Arial" w:hAnsi="Arial" w:cs="Arial"/>
          <w:sz w:val="22"/>
          <w:szCs w:val="22"/>
        </w:rPr>
        <w:fldChar w:fldCharType="end"/>
      </w:r>
      <w:r w:rsidRPr="001E38B7">
        <w:rPr>
          <w:rFonts w:ascii="Arial" w:hAnsi="Arial" w:cs="Arial"/>
          <w:sz w:val="22"/>
          <w:szCs w:val="22"/>
        </w:rPr>
        <w:t xml:space="preserve"> of nematodes collected from the cecum at four serial cull timepoints per experiment (2, </w:t>
      </w:r>
      <w:r>
        <w:rPr>
          <w:rFonts w:ascii="Arial" w:hAnsi="Arial" w:cs="Arial"/>
          <w:sz w:val="22"/>
          <w:szCs w:val="22"/>
        </w:rPr>
        <w:t>3</w:t>
      </w:r>
      <w:r w:rsidRPr="001E38B7">
        <w:rPr>
          <w:rFonts w:ascii="Arial" w:hAnsi="Arial" w:cs="Arial"/>
          <w:sz w:val="22"/>
          <w:szCs w:val="22"/>
        </w:rPr>
        <w:t xml:space="preserve">, </w:t>
      </w:r>
      <w:r>
        <w:rPr>
          <w:rFonts w:ascii="Arial" w:hAnsi="Arial" w:cs="Arial"/>
          <w:sz w:val="22"/>
          <w:szCs w:val="22"/>
        </w:rPr>
        <w:t>5</w:t>
      </w:r>
      <w:r w:rsidRPr="001E38B7">
        <w:rPr>
          <w:rFonts w:ascii="Arial" w:hAnsi="Arial" w:cs="Arial"/>
          <w:sz w:val="22"/>
          <w:szCs w:val="22"/>
        </w:rPr>
        <w:t xml:space="preserve"> and </w:t>
      </w:r>
      <w:r>
        <w:rPr>
          <w:rFonts w:ascii="Arial" w:hAnsi="Arial" w:cs="Arial"/>
          <w:sz w:val="22"/>
          <w:szCs w:val="22"/>
        </w:rPr>
        <w:t>7</w:t>
      </w:r>
      <w:r w:rsidRPr="001E38B7">
        <w:rPr>
          <w:rFonts w:ascii="Arial" w:hAnsi="Arial" w:cs="Arial"/>
          <w:sz w:val="22"/>
          <w:szCs w:val="22"/>
        </w:rPr>
        <w:t xml:space="preserve"> weeks post-infection)</w:t>
      </w:r>
      <w:r>
        <w:rPr>
          <w:rFonts w:ascii="Arial" w:hAnsi="Arial" w:cs="Arial"/>
          <w:sz w:val="22"/>
          <w:szCs w:val="22"/>
        </w:rPr>
        <w:t>. This will enable discovery of how</w:t>
      </w:r>
      <w:r w:rsidRPr="001E38B7">
        <w:rPr>
          <w:rFonts w:ascii="Arial" w:hAnsi="Arial" w:cs="Arial"/>
          <w:sz w:val="22"/>
          <w:szCs w:val="22"/>
        </w:rPr>
        <w:t xml:space="preserve"> worm survival, development </w:t>
      </w:r>
      <w:r>
        <w:rPr>
          <w:rFonts w:ascii="Arial" w:hAnsi="Arial" w:cs="Arial"/>
          <w:sz w:val="22"/>
          <w:szCs w:val="22"/>
        </w:rPr>
        <w:t>and</w:t>
      </w:r>
      <w:r w:rsidRPr="001E38B7">
        <w:rPr>
          <w:rFonts w:ascii="Arial" w:hAnsi="Arial" w:cs="Arial"/>
          <w:sz w:val="22"/>
          <w:szCs w:val="22"/>
        </w:rPr>
        <w:t xml:space="preserve"> </w:t>
      </w:r>
      <w:r>
        <w:rPr>
          <w:rFonts w:ascii="Arial" w:hAnsi="Arial" w:cs="Arial"/>
          <w:sz w:val="22"/>
          <w:szCs w:val="22"/>
        </w:rPr>
        <w:t>biomass measures correlate with various immune measures</w:t>
      </w:r>
      <w:r w:rsidRPr="001E38B7">
        <w:rPr>
          <w:rFonts w:ascii="Arial" w:hAnsi="Arial" w:cs="Arial"/>
          <w:sz w:val="22"/>
          <w:szCs w:val="22"/>
        </w:rPr>
        <w:t xml:space="preserve">.  </w:t>
      </w:r>
      <w:r w:rsidRPr="001E38B7">
        <w:rPr>
          <w:rFonts w:ascii="Arial" w:hAnsi="Arial" w:cs="Arial"/>
          <w:b/>
          <w:sz w:val="22"/>
          <w:szCs w:val="22"/>
        </w:rPr>
        <w:t xml:space="preserve">We will </w:t>
      </w:r>
      <w:r>
        <w:rPr>
          <w:rFonts w:ascii="Arial" w:hAnsi="Arial" w:cs="Arial"/>
          <w:b/>
          <w:sz w:val="22"/>
          <w:szCs w:val="22"/>
        </w:rPr>
        <w:t xml:space="preserve">then </w:t>
      </w:r>
      <w:r w:rsidRPr="001E38B7">
        <w:rPr>
          <w:rFonts w:ascii="Arial" w:hAnsi="Arial" w:cs="Arial"/>
          <w:b/>
          <w:sz w:val="22"/>
          <w:szCs w:val="22"/>
        </w:rPr>
        <w:t xml:space="preserve">culture </w:t>
      </w:r>
      <w:r>
        <w:rPr>
          <w:rFonts w:ascii="Arial" w:hAnsi="Arial" w:cs="Arial"/>
          <w:b/>
          <w:sz w:val="22"/>
          <w:szCs w:val="22"/>
        </w:rPr>
        <w:t>the</w:t>
      </w:r>
      <w:r w:rsidRPr="001E38B7">
        <w:rPr>
          <w:rFonts w:ascii="Arial" w:hAnsi="Arial" w:cs="Arial"/>
          <w:b/>
          <w:sz w:val="22"/>
          <w:szCs w:val="22"/>
        </w:rPr>
        <w:t xml:space="preserve"> nematodes (as in </w:t>
      </w:r>
      <w:r>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b/>
          <w:sz w:val="22"/>
          <w:szCs w:val="22"/>
        </w:rPr>
        <w:instrText xml:space="preserve"> ADDIN EN.CITE </w:instrText>
      </w:r>
      <w:r>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b/>
          <w:sz w:val="22"/>
          <w:szCs w:val="22"/>
        </w:rPr>
        <w:instrText xml:space="preserve"> ADDIN EN.CITE.DATA </w:instrText>
      </w:r>
      <w:r>
        <w:rPr>
          <w:rFonts w:ascii="Arial" w:hAnsi="Arial" w:cs="Arial"/>
          <w:b/>
          <w:sz w:val="22"/>
          <w:szCs w:val="22"/>
        </w:rPr>
      </w:r>
      <w:r>
        <w:rPr>
          <w:rFonts w:ascii="Arial" w:hAnsi="Arial" w:cs="Arial"/>
          <w:b/>
          <w:sz w:val="22"/>
          <w:szCs w:val="22"/>
        </w:rPr>
        <w:fldChar w:fldCharType="end"/>
      </w:r>
      <w:r>
        <w:rPr>
          <w:rFonts w:ascii="Arial" w:hAnsi="Arial" w:cs="Arial"/>
          <w:b/>
          <w:sz w:val="22"/>
          <w:szCs w:val="22"/>
        </w:rPr>
      </w:r>
      <w:r>
        <w:rPr>
          <w:rFonts w:ascii="Arial" w:hAnsi="Arial" w:cs="Arial"/>
          <w:b/>
          <w:sz w:val="22"/>
          <w:szCs w:val="22"/>
        </w:rPr>
        <w:fldChar w:fldCharType="separate"/>
      </w:r>
      <w:r>
        <w:rPr>
          <w:rFonts w:ascii="Arial" w:hAnsi="Arial" w:cs="Arial"/>
          <w:b/>
          <w:noProof/>
          <w:sz w:val="22"/>
          <w:szCs w:val="22"/>
        </w:rPr>
        <w:t>[63]</w:t>
      </w:r>
      <w:r>
        <w:rPr>
          <w:rFonts w:ascii="Arial" w:hAnsi="Arial" w:cs="Arial"/>
          <w:b/>
          <w:sz w:val="22"/>
          <w:szCs w:val="22"/>
        </w:rPr>
        <w:fldChar w:fldCharType="end"/>
      </w:r>
      <w:r w:rsidRPr="001E38B7">
        <w:rPr>
          <w:rFonts w:ascii="Arial" w:hAnsi="Arial" w:cs="Arial"/>
          <w:b/>
          <w:sz w:val="22"/>
          <w:szCs w:val="22"/>
        </w:rPr>
        <w:t>) to collect and purify E/S products</w:t>
      </w:r>
      <w:r>
        <w:rPr>
          <w:rFonts w:ascii="Arial" w:hAnsi="Arial" w:cs="Arial"/>
          <w:b/>
          <w:sz w:val="22"/>
          <w:szCs w:val="22"/>
        </w:rPr>
        <w:t>,</w:t>
      </w:r>
      <w:r w:rsidRPr="001E38B7">
        <w:rPr>
          <w:rFonts w:ascii="Arial" w:hAnsi="Arial" w:cs="Arial"/>
          <w:b/>
          <w:sz w:val="22"/>
          <w:szCs w:val="22"/>
        </w:rPr>
        <w:t xml:space="preserve"> </w:t>
      </w:r>
      <w:r>
        <w:rPr>
          <w:rFonts w:ascii="Arial" w:hAnsi="Arial" w:cs="Arial"/>
          <w:b/>
          <w:sz w:val="22"/>
          <w:szCs w:val="22"/>
        </w:rPr>
        <w:t xml:space="preserve">to </w:t>
      </w:r>
      <w:r w:rsidRPr="001E38B7">
        <w:rPr>
          <w:rFonts w:ascii="Arial" w:hAnsi="Arial" w:cs="Arial"/>
          <w:b/>
          <w:sz w:val="22"/>
          <w:szCs w:val="22"/>
        </w:rPr>
        <w:t xml:space="preserve">quantify the immunomodulatory molecule p43; we will then test whether, as </w:t>
      </w:r>
      <w:r>
        <w:rPr>
          <w:rFonts w:ascii="Arial" w:hAnsi="Arial" w:cs="Arial"/>
          <w:b/>
          <w:sz w:val="22"/>
          <w:szCs w:val="22"/>
        </w:rPr>
        <w:t>we expect</w:t>
      </w:r>
      <w:r w:rsidRPr="001E38B7">
        <w:rPr>
          <w:rFonts w:ascii="Arial" w:hAnsi="Arial" w:cs="Arial"/>
          <w:b/>
          <w:sz w:val="22"/>
          <w:szCs w:val="22"/>
        </w:rPr>
        <w:t>, larger and later-stage worms are capable of greater immunomodulation.</w:t>
      </w:r>
      <w:r w:rsidRPr="001E38B7">
        <w:rPr>
          <w:rFonts w:ascii="Arial" w:hAnsi="Arial" w:cs="Arial"/>
          <w:sz w:val="22"/>
          <w:szCs w:val="22"/>
        </w:rPr>
        <w:t xml:space="preserve">  We will also collect fecal egg counts</w:t>
      </w:r>
      <w:r>
        <w:rPr>
          <w:rFonts w:ascii="Arial" w:hAnsi="Arial" w:cs="Arial"/>
          <w:sz w:val="22"/>
          <w:szCs w:val="22"/>
        </w:rPr>
        <w:t>;</w:t>
      </w:r>
      <w:r w:rsidRPr="001E38B7">
        <w:rPr>
          <w:rFonts w:ascii="Arial" w:hAnsi="Arial" w:cs="Arial"/>
          <w:sz w:val="22"/>
          <w:szCs w:val="22"/>
        </w:rPr>
        <w:t xml:space="preserve"> infection is expected to become </w:t>
      </w:r>
      <w:r w:rsidRPr="001E38B7">
        <w:rPr>
          <w:rFonts w:ascii="Arial" w:hAnsi="Arial" w:cs="Arial"/>
          <w:sz w:val="22"/>
          <w:szCs w:val="22"/>
        </w:rPr>
        <w:lastRenderedPageBreak/>
        <w:t xml:space="preserve">patent around 4 weeks post-infection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sidRPr="001E38B7">
        <w:rPr>
          <w:rFonts w:ascii="Arial" w:hAnsi="Arial" w:cs="Arial"/>
          <w:sz w:val="22"/>
          <w:szCs w:val="22"/>
        </w:rPr>
        <w:t xml:space="preserve">.  </w:t>
      </w:r>
      <w:r w:rsidRPr="001E38B7">
        <w:rPr>
          <w:rFonts w:ascii="Arial" w:hAnsi="Arial" w:cs="Arial"/>
          <w:b/>
          <w:sz w:val="22"/>
          <w:szCs w:val="22"/>
        </w:rPr>
        <w:t xml:space="preserve">In one experiment for each </w:t>
      </w:r>
      <w:r w:rsidRPr="001E38B7">
        <w:rPr>
          <w:rFonts w:ascii="Arial" w:hAnsi="Arial" w:cs="Arial"/>
          <w:b/>
          <w:i/>
          <w:sz w:val="22"/>
          <w:szCs w:val="22"/>
        </w:rPr>
        <w:t>G</w:t>
      </w:r>
      <w:r w:rsidRPr="001E38B7">
        <w:rPr>
          <w:rFonts w:ascii="Arial" w:hAnsi="Arial" w:cs="Arial"/>
          <w:b/>
          <w:i/>
          <w:sz w:val="22"/>
          <w:szCs w:val="22"/>
          <w:vertAlign w:val="subscript"/>
          <w:lang w:val="en-GB"/>
        </w:rPr>
        <w:t>H</w:t>
      </w:r>
      <w:r w:rsidRPr="001E38B7">
        <w:rPr>
          <w:rFonts w:ascii="Arial" w:hAnsi="Arial" w:cs="Arial"/>
          <w:b/>
          <w:i/>
          <w:sz w:val="22"/>
          <w:szCs w:val="22"/>
        </w:rPr>
        <w:t>-by-dose</w:t>
      </w:r>
      <w:r w:rsidRPr="001E38B7">
        <w:rPr>
          <w:rFonts w:ascii="Arial" w:hAnsi="Arial" w:cs="Arial"/>
          <w:b/>
          <w:sz w:val="22"/>
          <w:szCs w:val="22"/>
        </w:rPr>
        <w:t xml:space="preserve"> treatment combination, we will also include a separate group of mice that will be followed until fecal egg counts drop to zero</w:t>
      </w:r>
      <w:r w:rsidRPr="001E38B7">
        <w:rPr>
          <w:rFonts w:ascii="Arial" w:hAnsi="Arial" w:cs="Arial"/>
          <w:sz w:val="22"/>
          <w:szCs w:val="22"/>
        </w:rPr>
        <w:t xml:space="preserve"> (in case it takes until worms die of old age at ~14 weeks, for </w:t>
      </w:r>
      <w:proofErr w:type="gramStart"/>
      <w:r w:rsidRPr="001E38B7">
        <w:rPr>
          <w:rFonts w:ascii="Arial" w:hAnsi="Arial" w:cs="Arial"/>
          <w:sz w:val="22"/>
          <w:szCs w:val="22"/>
        </w:rPr>
        <w:t>example;</w:t>
      </w:r>
      <w:proofErr w:type="gramEnd"/>
      <w:r w:rsidRPr="001E38B7">
        <w:rPr>
          <w:rFonts w:ascii="Arial" w:hAnsi="Arial" w:cs="Arial"/>
          <w:sz w:val="22"/>
          <w:szCs w:val="22"/>
        </w:rPr>
        <w:t xml:space="preserve">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sidRPr="001E38B7">
        <w:rPr>
          <w:rFonts w:ascii="Arial" w:hAnsi="Arial" w:cs="Arial"/>
          <w:sz w:val="22"/>
          <w:szCs w:val="22"/>
        </w:rPr>
        <w:t xml:space="preserve">). </w:t>
      </w:r>
      <w:r>
        <w:rPr>
          <w:rFonts w:ascii="Arial" w:hAnsi="Arial" w:cs="Arial"/>
          <w:sz w:val="22"/>
          <w:szCs w:val="22"/>
        </w:rPr>
        <w:t xml:space="preserve">We will characterize and quantify gut bacterial microbiota with 16srDNA sequencing of fecal pellets collected weekly and at experimental endpoints, as we’ve done before </w:t>
      </w:r>
      <w:r>
        <w:rPr>
          <w:rFonts w:ascii="Arial" w:hAnsi="Arial" w:cs="Arial"/>
          <w:sz w:val="22"/>
          <w:szCs w:val="22"/>
        </w:rPr>
        <w:fldChar w:fldCharType="begin"/>
      </w:r>
      <w:r>
        <w:rPr>
          <w:rFonts w:ascii="Arial" w:hAnsi="Arial" w:cs="Arial"/>
          <w:sz w:val="22"/>
          <w:szCs w:val="22"/>
        </w:rPr>
        <w:instrText xml:space="preserve"> ADDIN EN.CITE &lt;EndNote&gt;&lt;Cite&gt;&lt;Author&gt;Bar&lt;/Author&gt;&lt;Year&gt;2020&lt;/Year&gt;&lt;RecNum&gt;7949&lt;/RecNum&gt;&lt;DisplayText&gt;[53]&lt;/DisplayText&gt;&lt;record&gt;&lt;rec-number&gt;7949&lt;/rec-number&gt;&lt;foreign-keys&gt;&lt;key app="EN" db-id="frwtwrvviazzdoewtsrpaszf2r0r2xpeazfx" timestamp="1599060295"&gt;7949&lt;/key&gt;&lt;/foreign-keys&gt;&lt;ref-type name="Journal Article"&gt;17&lt;/ref-type&gt;&lt;contributors&gt;&lt;authors&gt;&lt;author&gt;Bar, J.&lt;/author&gt;&lt;author&gt;Leung, J. M.&lt;/author&gt;&lt;author&gt;Hansen, C.&lt;/author&gt;&lt;author&gt;Loke, P.&lt;/author&gt;&lt;author&gt;Hall, A. R.&lt;/author&gt;&lt;author&gt;Conour, L.&lt;/author&gt;&lt;author&gt;Graham, A. L.&lt;/author&gt;&lt;/authors&gt;&lt;/contributors&gt;&lt;auth-address&gt;Department of Environmental Systems Science, ETH Zurich, Zurich, Switzerland.&amp;#xD;Department of Ecology and Evolutionary Biology, Princeton University, Princeton, NJ, USA.&amp;#xD;Department of Environmental Health Sciences, Columbia University, New York, NY, USA.&amp;#xD;Department of Microbiology, New York University School of Medicine, New York, NY, USA.&amp;#xD;Princeton Neuroscience Institute, Princeton University, Princeton, NJ, USA.&lt;/auth-address&gt;&lt;titles&gt;&lt;title&gt;Strong effects of lab-to-field environmental transitions on the bacterial intestinal microbiota of Mus musculus are modulated by Trichuris muris infection&lt;/title&gt;&lt;secondary-title&gt;FEMS Microbiol Ecol&lt;/secondary-title&gt;&lt;/titles&gt;&lt;periodical&gt;&lt;full-title&gt;FEMS Microbiol Ecol&lt;/full-title&gt;&lt;/periodical&gt;&lt;edition&gt;2020/08/21&lt;/edition&gt;&lt;keywords&gt;&lt;keyword&gt;Mus musculus&lt;/keyword&gt;&lt;keyword&gt;Trichuris muris&lt;/keyword&gt;&lt;keyword&gt;16S rRNA sequencing&lt;/keyword&gt;&lt;keyword&gt;environment&lt;/keyword&gt;&lt;keyword&gt;gut microbiota&lt;/keyword&gt;&lt;/keywords&gt;&lt;dates&gt;&lt;year&gt;2020&lt;/year&gt;&lt;pub-dates&gt;&lt;date&gt;Aug 20&lt;/date&gt;&lt;/pub-dates&gt;&lt;/dates&gt;&lt;isbn&gt;1574-6941 (Electronic)&amp;#xD;0168-6496 (Linking)&lt;/isbn&gt;&lt;accession-num&gt;32816007&lt;/accession-num&gt;&lt;urls&gt;&lt;related-urls&gt;&lt;url&gt;https://www.ncbi.nlm.nih.gov/pubmed/32816007&lt;/url&gt;&lt;/related-urls&gt;&lt;/urls&gt;&lt;electronic-resource-num&gt;10.1093/femsec/fiaa167&lt;/electronic-resource-num&gt;&lt;/record&gt;&lt;/Cite&gt;&lt;/EndNote&gt;</w:instrText>
      </w:r>
      <w:r>
        <w:rPr>
          <w:rFonts w:ascii="Arial" w:hAnsi="Arial" w:cs="Arial"/>
          <w:sz w:val="22"/>
          <w:szCs w:val="22"/>
        </w:rPr>
        <w:fldChar w:fldCharType="separate"/>
      </w:r>
      <w:r>
        <w:rPr>
          <w:rFonts w:ascii="Arial" w:hAnsi="Arial" w:cs="Arial"/>
          <w:noProof/>
          <w:sz w:val="22"/>
          <w:szCs w:val="22"/>
        </w:rPr>
        <w:t>[53]</w:t>
      </w:r>
      <w:r>
        <w:rPr>
          <w:rFonts w:ascii="Arial" w:hAnsi="Arial" w:cs="Arial"/>
          <w:sz w:val="22"/>
          <w:szCs w:val="22"/>
        </w:rPr>
        <w:fldChar w:fldCharType="end"/>
      </w:r>
      <w:r>
        <w:rPr>
          <w:rFonts w:ascii="Arial" w:hAnsi="Arial" w:cs="Arial"/>
          <w:sz w:val="22"/>
          <w:szCs w:val="22"/>
        </w:rPr>
        <w:t xml:space="preserve">.  </w:t>
      </w:r>
      <w:r w:rsidRPr="001E38B7">
        <w:rPr>
          <w:rFonts w:ascii="Arial" w:hAnsi="Arial" w:cs="Arial"/>
          <w:sz w:val="22"/>
          <w:szCs w:val="22"/>
        </w:rPr>
        <w:t xml:space="preserve">We will quantify health and nutritional plane via weekly changes in host body weight, serum albumin, and total protein </w:t>
      </w:r>
      <w:r>
        <w:rPr>
          <w:rFonts w:ascii="Arial" w:hAnsi="Arial" w:cs="Arial"/>
          <w:sz w:val="22"/>
          <w:szCs w:val="22"/>
        </w:rPr>
        <w:fldChar w:fldCharType="begin"/>
      </w:r>
      <w:r>
        <w:rPr>
          <w:rFonts w:ascii="Arial" w:hAnsi="Arial" w:cs="Arial"/>
          <w:sz w:val="22"/>
          <w:szCs w:val="22"/>
        </w:rPr>
        <w:instrText xml:space="preserve"> ADDIN EN.CITE &lt;EndNote&gt;&lt;Cite&gt;&lt;Author&gt;Rothschild&lt;/Author&gt;&lt;Year&gt;1969&lt;/Year&gt;&lt;RecNum&gt;7676&lt;/RecNum&gt;&lt;DisplayText&gt;[90]&lt;/DisplayText&gt;&lt;record&gt;&lt;rec-number&gt;7676&lt;/rec-number&gt;&lt;foreign-keys&gt;&lt;key app="EN" db-id="frwtwrvviazzdoewtsrpaszf2r0r2xpeazfx" timestamp="1452550337"&gt;7676&lt;/key&gt;&lt;/foreign-keys&gt;&lt;ref-type name="Journal Article"&gt;17&lt;/ref-type&gt;&lt;contributors&gt;&lt;authors&gt;&lt;author&gt;Rothschild, M. A.&lt;/author&gt;&lt;author&gt;Oratz, M.&lt;/author&gt;&lt;author&gt;Mongelli, J.&lt;/author&gt;&lt;author&gt;Fishman, L.&lt;/author&gt;&lt;author&gt;Schreiber, S. S.&lt;/author&gt;&lt;/authors&gt;&lt;/contributors&gt;&lt;titles&gt;&lt;title&gt;Amino acid regulation of albumin synthesis&lt;/title&gt;&lt;secondary-title&gt;J Nutr&lt;/secondary-title&gt;&lt;/titles&gt;&lt;periodical&gt;&lt;full-title&gt;J Nutr&lt;/full-title&gt;&lt;/periodical&gt;&lt;pages&gt;395-403&lt;/pages&gt;&lt;volume&gt;98&lt;/volume&gt;&lt;number&gt;4&lt;/number&gt;&lt;keywords&gt;&lt;keyword&gt;Albumins/*biosynthesis&lt;/keyword&gt;&lt;keyword&gt;Amino Acids/analysis/*physiology&lt;/keyword&gt;&lt;keyword&gt;Animals&lt;/keyword&gt;&lt;keyword&gt;Arginine/physiology&lt;/keyword&gt;&lt;keyword&gt;Carbon Isotopes&lt;/keyword&gt;&lt;keyword&gt;Electrophoresis&lt;/keyword&gt;&lt;keyword&gt;Fasting&lt;/keyword&gt;&lt;keyword&gt;Immunoelectrophoresis&lt;/keyword&gt;&lt;keyword&gt;In Vitro Techniques&lt;/keyword&gt;&lt;keyword&gt;Isoleucine/physiology&lt;/keyword&gt;&lt;keyword&gt;Leucine/physiology&lt;/keyword&gt;&lt;keyword&gt;Liver/metabolism&lt;/keyword&gt;&lt;keyword&gt;Lysine/physiology&lt;/keyword&gt;&lt;keyword&gt;Methionine/physiology&lt;/keyword&gt;&lt;keyword&gt;Methods&lt;/keyword&gt;&lt;keyword&gt;Perfusion&lt;/keyword&gt;&lt;keyword&gt;Rabbits&lt;/keyword&gt;&lt;keyword&gt;Ribosomes/metabolism&lt;/keyword&gt;&lt;keyword&gt;Threonine/physiology&lt;/keyword&gt;&lt;keyword&gt;Tryptophan/physiology&lt;/keyword&gt;&lt;keyword&gt;Urea/biosynthesis&lt;/keyword&gt;&lt;keyword&gt;Valine/physiology&lt;/keyword&gt;&lt;/keywords&gt;&lt;dates&gt;&lt;year&gt;1969&lt;/year&gt;&lt;pub-dates&gt;&lt;date&gt;Aug&lt;/date&gt;&lt;/pub-dates&gt;&lt;/dates&gt;&lt;isbn&gt;0022-3166 (Print)&amp;#xD;0022-3166 (Linking)&lt;/isbn&gt;&lt;accession-num&gt;5800479&lt;/accession-num&gt;&lt;urls&gt;&lt;related-urls&gt;&lt;url&gt;http://www.ncbi.nlm.nih.gov/pubmed/5800479&lt;/url&gt;&lt;/related-urls&gt;&lt;/urls&gt;&lt;/record&gt;&lt;/Cite&gt;&lt;/EndNote&gt;</w:instrText>
      </w:r>
      <w:r>
        <w:rPr>
          <w:rFonts w:ascii="Arial" w:hAnsi="Arial" w:cs="Arial"/>
          <w:sz w:val="22"/>
          <w:szCs w:val="22"/>
        </w:rPr>
        <w:fldChar w:fldCharType="separate"/>
      </w:r>
      <w:r>
        <w:rPr>
          <w:rFonts w:ascii="Arial" w:hAnsi="Arial" w:cs="Arial"/>
          <w:noProof/>
          <w:sz w:val="22"/>
          <w:szCs w:val="22"/>
        </w:rPr>
        <w:t>[90]</w:t>
      </w:r>
      <w:r>
        <w:rPr>
          <w:rFonts w:ascii="Arial" w:hAnsi="Arial" w:cs="Arial"/>
          <w:sz w:val="22"/>
          <w:szCs w:val="22"/>
        </w:rPr>
        <w:fldChar w:fldCharType="end"/>
      </w:r>
      <w:r w:rsidRPr="001E38B7">
        <w:rPr>
          <w:rFonts w:ascii="Arial" w:hAnsi="Arial" w:cs="Arial"/>
          <w:sz w:val="22"/>
          <w:szCs w:val="22"/>
        </w:rPr>
        <w:t xml:space="preserve">, as well as endpoint measures of epithelial damage by histopathology </w:t>
      </w:r>
      <w:r>
        <w:rPr>
          <w:rFonts w:ascii="Arial" w:hAnsi="Arial" w:cs="Arial"/>
          <w:sz w:val="22"/>
          <w:szCs w:val="22"/>
        </w:rPr>
        <w:fldChar w:fldCharType="begin"/>
      </w:r>
      <w:r>
        <w:rPr>
          <w:rFonts w:ascii="Arial" w:hAnsi="Arial" w:cs="Arial"/>
          <w:sz w:val="22"/>
          <w:szCs w:val="22"/>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Pr>
          <w:rFonts w:ascii="Arial" w:hAnsi="Arial" w:cs="Arial"/>
          <w:sz w:val="22"/>
          <w:szCs w:val="22"/>
        </w:rPr>
        <w:fldChar w:fldCharType="separate"/>
      </w:r>
      <w:r>
        <w:rPr>
          <w:rFonts w:ascii="Arial" w:hAnsi="Arial" w:cs="Arial"/>
          <w:noProof/>
          <w:sz w:val="22"/>
          <w:szCs w:val="22"/>
        </w:rPr>
        <w:t>[16]</w:t>
      </w:r>
      <w:r>
        <w:rPr>
          <w:rFonts w:ascii="Arial" w:hAnsi="Arial" w:cs="Arial"/>
          <w:sz w:val="22"/>
          <w:szCs w:val="22"/>
        </w:rPr>
        <w:fldChar w:fldCharType="end"/>
      </w:r>
      <w:r w:rsidRPr="001E38B7">
        <w:rPr>
          <w:rFonts w:ascii="Arial" w:hAnsi="Arial" w:cs="Arial"/>
          <w:sz w:val="22"/>
          <w:szCs w:val="22"/>
        </w:rPr>
        <w:t xml:space="preserve"> and body composition via both leptin and carcass weight (as we did in </w:t>
      </w:r>
      <w:r>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[74]</w:t>
      </w:r>
      <w:r>
        <w:rPr>
          <w:rFonts w:ascii="Arial" w:hAnsi="Arial" w:cs="Arial"/>
          <w:sz w:val="22"/>
          <w:szCs w:val="22"/>
        </w:rPr>
        <w:fldChar w:fldCharType="end"/>
      </w:r>
      <w:r w:rsidRPr="001E38B7">
        <w:rPr>
          <w:rFonts w:ascii="Arial" w:hAnsi="Arial" w:cs="Arial"/>
          <w:sz w:val="22"/>
          <w:szCs w:val="22"/>
        </w:rPr>
        <w:t xml:space="preserve">).   </w:t>
      </w:r>
    </w:p>
    <w:p w14:paraId="5995212E" w14:textId="77777777" w:rsidR="007A6B2E" w:rsidRPr="00F1722A" w:rsidRDefault="007A6B2E" w:rsidP="007A6B2E">
      <w:pPr>
        <w:ind w:firstLine="720"/>
        <w:jc w:val="both"/>
        <w:rPr>
          <w:rFonts w:ascii="Arial" w:hAnsi="Arial" w:cs="Arial"/>
        </w:rPr>
      </w:pPr>
      <w:r>
        <w:rPr>
          <w:rFonts w:ascii="Arial" w:hAnsi="Arial" w:cs="Arial"/>
          <w:sz w:val="22"/>
          <w:szCs w:val="22"/>
        </w:rPr>
        <w:t>Our modeling results indicate that both the initial state of the immune system (absolute numbers of T cells and any bias towards Th1 or Th2) and the early dynamics of the immune response are key measurements that could reveal the mechanism underlying duration variation (</w:t>
      </w:r>
      <w:r w:rsidRPr="00B80CAF">
        <w:rPr>
          <w:rFonts w:ascii="Arial" w:hAnsi="Arial" w:cs="Arial"/>
          <w:b/>
          <w:bCs/>
          <w:sz w:val="22"/>
          <w:szCs w:val="22"/>
        </w:rPr>
        <w:t>Fig. 2</w:t>
      </w:r>
      <w:r>
        <w:rPr>
          <w:rFonts w:ascii="Arial" w:hAnsi="Arial" w:cs="Arial"/>
          <w:sz w:val="22"/>
          <w:szCs w:val="22"/>
        </w:rPr>
        <w:t>). Longitudinal immune data are therefore essential. Starting with baseline measurements 2 weeks prior to nematode infection, w</w:t>
      </w:r>
      <w:r w:rsidRPr="001E38B7">
        <w:rPr>
          <w:rFonts w:ascii="Arial" w:hAnsi="Arial" w:cs="Arial"/>
          <w:sz w:val="22"/>
          <w:szCs w:val="22"/>
        </w:rPr>
        <w:t>e will quantify immune dynamics</w:t>
      </w:r>
      <w:r>
        <w:rPr>
          <w:rFonts w:ascii="Arial" w:hAnsi="Arial" w:cs="Arial"/>
          <w:sz w:val="22"/>
          <w:szCs w:val="22"/>
        </w:rPr>
        <w:t xml:space="preserve"> weekly</w:t>
      </w:r>
      <w:r w:rsidRPr="001E38B7">
        <w:rPr>
          <w:rFonts w:ascii="Arial" w:hAnsi="Arial" w:cs="Arial"/>
          <w:sz w:val="22"/>
          <w:szCs w:val="22"/>
        </w:rPr>
        <w:t xml:space="preserve"> in terms of fecal concentrations of resistance-associated mucins and </w:t>
      </w:r>
      <w:proofErr w:type="spellStart"/>
      <w:r w:rsidRPr="001E38B7">
        <w:rPr>
          <w:rFonts w:ascii="Arial" w:hAnsi="Arial" w:cs="Arial"/>
          <w:sz w:val="22"/>
          <w:szCs w:val="22"/>
        </w:rPr>
        <w:t>REsistin</w:t>
      </w:r>
      <w:proofErr w:type="spellEnd"/>
      <w:r w:rsidRPr="001E38B7">
        <w:rPr>
          <w:rFonts w:ascii="Arial" w:hAnsi="Arial" w:cs="Arial"/>
          <w:sz w:val="22"/>
          <w:szCs w:val="22"/>
        </w:rPr>
        <w:t xml:space="preserve">-Like Molecule (RELM)-ß </w:t>
      </w:r>
      <w:r>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[91]</w:t>
      </w:r>
      <w:r>
        <w:rPr>
          <w:rFonts w:ascii="Arial" w:hAnsi="Arial" w:cs="Arial"/>
          <w:sz w:val="22"/>
          <w:szCs w:val="22"/>
        </w:rPr>
        <w:fldChar w:fldCharType="end"/>
      </w:r>
      <w:r w:rsidRPr="001E38B7">
        <w:rPr>
          <w:rFonts w:ascii="Arial" w:hAnsi="Arial" w:cs="Arial"/>
          <w:sz w:val="22"/>
          <w:szCs w:val="22"/>
        </w:rPr>
        <w:t xml:space="preserve"> and susceptibility-associated calprotectin and lipocalin 2 </w:t>
      </w:r>
      <w:r>
        <w:rPr>
          <w:rFonts w:ascii="Arial" w:hAnsi="Arial" w:cs="Arial"/>
          <w:sz w:val="22"/>
          <w:szCs w:val="22"/>
        </w:rPr>
        <w:fldChar w:fldCharType="begin"/>
      </w:r>
      <w:r>
        <w:rPr>
          <w:rFonts w:ascii="Arial" w:hAnsi="Arial" w:cs="Arial"/>
          <w:sz w:val="22"/>
          <w:szCs w:val="22"/>
        </w:rPr>
        <w:instrText xml:space="preserve"> ADDIN EN.CITE &lt;EndNote&gt;&lt;Cite&gt;&lt;Author&gt;Konikoff&lt;/Author&gt;&lt;Year&gt;2006&lt;/Year&gt;&lt;RecNum&gt;7675&lt;/RecNum&gt;&lt;DisplayText&gt;[92]&lt;/DisplayText&gt;&lt;record&gt;&lt;rec-number&gt;7675&lt;/rec-number&gt;&lt;foreign-keys&gt;&lt;key app="EN" db-id="frwtwrvviazzdoewtsrpaszf2r0r2xpeazfx" timestamp="1452549690"&gt;7675&lt;/key&gt;&lt;/foreign-keys&gt;&lt;ref-type name="Journal Article"&gt;17&lt;/ref-type&gt;&lt;contributors&gt;&lt;authors&gt;&lt;author&gt;Konikoff, M. R.&lt;/author&gt;&lt;author&gt;Denson, L. A.&lt;/author&gt;&lt;/authors&gt;&lt;/contributors&gt;&lt;auth-address&gt;Division of Gastroenterology, Hepatology, and Nutrition, Cincinnati Children&amp;apos;s Hospital Medical Center, Cincinnati, Ohio 45229, USA.&lt;/auth-address&gt;&lt;titles&gt;&lt;title&gt;Role of fecal calprotectin as a biomarker of intestinal inflammation in inflammatory bowel disease&lt;/title&gt;&lt;secondary-title&gt;Inflamm Bowel Dis&lt;/secondary-title&gt;&lt;/titles&gt;&lt;periodical&gt;&lt;full-title&gt;Inflamm Bowel Dis&lt;/full-title&gt;&lt;/periodical&gt;&lt;pages&gt;524-34&lt;/pages&gt;&lt;volume&gt;12&lt;/volume&gt;&lt;number&gt;6&lt;/number&gt;&lt;keywords&gt;&lt;keyword&gt;Biomarkers&lt;/keyword&gt;&lt;keyword&gt;Colonic Pouches/pathology&lt;/keyword&gt;&lt;keyword&gt;Diarrhea&lt;/keyword&gt;&lt;keyword&gt;Enzyme-Linked Immunosorbent Assay&lt;/keyword&gt;&lt;keyword&gt;Feces/*chemistry&lt;/keyword&gt;&lt;keyword&gt;Humans&lt;/keyword&gt;&lt;keyword&gt;Inflammatory Bowel Diseases/*diagnosis/therapy&lt;/keyword&gt;&lt;keyword&gt;Intestinal Diseases/diagnosis&lt;/keyword&gt;&lt;keyword&gt;Leukocyte L1 Antigen Complex/*analysis&lt;/keyword&gt;&lt;keyword&gt;Recurrence&lt;/keyword&gt;&lt;keyword&gt;Sensitivity and Specificity&lt;/keyword&gt;&lt;/keywords&gt;&lt;dates&gt;&lt;year&gt;2006&lt;/year&gt;&lt;pub-dates&gt;&lt;date&gt;Jun&lt;/date&gt;&lt;/pub-dates&gt;&lt;/dates&gt;&lt;isbn&gt;1078-0998 (Print)&amp;#xD;1078-0998 (Linking)&lt;/isbn&gt;&lt;accession-num&gt;16775498&lt;/accession-num&gt;&lt;urls&gt;&lt;related-urls&gt;&lt;url&gt;http://www.ncbi.nlm.nih.gov/pubmed/16775498&lt;/url&gt;&lt;/related-urls&gt;&lt;/urls&gt;&lt;/record&gt;&lt;/Cite&gt;&lt;/EndNote&gt;</w:instrText>
      </w:r>
      <w:r>
        <w:rPr>
          <w:rFonts w:ascii="Arial" w:hAnsi="Arial" w:cs="Arial"/>
          <w:sz w:val="22"/>
          <w:szCs w:val="22"/>
        </w:rPr>
        <w:fldChar w:fldCharType="separate"/>
      </w:r>
      <w:r>
        <w:rPr>
          <w:rFonts w:ascii="Arial" w:hAnsi="Arial" w:cs="Arial"/>
          <w:noProof/>
          <w:sz w:val="22"/>
          <w:szCs w:val="22"/>
        </w:rPr>
        <w:t>[92]</w:t>
      </w:r>
      <w:r>
        <w:rPr>
          <w:rFonts w:ascii="Arial" w:hAnsi="Arial" w:cs="Arial"/>
          <w:sz w:val="22"/>
          <w:szCs w:val="22"/>
        </w:rPr>
        <w:fldChar w:fldCharType="end"/>
      </w:r>
      <w:r w:rsidRPr="001E38B7">
        <w:rPr>
          <w:rFonts w:ascii="Arial" w:hAnsi="Arial" w:cs="Arial"/>
          <w:sz w:val="22"/>
          <w:szCs w:val="22"/>
        </w:rPr>
        <w:t xml:space="preserve">, and serum antibody profiles, in which IgG2a:IgG1 ratio approximates the Th1:Th2 bias </w:t>
      </w:r>
      <w:r>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[93, 94]</w:t>
      </w:r>
      <w:r>
        <w:rPr>
          <w:rFonts w:ascii="Arial" w:hAnsi="Arial" w:cs="Arial"/>
          <w:sz w:val="22"/>
          <w:szCs w:val="22"/>
        </w:rPr>
        <w:fldChar w:fldCharType="end"/>
      </w:r>
      <w:r w:rsidRPr="001E38B7">
        <w:rPr>
          <w:rFonts w:ascii="Arial" w:hAnsi="Arial" w:cs="Arial"/>
          <w:sz w:val="22"/>
          <w:szCs w:val="22"/>
        </w:rPr>
        <w:t xml:space="preserve">.  We will also carry out weekly flow cytometric analysis of Peripheral Blood Mononuclear Cell (PBMC) </w:t>
      </w:r>
      <w:r>
        <w:rPr>
          <w:rFonts w:ascii="Arial" w:hAnsi="Arial" w:cs="Arial"/>
          <w:sz w:val="22"/>
          <w:szCs w:val="22"/>
        </w:rPr>
        <w:t xml:space="preserve">to count total T cell densities and per-cell expression of transcription factors </w:t>
      </w:r>
      <w:proofErr w:type="spellStart"/>
      <w:r w:rsidRPr="001E38B7">
        <w:rPr>
          <w:rFonts w:ascii="Arial" w:hAnsi="Arial" w:cs="Arial"/>
          <w:sz w:val="22"/>
          <w:szCs w:val="22"/>
        </w:rPr>
        <w:t>Tbet</w:t>
      </w:r>
      <w:proofErr w:type="spellEnd"/>
      <w:r w:rsidRPr="001E38B7">
        <w:rPr>
          <w:rFonts w:ascii="Arial" w:hAnsi="Arial" w:cs="Arial"/>
          <w:sz w:val="22"/>
          <w:szCs w:val="22"/>
        </w:rPr>
        <w:t xml:space="preserve"> vs GATA-3 (to quantify</w:t>
      </w:r>
      <w:r>
        <w:rPr>
          <w:rFonts w:ascii="Arial" w:hAnsi="Arial" w:cs="Arial"/>
          <w:sz w:val="22"/>
          <w:szCs w:val="22"/>
        </w:rPr>
        <w:t xml:space="preserve"> </w:t>
      </w:r>
      <w:r w:rsidRPr="001E38B7">
        <w:rPr>
          <w:rFonts w:ascii="Arial" w:hAnsi="Arial" w:cs="Arial"/>
          <w:sz w:val="22"/>
          <w:szCs w:val="22"/>
        </w:rPr>
        <w:t>Th1 &amp; Th2 master regulator expression, respectively) and IFN-</w:t>
      </w:r>
      <m:oMath>
        <m:r>
          <w:rPr>
            <w:rFonts w:ascii="Cambria Math" w:hAnsi="Cambria Math" w:cs="Arial"/>
          </w:rPr>
          <m:t>γ</m:t>
        </m:r>
      </m:oMath>
      <w:r w:rsidRPr="001E38B7">
        <w:rPr>
          <w:rFonts w:ascii="Arial" w:hAnsi="Arial" w:cs="Arial"/>
          <w:sz w:val="22"/>
          <w:szCs w:val="22"/>
        </w:rPr>
        <w:t xml:space="preserve"> vs IL-4/IL-13 (to quantify Th1 &amp; Th2 cytokine expression, respectively), alongside standard markers of T cell phenotype (e.g., CD3, CD4, CD8). </w:t>
      </w:r>
      <w:r>
        <w:rPr>
          <w:rFonts w:ascii="Arial" w:hAnsi="Arial" w:cs="Arial"/>
          <w:sz w:val="22"/>
          <w:szCs w:val="22"/>
        </w:rPr>
        <w:t>In addition, k</w:t>
      </w:r>
      <w:r w:rsidRPr="001E38B7">
        <w:rPr>
          <w:rFonts w:ascii="Arial" w:hAnsi="Arial" w:cs="Arial"/>
          <w:sz w:val="22"/>
          <w:szCs w:val="22"/>
        </w:rPr>
        <w:t xml:space="preserve">ey endpoint measurements will entail phenotyping of mesenteric lymph node (MLN) and lamina propria cells (as we measured </w:t>
      </w:r>
      <w:r>
        <w:rPr>
          <w:rFonts w:ascii="Arial" w:hAnsi="Arial" w:cs="Arial"/>
          <w:sz w:val="22"/>
          <w:szCs w:val="22"/>
        </w:rPr>
        <w:t>before</w:t>
      </w:r>
      <w:r w:rsidRPr="001E38B7">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sz w:val="22"/>
          <w:szCs w:val="22"/>
        </w:rPr>
        <w:fldChar w:fldCharType="separate"/>
      </w:r>
      <w:r>
        <w:rPr>
          <w:rFonts w:ascii="Arial" w:hAnsi="Arial" w:cs="Arial"/>
          <w:noProof/>
          <w:sz w:val="22"/>
          <w:szCs w:val="22"/>
        </w:rPr>
        <w:t>[36]</w:t>
      </w:r>
      <w:r>
        <w:rPr>
          <w:rFonts w:ascii="Arial" w:hAnsi="Arial" w:cs="Arial"/>
          <w:sz w:val="22"/>
          <w:szCs w:val="22"/>
        </w:rPr>
        <w:fldChar w:fldCharType="end"/>
      </w:r>
      <w:r w:rsidRPr="001E38B7">
        <w:rPr>
          <w:rFonts w:ascii="Arial" w:hAnsi="Arial" w:cs="Arial"/>
          <w:sz w:val="22"/>
          <w:szCs w:val="22"/>
        </w:rPr>
        <w:t>), including T cell</w:t>
      </w:r>
      <w:r>
        <w:rPr>
          <w:rFonts w:ascii="Arial" w:hAnsi="Arial" w:cs="Arial"/>
          <w:sz w:val="22"/>
          <w:szCs w:val="22"/>
        </w:rPr>
        <w:t xml:space="preserve">s </w:t>
      </w:r>
      <w:r w:rsidRPr="001E38B7">
        <w:rPr>
          <w:rFonts w:ascii="Arial" w:hAnsi="Arial" w:cs="Arial"/>
          <w:sz w:val="22"/>
          <w:szCs w:val="22"/>
        </w:rPr>
        <w:t xml:space="preserve">expressing </w:t>
      </w:r>
      <w:proofErr w:type="spellStart"/>
      <w:r w:rsidRPr="001E38B7">
        <w:rPr>
          <w:rFonts w:ascii="Arial" w:hAnsi="Arial" w:cs="Arial"/>
          <w:sz w:val="22"/>
          <w:szCs w:val="22"/>
        </w:rPr>
        <w:t>Tbet</w:t>
      </w:r>
      <w:proofErr w:type="spellEnd"/>
      <w:r w:rsidRPr="001E38B7">
        <w:rPr>
          <w:rFonts w:ascii="Arial" w:hAnsi="Arial" w:cs="Arial"/>
          <w:sz w:val="22"/>
          <w:szCs w:val="22"/>
        </w:rPr>
        <w:t>, GATA-3, IFN-</w:t>
      </w:r>
      <m:oMath>
        <m:r>
          <w:rPr>
            <w:rFonts w:ascii="Cambria Math" w:hAnsi="Cambria Math" w:cs="Arial"/>
          </w:rPr>
          <m:t>γ</m:t>
        </m:r>
      </m:oMath>
      <w:r w:rsidRPr="001E38B7">
        <w:rPr>
          <w:rFonts w:ascii="Arial" w:hAnsi="Arial" w:cs="Arial"/>
          <w:sz w:val="22"/>
          <w:szCs w:val="22"/>
        </w:rPr>
        <w:t xml:space="preserve">, IL-4 and IL-13, restimulation of MLN cells with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antigen and subsequent production of a </w:t>
      </w:r>
      <w:r>
        <w:rPr>
          <w:rFonts w:ascii="Arial" w:hAnsi="Arial" w:cs="Arial"/>
          <w:sz w:val="22"/>
          <w:szCs w:val="22"/>
        </w:rPr>
        <w:t>12-plex</w:t>
      </w:r>
      <w:r w:rsidRPr="001E38B7">
        <w:rPr>
          <w:rFonts w:ascii="Arial" w:hAnsi="Arial" w:cs="Arial"/>
          <w:sz w:val="22"/>
          <w:szCs w:val="22"/>
        </w:rPr>
        <w:t xml:space="preserve"> panel of cytokines. We will also analyze PBMC via flow cytometry and antibodies via ELISA to verify patterns observed longitudinally in smaller sample volumes from the same </w:t>
      </w:r>
      <w:r>
        <w:rPr>
          <w:rFonts w:ascii="Arial" w:hAnsi="Arial" w:cs="Arial"/>
          <w:sz w:val="22"/>
          <w:szCs w:val="22"/>
        </w:rPr>
        <w:t>mice</w:t>
      </w:r>
      <w:r w:rsidRPr="001E38B7">
        <w:rPr>
          <w:rFonts w:ascii="Arial" w:hAnsi="Arial" w:cs="Arial"/>
          <w:sz w:val="22"/>
          <w:szCs w:val="22"/>
        </w:rPr>
        <w:t>.  Given the larger number of cells available for flow cytometry at endpoints, we will include markers of proliferative and gut-homing potential (e.g., Ki67 &amp; CCR6, respectively) in our panel.</w:t>
      </w:r>
    </w:p>
    <w:p w14:paraId="4926C5AA" w14:textId="77777777" w:rsidR="007A6B2E" w:rsidRPr="001E38B7" w:rsidRDefault="007A6B2E" w:rsidP="007A6B2E">
      <w:pPr>
        <w:jc w:val="both"/>
        <w:rPr>
          <w:rFonts w:ascii="Arial" w:hAnsi="Arial" w:cs="Arial"/>
          <w:sz w:val="22"/>
          <w:szCs w:val="22"/>
        </w:rPr>
      </w:pPr>
    </w:p>
    <w:p w14:paraId="27FDDFA8" w14:textId="77777777" w:rsidR="007A6B2E" w:rsidRDefault="007A6B2E" w:rsidP="007A6B2E">
      <w:pPr>
        <w:ind w:firstLine="720"/>
        <w:jc w:val="both"/>
        <w:rPr>
          <w:rFonts w:ascii="Arial" w:hAnsi="Arial" w:cs="Arial"/>
          <w:sz w:val="22"/>
          <w:szCs w:val="22"/>
        </w:rPr>
      </w:pPr>
      <w:r w:rsidRPr="001E38B7">
        <w:rPr>
          <w:rFonts w:ascii="Arial" w:hAnsi="Arial" w:cs="Arial"/>
          <w:b/>
          <w:i/>
          <w:sz w:val="22"/>
          <w:szCs w:val="22"/>
          <w:u w:val="single"/>
        </w:rPr>
        <w:t>Hypothesis tests.</w:t>
      </w:r>
      <w:r w:rsidRPr="001E38B7">
        <w:rPr>
          <w:rFonts w:ascii="Arial" w:hAnsi="Arial" w:cs="Arial"/>
          <w:sz w:val="22"/>
          <w:szCs w:val="22"/>
        </w:rPr>
        <w:t xml:space="preserve"> </w:t>
      </w:r>
      <w:r>
        <w:rPr>
          <w:rFonts w:ascii="Arial" w:hAnsi="Arial" w:cs="Arial"/>
          <w:sz w:val="22"/>
          <w:szCs w:val="22"/>
        </w:rPr>
        <w:t xml:space="preserve"> </w:t>
      </w:r>
      <w:r w:rsidRPr="001E38B7">
        <w:rPr>
          <w:rFonts w:ascii="Arial" w:hAnsi="Arial" w:cs="Arial"/>
          <w:sz w:val="22"/>
          <w:szCs w:val="22"/>
        </w:rPr>
        <w:t xml:space="preserve">We hypothesize that when we measure dynamics of parasite expulsion </w:t>
      </w:r>
      <w:r>
        <w:rPr>
          <w:rFonts w:ascii="Arial" w:hAnsi="Arial" w:cs="Arial"/>
          <w:sz w:val="22"/>
          <w:szCs w:val="22"/>
        </w:rPr>
        <w:t xml:space="preserve">versus biomass </w:t>
      </w:r>
      <w:r w:rsidRPr="001E38B7">
        <w:rPr>
          <w:rFonts w:ascii="Arial" w:hAnsi="Arial" w:cs="Arial"/>
          <w:sz w:val="22"/>
          <w:szCs w:val="22"/>
        </w:rPr>
        <w:t xml:space="preserve">in relation to Th1 and Th2 transcription factors and cytokines across </w:t>
      </w:r>
    </w:p>
    <w:tbl>
      <w:tblPr>
        <w:tblpPr w:leftFromText="181" w:rightFromText="181" w:vertAnchor="page" w:horzAnchor="page" w:tblpX="4947" w:tblpY="5473"/>
        <w:tblOverlap w:val="never"/>
        <w:tblW w:w="5240" w:type="dxa"/>
        <w:tblBorders>
          <w:left w:val="single" w:sz="4" w:space="0" w:color="auto"/>
        </w:tblBorders>
        <w:tblLook w:val="04A0" w:firstRow="1" w:lastRow="0" w:firstColumn="1" w:lastColumn="0" w:noHBand="0" w:noVBand="1"/>
      </w:tblPr>
      <w:tblGrid>
        <w:gridCol w:w="4755"/>
        <w:gridCol w:w="485"/>
      </w:tblGrid>
      <w:tr w:rsidR="007A6B2E" w:rsidRPr="001E38B7" w14:paraId="7345FC97" w14:textId="77777777" w:rsidTr="007A6B2E">
        <w:tc>
          <w:tcPr>
            <w:tcW w:w="4755" w:type="dxa"/>
            <w:tcBorders>
              <w:top w:val="single" w:sz="4" w:space="0" w:color="auto"/>
              <w:bottom w:val="nil"/>
              <w:right w:val="nil"/>
            </w:tcBorders>
            <w:shd w:val="clear" w:color="auto" w:fill="auto"/>
          </w:tcPr>
          <w:p w14:paraId="40BE5878" w14:textId="77777777" w:rsidR="007A6B2E" w:rsidRPr="00B325CC" w:rsidRDefault="00E45453" w:rsidP="007A6B2E">
            <w:pPr>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6154CEB4" w14:textId="77777777" w:rsidR="007A6B2E" w:rsidRPr="00B325CC" w:rsidRDefault="00E45453" w:rsidP="007A6B2E">
            <w:pPr>
              <w:jc w:val="both"/>
              <w:rPr>
                <w:rFonts w:ascii="Arial" w:hAnsi="Arial" w:cs="Arial"/>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0D8ACACD" w14:textId="77777777" w:rsidR="007A6B2E" w:rsidRPr="00E57D18" w:rsidRDefault="00E45453" w:rsidP="007A6B2E">
            <w:pPr>
              <w:jc w:val="both"/>
              <w:rPr>
                <w:rFonts w:ascii="Arial" w:hAnsi="Arial" w:cs="Arial"/>
                <w:sz w:val="22"/>
                <w:szCs w:val="22"/>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2092D42B" w14:textId="77777777" w:rsidR="007A6B2E" w:rsidRPr="00B325CC" w:rsidRDefault="007A6B2E" w:rsidP="007A6B2E">
            <w:pPr>
              <w:jc w:val="both"/>
              <w:rPr>
                <w:rFonts w:ascii="Arial" w:hAnsi="Arial" w:cs="Arial"/>
                <w:sz w:val="22"/>
                <w:szCs w:val="22"/>
              </w:rPr>
            </w:pPr>
          </w:p>
        </w:tc>
        <w:tc>
          <w:tcPr>
            <w:tcW w:w="485" w:type="dxa"/>
            <w:tcBorders>
              <w:top w:val="single" w:sz="4" w:space="0" w:color="auto"/>
              <w:left w:val="nil"/>
              <w:bottom w:val="nil"/>
              <w:right w:val="single" w:sz="4" w:space="0" w:color="auto"/>
            </w:tcBorders>
            <w:shd w:val="clear" w:color="auto" w:fill="auto"/>
            <w:vAlign w:val="center"/>
          </w:tcPr>
          <w:p w14:paraId="3BE24A37" w14:textId="77777777" w:rsidR="007A6B2E" w:rsidRPr="001E38B7" w:rsidRDefault="007A6B2E" w:rsidP="007A6B2E">
            <w:pPr>
              <w:jc w:val="center"/>
              <w:rPr>
                <w:rFonts w:ascii="Arial" w:hAnsi="Arial" w:cs="Arial"/>
                <w:sz w:val="22"/>
                <w:szCs w:val="22"/>
              </w:rPr>
            </w:pPr>
            <w:r w:rsidRPr="001E38B7">
              <w:rPr>
                <w:rFonts w:ascii="Arial" w:hAnsi="Arial" w:cs="Arial"/>
                <w:sz w:val="22"/>
                <w:szCs w:val="22"/>
              </w:rPr>
              <w:t>(1)</w:t>
            </w:r>
          </w:p>
        </w:tc>
      </w:tr>
      <w:tr w:rsidR="007A6B2E" w:rsidRPr="001E38B7" w14:paraId="6F110AC9" w14:textId="77777777" w:rsidTr="007A6B2E">
        <w:tc>
          <w:tcPr>
            <w:tcW w:w="5240" w:type="dxa"/>
            <w:gridSpan w:val="2"/>
            <w:tcBorders>
              <w:top w:val="nil"/>
              <w:bottom w:val="single" w:sz="4" w:space="0" w:color="auto"/>
              <w:right w:val="single" w:sz="4" w:space="0" w:color="auto"/>
            </w:tcBorders>
            <w:shd w:val="clear" w:color="auto" w:fill="auto"/>
          </w:tcPr>
          <w:p w14:paraId="5EF81A2D" w14:textId="77777777" w:rsidR="007A6B2E" w:rsidRPr="00E57D18" w:rsidRDefault="007A6B2E" w:rsidP="007A6B2E">
            <w:pPr>
              <w:rPr>
                <w:rFonts w:ascii="Arial" w:hAnsi="Arial" w:cs="Arial"/>
                <w:sz w:val="20"/>
                <w:szCs w:val="20"/>
              </w:rPr>
            </w:pPr>
            <w:r w:rsidRPr="00E57D18">
              <w:rPr>
                <w:rFonts w:ascii="Arial" w:hAnsi="Arial" w:cs="Arial"/>
                <w:b/>
                <w:bCs/>
                <w:sz w:val="20"/>
                <w:szCs w:val="20"/>
              </w:rPr>
              <w:t>Box 1</w:t>
            </w:r>
            <w:r>
              <w:rPr>
                <w:rFonts w:ascii="Arial" w:hAnsi="Arial" w:cs="Arial"/>
                <w:sz w:val="20"/>
                <w:szCs w:val="20"/>
              </w:rPr>
              <w:t xml:space="preserve">: </w:t>
            </w:r>
            <w:r w:rsidRPr="00E57D18">
              <w:rPr>
                <w:rFonts w:ascii="Arial" w:hAnsi="Arial" w:cs="Arial"/>
                <w:sz w:val="22"/>
                <w:szCs w:val="22"/>
              </w:rPr>
              <w:t xml:space="preserve"> </w:t>
            </w:r>
            <w:r w:rsidRPr="00E57D18">
              <w:rPr>
                <w:rFonts w:ascii="Arial" w:hAnsi="Arial" w:cs="Arial"/>
                <w:sz w:val="20"/>
                <w:szCs w:val="20"/>
              </w:rPr>
              <w:t xml:space="preserve">The parameter </w:t>
            </w:r>
            <m:oMath>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oMath>
            <w:r w:rsidRPr="00E57D18">
              <w:rPr>
                <w:rFonts w:ascii="Arial" w:hAnsi="Arial" w:cs="Arial"/>
                <w:sz w:val="20"/>
                <w:szCs w:val="20"/>
              </w:rPr>
              <w:t xml:space="preserve"> captures “baseline” expression of Th</w:t>
            </w:r>
            <w:r w:rsidRPr="00E57D18">
              <w:rPr>
                <w:rFonts w:ascii="Arial" w:hAnsi="Arial" w:cs="Arial"/>
                <w:i/>
                <w:iCs/>
                <w:sz w:val="20"/>
                <w:szCs w:val="20"/>
              </w:rPr>
              <w:t>-</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immunity. The term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oMath>
            <w:r w:rsidRPr="00E57D18">
              <w:rPr>
                <w:rFonts w:ascii="Arial" w:hAnsi="Arial" w:cs="Arial"/>
                <w:sz w:val="20"/>
                <w:szCs w:val="20"/>
              </w:rPr>
              <w:t xml:space="preserve"> captures the induction of Th-</w:t>
            </w:r>
            <w:proofErr w:type="spellStart"/>
            <w:proofErr w:type="gram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 immunity</w:t>
            </w:r>
            <w:proofErr w:type="gramEnd"/>
            <w:r w:rsidRPr="00E57D18">
              <w:rPr>
                <w:rFonts w:ascii="Arial" w:hAnsi="Arial" w:cs="Arial"/>
                <w:sz w:val="20"/>
                <w:szCs w:val="20"/>
              </w:rPr>
              <w:t xml:space="preserve"> by </w:t>
            </w:r>
            <w:r w:rsidRPr="00E57D18">
              <w:rPr>
                <w:rFonts w:ascii="Arial" w:hAnsi="Arial" w:cs="Arial"/>
                <w:i/>
                <w:iCs/>
                <w:sz w:val="20"/>
                <w:szCs w:val="20"/>
              </w:rPr>
              <w:t xml:space="preserve">T. </w:t>
            </w:r>
            <w:proofErr w:type="spellStart"/>
            <w:r w:rsidRPr="00E57D18">
              <w:rPr>
                <w:rFonts w:ascii="Arial" w:hAnsi="Arial" w:cs="Arial"/>
                <w:i/>
                <w:iCs/>
                <w:sz w:val="20"/>
                <w:szCs w:val="20"/>
              </w:rPr>
              <w:t>muris</w:t>
            </w:r>
            <w:proofErr w:type="spellEnd"/>
            <w:r w:rsidRPr="00E57D18">
              <w:rPr>
                <w:rFonts w:ascii="Arial" w:hAnsi="Arial" w:cs="Arial"/>
                <w:sz w:val="20"/>
                <w:szCs w:val="20"/>
              </w:rPr>
              <w:t xml:space="preserve">. The term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oMath>
            <w:r w:rsidRPr="00E57D18">
              <w:rPr>
                <w:rFonts w:ascii="Arial" w:hAnsi="Arial" w:cs="Arial"/>
                <w:sz w:val="20"/>
                <w:szCs w:val="20"/>
              </w:rPr>
              <w:t xml:space="preserve"> captures self-promotion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for example, production of cytokines (e.g., IL-13, IFN-</w:t>
            </w:r>
            <m:oMath>
              <m:r>
                <w:rPr>
                  <w:rFonts w:ascii="Cambria Math" w:hAnsi="Cambria Math" w:cs="Arial"/>
                  <w:sz w:val="20"/>
                  <w:szCs w:val="20"/>
                </w:rPr>
                <m:t>γ</m:t>
              </m:r>
            </m:oMath>
            <w:r w:rsidRPr="00E57D18">
              <w:rPr>
                <w:rFonts w:ascii="Arial" w:hAnsi="Arial" w:cs="Arial"/>
                <w:sz w:val="20"/>
                <w:szCs w:val="20"/>
              </w:rPr>
              <w:t xml:space="preserve">). The term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j</m:t>
                  </m:r>
                </m:sub>
              </m:sSub>
              <m:r>
                <w:rPr>
                  <w:rFonts w:ascii="Cambria Math" w:hAnsi="Cambria Math" w:cs="Arial"/>
                  <w:sz w:val="20"/>
                  <w:szCs w:val="20"/>
                </w:rPr>
                <m:t>)</m:t>
              </m:r>
            </m:oMath>
            <w:r w:rsidRPr="00E57D18">
              <w:rPr>
                <w:rFonts w:ascii="Arial" w:hAnsi="Arial" w:cs="Arial"/>
                <w:sz w:val="20"/>
                <w:szCs w:val="20"/>
              </w:rPr>
              <w:t xml:space="preserve"> captures cross-inhibition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Th-</w:t>
            </w:r>
            <w:r w:rsidRPr="00E57D18">
              <w:rPr>
                <w:rFonts w:ascii="Arial" w:hAnsi="Arial" w:cs="Arial"/>
                <w:i/>
                <w:iCs/>
                <w:sz w:val="20"/>
                <w:szCs w:val="20"/>
              </w:rPr>
              <w:t>j</w:t>
            </w:r>
            <w:r w:rsidRPr="00E57D18">
              <w:rPr>
                <w:rFonts w:ascii="Arial" w:hAnsi="Arial" w:cs="Arial"/>
                <w:sz w:val="20"/>
                <w:szCs w:val="20"/>
              </w:rPr>
              <w:t xml:space="preserve"> cells. Existing theory-data syntheses give reasonable starting estimates for many of the parameters of these self-promotion and cross-inhibition terms </w:t>
            </w:r>
            <w:r w:rsidRPr="00E57D18">
              <w:rPr>
                <w:rFonts w:ascii="Arial" w:hAnsi="Arial" w:cs="Arial"/>
                <w:sz w:val="20"/>
                <w:szCs w:val="20"/>
              </w:rPr>
              <w:fldChar w:fldCharType="begin"/>
            </w:r>
            <w:r w:rsidRPr="00E57D18">
              <w:rPr>
                <w:rFonts w:ascii="Arial" w:hAnsi="Arial" w:cs="Arial"/>
                <w:sz w:val="20"/>
                <w:szCs w:val="20"/>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Pr="00E57D18">
              <w:rPr>
                <w:rFonts w:ascii="Arial" w:hAnsi="Arial" w:cs="Arial"/>
                <w:sz w:val="20"/>
                <w:szCs w:val="20"/>
              </w:rPr>
              <w:fldChar w:fldCharType="separate"/>
            </w:r>
            <w:r w:rsidRPr="00E57D18">
              <w:rPr>
                <w:rFonts w:ascii="Arial" w:hAnsi="Arial" w:cs="Arial"/>
                <w:sz w:val="20"/>
                <w:szCs w:val="20"/>
              </w:rPr>
              <w:t>[45]</w:t>
            </w:r>
            <w:r w:rsidRPr="00E57D18">
              <w:rPr>
                <w:rFonts w:ascii="Arial" w:hAnsi="Arial" w:cs="Arial"/>
                <w:sz w:val="20"/>
                <w:szCs w:val="20"/>
              </w:rPr>
              <w:fldChar w:fldCharType="end"/>
            </w:r>
            <w:r w:rsidRPr="00E57D18">
              <w:rPr>
                <w:rFonts w:ascii="Arial" w:hAnsi="Arial" w:cs="Arial"/>
                <w:sz w:val="20"/>
                <w:szCs w:val="20"/>
              </w:rPr>
              <w:t xml:space="preserve">. Parasite biomass growth rate is density-dependent </w:t>
            </w:r>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sub>
                  </m:sSub>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1-P</m:t>
                      </m:r>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P</m:t>
                          </m:r>
                        </m:sub>
                      </m:sSub>
                    </m:e>
                  </m:d>
                </m:e>
              </m:d>
            </m:oMath>
            <w:r w:rsidRPr="00E57D18">
              <w:rPr>
                <w:rFonts w:ascii="Arial" w:hAnsi="Arial" w:cs="Arial"/>
                <w:sz w:val="20"/>
                <w:szCs w:val="20"/>
              </w:rPr>
              <w:t>, and parasites are killed by effector cells activated by Th2 cells at a rate</w:t>
            </w:r>
            <w:r>
              <w:rPr>
                <w:rFonts w:ascii="Arial" w:hAnsi="Arial" w:cs="Arial"/>
                <w:sz w:val="20"/>
                <w:szCs w:val="20"/>
              </w:rPr>
              <w:t xml:space="preserve"> proportional to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2</m:t>
                  </m:r>
                </m:sub>
              </m:sSub>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oMath>
            <w:r>
              <w:rPr>
                <w:rFonts w:ascii="Arial" w:hAnsi="Arial" w:cs="Arial"/>
                <w:sz w:val="20"/>
                <w:szCs w:val="20"/>
              </w:rPr>
              <w:t>. This model enables us to quantify the relative strengths of within-host feedback loops.</w:t>
            </w:r>
          </w:p>
        </w:tc>
      </w:tr>
    </w:tbl>
    <w:p w14:paraId="55ECD718" w14:textId="7503A5D5" w:rsidR="007A6B2E" w:rsidRPr="00F1722A" w:rsidRDefault="007A6B2E" w:rsidP="007A6B2E">
      <w:pPr>
        <w:jc w:val="both"/>
        <w:rPr>
          <w:rFonts w:ascii="Arial" w:hAnsi="Arial" w:cs="Arial"/>
        </w:rPr>
      </w:pPr>
      <w:r>
        <w:rPr>
          <w:rFonts w:ascii="Arial" w:hAnsi="Arial" w:cs="Arial"/>
          <w:sz w:val="22"/>
          <w:szCs w:val="22"/>
        </w:rPr>
        <w:t>strain</w:t>
      </w:r>
      <w:r w:rsidRPr="001E38B7">
        <w:rPr>
          <w:rFonts w:ascii="Arial" w:hAnsi="Arial" w:cs="Arial"/>
          <w:sz w:val="22"/>
          <w:szCs w:val="22"/>
        </w:rPr>
        <w:t xml:space="preserve">s and doses, </w:t>
      </w:r>
      <w:r w:rsidRPr="001E38B7">
        <w:rPr>
          <w:rFonts w:ascii="Arial" w:hAnsi="Arial" w:cs="Arial"/>
          <w:b/>
          <w:sz w:val="22"/>
          <w:szCs w:val="22"/>
        </w:rPr>
        <w:t xml:space="preserve">we will </w:t>
      </w:r>
      <w:r>
        <w:rPr>
          <w:rFonts w:ascii="Arial" w:hAnsi="Arial" w:cs="Arial"/>
          <w:b/>
          <w:sz w:val="22"/>
          <w:szCs w:val="22"/>
        </w:rPr>
        <w:t>uncover</w:t>
      </w:r>
      <w:r w:rsidRPr="001E38B7">
        <w:rPr>
          <w:rFonts w:ascii="Arial" w:hAnsi="Arial" w:cs="Arial"/>
          <w:b/>
          <w:sz w:val="22"/>
          <w:szCs w:val="22"/>
        </w:rPr>
        <w:t xml:space="preserve"> </w:t>
      </w:r>
      <w:r>
        <w:rPr>
          <w:rFonts w:ascii="Arial" w:hAnsi="Arial" w:cs="Arial"/>
          <w:b/>
          <w:sz w:val="22"/>
          <w:szCs w:val="22"/>
        </w:rPr>
        <w:t>the immunological feedbacks that determine duration</w:t>
      </w:r>
      <w:r w:rsidRPr="001E38B7">
        <w:rPr>
          <w:rFonts w:ascii="Arial" w:hAnsi="Arial" w:cs="Arial"/>
          <w:b/>
          <w:sz w:val="22"/>
          <w:szCs w:val="22"/>
        </w:rPr>
        <w:t xml:space="preserve"> (</w:t>
      </w:r>
      <w:r>
        <w:rPr>
          <w:rFonts w:ascii="Arial" w:hAnsi="Arial" w:cs="Arial"/>
          <w:b/>
          <w:sz w:val="22"/>
          <w:szCs w:val="22"/>
        </w:rPr>
        <w:t xml:space="preserve">which may </w:t>
      </w:r>
      <w:r w:rsidRPr="001E38B7">
        <w:rPr>
          <w:rFonts w:ascii="Arial" w:hAnsi="Arial" w:cs="Arial"/>
          <w:b/>
          <w:sz w:val="22"/>
          <w:szCs w:val="22"/>
        </w:rPr>
        <w:t>differ by host strain)</w:t>
      </w:r>
      <w:r w:rsidRPr="001E38B7">
        <w:rPr>
          <w:rFonts w:ascii="Arial" w:hAnsi="Arial" w:cs="Arial"/>
          <w:sz w:val="22"/>
          <w:szCs w:val="22"/>
        </w:rPr>
        <w:t xml:space="preserve">. However, because we expect greatest growth </w:t>
      </w:r>
      <w:r>
        <w:rPr>
          <w:rFonts w:ascii="Arial" w:hAnsi="Arial" w:cs="Arial"/>
          <w:sz w:val="22"/>
          <w:szCs w:val="22"/>
        </w:rPr>
        <w:t xml:space="preserve">of </w:t>
      </w:r>
      <w:r w:rsidRPr="001E38B7">
        <w:rPr>
          <w:rFonts w:ascii="Arial" w:hAnsi="Arial" w:cs="Arial"/>
          <w:sz w:val="22"/>
          <w:szCs w:val="22"/>
        </w:rPr>
        <w:t xml:space="preserve">parasite </w:t>
      </w:r>
      <w:r>
        <w:rPr>
          <w:rFonts w:ascii="Arial" w:hAnsi="Arial" w:cs="Arial"/>
          <w:sz w:val="22"/>
          <w:szCs w:val="22"/>
        </w:rPr>
        <w:t xml:space="preserve">biomass </w:t>
      </w:r>
      <w:r w:rsidRPr="001E38B7">
        <w:rPr>
          <w:rFonts w:ascii="Arial" w:hAnsi="Arial" w:cs="Arial"/>
          <w:sz w:val="22"/>
          <w:szCs w:val="22"/>
        </w:rPr>
        <w:t xml:space="preserve">once hosts have tipped to Th1, we also expect a considerable contribution of biomass-dependent feedbacks to sustaining the Th1 milieu. </w:t>
      </w:r>
    </w:p>
    <w:p w14:paraId="7A048E9B" w14:textId="77777777" w:rsidR="007A6B2E" w:rsidRPr="00486415" w:rsidRDefault="007A6B2E" w:rsidP="007A6B2E">
      <w:pPr>
        <w:ind w:firstLine="720"/>
        <w:jc w:val="both"/>
        <w:rPr>
          <w:rFonts w:ascii="Arial" w:hAnsi="Arial" w:cs="Arial"/>
          <w:sz w:val="22"/>
          <w:szCs w:val="22"/>
        </w:rPr>
      </w:pPr>
      <w:r w:rsidRPr="00235B02">
        <w:rPr>
          <w:rFonts w:ascii="Arial" w:hAnsi="Arial" w:cs="Arial"/>
          <w:b/>
          <w:bCs/>
          <w:sz w:val="22"/>
          <w:szCs w:val="22"/>
        </w:rPr>
        <w:t>Whereas the general model analysis (Fig. 2) motivates our hypotheses and experiments, we can go beyond the general by using the empirical data to quantify the specific strengths of negative and positive feedback mechanisms in each mouse strain</w:t>
      </w:r>
      <w:r>
        <w:rPr>
          <w:rFonts w:ascii="Arial" w:hAnsi="Arial" w:cs="Arial"/>
          <w:sz w:val="22"/>
          <w:szCs w:val="22"/>
        </w:rPr>
        <w:t xml:space="preserve"> by </w:t>
      </w:r>
      <w:r w:rsidRPr="001E38B7">
        <w:rPr>
          <w:rFonts w:ascii="Arial" w:hAnsi="Arial" w:cs="Arial"/>
          <w:sz w:val="22"/>
          <w:szCs w:val="22"/>
        </w:rPr>
        <w:t>estimat</w:t>
      </w:r>
      <w:r>
        <w:rPr>
          <w:rFonts w:ascii="Arial" w:hAnsi="Arial" w:cs="Arial"/>
          <w:sz w:val="22"/>
          <w:szCs w:val="22"/>
        </w:rPr>
        <w:t>ing</w:t>
      </w:r>
      <w:r w:rsidRPr="001E38B7">
        <w:rPr>
          <w:rFonts w:ascii="Arial" w:hAnsi="Arial" w:cs="Arial"/>
          <w:sz w:val="22"/>
          <w:szCs w:val="22"/>
        </w:rPr>
        <w:t xml:space="preserve"> the parameters of our mechanistic</w:t>
      </w:r>
      <w:r>
        <w:rPr>
          <w:rFonts w:ascii="Arial" w:hAnsi="Arial" w:cs="Arial"/>
          <w:sz w:val="22"/>
          <w:szCs w:val="22"/>
        </w:rPr>
        <w:t xml:space="preserve"> </w:t>
      </w:r>
      <w:r w:rsidRPr="001E38B7">
        <w:rPr>
          <w:rFonts w:ascii="Arial" w:hAnsi="Arial" w:cs="Arial"/>
          <w:sz w:val="22"/>
          <w:szCs w:val="22"/>
        </w:rPr>
        <w:t xml:space="preserve">mathematical </w:t>
      </w:r>
      <w:r>
        <w:rPr>
          <w:rFonts w:ascii="Arial" w:hAnsi="Arial" w:cs="Arial"/>
          <w:sz w:val="22"/>
          <w:szCs w:val="22"/>
        </w:rPr>
        <w:t>model</w:t>
      </w:r>
      <w:r w:rsidRPr="001E38B7">
        <w:rPr>
          <w:rFonts w:ascii="Arial" w:hAnsi="Arial" w:cs="Arial"/>
          <w:sz w:val="22"/>
          <w:szCs w:val="22"/>
        </w:rPr>
        <w:t xml:space="preserve">. Building on existing theory for Th1-Th2 interactions (e.g., </w:t>
      </w:r>
      <w:r>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[45, 60, 61, 95]</w:t>
      </w:r>
      <w:r>
        <w:rPr>
          <w:rFonts w:ascii="Arial" w:hAnsi="Arial" w:cs="Arial"/>
          <w:sz w:val="22"/>
          <w:szCs w:val="22"/>
        </w:rPr>
        <w:fldChar w:fldCharType="end"/>
      </w:r>
      <w:r w:rsidRPr="001E38B7">
        <w:rPr>
          <w:rFonts w:ascii="Arial" w:hAnsi="Arial" w:cs="Arial"/>
          <w:sz w:val="22"/>
          <w:szCs w:val="22"/>
        </w:rPr>
        <w:t>), we consider the model of immune-parasite interaction</w:t>
      </w:r>
      <w:r>
        <w:rPr>
          <w:rFonts w:ascii="Arial" w:hAnsi="Arial" w:cs="Arial"/>
          <w:sz w:val="22"/>
          <w:szCs w:val="22"/>
        </w:rPr>
        <w:t xml:space="preserve"> given in </w:t>
      </w:r>
      <w:r w:rsidRPr="00486415">
        <w:rPr>
          <w:rFonts w:ascii="Arial" w:hAnsi="Arial" w:cs="Arial"/>
          <w:b/>
          <w:bCs/>
          <w:sz w:val="22"/>
          <w:szCs w:val="22"/>
        </w:rPr>
        <w:t>Box 1</w:t>
      </w:r>
      <w:r>
        <w:rPr>
          <w:rFonts w:ascii="Arial" w:hAnsi="Arial" w:cs="Arial"/>
          <w:sz w:val="22"/>
          <w:szCs w:val="22"/>
        </w:rPr>
        <w:t xml:space="preserve">. </w:t>
      </w:r>
      <w:r w:rsidRPr="00486415">
        <w:rPr>
          <w:rFonts w:ascii="Arial" w:hAnsi="Arial" w:cs="Arial"/>
          <w:sz w:val="22"/>
          <w:szCs w:val="22"/>
        </w:rPr>
        <w:t xml:space="preserve">We note that </w:t>
      </w:r>
      <w:r w:rsidRPr="00235B02">
        <w:rPr>
          <w:rFonts w:ascii="Arial" w:hAnsi="Arial" w:cs="Arial"/>
          <w:b/>
          <w:bCs/>
          <w:sz w:val="22"/>
          <w:szCs w:val="22"/>
        </w:rPr>
        <w:t xml:space="preserve">negative feedback processes in this model come primarily through the parasite biomass growth terms, whereas positive feedback processes dominate the immune terms. </w:t>
      </w:r>
    </w:p>
    <w:p w14:paraId="2FACA9DE" w14:textId="77777777" w:rsidR="007A6B2E" w:rsidRDefault="007A6B2E" w:rsidP="007A6B2E">
      <w:pPr>
        <w:ind w:firstLine="720"/>
        <w:jc w:val="both"/>
        <w:rPr>
          <w:rFonts w:ascii="Arial" w:hAnsi="Arial" w:cs="Arial"/>
          <w:sz w:val="22"/>
          <w:szCs w:val="22"/>
        </w:rPr>
      </w:pPr>
      <w:r>
        <w:rPr>
          <w:rFonts w:ascii="Arial" w:hAnsi="Arial" w:cs="Arial"/>
          <w:sz w:val="22"/>
          <w:szCs w:val="22"/>
        </w:rPr>
        <w:t>Although the specific functional forms in model (1) have been validated by other authors, we can also estimate functional shapes by fitting flexible splines (e.g.,</w:t>
      </w:r>
      <w:r w:rsidRPr="00FC4A5C">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1091-6490&lt;/isbn&gt;&lt;urls&gt;&lt;/urls&gt;&lt;electronic-resource-num&gt;10.1073/pnas.1908147116&lt;/electronic-resource-num&gt;&lt;remote-database-name&gt;www.pnas.org&lt;/remote-database-name&gt;&lt;language&gt;en&lt;/language&gt;&lt;access-date&gt;2020-01-27 19:05:00&lt;/access-date&gt;&lt;/record&gt;&lt;/Cite&gt;&lt;/EndNote&gt;</w:instrText>
      </w:r>
      <w:r>
        <w:rPr>
          <w:rFonts w:ascii="Arial" w:hAnsi="Arial" w:cs="Arial"/>
          <w:sz w:val="22"/>
          <w:szCs w:val="22"/>
        </w:rPr>
        <w:fldChar w:fldCharType="separate"/>
      </w:r>
      <w:r>
        <w:rPr>
          <w:rFonts w:ascii="Arial" w:hAnsi="Arial" w:cs="Arial"/>
          <w:noProof/>
          <w:sz w:val="22"/>
          <w:szCs w:val="22"/>
        </w:rPr>
        <w:t>[96]</w:t>
      </w:r>
      <w:r>
        <w:rPr>
          <w:rFonts w:ascii="Arial" w:hAnsi="Arial" w:cs="Arial"/>
          <w:sz w:val="22"/>
          <w:szCs w:val="22"/>
        </w:rPr>
        <w:fldChar w:fldCharType="end"/>
      </w:r>
      <w:r>
        <w:rPr>
          <w:rFonts w:ascii="Arial" w:hAnsi="Arial" w:cs="Arial"/>
          <w:sz w:val="22"/>
          <w:szCs w:val="22"/>
        </w:rPr>
        <w:t xml:space="preserve">) to the data across doses. This will be especially important for functions that are less well-resolved, such as parasite </w:t>
      </w:r>
    </w:p>
    <w:p w14:paraId="1BDFB6D0" w14:textId="5CB1E50A" w:rsidR="007A6B2E" w:rsidRPr="00BC1535" w:rsidRDefault="007A6B2E" w:rsidP="007A6B2E">
      <w:pPr>
        <w:ind w:firstLine="720"/>
        <w:jc w:val="both"/>
        <w:rPr>
          <w:rFonts w:ascii="Arial" w:hAnsi="Arial" w:cs="Arial"/>
          <w:sz w:val="22"/>
          <w:szCs w:val="22"/>
        </w:rPr>
      </w:pPr>
      <w:r>
        <w:rPr>
          <w:rFonts w:ascii="Arial" w:hAnsi="Arial" w:cs="Arial"/>
          <w:sz w:val="22"/>
          <w:szCs w:val="22"/>
        </w:rPr>
        <w:t xml:space="preserve">biomass growth rates and parasite immune induction. </w:t>
      </w:r>
      <w:r w:rsidRPr="001E38B7">
        <w:rPr>
          <w:rFonts w:ascii="Arial" w:hAnsi="Arial" w:cs="Arial"/>
          <w:sz w:val="22"/>
          <w:szCs w:val="22"/>
        </w:rPr>
        <w:t xml:space="preserve">We will use iterated filtering </w:t>
      </w:r>
      <w:r>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[97, 98]</w:t>
      </w:r>
      <w:r>
        <w:rPr>
          <w:rFonts w:ascii="Arial" w:hAnsi="Arial" w:cs="Arial"/>
          <w:sz w:val="22"/>
          <w:szCs w:val="22"/>
        </w:rPr>
        <w:fldChar w:fldCharType="end"/>
      </w:r>
      <w:r w:rsidRPr="001E38B7">
        <w:rPr>
          <w:rFonts w:ascii="Arial" w:hAnsi="Arial" w:cs="Arial"/>
          <w:sz w:val="22"/>
          <w:szCs w:val="22"/>
        </w:rPr>
        <w:t xml:space="preserve"> to fit the dynamical system specified by </w:t>
      </w:r>
      <w:r>
        <w:rPr>
          <w:rFonts w:ascii="Arial" w:hAnsi="Arial" w:cs="Arial"/>
          <w:sz w:val="22"/>
          <w:szCs w:val="22"/>
        </w:rPr>
        <w:t>model</w:t>
      </w:r>
      <w:r w:rsidRPr="001E38B7">
        <w:rPr>
          <w:rFonts w:ascii="Arial" w:hAnsi="Arial" w:cs="Arial"/>
          <w:sz w:val="22"/>
          <w:szCs w:val="22"/>
        </w:rPr>
        <w:t xml:space="preserve"> (1) to the experimental data</w:t>
      </w:r>
      <w:r>
        <w:rPr>
          <w:rFonts w:ascii="Arial" w:hAnsi="Arial" w:cs="Arial"/>
          <w:sz w:val="22"/>
          <w:szCs w:val="22"/>
        </w:rPr>
        <w:t>, especially the measures of T cell abundance and Th1:Th2 balance and the parasite biomass data (measured directly from serial culls and indirectly from fecal egg counts)</w:t>
      </w:r>
      <w:r w:rsidRPr="001E38B7">
        <w:rPr>
          <w:rFonts w:ascii="Arial" w:hAnsi="Arial" w:cs="Arial"/>
          <w:sz w:val="22"/>
          <w:szCs w:val="22"/>
        </w:rPr>
        <w:t xml:space="preserve">. Fitting is a well-studied problem </w:t>
      </w:r>
      <w:r>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[97-99]</w:t>
      </w:r>
      <w:r>
        <w:rPr>
          <w:rFonts w:ascii="Arial" w:hAnsi="Arial" w:cs="Arial"/>
          <w:sz w:val="22"/>
          <w:szCs w:val="22"/>
        </w:rPr>
        <w:fldChar w:fldCharType="end"/>
      </w:r>
      <w:r w:rsidRPr="001E38B7">
        <w:rPr>
          <w:rFonts w:ascii="Arial" w:hAnsi="Arial" w:cs="Arial"/>
          <w:sz w:val="22"/>
          <w:szCs w:val="22"/>
        </w:rPr>
        <w:t xml:space="preserve">, and existing software packages (e.g., </w:t>
      </w:r>
      <w:r w:rsidRPr="0088580B">
        <w:rPr>
          <w:rFonts w:ascii="Arial" w:hAnsi="Arial" w:cs="Arial"/>
          <w:bCs/>
          <w:sz w:val="22"/>
          <w:szCs w:val="22"/>
        </w:rPr>
        <w:t>pomp</w:t>
      </w:r>
      <w:r w:rsidRPr="001E38B7">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&lt;EndNote&gt;&lt;Cite&gt;&lt;Author&gt;King&lt;/Author&gt;&lt;Year&gt;2016&lt;/Year&gt;&lt;RecNum&gt;7871&lt;/RecNum&gt;&lt;DisplayText&gt;[100]&lt;/DisplayText&gt;&lt;record&gt;&lt;rec-number&gt;7871&lt;/rec-number&gt;&lt;foreign-keys&gt;&lt;key app="EN" db-id="frwtwrvviazzdoewtsrpaszf2r0r2xpeazfx" timestamp="1580744915"&gt;7871&lt;/key&gt;&lt;/foreign-keys&gt;&lt;ref-type name="Journal Article"&gt;17&lt;/ref-type&gt;&lt;contributors&gt;&lt;authors&gt;&lt;author&gt;King, A. A.&lt;/author&gt;&lt;author&gt;Nguyen, D.&lt;/author&gt;&lt;author&gt;Ionides, E. L.&lt;/author&gt;&lt;/authors&gt;&lt;/contributors&gt;&lt;titles&gt;&lt;title&gt;Statistical Inference for Partially Observed Markov Processes via the R Package pomp&lt;/title&gt;&lt;secondary-title&gt;Journal of Statistical Software&lt;/secondary-title&gt;&lt;/titles&gt;&lt;periodical&gt;&lt;full-title&gt;Journal of Statistical Software&lt;/full-title&gt;&lt;/periodical&gt;&lt;pages&gt;1-43&lt;/pages&gt;&lt;volume&gt;69&lt;/volume&gt;&lt;number&gt;12&lt;/number&gt;&lt;dates&gt;&lt;year&gt;2016&lt;/year&gt;&lt;/dates&gt;&lt;urls&gt;&lt;/urls&gt;&lt;/record&gt;&lt;/Cite&gt;&lt;/EndNote&gt;</w:instrText>
      </w:r>
      <w:r>
        <w:rPr>
          <w:rFonts w:ascii="Arial" w:hAnsi="Arial" w:cs="Arial"/>
          <w:sz w:val="22"/>
          <w:szCs w:val="22"/>
        </w:rPr>
        <w:fldChar w:fldCharType="separate"/>
      </w:r>
      <w:r>
        <w:rPr>
          <w:rFonts w:ascii="Arial" w:hAnsi="Arial" w:cs="Arial"/>
          <w:noProof/>
          <w:sz w:val="22"/>
          <w:szCs w:val="22"/>
        </w:rPr>
        <w:t>[100]</w:t>
      </w:r>
      <w:r>
        <w:rPr>
          <w:rFonts w:ascii="Arial" w:hAnsi="Arial" w:cs="Arial"/>
          <w:sz w:val="22"/>
          <w:szCs w:val="22"/>
        </w:rPr>
        <w:fldChar w:fldCharType="end"/>
      </w:r>
      <w:r>
        <w:rPr>
          <w:rFonts w:ascii="Arial" w:hAnsi="Arial" w:cs="Arial"/>
          <w:sz w:val="22"/>
          <w:szCs w:val="22"/>
        </w:rPr>
        <w:t>)</w:t>
      </w:r>
      <w:r w:rsidRPr="001E38B7">
        <w:rPr>
          <w:rFonts w:ascii="Arial" w:hAnsi="Arial" w:cs="Arial"/>
          <w:sz w:val="22"/>
          <w:szCs w:val="22"/>
        </w:rPr>
        <w:t xml:space="preserve"> provide flexibility for estimating the parameters of dynamical systems from noisy, incomplete data.</w:t>
      </w:r>
      <w:r>
        <w:rPr>
          <w:rFonts w:ascii="Arial" w:hAnsi="Arial" w:cs="Arial"/>
          <w:sz w:val="22"/>
          <w:szCs w:val="22"/>
        </w:rPr>
        <w:t xml:space="preserve">  Model fit will be assessed using post hoc comparison of simulated immune and parasite dynamics to those observed in the data (e.g., following </w:t>
      </w:r>
      <w:r>
        <w:rPr>
          <w:rFonts w:ascii="Arial" w:hAnsi="Arial" w:cs="Arial"/>
          <w:sz w:val="22"/>
          <w:szCs w:val="22"/>
        </w:rPr>
        <w:fldChar w:fldCharType="begin"/>
      </w:r>
      <w:r>
        <w:rPr>
          <w:rFonts w:ascii="Arial" w:hAnsi="Arial" w:cs="Arial"/>
          <w:sz w:val="22"/>
          <w:szCs w:val="22"/>
        </w:rPr>
        <w:instrText xml:space="preserve"> ADDIN EN.CITE &lt;EndNote&gt;&lt;Cite&gt;&lt;Author&gt;He&lt;/Author&gt;&lt;Year&gt;2010&lt;/Year&gt;&lt;RecNum&gt;6876&lt;/RecNum&gt;&lt;DisplayText&gt;[99]&lt;/DisplayText&gt;&lt;record&gt;&lt;rec-number&gt;6876&lt;/rec-number&gt;&lt;foreign-keys&gt;&lt;key app="EN" db-id="frwtwrvviazzdoewtsrpaszf2r0r2xpeazfx" timestamp="1343322118"&gt;6876&lt;/key&gt;&lt;/foreign-keys&gt;&lt;ref-type name="Journal Article"&gt;17&lt;/ref-type&gt;&lt;contributors&gt;&lt;authors&gt;&lt;author&gt;He, D.&lt;/author&gt;&lt;author&gt;Ionides, E. L.&lt;/author&gt;&lt;author&gt;King, A. A.&lt;/author&gt;&lt;/authors&gt;&lt;/contributors&gt;&lt;auth-address&gt;Department of Ecology and Evolutionary Biology, University of Michigan, Ann Arbor, MI 48109, USA.&lt;/auth-address&gt;&lt;titles&gt;&lt;title&gt;Plug-and-play inference for disease dynamics: measles in large and small populations as a case study&lt;/title&gt;&lt;secondary-title&gt;J R Soc Interface&lt;/secondary-title&gt;&lt;/titles&gt;&lt;periodical&gt;&lt;full-title&gt;J R Soc Interface&lt;/full-title&gt;&lt;/periodical&gt;&lt;pages&gt;271-83&lt;/pages&gt;&lt;volume&gt;7&lt;/volume&gt;&lt;number&gt;43&lt;/number&gt;&lt;edition&gt;2009/06/19&lt;/edition&gt;&lt;keywords&gt;&lt;keyword&gt;Computer Simulation&lt;/keyword&gt;&lt;keyword&gt;*Disease Transmission, Infectious&lt;/keyword&gt;&lt;keyword&gt;England/epidemiology&lt;/keyword&gt;&lt;keyword&gt;Humans&lt;/keyword&gt;&lt;keyword&gt;Likelihood Functions&lt;/keyword&gt;&lt;keyword&gt;Measles/*epidemiology/*transmission&lt;/keyword&gt;&lt;keyword&gt;*Models, Biological&lt;/keyword&gt;&lt;keyword&gt;Monte Carlo Method&lt;/keyword&gt;&lt;keyword&gt;Stochastic Processes&lt;/keyword&gt;&lt;/keywords&gt;&lt;dates&gt;&lt;year&gt;2010&lt;/year&gt;&lt;pub-dates&gt;&lt;date&gt;Feb 6&lt;/date&gt;&lt;/pub-dates&gt;&lt;/dates&gt;&lt;isbn&gt;1742-5662 (Electronic)&amp;#xD;1742-5662 (Linking)&lt;/isbn&gt;&lt;accession-num&gt;19535416&lt;/accession-num&gt;&lt;urls&gt;&lt;related-urls&gt;&lt;url&gt;http://www.ncbi.nlm.nih.gov/entrez/query.fcgi?cmd=Retrieve&amp;amp;db=PubMed&amp;amp;dopt=Citation&amp;amp;list_uids=19535416&lt;/url&gt;&lt;/related-urls&gt;&lt;/urls&gt;&lt;custom2&gt;2842609&lt;/custom2&gt;&lt;electronic-resource-num&gt;rsif.2009.0151 [pii]&amp;#xD;10.1098/rsif.2009.0151&lt;/electronic-resource-num&gt;&lt;language&gt;eng&lt;/language&gt;&lt;/record&gt;&lt;/Cite&gt;&lt;/EndNote&gt;</w:instrText>
      </w:r>
      <w:r>
        <w:rPr>
          <w:rFonts w:ascii="Arial" w:hAnsi="Arial" w:cs="Arial"/>
          <w:sz w:val="22"/>
          <w:szCs w:val="22"/>
        </w:rPr>
        <w:fldChar w:fldCharType="separate"/>
      </w:r>
      <w:r>
        <w:rPr>
          <w:rFonts w:ascii="Arial" w:hAnsi="Arial" w:cs="Arial"/>
          <w:noProof/>
          <w:sz w:val="22"/>
          <w:szCs w:val="22"/>
        </w:rPr>
        <w:t>[99]</w:t>
      </w:r>
      <w:r>
        <w:rPr>
          <w:rFonts w:ascii="Arial" w:hAnsi="Arial" w:cs="Arial"/>
          <w:sz w:val="22"/>
          <w:szCs w:val="22"/>
        </w:rPr>
        <w:fldChar w:fldCharType="end"/>
      </w:r>
      <w:r>
        <w:rPr>
          <w:rFonts w:ascii="Arial" w:hAnsi="Arial" w:cs="Arial"/>
          <w:sz w:val="22"/>
          <w:szCs w:val="22"/>
        </w:rPr>
        <w:t xml:space="preserve">).  </w:t>
      </w:r>
      <w:r>
        <w:rPr>
          <w:rFonts w:ascii="Arial" w:hAnsi="Arial" w:cs="Arial"/>
          <w:b/>
          <w:bCs/>
          <w:sz w:val="22"/>
          <w:szCs w:val="22"/>
        </w:rPr>
        <w:t>By comparing parameter estimates across strains, we</w:t>
      </w:r>
      <w:r w:rsidRPr="001E38B7">
        <w:rPr>
          <w:rFonts w:ascii="Arial" w:hAnsi="Arial" w:cs="Arial"/>
          <w:b/>
          <w:sz w:val="22"/>
          <w:szCs w:val="22"/>
        </w:rPr>
        <w:t xml:space="preserve"> will test our hypothesis that variation in duration is driven by parameters that </w:t>
      </w:r>
      <w:r>
        <w:rPr>
          <w:rFonts w:ascii="Arial" w:hAnsi="Arial" w:cs="Arial"/>
          <w:b/>
          <w:sz w:val="22"/>
          <w:szCs w:val="22"/>
        </w:rPr>
        <w:t xml:space="preserve">determine </w:t>
      </w:r>
      <w:r w:rsidRPr="001E38B7">
        <w:rPr>
          <w:rFonts w:ascii="Arial" w:hAnsi="Arial" w:cs="Arial"/>
          <w:b/>
          <w:sz w:val="22"/>
          <w:szCs w:val="22"/>
        </w:rPr>
        <w:t>feedback</w:t>
      </w:r>
      <w:r>
        <w:rPr>
          <w:rFonts w:ascii="Arial" w:hAnsi="Arial" w:cs="Arial"/>
          <w:b/>
          <w:sz w:val="22"/>
          <w:szCs w:val="22"/>
        </w:rPr>
        <w:t xml:space="preserve"> strength</w:t>
      </w:r>
      <w:r w:rsidRPr="001E38B7">
        <w:rPr>
          <w:rFonts w:ascii="Arial" w:hAnsi="Arial" w:cs="Arial"/>
          <w:b/>
          <w:sz w:val="22"/>
          <w:szCs w:val="22"/>
        </w:rPr>
        <w:t>.</w:t>
      </w:r>
      <w:r w:rsidRPr="001E38B7">
        <w:rPr>
          <w:rFonts w:ascii="Arial" w:hAnsi="Arial" w:cs="Arial"/>
          <w:bCs/>
          <w:sz w:val="22"/>
          <w:szCs w:val="22"/>
        </w:rPr>
        <w:t xml:space="preserve"> </w:t>
      </w:r>
    </w:p>
    <w:p w14:paraId="70750F9E" w14:textId="77777777" w:rsidR="007A6B2E" w:rsidRPr="001E38B7" w:rsidRDefault="007A6B2E" w:rsidP="007A6B2E">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protocols required </w:t>
      </w:r>
      <w:r>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[36, 46, 74]</w:t>
      </w:r>
      <w:r>
        <w:rPr>
          <w:rFonts w:ascii="Arial" w:hAnsi="Arial" w:cs="Arial"/>
          <w:sz w:val="22"/>
          <w:szCs w:val="22"/>
        </w:rPr>
        <w:fldChar w:fldCharType="end"/>
      </w:r>
      <w:r w:rsidRPr="001E38B7">
        <w:rPr>
          <w:rFonts w:ascii="Arial" w:hAnsi="Arial" w:cs="Arial"/>
          <w:sz w:val="22"/>
          <w:szCs w:val="22"/>
        </w:rPr>
        <w:t xml:space="preserve">, including </w:t>
      </w:r>
      <w:r>
        <w:rPr>
          <w:rFonts w:ascii="Arial" w:hAnsi="Arial" w:cs="Arial"/>
          <w:sz w:val="22"/>
          <w:szCs w:val="22"/>
        </w:rPr>
        <w:t>microbial</w:t>
      </w:r>
      <w:r w:rsidRPr="001E38B7">
        <w:rPr>
          <w:rFonts w:ascii="Arial" w:hAnsi="Arial" w:cs="Arial"/>
          <w:sz w:val="22"/>
          <w:szCs w:val="22"/>
        </w:rPr>
        <w:t xml:space="preserve"> </w:t>
      </w:r>
      <w:r>
        <w:rPr>
          <w:rFonts w:ascii="Arial" w:hAnsi="Arial" w:cs="Arial"/>
          <w:sz w:val="22"/>
          <w:szCs w:val="22"/>
        </w:rPr>
        <w:t xml:space="preserve">gavage </w: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[55]</w:t>
      </w:r>
      <w:r>
        <w:rPr>
          <w:rFonts w:ascii="Arial" w:hAnsi="Arial" w:cs="Arial"/>
          <w:sz w:val="22"/>
          <w:szCs w:val="22"/>
        </w:rPr>
        <w:fldChar w:fldCharType="end"/>
      </w:r>
      <w:r>
        <w:rPr>
          <w:rFonts w:ascii="Arial" w:hAnsi="Arial" w:cs="Arial"/>
          <w:sz w:val="22"/>
          <w:szCs w:val="22"/>
        </w:rPr>
        <w:t xml:space="preserve"> and </w:t>
      </w:r>
      <w:r w:rsidRPr="001E38B7">
        <w:rPr>
          <w:rFonts w:ascii="Arial" w:hAnsi="Arial" w:cs="Arial"/>
          <w:sz w:val="22"/>
          <w:szCs w:val="22"/>
        </w:rPr>
        <w:t xml:space="preserve">immunological dose-response work </w:t>
      </w:r>
      <w:r>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[101, 102]</w:t>
      </w:r>
      <w:r>
        <w:rPr>
          <w:rFonts w:ascii="Arial" w:hAnsi="Arial" w:cs="Arial"/>
          <w:sz w:val="22"/>
          <w:szCs w:val="22"/>
        </w:rPr>
        <w:fldChar w:fldCharType="end"/>
      </w:r>
      <w:r w:rsidRPr="001E38B7">
        <w:rPr>
          <w:rFonts w:ascii="Arial" w:hAnsi="Arial" w:cs="Arial"/>
          <w:sz w:val="22"/>
          <w:szCs w:val="22"/>
        </w:rPr>
        <w:t xml:space="preserve">.  We therefore do not anticipate difficulty in completing the experiments. </w:t>
      </w:r>
      <w:r>
        <w:rPr>
          <w:rFonts w:ascii="Arial" w:hAnsi="Arial" w:cs="Arial"/>
          <w:sz w:val="22"/>
          <w:szCs w:val="22"/>
        </w:rPr>
        <w:t xml:space="preserve">If we find it necessary to maximize gut microbiota diversity in order to alter baseline immune profile sufficiently, we will conduct experiments on litters of germ-free mice that receive cecal slurry from rewilded mice via oral gavage, following </w: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[52]</w:t>
      </w:r>
      <w:r>
        <w:rPr>
          <w:rFonts w:ascii="Arial" w:hAnsi="Arial" w:cs="Arial"/>
          <w:sz w:val="22"/>
          <w:szCs w:val="22"/>
        </w:rPr>
        <w:fldChar w:fldCharType="end"/>
      </w:r>
      <w:r>
        <w:rPr>
          <w:rFonts w:ascii="Arial" w:hAnsi="Arial" w:cs="Arial"/>
          <w:sz w:val="22"/>
          <w:szCs w:val="22"/>
        </w:rPr>
        <w:t xml:space="preserve">. </w:t>
      </w:r>
      <w:r w:rsidRPr="001E38B7">
        <w:rPr>
          <w:rFonts w:ascii="Arial" w:hAnsi="Arial" w:cs="Arial"/>
          <w:sz w:val="22"/>
          <w:szCs w:val="22"/>
        </w:rPr>
        <w:t xml:space="preserve"> </w:t>
      </w:r>
      <w:r>
        <w:rPr>
          <w:rFonts w:ascii="Arial" w:hAnsi="Arial" w:cs="Arial"/>
          <w:sz w:val="22"/>
          <w:szCs w:val="22"/>
        </w:rPr>
        <w:t>In any case</w:t>
      </w:r>
      <w:r w:rsidRPr="001E38B7">
        <w:rPr>
          <w:rFonts w:ascii="Arial" w:hAnsi="Arial" w:cs="Arial"/>
          <w:sz w:val="22"/>
          <w:szCs w:val="22"/>
        </w:rPr>
        <w:t xml:space="preserve">, we expect the experimental data </w:t>
      </w:r>
      <w:r w:rsidRPr="001E38B7">
        <w:rPr>
          <w:rFonts w:ascii="Arial" w:hAnsi="Arial" w:cs="Arial"/>
          <w:i/>
          <w:sz w:val="22"/>
          <w:szCs w:val="22"/>
        </w:rPr>
        <w:t>per se</w:t>
      </w:r>
      <w:r w:rsidRPr="001E38B7">
        <w:rPr>
          <w:rFonts w:ascii="Arial" w:hAnsi="Arial" w:cs="Arial"/>
          <w:sz w:val="22"/>
          <w:szCs w:val="22"/>
        </w:rPr>
        <w:t xml:space="preserve"> to represent an important advance: a nuanced understanding of how </w:t>
      </w:r>
      <w:r>
        <w:rPr>
          <w:rFonts w:ascii="Arial" w:hAnsi="Arial" w:cs="Arial"/>
          <w:sz w:val="22"/>
          <w:szCs w:val="22"/>
        </w:rPr>
        <w:t>duration</w:t>
      </w:r>
      <w:r w:rsidRPr="001E38B7">
        <w:rPr>
          <w:rFonts w:ascii="Arial" w:hAnsi="Arial" w:cs="Arial"/>
          <w:sz w:val="22"/>
          <w:szCs w:val="22"/>
        </w:rPr>
        <w:t xml:space="preserve"> of </w:t>
      </w:r>
      <w:r>
        <w:rPr>
          <w:rFonts w:ascii="Arial" w:hAnsi="Arial" w:cs="Arial"/>
          <w:sz w:val="22"/>
          <w:szCs w:val="22"/>
        </w:rPr>
        <w:t xml:space="preserve">GI nematode </w:t>
      </w:r>
      <w:r w:rsidRPr="001E38B7">
        <w:rPr>
          <w:rFonts w:ascii="Arial" w:hAnsi="Arial" w:cs="Arial"/>
          <w:sz w:val="22"/>
          <w:szCs w:val="22"/>
        </w:rPr>
        <w:t>infection depend</w:t>
      </w:r>
      <w:r>
        <w:rPr>
          <w:rFonts w:ascii="Arial" w:hAnsi="Arial" w:cs="Arial"/>
          <w:sz w:val="22"/>
          <w:szCs w:val="22"/>
        </w:rPr>
        <w:t>s</w:t>
      </w:r>
      <w:r w:rsidRPr="001E38B7">
        <w:rPr>
          <w:rFonts w:ascii="Arial" w:hAnsi="Arial" w:cs="Arial"/>
          <w:sz w:val="22"/>
          <w:szCs w:val="22"/>
        </w:rPr>
        <w:t xml:space="preserve"> upon </w:t>
      </w:r>
      <w:r>
        <w:rPr>
          <w:rFonts w:ascii="Arial" w:hAnsi="Arial" w:cs="Arial"/>
          <w:sz w:val="22"/>
          <w:szCs w:val="22"/>
        </w:rPr>
        <w:t xml:space="preserve">microbially semi-naturalized </w:t>
      </w:r>
      <w:r w:rsidRPr="001E38B7">
        <w:rPr>
          <w:rFonts w:ascii="Arial" w:hAnsi="Arial" w:cs="Arial"/>
          <w:sz w:val="22"/>
          <w:szCs w:val="22"/>
        </w:rPr>
        <w:t xml:space="preserve">host </w:t>
      </w:r>
      <w:r>
        <w:rPr>
          <w:rFonts w:ascii="Arial" w:hAnsi="Arial" w:cs="Arial"/>
          <w:sz w:val="22"/>
          <w:szCs w:val="22"/>
        </w:rPr>
        <w:t>strains</w:t>
      </w:r>
      <w:r w:rsidRPr="001E38B7">
        <w:rPr>
          <w:rFonts w:ascii="Arial" w:hAnsi="Arial" w:cs="Arial"/>
          <w:sz w:val="22"/>
          <w:szCs w:val="22"/>
        </w:rPr>
        <w:t xml:space="preserve"> and dose</w:t>
      </w:r>
      <w:r>
        <w:rPr>
          <w:rFonts w:ascii="Arial" w:hAnsi="Arial" w:cs="Arial"/>
          <w:sz w:val="22"/>
          <w:szCs w:val="22"/>
        </w:rPr>
        <w:t>s</w:t>
      </w:r>
      <w:r w:rsidRPr="001E38B7">
        <w:rPr>
          <w:rFonts w:ascii="Arial" w:hAnsi="Arial" w:cs="Arial"/>
          <w:sz w:val="22"/>
          <w:szCs w:val="22"/>
        </w:rPr>
        <w:t xml:space="preserve"> will be of broad interest in immun</w:t>
      </w:r>
      <w:r>
        <w:rPr>
          <w:rFonts w:ascii="Arial" w:hAnsi="Arial" w:cs="Arial"/>
          <w:sz w:val="22"/>
          <w:szCs w:val="22"/>
        </w:rPr>
        <w:t>o</w:t>
      </w:r>
      <w:r w:rsidRPr="001E38B7">
        <w:rPr>
          <w:rFonts w:ascii="Arial" w:hAnsi="Arial" w:cs="Arial"/>
          <w:sz w:val="22"/>
          <w:szCs w:val="22"/>
        </w:rPr>
        <w:t xml:space="preserve">logy.  </w:t>
      </w:r>
    </w:p>
    <w:p w14:paraId="55E51A3B" w14:textId="77777777" w:rsidR="007A6B2E" w:rsidRPr="00EE7DE0" w:rsidRDefault="007A6B2E" w:rsidP="007A6B2E">
      <w:pPr>
        <w:ind w:firstLine="720"/>
        <w:jc w:val="both"/>
        <w:rPr>
          <w:rFonts w:ascii="Arial" w:hAnsi="Arial" w:cs="Arial"/>
        </w:rPr>
      </w:pPr>
      <w:r w:rsidRPr="001E38B7">
        <w:rPr>
          <w:rFonts w:ascii="Arial" w:hAnsi="Arial" w:cs="Arial"/>
          <w:sz w:val="22"/>
          <w:szCs w:val="22"/>
        </w:rPr>
        <w:lastRenderedPageBreak/>
        <w:t xml:space="preserve">The theory development is an important advance as well. Current mathematical approaches to studying within-host interactions have not advanced our understanding of the determinants of infection chronicity, despite offering other insights </w:t>
      </w:r>
      <w:r>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[14, 58, 59, 103]</w:t>
      </w:r>
      <w:r>
        <w:rPr>
          <w:rFonts w:ascii="Arial" w:hAnsi="Arial" w:cs="Arial"/>
          <w:sz w:val="22"/>
          <w:szCs w:val="22"/>
        </w:rPr>
        <w:fldChar w:fldCharType="end"/>
      </w:r>
      <w:r w:rsidRPr="001E38B7">
        <w:rPr>
          <w:rFonts w:ascii="Arial" w:hAnsi="Arial" w:cs="Arial"/>
          <w:sz w:val="22"/>
          <w:szCs w:val="22"/>
        </w:rPr>
        <w:t>. The theory-data integration we propose here will provide novel information about the magnitudes of key immunological and parasitological processes</w:t>
      </w:r>
      <w:r>
        <w:rPr>
          <w:rFonts w:ascii="Arial" w:hAnsi="Arial" w:cs="Arial"/>
          <w:sz w:val="22"/>
          <w:szCs w:val="22"/>
        </w:rPr>
        <w:t xml:space="preserve"> in this </w:t>
      </w:r>
      <w:proofErr w:type="gramStart"/>
      <w:r>
        <w:rPr>
          <w:rFonts w:ascii="Arial" w:hAnsi="Arial" w:cs="Arial"/>
          <w:sz w:val="22"/>
          <w:szCs w:val="22"/>
        </w:rPr>
        <w:t>system, but</w:t>
      </w:r>
      <w:proofErr w:type="gramEnd"/>
      <w:r>
        <w:rPr>
          <w:rFonts w:ascii="Arial" w:hAnsi="Arial" w:cs="Arial"/>
          <w:sz w:val="22"/>
          <w:szCs w:val="22"/>
        </w:rPr>
        <w:t xml:space="preserve"> will also develop methodologies that can be used to analyze infection duration across host-parasite systems in general, especially those prone to generating highly variable chronicity (like TB </w: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[5]</w:t>
      </w:r>
      <w:r>
        <w:rPr>
          <w:rFonts w:ascii="Arial" w:hAnsi="Arial" w:cs="Arial"/>
          <w:sz w:val="22"/>
          <w:szCs w:val="22"/>
          <w:lang w:val="en-GB"/>
        </w:rPr>
        <w:fldChar w:fldCharType="end"/>
      </w:r>
      <w:r>
        <w:rPr>
          <w:rFonts w:ascii="Arial" w:hAnsi="Arial" w:cs="Arial"/>
          <w:sz w:val="22"/>
          <w:szCs w:val="22"/>
        </w:rPr>
        <w:t>)</w:t>
      </w:r>
      <w:r w:rsidRPr="001E38B7">
        <w:rPr>
          <w:rFonts w:ascii="Arial" w:hAnsi="Arial" w:cs="Arial"/>
          <w:sz w:val="22"/>
          <w:szCs w:val="22"/>
        </w:rPr>
        <w:t xml:space="preserve">. </w:t>
      </w:r>
      <w:r w:rsidRPr="00622CF1">
        <w:rPr>
          <w:rFonts w:ascii="Arial" w:hAnsi="Arial" w:cs="Arial"/>
          <w:b/>
          <w:bCs/>
          <w:sz w:val="22"/>
          <w:szCs w:val="22"/>
          <w:lang w:val="en-GB"/>
        </w:rPr>
        <w:t>A particularly compelling conceptual motivation for studying the role of Allee effects in driving parasite persistence is the key role of Allee effects for understanding and deriving management strategies for invasive species</w:t>
      </w:r>
      <w:r w:rsidRPr="001E38B7">
        <w:rPr>
          <w:rFonts w:ascii="Arial" w:hAnsi="Arial" w:cs="Arial"/>
          <w:sz w:val="22"/>
          <w:szCs w:val="22"/>
          <w:lang w:val="en-GB"/>
        </w:rPr>
        <w:t xml:space="preserve">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&lt;EndNote&gt;&lt;Cite&gt;&lt;Author&gt;Tobin&lt;/Author&gt;&lt;Year&gt;2011&lt;/Year&gt;&lt;RecNum&gt;7829&lt;/RecNum&gt;&lt;DisplayText&gt;[44]&lt;/DisplayText&gt;&lt;record&gt;&lt;rec-number&gt;7829&lt;/rec-number&gt;&lt;foreign-keys&gt;&lt;key app="EN" db-id="frwtwrvviazzdoewtsrpaszf2r0r2xpeazfx" timestamp="1580666557"&gt;7829&lt;/key&gt;&lt;/foreign-keys&gt;&lt;ref-type name="Journal Article"&gt;17&lt;/ref-type&gt;&lt;contributors&gt;&lt;authors&gt;&lt;author&gt;Tobin, Patrick C.&lt;/author&gt;&lt;author&gt;Berec, Luděk&lt;/author&gt;&lt;author&gt;Liebhold, Andrew M.&lt;/author&gt;&lt;/authors&gt;&lt;/contributors&gt;&lt;titles&gt;&lt;title&gt;Exploiting Allee effects for managing biological invasions&lt;/title&gt;&lt;secondary-title&gt;Ecology Letters&lt;/secondary-title&gt;&lt;/titles&gt;&lt;periodical&gt;&lt;full-title&gt;Ecology letters&lt;/full-title&gt;&lt;abbr-1&gt;Ecol Lett&lt;/abbr-1&gt;&lt;/periodical&gt;&lt;pages&gt;615-624&lt;/pages&gt;&lt;volume&gt;14&lt;/volume&gt;&lt;number&gt;6&lt;/number&gt;&lt;keywords&gt;&lt;keyword&gt;Allee dynamics&lt;/keyword&gt;&lt;keyword&gt;biological invasions&lt;/keyword&gt;&lt;keyword&gt;component Allee effect&lt;/keyword&gt;&lt;keyword&gt;demographic Allee effect&lt;/keyword&gt;&lt;keyword&gt;invasion ecology&lt;/keyword&gt;&lt;keyword&gt;invasive species management&lt;/keyword&gt;&lt;keyword&gt;non-native species&lt;/keyword&gt;&lt;/keywords&gt;&lt;dates&gt;&lt;year&gt;2011&lt;/year&gt;&lt;pub-dates&gt;&lt;date&gt;2011&lt;/date&gt;&lt;/pub-dates&gt;&lt;/dates&gt;&lt;isbn&gt;1461-0248&lt;/isbn&gt;&lt;urls&gt;&lt;/urls&gt;&lt;electronic-resource-num&gt;10.1111/j.1461-0248.2011.01614.x&lt;/electronic-resource-num&gt;&lt;remote-database-name&gt;Wiley Online Library&lt;/remote-database-name&gt;&lt;language&gt;en&lt;/language&gt;&lt;access-date&gt;2020-01-27 19:42:45&lt;/access-date&gt;&lt;/record&gt;&lt;/Cite&gt;&lt;/EndNote&gt;</w:instrText>
      </w:r>
      <w:r>
        <w:rPr>
          <w:rFonts w:ascii="Arial" w:hAnsi="Arial" w:cs="Arial"/>
          <w:sz w:val="22"/>
          <w:szCs w:val="22"/>
          <w:lang w:val="en-GB"/>
        </w:rPr>
        <w:fldChar w:fldCharType="separate"/>
      </w:r>
      <w:r>
        <w:rPr>
          <w:rFonts w:ascii="Arial" w:hAnsi="Arial" w:cs="Arial"/>
          <w:noProof/>
          <w:sz w:val="22"/>
          <w:szCs w:val="22"/>
          <w:lang w:val="en-GB"/>
        </w:rPr>
        <w:t>[44]</w:t>
      </w:r>
      <w:r>
        <w:rPr>
          <w:rFonts w:ascii="Arial" w:hAnsi="Arial" w:cs="Arial"/>
          <w:sz w:val="22"/>
          <w:szCs w:val="22"/>
          <w:lang w:val="en-GB"/>
        </w:rPr>
        <w:fldChar w:fldCharType="end"/>
      </w:r>
      <w:r w:rsidRPr="001E38B7">
        <w:rPr>
          <w:rFonts w:ascii="Arial" w:hAnsi="Arial" w:cs="Arial"/>
          <w:sz w:val="22"/>
          <w:szCs w:val="22"/>
          <w:lang w:val="en-GB"/>
        </w:rPr>
        <w:t xml:space="preserve">. For example, mathematical models that incorporated positive feedback between pine beetle exploitation and pine </w:t>
      </w:r>
      <w:proofErr w:type="spellStart"/>
      <w:r w:rsidRPr="001E38B7">
        <w:rPr>
          <w:rFonts w:ascii="Arial" w:hAnsi="Arial" w:cs="Arial"/>
          <w:sz w:val="22"/>
          <w:szCs w:val="22"/>
          <w:lang w:val="en-GB"/>
        </w:rPr>
        <w:t>defense</w:t>
      </w:r>
      <w:proofErr w:type="spellEnd"/>
      <w:r w:rsidRPr="001E38B7">
        <w:rPr>
          <w:rFonts w:ascii="Arial" w:hAnsi="Arial" w:cs="Arial"/>
          <w:sz w:val="22"/>
          <w:szCs w:val="22"/>
          <w:lang w:val="en-GB"/>
        </w:rPr>
        <w:t xml:space="preserve"> were able to accurately predict invasion thresholds across environments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&lt;EndNote&gt;&lt;Cite&gt;&lt;Author&gt;Nelson&lt;/Author&gt;&lt;Year&gt;2008&lt;/Year&gt;&lt;RecNum&gt;7830&lt;/RecNum&gt;&lt;DisplayText&gt;[43]&lt;/DisplayText&gt;&lt;record&gt;&lt;rec-number&gt;7830&lt;/rec-number&gt;&lt;foreign-keys&gt;&lt;key app="EN" db-id="frwtwrvviazzdoewtsrpaszf2r0r2xpeazfx" timestamp="1580666557"&gt;7830&lt;/key&gt;&lt;/foreign-keys&gt;&lt;ref-type name="Journal Article"&gt;17&lt;/ref-type&gt;&lt;contributors&gt;&lt;authors&gt;&lt;author&gt;Nelson, William A.&lt;/author&gt;&lt;author&gt;Lewis, Mark A.&lt;/author&gt;&lt;/authors&gt;&lt;/contributors&gt;&lt;titles&gt;&lt;title&gt;Connecting host physiology to host resistance in the conifer-bark beetle system&lt;/title&gt;&lt;secondary-title&gt;Theoretical Ecology&lt;/secondary-title&gt;&lt;/titles&gt;&lt;periodical&gt;&lt;full-title&gt;Theoretical Ecology&lt;/full-title&gt;&lt;/periodical&gt;&lt;pages&gt;163-177&lt;/pages&gt;&lt;volume&gt;1&lt;/volume&gt;&lt;number&gt;3&lt;/number&gt;&lt;dates&gt;&lt;year&gt;2008&lt;/year&gt;&lt;pub-dates&gt;&lt;date&gt;2008-09-01&lt;/date&gt;&lt;/pub-dates&gt;&lt;/dates&gt;&lt;isbn&gt;1874-1746&lt;/isbn&gt;&lt;urls&gt;&lt;/urls&gt;&lt;electronic-resource-num&gt;10.1007/s12080-008-0017-1&lt;/electronic-resource-num&gt;&lt;remote-database-name&gt;Springer Link&lt;/remote-database-name&gt;&lt;language&gt;en&lt;/language&gt;&lt;access-date&gt;2020-01-27 19:43:28&lt;/access-date&gt;&lt;/record&gt;&lt;/Cite&gt;&lt;/EndNote&gt;</w:instrText>
      </w:r>
      <w:r>
        <w:rPr>
          <w:rFonts w:ascii="Arial" w:hAnsi="Arial" w:cs="Arial"/>
          <w:sz w:val="22"/>
          <w:szCs w:val="22"/>
          <w:lang w:val="en-GB"/>
        </w:rPr>
        <w:fldChar w:fldCharType="separate"/>
      </w:r>
      <w:r>
        <w:rPr>
          <w:rFonts w:ascii="Arial" w:hAnsi="Arial" w:cs="Arial"/>
          <w:noProof/>
          <w:sz w:val="22"/>
          <w:szCs w:val="22"/>
          <w:lang w:val="en-GB"/>
        </w:rPr>
        <w:t>[43]</w:t>
      </w:r>
      <w:r>
        <w:rPr>
          <w:rFonts w:ascii="Arial" w:hAnsi="Arial" w:cs="Arial"/>
          <w:sz w:val="22"/>
          <w:szCs w:val="22"/>
          <w:lang w:val="en-GB"/>
        </w:rPr>
        <w:fldChar w:fldCharType="end"/>
      </w:r>
      <w:r w:rsidRPr="001E38B7">
        <w:rPr>
          <w:rFonts w:ascii="Arial" w:hAnsi="Arial" w:cs="Arial"/>
          <w:sz w:val="22"/>
          <w:szCs w:val="22"/>
          <w:lang w:val="en-GB"/>
        </w:rPr>
        <w:t xml:space="preserve">, and inform management strategies focused on shifting establishment thresholds </w:t>
      </w:r>
      <w:r>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[44, 104]</w:t>
      </w:r>
      <w:r>
        <w:rPr>
          <w:rFonts w:ascii="Arial" w:hAnsi="Arial" w:cs="Arial"/>
          <w:sz w:val="22"/>
          <w:szCs w:val="22"/>
          <w:lang w:val="en-GB"/>
        </w:rPr>
        <w:fldChar w:fldCharType="end"/>
      </w:r>
      <w:r w:rsidRPr="001E38B7">
        <w:rPr>
          <w:rFonts w:ascii="Arial" w:hAnsi="Arial" w:cs="Arial"/>
          <w:sz w:val="22"/>
          <w:szCs w:val="22"/>
          <w:lang w:val="en-GB"/>
        </w:rPr>
        <w:t xml:space="preserve">. Understanding Allee effects in host-parasite systems may similarly inform treatment strategies. </w:t>
      </w:r>
    </w:p>
    <w:p w14:paraId="512C30C2" w14:textId="77777777" w:rsidR="007A6B2E" w:rsidRPr="001E38B7" w:rsidRDefault="007A6B2E" w:rsidP="007A6B2E">
      <w:pPr>
        <w:ind w:firstLine="720"/>
        <w:jc w:val="both"/>
        <w:rPr>
          <w:rFonts w:ascii="Arial" w:hAnsi="Arial" w:cs="Arial"/>
          <w:sz w:val="22"/>
          <w:szCs w:val="22"/>
        </w:rPr>
      </w:pPr>
      <w:r>
        <w:rPr>
          <w:rFonts w:ascii="Arial" w:hAnsi="Arial" w:cs="Arial"/>
          <w:sz w:val="22"/>
          <w:szCs w:val="22"/>
        </w:rPr>
        <w:t>A</w:t>
      </w:r>
      <w:r w:rsidRPr="001E38B7">
        <w:rPr>
          <w:rFonts w:ascii="Arial" w:hAnsi="Arial" w:cs="Arial"/>
          <w:sz w:val="22"/>
          <w:szCs w:val="22"/>
        </w:rPr>
        <w:t xml:space="preserve"> potential pitfall </w:t>
      </w:r>
      <w:r>
        <w:rPr>
          <w:rFonts w:ascii="Arial" w:hAnsi="Arial" w:cs="Arial"/>
          <w:sz w:val="22"/>
          <w:szCs w:val="22"/>
        </w:rPr>
        <w:t>is</w:t>
      </w:r>
      <w:r w:rsidRPr="001E38B7">
        <w:rPr>
          <w:rFonts w:ascii="Arial" w:hAnsi="Arial" w:cs="Arial"/>
          <w:sz w:val="22"/>
          <w:szCs w:val="22"/>
        </w:rPr>
        <w:t xml:space="preserve"> if the above model is unable to reproduce observed infection dynamics</w:t>
      </w:r>
      <w:r>
        <w:rPr>
          <w:rFonts w:ascii="Arial" w:hAnsi="Arial" w:cs="Arial"/>
          <w:sz w:val="22"/>
          <w:szCs w:val="22"/>
        </w:rPr>
        <w:t xml:space="preserve"> (diagnosed as a poor fit of the model to data)</w:t>
      </w:r>
      <w:r w:rsidRPr="001E38B7">
        <w:rPr>
          <w:rFonts w:ascii="Arial" w:hAnsi="Arial" w:cs="Arial"/>
          <w:sz w:val="22"/>
          <w:szCs w:val="22"/>
        </w:rPr>
        <w:t>. Decades of experimental work indicates that we will certainly observe variation in infection duration</w:t>
      </w:r>
      <w:r>
        <w:rPr>
          <w:rFonts w:ascii="Arial" w:hAnsi="Arial" w:cs="Arial"/>
          <w:sz w:val="22"/>
          <w:szCs w:val="22"/>
        </w:rPr>
        <w:t xml:space="preserve">, but we may require finer-scale </w:t>
      </w:r>
      <w:r w:rsidRPr="001E38B7">
        <w:rPr>
          <w:rFonts w:ascii="Arial" w:hAnsi="Arial" w:cs="Arial"/>
          <w:sz w:val="22"/>
          <w:szCs w:val="22"/>
        </w:rPr>
        <w:t>dynamics of cytokines or transcription factors</w:t>
      </w:r>
      <w:r>
        <w:rPr>
          <w:rFonts w:ascii="Arial" w:hAnsi="Arial" w:cs="Arial"/>
          <w:sz w:val="22"/>
          <w:szCs w:val="22"/>
        </w:rPr>
        <w:t xml:space="preserve"> than are experimentally tractable</w:t>
      </w:r>
      <w:r w:rsidRPr="001E38B7">
        <w:rPr>
          <w:rFonts w:ascii="Arial" w:hAnsi="Arial" w:cs="Arial"/>
          <w:sz w:val="22"/>
          <w:szCs w:val="22"/>
        </w:rPr>
        <w:t xml:space="preserve">. Fortunately, other authors have considered more detailed models that can be brought to bear on the data. </w:t>
      </w:r>
      <w:r>
        <w:rPr>
          <w:rFonts w:ascii="Arial" w:hAnsi="Arial" w:cs="Arial"/>
          <w:sz w:val="22"/>
          <w:szCs w:val="22"/>
        </w:rPr>
        <w:t>We could thus</w:t>
      </w:r>
      <w:r w:rsidRPr="001E38B7">
        <w:rPr>
          <w:rFonts w:ascii="Arial" w:hAnsi="Arial" w:cs="Arial"/>
          <w:sz w:val="22"/>
          <w:szCs w:val="22"/>
        </w:rPr>
        <w:t xml:space="preserve"> extend the model to include additional variables, such as the dynamics of immune cell activation and proliferation in response to cytokines </w:t>
      </w:r>
      <w:r>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[60, 61, 95, 105]</w:t>
      </w:r>
      <w:r>
        <w:rPr>
          <w:rFonts w:ascii="Arial" w:hAnsi="Arial" w:cs="Arial"/>
          <w:sz w:val="22"/>
          <w:szCs w:val="22"/>
        </w:rPr>
        <w:fldChar w:fldCharType="end"/>
      </w:r>
      <w:r w:rsidRPr="001E38B7">
        <w:rPr>
          <w:rFonts w:ascii="Arial" w:hAnsi="Arial" w:cs="Arial"/>
          <w:sz w:val="22"/>
          <w:szCs w:val="22"/>
        </w:rPr>
        <w:t xml:space="preserve">, cytokine expression by Antigen-Presenting Cells (APCs) </w:t>
      </w:r>
      <w:r>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[106, 107]</w:t>
      </w:r>
      <w:r>
        <w:rPr>
          <w:rFonts w:ascii="Arial" w:hAnsi="Arial" w:cs="Arial"/>
          <w:sz w:val="22"/>
          <w:szCs w:val="22"/>
        </w:rPr>
        <w:fldChar w:fldCharType="end"/>
      </w:r>
      <w:r w:rsidRPr="001E38B7">
        <w:rPr>
          <w:rFonts w:ascii="Arial" w:hAnsi="Arial" w:cs="Arial"/>
          <w:sz w:val="22"/>
          <w:szCs w:val="22"/>
        </w:rPr>
        <w:t xml:space="preserve">, and the dynamics of master regulator expression </w:t>
      </w:r>
      <w:r>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[95, 108]</w:t>
      </w:r>
      <w:r>
        <w:rPr>
          <w:rFonts w:ascii="Arial" w:hAnsi="Arial" w:cs="Arial"/>
          <w:sz w:val="22"/>
          <w:szCs w:val="22"/>
        </w:rPr>
        <w:fldChar w:fldCharType="end"/>
      </w:r>
      <w:r w:rsidRPr="001E38B7">
        <w:rPr>
          <w:rFonts w:ascii="Arial" w:hAnsi="Arial" w:cs="Arial"/>
          <w:sz w:val="22"/>
          <w:szCs w:val="22"/>
        </w:rPr>
        <w:t xml:space="preserve">. We </w:t>
      </w:r>
      <w:r>
        <w:rPr>
          <w:rFonts w:ascii="Arial" w:hAnsi="Arial" w:cs="Arial"/>
          <w:sz w:val="22"/>
          <w:szCs w:val="22"/>
        </w:rPr>
        <w:t>could</w:t>
      </w:r>
      <w:r w:rsidRPr="001E38B7">
        <w:rPr>
          <w:rFonts w:ascii="Arial" w:hAnsi="Arial" w:cs="Arial"/>
          <w:sz w:val="22"/>
          <w:szCs w:val="22"/>
        </w:rPr>
        <w:t xml:space="preserve"> extend the model above to include some of these other variables to gain deeper insights into the mechanisms underlying the observed infection durations. </w:t>
      </w:r>
      <w:r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Pr="00EE7DE0">
        <w:rPr>
          <w:rFonts w:ascii="Arial" w:hAnsi="Arial" w:cs="Arial"/>
          <w:b/>
          <w:bCs/>
          <w:i/>
          <w:iCs/>
          <w:sz w:val="22"/>
          <w:szCs w:val="22"/>
        </w:rPr>
        <w:t>do</w:t>
      </w:r>
      <w:r w:rsidRPr="00EE7DE0">
        <w:rPr>
          <w:rFonts w:ascii="Arial" w:hAnsi="Arial" w:cs="Arial"/>
          <w:b/>
          <w:bCs/>
          <w:sz w:val="22"/>
          <w:szCs w:val="22"/>
        </w:rPr>
        <w:t xml:space="preserve"> drive variation in infection duration.</w:t>
      </w:r>
    </w:p>
    <w:p w14:paraId="27576ED3" w14:textId="77777777" w:rsidR="007A6B2E" w:rsidRPr="001E38B7" w:rsidRDefault="007A6B2E" w:rsidP="007A6B2E">
      <w:pPr>
        <w:jc w:val="both"/>
        <w:rPr>
          <w:rFonts w:ascii="Arial" w:hAnsi="Arial" w:cs="Arial"/>
          <w:sz w:val="22"/>
          <w:szCs w:val="22"/>
          <w:u w:val="single"/>
        </w:rPr>
      </w:pPr>
    </w:p>
    <w:p w14:paraId="60436127" w14:textId="77777777" w:rsidR="007A6B2E" w:rsidRPr="00221C9B" w:rsidRDefault="007A6B2E" w:rsidP="007A6B2E">
      <w:pPr>
        <w:jc w:val="both"/>
        <w:rPr>
          <w:rFonts w:ascii="Arial" w:hAnsi="Arial" w:cs="Arial"/>
          <w:b/>
          <w:bCs/>
          <w:sz w:val="22"/>
          <w:szCs w:val="22"/>
          <w:u w:val="single"/>
        </w:rPr>
      </w:pPr>
      <w:r w:rsidRPr="001E38B7">
        <w:rPr>
          <w:rFonts w:ascii="Arial" w:hAnsi="Arial" w:cs="Arial"/>
          <w:b/>
          <w:bCs/>
          <w:sz w:val="22"/>
          <w:szCs w:val="22"/>
          <w:u w:val="single"/>
        </w:rPr>
        <w:t xml:space="preserve">Aim 2: </w:t>
      </w:r>
      <w:r>
        <w:rPr>
          <w:rFonts w:ascii="Arial" w:hAnsi="Arial" w:cs="Arial"/>
          <w:b/>
          <w:bCs/>
          <w:sz w:val="22"/>
          <w:szCs w:val="22"/>
          <w:u w:val="single"/>
        </w:rPr>
        <w:t xml:space="preserve"> </w:t>
      </w:r>
      <w:r w:rsidRPr="00221C9B">
        <w:rPr>
          <w:rFonts w:ascii="Arial" w:hAnsi="Arial" w:cs="Arial"/>
          <w:b/>
          <w:bCs/>
          <w:sz w:val="22"/>
          <w:szCs w:val="22"/>
          <w:u w:val="single"/>
        </w:rPr>
        <w:t>Experimentally manipulate rates of immune induction and effector impacts</w:t>
      </w:r>
      <w:r>
        <w:rPr>
          <w:rFonts w:ascii="Arial" w:hAnsi="Arial" w:cs="Arial"/>
          <w:b/>
          <w:bCs/>
          <w:sz w:val="22"/>
          <w:szCs w:val="22"/>
          <w:u w:val="single"/>
        </w:rPr>
        <w:t>,</w:t>
      </w:r>
      <w:r w:rsidRPr="00221C9B">
        <w:rPr>
          <w:rFonts w:ascii="Arial" w:hAnsi="Arial" w:cs="Arial"/>
          <w:b/>
          <w:bCs/>
          <w:sz w:val="22"/>
          <w:szCs w:val="22"/>
          <w:u w:val="single"/>
        </w:rPr>
        <w:t xml:space="preserve"> to alter the relative strength of feedback loops</w:t>
      </w:r>
      <w:r>
        <w:rPr>
          <w:rFonts w:ascii="Arial" w:hAnsi="Arial" w:cs="Arial"/>
          <w:b/>
          <w:bCs/>
          <w:sz w:val="22"/>
          <w:szCs w:val="22"/>
          <w:u w:val="single"/>
        </w:rPr>
        <w:t xml:space="preserve"> and test rates of nematode expulsion</w:t>
      </w:r>
      <w:r w:rsidRPr="00221C9B">
        <w:rPr>
          <w:rFonts w:ascii="Arial" w:hAnsi="Arial" w:cs="Arial"/>
          <w:b/>
          <w:bCs/>
          <w:sz w:val="22"/>
          <w:szCs w:val="22"/>
          <w:u w:val="single"/>
        </w:rPr>
        <w:t>.</w:t>
      </w:r>
    </w:p>
    <w:p w14:paraId="13F30078" w14:textId="77777777" w:rsidR="007A6B2E" w:rsidRPr="00EE7DE0" w:rsidRDefault="007A6B2E" w:rsidP="007A6B2E">
      <w:pPr>
        <w:ind w:firstLine="720"/>
        <w:jc w:val="both"/>
        <w:rPr>
          <w:rFonts w:ascii="Arial" w:hAnsi="Arial" w:cs="Arial"/>
        </w:rPr>
      </w:pPr>
      <w:r>
        <w:rPr>
          <w:rStyle w:val="CommentReference"/>
          <w:rFonts w:ascii="Arial" w:hAnsi="Arial" w:cs="Arial"/>
          <w:sz w:val="22"/>
          <w:szCs w:val="22"/>
        </w:rPr>
        <w:t>Our preliminary m</w:t>
      </w:r>
      <w:r w:rsidRPr="001E38B7">
        <w:rPr>
          <w:rStyle w:val="CommentReference"/>
          <w:rFonts w:ascii="Arial" w:hAnsi="Arial" w:cs="Arial"/>
          <w:sz w:val="22"/>
          <w:szCs w:val="22"/>
        </w:rPr>
        <w:t xml:space="preserve">athematical </w:t>
      </w:r>
      <w:r>
        <w:rPr>
          <w:rStyle w:val="CommentReference"/>
          <w:rFonts w:ascii="Arial" w:hAnsi="Arial" w:cs="Arial"/>
          <w:sz w:val="22"/>
          <w:szCs w:val="22"/>
        </w:rPr>
        <w:t>results</w:t>
      </w:r>
      <w:r w:rsidRPr="001E38B7">
        <w:rPr>
          <w:rStyle w:val="CommentReference"/>
          <w:rFonts w:ascii="Arial" w:hAnsi="Arial" w:cs="Arial"/>
          <w:sz w:val="22"/>
          <w:szCs w:val="22"/>
        </w:rPr>
        <w:t xml:space="preserve"> indicate that subtle variation in baseline </w:t>
      </w:r>
      <w:r>
        <w:rPr>
          <w:rStyle w:val="CommentReference"/>
          <w:rFonts w:ascii="Arial" w:hAnsi="Arial" w:cs="Arial"/>
          <w:sz w:val="22"/>
          <w:szCs w:val="22"/>
        </w:rPr>
        <w:t xml:space="preserve">and early induced </w:t>
      </w:r>
      <w:r w:rsidRPr="001E38B7">
        <w:rPr>
          <w:rStyle w:val="CommentReference"/>
          <w:rFonts w:ascii="Arial" w:hAnsi="Arial" w:cs="Arial"/>
          <w:sz w:val="22"/>
          <w:szCs w:val="22"/>
        </w:rPr>
        <w:t xml:space="preserve">immune </w:t>
      </w:r>
      <w:r>
        <w:rPr>
          <w:rStyle w:val="CommentReference"/>
          <w:rFonts w:ascii="Arial" w:hAnsi="Arial" w:cs="Arial"/>
          <w:sz w:val="22"/>
          <w:szCs w:val="22"/>
        </w:rPr>
        <w:t>responses</w:t>
      </w:r>
      <w:r w:rsidRPr="001E38B7">
        <w:rPr>
          <w:rStyle w:val="CommentReference"/>
          <w:rFonts w:ascii="Arial" w:hAnsi="Arial" w:cs="Arial"/>
          <w:sz w:val="22"/>
          <w:szCs w:val="22"/>
        </w:rPr>
        <w:t xml:space="preserve"> interact with feedback processes to drive quantitative variation in infection duration (and corresponding qualitative variation; i.e., acute vs chronic infections) (</w:t>
      </w:r>
      <w:r w:rsidRPr="001E38B7">
        <w:rPr>
          <w:rStyle w:val="CommentReference"/>
          <w:rFonts w:ascii="Arial" w:hAnsi="Arial" w:cs="Arial"/>
          <w:b/>
          <w:sz w:val="22"/>
          <w:szCs w:val="22"/>
        </w:rPr>
        <w:t xml:space="preserve">Fig. </w:t>
      </w:r>
      <w:r>
        <w:rPr>
          <w:rStyle w:val="CommentReference"/>
          <w:rFonts w:ascii="Arial" w:hAnsi="Arial" w:cs="Arial"/>
          <w:b/>
          <w:sz w:val="22"/>
          <w:szCs w:val="22"/>
        </w:rPr>
        <w:t>2</w:t>
      </w:r>
      <w:proofErr w:type="gramStart"/>
      <w:r>
        <w:rPr>
          <w:rStyle w:val="CommentReference"/>
          <w:rFonts w:ascii="Arial" w:hAnsi="Arial" w:cs="Arial"/>
          <w:b/>
          <w:sz w:val="22"/>
          <w:szCs w:val="22"/>
        </w:rPr>
        <w:t>d,g</w:t>
      </w:r>
      <w:proofErr w:type="gramEnd"/>
      <w:r w:rsidRPr="001E38B7">
        <w:rPr>
          <w:rStyle w:val="CommentReference"/>
          <w:rFonts w:ascii="Arial" w:hAnsi="Arial" w:cs="Arial"/>
          <w:sz w:val="22"/>
          <w:szCs w:val="22"/>
        </w:rPr>
        <w:t xml:space="preserve">). </w:t>
      </w:r>
      <w:r>
        <w:rPr>
          <w:rStyle w:val="CommentReference"/>
          <w:rFonts w:ascii="Arial" w:hAnsi="Arial" w:cs="Arial"/>
          <w:sz w:val="22"/>
          <w:szCs w:val="22"/>
        </w:rPr>
        <w:t xml:space="preserve">Under Aim 2, our work will therefore focus on manipulating rates of induction and effector impacts of immune responses, with a combination of trickle infections, knockout strains, and deployment of the immunomodulatory molecule p43. </w:t>
      </w:r>
      <w:r w:rsidRPr="001E38B7">
        <w:rPr>
          <w:rStyle w:val="CommentReference"/>
          <w:rFonts w:ascii="Arial" w:hAnsi="Arial" w:cs="Arial"/>
          <w:sz w:val="22"/>
          <w:szCs w:val="22"/>
        </w:rPr>
        <w:t xml:space="preserve"> </w:t>
      </w:r>
    </w:p>
    <w:p w14:paraId="6C65B343" w14:textId="77777777" w:rsidR="007A6B2E" w:rsidRPr="001E38B7" w:rsidRDefault="007A6B2E" w:rsidP="007A6B2E">
      <w:pPr>
        <w:jc w:val="both"/>
        <w:rPr>
          <w:rFonts w:ascii="Arial" w:hAnsi="Arial" w:cs="Arial"/>
          <w:sz w:val="22"/>
          <w:szCs w:val="22"/>
        </w:rPr>
      </w:pPr>
    </w:p>
    <w:p w14:paraId="149B0FF9" w14:textId="77777777" w:rsidR="007A6B2E" w:rsidRPr="003342E5" w:rsidRDefault="007A6B2E" w:rsidP="007A6B2E">
      <w:pPr>
        <w:ind w:firstLine="720"/>
        <w:jc w:val="both"/>
        <w:rPr>
          <w:rFonts w:ascii="Arial" w:hAnsi="Arial" w:cs="Arial"/>
          <w:b/>
          <w:sz w:val="22"/>
          <w:szCs w:val="22"/>
        </w:rPr>
      </w:pPr>
      <w:r>
        <w:rPr>
          <w:rFonts w:ascii="Arial" w:hAnsi="Arial" w:cs="Arial"/>
          <w:b/>
          <w:i/>
          <w:sz w:val="22"/>
          <w:szCs w:val="22"/>
          <w:u w:val="single"/>
        </w:rPr>
        <w:t>Experimental m</w:t>
      </w:r>
      <w:r w:rsidRPr="001E38B7">
        <w:rPr>
          <w:rFonts w:ascii="Arial" w:hAnsi="Arial" w:cs="Arial"/>
          <w:b/>
          <w:i/>
          <w:sz w:val="22"/>
          <w:szCs w:val="22"/>
          <w:u w:val="single"/>
        </w:rPr>
        <w:t xml:space="preserve">anipulation of feedbacks </w:t>
      </w:r>
      <w:r>
        <w:rPr>
          <w:rFonts w:ascii="Arial" w:hAnsi="Arial" w:cs="Arial"/>
          <w:b/>
          <w:i/>
          <w:sz w:val="22"/>
          <w:szCs w:val="22"/>
          <w:u w:val="single"/>
        </w:rPr>
        <w:t>in hosts with semi-naturalized microbiota</w:t>
      </w:r>
      <w:r w:rsidRPr="001E38B7">
        <w:rPr>
          <w:rFonts w:ascii="Arial" w:hAnsi="Arial" w:cs="Arial"/>
          <w:b/>
          <w:i/>
          <w:sz w:val="22"/>
          <w:szCs w:val="22"/>
        </w:rPr>
        <w:t xml:space="preserve">. </w:t>
      </w:r>
      <w:r>
        <w:rPr>
          <w:rFonts w:ascii="Arial" w:hAnsi="Arial" w:cs="Arial"/>
          <w:sz w:val="22"/>
          <w:szCs w:val="22"/>
        </w:rPr>
        <w:t xml:space="preserve"> W</w:t>
      </w:r>
      <w:r w:rsidRPr="001E38B7">
        <w:rPr>
          <w:rFonts w:ascii="Arial" w:hAnsi="Arial" w:cs="Arial"/>
          <w:sz w:val="22"/>
          <w:szCs w:val="22"/>
        </w:rPr>
        <w:t xml:space="preserve">e will manipulate feedbacks </w:t>
      </w:r>
      <w:r>
        <w:rPr>
          <w:rFonts w:ascii="Arial" w:hAnsi="Arial" w:cs="Arial"/>
          <w:sz w:val="22"/>
          <w:szCs w:val="22"/>
        </w:rPr>
        <w:t>by trickling in parasites at a low rate, or by breaking connections among T-helper responses, effectors and parasite biomass</w:t>
      </w:r>
      <w:r w:rsidRPr="001E38B7">
        <w:rPr>
          <w:rFonts w:ascii="Arial" w:hAnsi="Arial" w:cs="Arial"/>
          <w:sz w:val="22"/>
          <w:szCs w:val="22"/>
        </w:rPr>
        <w:t xml:space="preserve">.  </w:t>
      </w:r>
      <w:r>
        <w:rPr>
          <w:rFonts w:ascii="Arial" w:hAnsi="Arial" w:cs="Arial"/>
          <w:sz w:val="22"/>
          <w:szCs w:val="22"/>
        </w:rPr>
        <w:t xml:space="preserve">These manipulations allow us to expand our understanding in several ways. First, trickle dosing allows us to manipulate </w:t>
      </w:r>
      <w:r w:rsidRPr="00C82055">
        <w:rPr>
          <w:rFonts w:ascii="Arial" w:hAnsi="Arial" w:cs="Arial"/>
          <w:sz w:val="22"/>
          <w:szCs w:val="22"/>
          <w:u w:val="single"/>
        </w:rPr>
        <w:t>rates</w:t>
      </w:r>
      <w:r>
        <w:rPr>
          <w:rFonts w:ascii="Arial" w:hAnsi="Arial" w:cs="Arial"/>
          <w:sz w:val="22"/>
          <w:szCs w:val="22"/>
        </w:rPr>
        <w:t xml:space="preserve"> </w:t>
      </w:r>
      <w:r>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[29, 30]</w:t>
      </w:r>
      <w:r>
        <w:rPr>
          <w:rFonts w:ascii="Arial" w:hAnsi="Arial" w:cs="Arial"/>
          <w:sz w:val="22"/>
          <w:szCs w:val="22"/>
          <w:lang w:val="en-GB"/>
        </w:rPr>
        <w:fldChar w:fldCharType="end"/>
      </w:r>
      <w:r>
        <w:rPr>
          <w:rFonts w:ascii="Arial" w:hAnsi="Arial" w:cs="Arial"/>
          <w:sz w:val="22"/>
          <w:szCs w:val="22"/>
          <w:lang w:val="en-GB"/>
        </w:rPr>
        <w:t xml:space="preserve"> </w:t>
      </w:r>
      <w:r>
        <w:rPr>
          <w:rFonts w:ascii="Arial" w:hAnsi="Arial" w:cs="Arial"/>
          <w:sz w:val="22"/>
          <w:szCs w:val="22"/>
        </w:rPr>
        <w:t xml:space="preserve">of Th1 and Th2 induction by </w:t>
      </w:r>
      <w:r w:rsidRPr="00C82055">
        <w:rPr>
          <w:rFonts w:ascii="Arial" w:hAnsi="Arial" w:cs="Arial"/>
          <w:i/>
          <w:iCs/>
          <w:sz w:val="22"/>
          <w:szCs w:val="22"/>
        </w:rPr>
        <w:t xml:space="preserve">T. </w:t>
      </w:r>
      <w:proofErr w:type="spellStart"/>
      <w:r w:rsidRPr="00C82055">
        <w:rPr>
          <w:rFonts w:ascii="Arial" w:hAnsi="Arial" w:cs="Arial"/>
          <w:i/>
          <w:iCs/>
          <w:sz w:val="22"/>
          <w:szCs w:val="22"/>
        </w:rPr>
        <w:t>muris</w:t>
      </w:r>
      <w:proofErr w:type="spellEnd"/>
      <w:r>
        <w:rPr>
          <w:rFonts w:ascii="Arial" w:hAnsi="Arial" w:cs="Arial"/>
          <w:sz w:val="22"/>
          <w:szCs w:val="22"/>
        </w:rPr>
        <w:t xml:space="preserve"> </w: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[34, 63]</w:t>
      </w:r>
      <w:r>
        <w:rPr>
          <w:rFonts w:ascii="Arial" w:hAnsi="Arial" w:cs="Arial"/>
          <w:sz w:val="22"/>
          <w:szCs w:val="22"/>
        </w:rPr>
        <w:fldChar w:fldCharType="end"/>
      </w:r>
      <w:r>
        <w:rPr>
          <w:rFonts w:ascii="Arial" w:hAnsi="Arial" w:cs="Arial"/>
          <w:sz w:val="22"/>
          <w:szCs w:val="22"/>
        </w:rPr>
        <w:t>, which theory suggests critically determine duration (</w:t>
      </w:r>
      <w:r w:rsidRPr="00C91CA7">
        <w:rPr>
          <w:rFonts w:ascii="Arial" w:hAnsi="Arial" w:cs="Arial"/>
          <w:b/>
          <w:bCs/>
          <w:sz w:val="22"/>
          <w:szCs w:val="22"/>
        </w:rPr>
        <w:t>Fig. 2</w:t>
      </w:r>
      <w:r>
        <w:rPr>
          <w:rFonts w:ascii="Arial" w:hAnsi="Arial" w:cs="Arial"/>
          <w:sz w:val="22"/>
          <w:szCs w:val="22"/>
        </w:rPr>
        <w:t>). Second, trickle dosing also increases realism, since helminthiases in natural populations are much more likely due to consistent low exposure, rather than bolus “all-at-once” infections.  Finally,</w:t>
      </w:r>
      <w:r w:rsidRPr="001E38B7">
        <w:rPr>
          <w:rFonts w:ascii="Arial" w:hAnsi="Arial" w:cs="Arial"/>
          <w:sz w:val="22"/>
          <w:szCs w:val="22"/>
        </w:rPr>
        <w:t xml:space="preserve"> manipulation of immune feedbacks independent of dose </w:t>
      </w:r>
      <w:r>
        <w:rPr>
          <w:rFonts w:ascii="Arial" w:hAnsi="Arial" w:cs="Arial"/>
          <w:sz w:val="22"/>
          <w:szCs w:val="22"/>
        </w:rPr>
        <w:t xml:space="preserve">(using Th2 signaling or effector knockouts or treating with immunosuppressive parasite extracts) </w:t>
      </w:r>
      <w:r w:rsidRPr="001E38B7">
        <w:rPr>
          <w:rFonts w:ascii="Arial" w:hAnsi="Arial" w:cs="Arial"/>
          <w:sz w:val="22"/>
          <w:szCs w:val="22"/>
        </w:rPr>
        <w:t xml:space="preserve">allows us to experimentally decouple host and parasite agency in response induction.  </w:t>
      </w:r>
      <w:r w:rsidRPr="004A6909">
        <w:rPr>
          <w:rFonts w:ascii="Arial" w:hAnsi="Arial" w:cs="Arial"/>
          <w:b/>
          <w:bCs/>
          <w:sz w:val="22"/>
          <w:szCs w:val="22"/>
        </w:rPr>
        <w:t xml:space="preserve">We note that we will provision </w:t>
      </w:r>
      <w:r>
        <w:rPr>
          <w:rFonts w:ascii="Arial" w:hAnsi="Arial" w:cs="Arial"/>
          <w:b/>
          <w:bCs/>
          <w:sz w:val="22"/>
          <w:szCs w:val="22"/>
        </w:rPr>
        <w:t xml:space="preserve">all </w:t>
      </w:r>
      <w:r w:rsidRPr="004A6909">
        <w:rPr>
          <w:rFonts w:ascii="Arial" w:hAnsi="Arial" w:cs="Arial"/>
          <w:b/>
          <w:bCs/>
          <w:sz w:val="22"/>
          <w:szCs w:val="22"/>
        </w:rPr>
        <w:t>mice with rewilded microbes</w:t>
      </w:r>
      <w:r>
        <w:rPr>
          <w:rFonts w:ascii="Arial" w:hAnsi="Arial" w:cs="Arial"/>
          <w:b/>
          <w:bCs/>
          <w:sz w:val="22"/>
          <w:szCs w:val="22"/>
        </w:rPr>
        <w:t xml:space="preserve"> and </w:t>
      </w:r>
      <w:r w:rsidRPr="001E38B7">
        <w:rPr>
          <w:rFonts w:ascii="Arial" w:hAnsi="Arial" w:cs="Arial"/>
          <w:b/>
          <w:sz w:val="22"/>
          <w:szCs w:val="22"/>
        </w:rPr>
        <w:t xml:space="preserve">collect </w:t>
      </w:r>
      <w:r>
        <w:rPr>
          <w:rFonts w:ascii="Arial" w:hAnsi="Arial" w:cs="Arial"/>
          <w:b/>
          <w:sz w:val="22"/>
          <w:szCs w:val="22"/>
        </w:rPr>
        <w:t xml:space="preserve">the same </w:t>
      </w:r>
      <w:r w:rsidRPr="001E38B7">
        <w:rPr>
          <w:rFonts w:ascii="Arial" w:hAnsi="Arial" w:cs="Arial"/>
          <w:b/>
          <w:sz w:val="22"/>
          <w:szCs w:val="22"/>
        </w:rPr>
        <w:t xml:space="preserve">data at </w:t>
      </w:r>
      <w:r>
        <w:rPr>
          <w:rFonts w:ascii="Arial" w:hAnsi="Arial" w:cs="Arial"/>
          <w:b/>
          <w:sz w:val="22"/>
          <w:szCs w:val="22"/>
        </w:rPr>
        <w:t xml:space="preserve">the same </w:t>
      </w:r>
      <w:r w:rsidRPr="001E38B7">
        <w:rPr>
          <w:rFonts w:ascii="Arial" w:hAnsi="Arial" w:cs="Arial"/>
          <w:b/>
          <w:sz w:val="22"/>
          <w:szCs w:val="22"/>
        </w:rPr>
        <w:t xml:space="preserve">timepoints described </w:t>
      </w:r>
      <w:r>
        <w:rPr>
          <w:rFonts w:ascii="Arial" w:hAnsi="Arial" w:cs="Arial"/>
          <w:b/>
          <w:sz w:val="22"/>
          <w:szCs w:val="22"/>
        </w:rPr>
        <w:t>in</w:t>
      </w:r>
      <w:r w:rsidRPr="001E38B7">
        <w:rPr>
          <w:rFonts w:ascii="Arial" w:hAnsi="Arial" w:cs="Arial"/>
          <w:b/>
          <w:sz w:val="22"/>
          <w:szCs w:val="22"/>
        </w:rPr>
        <w:t xml:space="preserve"> Aim 1.  </w:t>
      </w:r>
      <w:r>
        <w:rPr>
          <w:rFonts w:ascii="Arial" w:hAnsi="Arial" w:cs="Arial"/>
          <w:sz w:val="22"/>
          <w:szCs w:val="22"/>
        </w:rPr>
        <w:t xml:space="preserve"> </w:t>
      </w:r>
    </w:p>
    <w:p w14:paraId="1BC07609" w14:textId="77777777" w:rsidR="007A6B2E" w:rsidRDefault="007A6B2E" w:rsidP="007A6B2E">
      <w:pPr>
        <w:ind w:firstLine="720"/>
        <w:jc w:val="both"/>
        <w:rPr>
          <w:rFonts w:ascii="Arial" w:hAnsi="Arial" w:cs="Arial"/>
          <w:sz w:val="22"/>
          <w:szCs w:val="22"/>
        </w:rPr>
      </w:pPr>
      <w:r w:rsidRPr="00020E15">
        <w:rPr>
          <w:rFonts w:ascii="Arial" w:hAnsi="Arial" w:cs="Arial"/>
          <w:bCs/>
          <w:sz w:val="22"/>
          <w:szCs w:val="22"/>
        </w:rPr>
        <w:t>Our trickle infections</w:t>
      </w:r>
      <w:r>
        <w:rPr>
          <w:rFonts w:ascii="Arial" w:hAnsi="Arial" w:cs="Arial"/>
          <w:bCs/>
          <w:sz w:val="22"/>
          <w:szCs w:val="22"/>
        </w:rPr>
        <w:t xml:space="preserve"> will entail regimens of 20 or 40 eggs/inoculum on each of days 0, 2, 4, 6 and 8; this cumulates to a total dose of 100 or 200; 20x5 is consistent with trickle infection </w:t>
      </w:r>
      <w:r>
        <w:rPr>
          <w:rFonts w:ascii="Arial" w:hAnsi="Arial" w:cs="Arial"/>
          <w:bCs/>
          <w:sz w:val="22"/>
          <w:szCs w:val="22"/>
        </w:rPr>
        <w:lastRenderedPageBreak/>
        <w:t xml:space="preserve">regimens that challenge C57BL/6 mice in conventional laboratory conditions </w: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[34, 63]</w:t>
      </w:r>
      <w:r>
        <w:rPr>
          <w:rFonts w:ascii="Arial" w:hAnsi="Arial" w:cs="Arial"/>
          <w:sz w:val="22"/>
          <w:szCs w:val="22"/>
        </w:rPr>
        <w:fldChar w:fldCharType="end"/>
      </w:r>
      <w:r>
        <w:rPr>
          <w:rFonts w:ascii="Arial" w:hAnsi="Arial" w:cs="Arial"/>
          <w:bCs/>
          <w:sz w:val="22"/>
          <w:szCs w:val="22"/>
        </w:rPr>
        <w:t>.</w:t>
      </w:r>
      <w:r>
        <w:rPr>
          <w:rFonts w:ascii="Arial" w:hAnsi="Arial" w:cs="Arial"/>
          <w:sz w:val="22"/>
          <w:szCs w:val="22"/>
        </w:rPr>
        <w:t xml:space="preserve">  </w:t>
      </w:r>
      <w:r w:rsidRPr="00CD2518">
        <w:rPr>
          <w:rFonts w:ascii="Arial" w:hAnsi="Arial" w:cs="Arial"/>
          <w:sz w:val="22"/>
          <w:szCs w:val="22"/>
        </w:rPr>
        <w:t xml:space="preserve">We </w:t>
      </w:r>
      <w:r>
        <w:rPr>
          <w:rFonts w:ascii="Arial" w:hAnsi="Arial" w:cs="Arial"/>
          <w:sz w:val="22"/>
          <w:szCs w:val="22"/>
        </w:rPr>
        <w:t>need</w:t>
      </w:r>
      <w:r w:rsidRPr="00CD2518">
        <w:rPr>
          <w:rFonts w:ascii="Arial" w:hAnsi="Arial" w:cs="Arial"/>
          <w:sz w:val="22"/>
          <w:szCs w:val="22"/>
        </w:rPr>
        <w:t xml:space="preserve"> </w:t>
      </w:r>
      <w:r w:rsidRPr="006555C4">
        <w:rPr>
          <w:rFonts w:ascii="Arial" w:hAnsi="Arial" w:cs="Arial"/>
          <w:sz w:val="22"/>
          <w:szCs w:val="22"/>
        </w:rPr>
        <w:t xml:space="preserve">24 mice per </w:t>
      </w:r>
      <w:r w:rsidRPr="006555C4">
        <w:rPr>
          <w:rFonts w:ascii="Arial" w:hAnsi="Arial" w:cs="Arial"/>
          <w:i/>
          <w:sz w:val="22"/>
          <w:szCs w:val="22"/>
          <w:lang w:val="en-GB"/>
        </w:rPr>
        <w:t>G</w:t>
      </w:r>
      <w:r w:rsidRPr="006555C4">
        <w:rPr>
          <w:rFonts w:ascii="Arial" w:hAnsi="Arial" w:cs="Arial"/>
          <w:i/>
          <w:sz w:val="22"/>
          <w:szCs w:val="22"/>
          <w:vertAlign w:val="subscript"/>
          <w:lang w:val="en-GB"/>
        </w:rPr>
        <w:t xml:space="preserve">H </w:t>
      </w:r>
      <w:r w:rsidRPr="006555C4">
        <w:rPr>
          <w:rFonts w:ascii="Arial" w:hAnsi="Arial" w:cs="Arial"/>
          <w:i/>
          <w:sz w:val="22"/>
          <w:szCs w:val="22"/>
        </w:rPr>
        <w:t>x regimen</w:t>
      </w:r>
      <w:r w:rsidRPr="00CD2518">
        <w:rPr>
          <w:rFonts w:ascii="Arial" w:hAnsi="Arial" w:cs="Arial"/>
          <w:sz w:val="22"/>
          <w:szCs w:val="22"/>
        </w:rPr>
        <w:t xml:space="preserve"> combination per experiment (</w:t>
      </w:r>
      <w:r w:rsidRPr="006555C4">
        <w:rPr>
          <w:rFonts w:ascii="Arial" w:hAnsi="Arial" w:cs="Arial"/>
          <w:sz w:val="22"/>
          <w:szCs w:val="22"/>
        </w:rPr>
        <w:t xml:space="preserve">with 2 host strains, 1 sex </w:t>
      </w:r>
      <w:r>
        <w:rPr>
          <w:rFonts w:ascii="Arial" w:hAnsi="Arial" w:cs="Arial"/>
          <w:sz w:val="22"/>
          <w:szCs w:val="22"/>
        </w:rPr>
        <w:t>and</w:t>
      </w:r>
      <w:r w:rsidRPr="006555C4">
        <w:rPr>
          <w:rFonts w:ascii="Arial" w:hAnsi="Arial" w:cs="Arial"/>
          <w:sz w:val="22"/>
          <w:szCs w:val="22"/>
        </w:rPr>
        <w:t xml:space="preserve"> 4 dose regimens (2 trickle doses </w:t>
      </w:r>
      <w:r>
        <w:rPr>
          <w:rFonts w:ascii="Arial" w:hAnsi="Arial" w:cs="Arial"/>
          <w:sz w:val="22"/>
          <w:szCs w:val="22"/>
        </w:rPr>
        <w:t>&amp;</w:t>
      </w:r>
      <w:r w:rsidRPr="006555C4">
        <w:rPr>
          <w:rFonts w:ascii="Arial" w:hAnsi="Arial" w:cs="Arial"/>
          <w:sz w:val="22"/>
          <w:szCs w:val="22"/>
        </w:rPr>
        <w:t xml:space="preserve"> 2 cumulative-dose</w:t>
      </w:r>
      <w:r>
        <w:rPr>
          <w:rFonts w:ascii="Arial" w:hAnsi="Arial" w:cs="Arial"/>
          <w:sz w:val="22"/>
          <w:szCs w:val="22"/>
        </w:rPr>
        <w:t>-</w:t>
      </w:r>
      <w:r w:rsidRPr="006555C4">
        <w:rPr>
          <w:rFonts w:ascii="Arial" w:hAnsi="Arial" w:cs="Arial"/>
          <w:sz w:val="22"/>
          <w:szCs w:val="22"/>
        </w:rPr>
        <w:t>matched boluses per experiment</w:t>
      </w:r>
      <w:r>
        <w:rPr>
          <w:rFonts w:ascii="Arial" w:hAnsi="Arial" w:cs="Arial"/>
          <w:sz w:val="22"/>
          <w:szCs w:val="22"/>
        </w:rPr>
        <w:t>)</w:t>
      </w:r>
      <w:r w:rsidRPr="006555C4">
        <w:rPr>
          <w:rFonts w:ascii="Arial" w:hAnsi="Arial" w:cs="Arial"/>
          <w:sz w:val="22"/>
          <w:szCs w:val="22"/>
        </w:rPr>
        <w:t>, culled at 4 different time points</w:t>
      </w:r>
      <w:r w:rsidRPr="00CD2518">
        <w:rPr>
          <w:rFonts w:ascii="Arial" w:hAnsi="Arial" w:cs="Arial"/>
          <w:sz w:val="22"/>
          <w:szCs w:val="22"/>
        </w:rPr>
        <w:t>).</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combination</w:t>
      </w:r>
      <w:r>
        <w:rPr>
          <w:rFonts w:ascii="Arial" w:hAnsi="Arial" w:cs="Arial"/>
          <w:sz w:val="22"/>
          <w:szCs w:val="22"/>
        </w:rPr>
        <w:t xml:space="preserve"> resulting in 12 mice per strain/sex/regimen/timepoint across 2 experimental blocks</w:t>
      </w:r>
      <w:r w:rsidRPr="001E38B7">
        <w:rPr>
          <w:rFonts w:ascii="Arial" w:hAnsi="Arial" w:cs="Arial"/>
          <w:sz w:val="22"/>
          <w:szCs w:val="22"/>
        </w:rPr>
        <w:t>.</w:t>
      </w:r>
      <w:r>
        <w:rPr>
          <w:rFonts w:ascii="Arial" w:hAnsi="Arial" w:cs="Arial"/>
          <w:sz w:val="22"/>
          <w:szCs w:val="22"/>
        </w:rPr>
        <w:t xml:space="preserve">  </w:t>
      </w:r>
    </w:p>
    <w:p w14:paraId="417D020C" w14:textId="77777777" w:rsidR="007A6B2E" w:rsidRDefault="007A6B2E" w:rsidP="007A6B2E">
      <w:pPr>
        <w:ind w:firstLine="720"/>
        <w:jc w:val="both"/>
        <w:rPr>
          <w:rFonts w:ascii="Arial" w:hAnsi="Arial" w:cs="Arial"/>
          <w:sz w:val="22"/>
          <w:szCs w:val="22"/>
        </w:rPr>
      </w:pPr>
      <w:r>
        <w:rPr>
          <w:rFonts w:ascii="Arial" w:hAnsi="Arial" w:cs="Arial"/>
          <w:sz w:val="22"/>
          <w:szCs w:val="22"/>
        </w:rPr>
        <w:t>Other experiments under Aim 2 will break the feedback loops by disrupting their effector function</w:t>
      </w:r>
      <w:r w:rsidRPr="009D6453">
        <w:rPr>
          <w:rFonts w:ascii="Arial" w:hAnsi="Arial" w:cs="Arial"/>
          <w:sz w:val="22"/>
          <w:szCs w:val="22"/>
        </w:rPr>
        <w:t xml:space="preserve"> </w:t>
      </w:r>
      <w:r>
        <w:rPr>
          <w:rFonts w:ascii="Arial" w:hAnsi="Arial" w:cs="Arial"/>
          <w:sz w:val="22"/>
          <w:szCs w:val="22"/>
        </w:rPr>
        <w:t xml:space="preserve">in </w:t>
      </w:r>
      <w:r w:rsidRPr="001E38B7">
        <w:rPr>
          <w:rFonts w:ascii="Arial" w:hAnsi="Arial" w:cs="Arial"/>
          <w:sz w:val="22"/>
          <w:szCs w:val="22"/>
        </w:rPr>
        <w:t>mice</w:t>
      </w:r>
      <w:r w:rsidRPr="00DD70A9">
        <w:rPr>
          <w:rFonts w:ascii="Arial" w:hAnsi="Arial" w:cs="Arial"/>
          <w:sz w:val="22"/>
          <w:szCs w:val="22"/>
        </w:rPr>
        <w:t xml:space="preserve"> </w:t>
      </w:r>
      <w:r w:rsidRPr="001E38B7">
        <w:rPr>
          <w:rFonts w:ascii="Arial" w:hAnsi="Arial" w:cs="Arial"/>
          <w:sz w:val="22"/>
          <w:szCs w:val="22"/>
        </w:rPr>
        <w:t>on the C57BL/6 genetic background</w:t>
      </w:r>
      <w:r>
        <w:rPr>
          <w:rFonts w:ascii="Arial" w:hAnsi="Arial" w:cs="Arial"/>
          <w:sz w:val="22"/>
          <w:szCs w:val="22"/>
        </w:rPr>
        <w:t>.  We will use</w:t>
      </w:r>
      <w:r w:rsidRPr="001E38B7">
        <w:rPr>
          <w:rFonts w:ascii="Arial" w:hAnsi="Arial" w:cs="Arial"/>
          <w:sz w:val="22"/>
          <w:szCs w:val="22"/>
        </w:rPr>
        <w:t xml:space="preserve"> </w:t>
      </w:r>
      <w:r>
        <w:rPr>
          <w:rFonts w:ascii="Arial" w:hAnsi="Arial" w:cs="Arial"/>
          <w:sz w:val="22"/>
          <w:szCs w:val="22"/>
        </w:rPr>
        <w:t>IL-13-/- mice</w:t>
      </w:r>
      <w:r w:rsidRPr="001E38B7">
        <w:rPr>
          <w:rFonts w:ascii="Arial" w:hAnsi="Arial" w:cs="Arial"/>
          <w:sz w:val="22"/>
          <w:szCs w:val="22"/>
        </w:rPr>
        <w:t xml:space="preserve"> </w:t>
      </w:r>
      <w:r>
        <w:rPr>
          <w:rFonts w:ascii="Arial" w:hAnsi="Arial" w:cs="Arial"/>
          <w:sz w:val="22"/>
          <w:szCs w:val="22"/>
        </w:rPr>
        <w:t xml:space="preserve">to disable Th2 signaling and thereby slow expulsion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Pr>
          <w:rFonts w:ascii="Arial" w:hAnsi="Arial" w:cs="Arial"/>
          <w:sz w:val="22"/>
          <w:szCs w:val="22"/>
        </w:rPr>
        <w:t>.  We will use</w:t>
      </w:r>
      <w:r w:rsidRPr="001E38B7">
        <w:rPr>
          <w:rFonts w:ascii="Arial" w:hAnsi="Arial" w:cs="Arial"/>
          <w:sz w:val="22"/>
          <w:szCs w:val="22"/>
        </w:rPr>
        <w:t xml:space="preserve"> Muc5ac-/-</w:t>
      </w:r>
      <w:r>
        <w:rPr>
          <w:rFonts w:ascii="Arial" w:hAnsi="Arial" w:cs="Arial"/>
          <w:sz w:val="22"/>
          <w:szCs w:val="22"/>
        </w:rPr>
        <w:t xml:space="preserve"> because they permit</w:t>
      </w:r>
      <w:r w:rsidRPr="001E38B7">
        <w:rPr>
          <w:rFonts w:ascii="Arial" w:hAnsi="Arial" w:cs="Arial"/>
          <w:sz w:val="22"/>
          <w:szCs w:val="22"/>
        </w:rPr>
        <w:t xml:space="preserve"> potent Th2 responses but are deficient in </w:t>
      </w:r>
      <w:r>
        <w:rPr>
          <w:rFonts w:ascii="Arial" w:hAnsi="Arial" w:cs="Arial"/>
          <w:sz w:val="22"/>
          <w:szCs w:val="22"/>
        </w:rPr>
        <w:t>a</w:t>
      </w:r>
      <w:r w:rsidRPr="001E38B7">
        <w:rPr>
          <w:rFonts w:ascii="Arial" w:hAnsi="Arial" w:cs="Arial"/>
          <w:sz w:val="22"/>
          <w:szCs w:val="22"/>
        </w:rPr>
        <w:t xml:space="preserve"> key mucin required for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expulsion </w:t>
      </w:r>
      <w:r>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[91]</w:t>
      </w:r>
      <w:r>
        <w:rPr>
          <w:rFonts w:ascii="Arial" w:hAnsi="Arial" w:cs="Arial"/>
          <w:sz w:val="22"/>
          <w:szCs w:val="22"/>
        </w:rPr>
        <w:fldChar w:fldCharType="end"/>
      </w:r>
      <w:r w:rsidRPr="001E38B7">
        <w:rPr>
          <w:rFonts w:ascii="Arial" w:hAnsi="Arial" w:cs="Arial"/>
          <w:sz w:val="22"/>
          <w:szCs w:val="22"/>
        </w:rPr>
        <w:t xml:space="preserve">. </w:t>
      </w:r>
      <w:proofErr w:type="gramStart"/>
      <w:r w:rsidRPr="0088674B">
        <w:rPr>
          <w:rFonts w:ascii="Arial" w:hAnsi="Arial" w:cs="Arial"/>
          <w:b/>
          <w:bCs/>
          <w:sz w:val="22"/>
          <w:szCs w:val="22"/>
        </w:rPr>
        <w:t>Thus</w:t>
      </w:r>
      <w:proofErr w:type="gramEnd"/>
      <w:r w:rsidRPr="0088674B">
        <w:rPr>
          <w:rFonts w:ascii="Arial" w:hAnsi="Arial" w:cs="Arial"/>
          <w:b/>
          <w:bCs/>
          <w:sz w:val="22"/>
          <w:szCs w:val="22"/>
        </w:rPr>
        <w:t xml:space="preserve"> we hypothesize that the negative feedback of immunity upon parasites will be broken, fostering growth of parasite biomass and accelerating the positive feedback of parasites in enhancing a Th1 response.</w:t>
      </w:r>
      <w:r w:rsidRPr="001E38B7">
        <w:rPr>
          <w:rFonts w:ascii="Arial" w:hAnsi="Arial" w:cs="Arial"/>
          <w:sz w:val="22"/>
          <w:szCs w:val="22"/>
        </w:rPr>
        <w:t xml:space="preserve"> Resulting duration </w:t>
      </w:r>
      <w:r>
        <w:rPr>
          <w:rFonts w:ascii="Arial" w:hAnsi="Arial" w:cs="Arial"/>
          <w:sz w:val="22"/>
          <w:szCs w:val="22"/>
        </w:rPr>
        <w:t xml:space="preserve">of infection </w:t>
      </w:r>
      <w:r w:rsidRPr="001E38B7">
        <w:rPr>
          <w:rFonts w:ascii="Arial" w:hAnsi="Arial" w:cs="Arial"/>
          <w:sz w:val="22"/>
          <w:szCs w:val="22"/>
        </w:rPr>
        <w:t xml:space="preserve">should be </w:t>
      </w:r>
      <w:proofErr w:type="gramStart"/>
      <w:r w:rsidRPr="001E38B7">
        <w:rPr>
          <w:rFonts w:ascii="Arial" w:hAnsi="Arial" w:cs="Arial"/>
          <w:sz w:val="22"/>
          <w:szCs w:val="22"/>
        </w:rPr>
        <w:t>long indeed</w:t>
      </w:r>
      <w:r>
        <w:rPr>
          <w:rFonts w:ascii="Arial" w:hAnsi="Arial" w:cs="Arial"/>
          <w:sz w:val="22"/>
          <w:szCs w:val="22"/>
        </w:rPr>
        <w:t>;</w:t>
      </w:r>
      <w:proofErr w:type="gramEnd"/>
      <w:r>
        <w:rPr>
          <w:rFonts w:ascii="Arial" w:hAnsi="Arial" w:cs="Arial"/>
          <w:sz w:val="22"/>
          <w:szCs w:val="22"/>
        </w:rPr>
        <w:t xml:space="preserve"> it will be fascinating to compare duration in the two knockouts with wild types</w:t>
      </w:r>
      <w:r w:rsidRPr="001E38B7">
        <w:rPr>
          <w:rFonts w:ascii="Arial" w:hAnsi="Arial" w:cs="Arial"/>
          <w:sz w:val="22"/>
          <w:szCs w:val="22"/>
        </w:rPr>
        <w:t>.</w:t>
      </w:r>
      <w:r>
        <w:rPr>
          <w:rFonts w:ascii="Arial" w:hAnsi="Arial" w:cs="Arial"/>
          <w:sz w:val="22"/>
          <w:szCs w:val="22"/>
        </w:rPr>
        <w:t xml:space="preserve">  We will use boluses of </w:t>
      </w:r>
      <w:r w:rsidRPr="001E38B7">
        <w:rPr>
          <w:rFonts w:ascii="Arial" w:hAnsi="Arial" w:cs="Arial"/>
          <w:sz w:val="22"/>
          <w:szCs w:val="22"/>
        </w:rPr>
        <w:t>20, 40, and 200 embryonated eggs</w:t>
      </w:r>
      <w:r>
        <w:rPr>
          <w:rFonts w:ascii="Arial" w:hAnsi="Arial" w:cs="Arial"/>
          <w:sz w:val="22"/>
          <w:szCs w:val="22"/>
        </w:rPr>
        <w:t>/</w:t>
      </w:r>
      <w:r w:rsidRPr="001E38B7">
        <w:rPr>
          <w:rFonts w:ascii="Arial" w:hAnsi="Arial" w:cs="Arial"/>
          <w:sz w:val="22"/>
          <w:szCs w:val="22"/>
        </w:rPr>
        <w:t>mouse</w:t>
      </w:r>
      <w:r>
        <w:rPr>
          <w:rFonts w:ascii="Arial" w:hAnsi="Arial" w:cs="Arial"/>
          <w:sz w:val="22"/>
          <w:szCs w:val="22"/>
        </w:rPr>
        <w:t xml:space="preserve">. </w:t>
      </w:r>
      <w:r w:rsidRPr="00CD2518">
        <w:rPr>
          <w:rFonts w:ascii="Arial" w:hAnsi="Arial" w:cs="Arial"/>
          <w:sz w:val="22"/>
          <w:szCs w:val="22"/>
        </w:rPr>
        <w:t xml:space="preserve">We </w:t>
      </w:r>
      <w:r>
        <w:rPr>
          <w:rFonts w:ascii="Arial" w:hAnsi="Arial" w:cs="Arial"/>
          <w:sz w:val="22"/>
          <w:szCs w:val="22"/>
        </w:rPr>
        <w:t>will use</w:t>
      </w:r>
      <w:r w:rsidRPr="00CD2518">
        <w:rPr>
          <w:rFonts w:ascii="Arial" w:hAnsi="Arial" w:cs="Arial"/>
          <w:sz w:val="22"/>
          <w:szCs w:val="22"/>
        </w:rPr>
        <w:t xml:space="preserve"> </w:t>
      </w:r>
      <w:r w:rsidRPr="006555C4">
        <w:rPr>
          <w:rFonts w:ascii="Arial" w:hAnsi="Arial" w:cs="Arial"/>
          <w:sz w:val="22"/>
          <w:szCs w:val="22"/>
        </w:rPr>
        <w:t xml:space="preserve">24 adult mice per </w:t>
      </w:r>
      <w:r w:rsidRPr="006555C4">
        <w:rPr>
          <w:rFonts w:ascii="Arial" w:hAnsi="Arial" w:cs="Arial"/>
          <w:i/>
          <w:sz w:val="22"/>
          <w:szCs w:val="22"/>
          <w:lang w:val="en-GB"/>
        </w:rPr>
        <w:t>G</w:t>
      </w:r>
      <w:r w:rsidRPr="006555C4">
        <w:rPr>
          <w:rFonts w:ascii="Arial" w:hAnsi="Arial" w:cs="Arial"/>
          <w:i/>
          <w:sz w:val="22"/>
          <w:szCs w:val="22"/>
          <w:vertAlign w:val="subscript"/>
          <w:lang w:val="en-GB"/>
        </w:rPr>
        <w:t xml:space="preserve">H </w:t>
      </w:r>
      <w:r w:rsidRPr="006555C4">
        <w:rPr>
          <w:rFonts w:ascii="Arial" w:hAnsi="Arial" w:cs="Arial"/>
          <w:i/>
          <w:sz w:val="22"/>
          <w:szCs w:val="22"/>
        </w:rPr>
        <w:t xml:space="preserve">x </w:t>
      </w:r>
      <w:r>
        <w:rPr>
          <w:rFonts w:ascii="Arial" w:hAnsi="Arial" w:cs="Arial"/>
          <w:i/>
          <w:sz w:val="22"/>
          <w:szCs w:val="22"/>
        </w:rPr>
        <w:t>dose</w:t>
      </w:r>
      <w:r w:rsidRPr="00CD2518">
        <w:rPr>
          <w:rFonts w:ascii="Arial" w:hAnsi="Arial" w:cs="Arial"/>
          <w:sz w:val="22"/>
          <w:szCs w:val="22"/>
        </w:rPr>
        <w:t xml:space="preserve"> combination per experiment (</w:t>
      </w:r>
      <w:r w:rsidRPr="006555C4">
        <w:rPr>
          <w:rFonts w:ascii="Arial" w:hAnsi="Arial" w:cs="Arial"/>
          <w:sz w:val="22"/>
          <w:szCs w:val="22"/>
        </w:rPr>
        <w:t xml:space="preserve">with </w:t>
      </w:r>
      <w:r>
        <w:rPr>
          <w:rFonts w:ascii="Arial" w:hAnsi="Arial" w:cs="Arial"/>
          <w:sz w:val="22"/>
          <w:szCs w:val="22"/>
        </w:rPr>
        <w:t>3</w:t>
      </w:r>
      <w:r w:rsidRPr="006555C4">
        <w:rPr>
          <w:rFonts w:ascii="Arial" w:hAnsi="Arial" w:cs="Arial"/>
          <w:sz w:val="22"/>
          <w:szCs w:val="22"/>
        </w:rPr>
        <w:t xml:space="preserve"> host strains, 1 sex and 4 dose regimens (2 trickle doses </w:t>
      </w:r>
      <w:r>
        <w:rPr>
          <w:rFonts w:ascii="Arial" w:hAnsi="Arial" w:cs="Arial"/>
          <w:sz w:val="22"/>
          <w:szCs w:val="22"/>
        </w:rPr>
        <w:t>&amp;</w:t>
      </w:r>
      <w:r w:rsidRPr="006555C4">
        <w:rPr>
          <w:rFonts w:ascii="Arial" w:hAnsi="Arial" w:cs="Arial"/>
          <w:sz w:val="22"/>
          <w:szCs w:val="22"/>
        </w:rPr>
        <w:t xml:space="preserve"> 2 cumulative-dose matched boluses per experiment</w:t>
      </w:r>
      <w:r>
        <w:rPr>
          <w:rFonts w:ascii="Arial" w:hAnsi="Arial" w:cs="Arial"/>
          <w:sz w:val="22"/>
          <w:szCs w:val="22"/>
        </w:rPr>
        <w:t>)</w:t>
      </w:r>
      <w:r w:rsidRPr="006555C4">
        <w:rPr>
          <w:rFonts w:ascii="Arial" w:hAnsi="Arial" w:cs="Arial"/>
          <w:sz w:val="22"/>
          <w:szCs w:val="22"/>
        </w:rPr>
        <w:t>, culled at 4 different time points</w:t>
      </w:r>
      <w:r w:rsidRPr="00CD2518">
        <w:rPr>
          <w:rFonts w:ascii="Arial" w:hAnsi="Arial" w:cs="Arial"/>
          <w:sz w:val="22"/>
          <w:szCs w:val="22"/>
        </w:rPr>
        <w:t>).</w:t>
      </w:r>
      <w:r>
        <w:rPr>
          <w:rFonts w:ascii="Arial" w:hAnsi="Arial" w:cs="Arial"/>
          <w:sz w:val="22"/>
          <w:szCs w:val="22"/>
        </w:rPr>
        <w:t xml:space="preserve"> </w:t>
      </w:r>
      <w:r w:rsidRPr="001E38B7">
        <w:rPr>
          <w:rFonts w:ascii="Arial" w:hAnsi="Arial" w:cs="Arial"/>
          <w:sz w:val="22"/>
          <w:szCs w:val="22"/>
        </w:rPr>
        <w:t xml:space="preserve">We will conduct </w:t>
      </w:r>
      <w:r>
        <w:rPr>
          <w:rFonts w:ascii="Arial" w:hAnsi="Arial" w:cs="Arial"/>
          <w:sz w:val="22"/>
          <w:szCs w:val="22"/>
        </w:rPr>
        <w:t>2</w:t>
      </w:r>
      <w:r w:rsidRPr="001E38B7">
        <w:rPr>
          <w:rFonts w:ascii="Arial" w:hAnsi="Arial" w:cs="Arial"/>
          <w:sz w:val="22"/>
          <w:szCs w:val="22"/>
        </w:rPr>
        <w:t xml:space="preserve"> independent experiments per combination</w:t>
      </w:r>
      <w:r>
        <w:rPr>
          <w:rFonts w:ascii="Arial" w:hAnsi="Arial" w:cs="Arial"/>
          <w:sz w:val="22"/>
          <w:szCs w:val="22"/>
        </w:rPr>
        <w:t xml:space="preserve"> resulting in 12 mice per strain/sex/regimen/timepoint across 2 experimental blocks</w:t>
      </w:r>
      <w:r w:rsidRPr="001E38B7">
        <w:rPr>
          <w:rFonts w:ascii="Arial" w:hAnsi="Arial" w:cs="Arial"/>
          <w:sz w:val="22"/>
          <w:szCs w:val="22"/>
        </w:rPr>
        <w:t>.</w:t>
      </w:r>
      <w:r>
        <w:rPr>
          <w:rFonts w:ascii="Arial" w:hAnsi="Arial" w:cs="Arial"/>
          <w:sz w:val="22"/>
          <w:szCs w:val="22"/>
        </w:rPr>
        <w:t xml:space="preserve">  </w:t>
      </w:r>
    </w:p>
    <w:p w14:paraId="73C46AD6" w14:textId="77777777" w:rsidR="007A6B2E" w:rsidRPr="0088674B" w:rsidRDefault="007A6B2E" w:rsidP="007A6B2E">
      <w:pPr>
        <w:ind w:firstLine="720"/>
        <w:jc w:val="both"/>
        <w:rPr>
          <w:rFonts w:ascii="Arial" w:hAnsi="Arial" w:cs="Arial"/>
          <w:bCs/>
          <w:sz w:val="22"/>
          <w:szCs w:val="22"/>
        </w:rPr>
      </w:pPr>
      <w:r>
        <w:rPr>
          <w:rFonts w:ascii="Arial" w:hAnsi="Arial" w:cs="Arial"/>
          <w:sz w:val="22"/>
          <w:szCs w:val="22"/>
        </w:rPr>
        <w:t>Finally, we will use</w:t>
      </w:r>
      <w:r w:rsidRPr="001E38B7">
        <w:rPr>
          <w:rFonts w:ascii="Arial" w:hAnsi="Arial" w:cs="Arial"/>
          <w:sz w:val="22"/>
          <w:szCs w:val="22"/>
        </w:rPr>
        <w:t xml:space="preserve"> the </w:t>
      </w:r>
      <w:r w:rsidRPr="001E38B7">
        <w:rPr>
          <w:rFonts w:ascii="Arial" w:hAnsi="Arial" w:cs="Arial"/>
          <w:i/>
          <w:iCs/>
          <w:sz w:val="22"/>
          <w:szCs w:val="22"/>
        </w:rPr>
        <w:t xml:space="preserve">T. </w:t>
      </w:r>
      <w:proofErr w:type="spellStart"/>
      <w:r w:rsidRPr="001E38B7">
        <w:rPr>
          <w:rFonts w:ascii="Arial" w:hAnsi="Arial" w:cs="Arial"/>
          <w:i/>
          <w:iCs/>
          <w:sz w:val="22"/>
          <w:szCs w:val="22"/>
        </w:rPr>
        <w:t>muris</w:t>
      </w:r>
      <w:proofErr w:type="spellEnd"/>
      <w:r w:rsidRPr="001E38B7">
        <w:rPr>
          <w:rFonts w:ascii="Arial" w:hAnsi="Arial" w:cs="Arial"/>
          <w:i/>
          <w:iCs/>
          <w:sz w:val="22"/>
          <w:szCs w:val="22"/>
        </w:rPr>
        <w:t xml:space="preserve"> </w:t>
      </w:r>
      <w:r w:rsidRPr="001E38B7">
        <w:rPr>
          <w:rFonts w:ascii="Arial" w:hAnsi="Arial" w:cs="Arial"/>
          <w:sz w:val="22"/>
          <w:szCs w:val="22"/>
        </w:rPr>
        <w:t xml:space="preserve">excretory/secretory molecule p43, which binds to IL-13, interfering with the development of an appropriate effector response </w: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[63]</w:t>
      </w:r>
      <w:r>
        <w:rPr>
          <w:rFonts w:ascii="Arial" w:hAnsi="Arial" w:cs="Arial"/>
          <w:sz w:val="22"/>
          <w:szCs w:val="22"/>
        </w:rPr>
        <w:fldChar w:fldCharType="end"/>
      </w:r>
      <w:r w:rsidRPr="001E38B7">
        <w:rPr>
          <w:rFonts w:ascii="Arial" w:hAnsi="Arial" w:cs="Arial"/>
          <w:sz w:val="22"/>
          <w:szCs w:val="22"/>
        </w:rPr>
        <w:t xml:space="preserve">. Following the protocol under development by </w:t>
      </w:r>
      <w:r w:rsidRPr="0088674B">
        <w:rPr>
          <w:rFonts w:ascii="Arial" w:hAnsi="Arial" w:cs="Arial"/>
          <w:b/>
          <w:bCs/>
          <w:sz w:val="22"/>
          <w:szCs w:val="22"/>
        </w:rPr>
        <w:t>collaborator</w:t>
      </w:r>
      <w:r w:rsidRPr="001E38B7">
        <w:rPr>
          <w:rFonts w:ascii="Arial" w:hAnsi="Arial" w:cs="Arial"/>
          <w:sz w:val="22"/>
          <w:szCs w:val="22"/>
        </w:rPr>
        <w:t xml:space="preserve"> </w:t>
      </w:r>
      <w:proofErr w:type="spellStart"/>
      <w:r w:rsidRPr="0088674B">
        <w:rPr>
          <w:rFonts w:ascii="Arial" w:hAnsi="Arial" w:cs="Arial"/>
          <w:b/>
          <w:bCs/>
          <w:sz w:val="22"/>
          <w:szCs w:val="22"/>
        </w:rPr>
        <w:t>Grencis</w:t>
      </w:r>
      <w:proofErr w:type="spellEnd"/>
      <w:r w:rsidRPr="001E38B7">
        <w:rPr>
          <w:rFonts w:ascii="Arial" w:hAnsi="Arial" w:cs="Arial"/>
          <w:sz w:val="22"/>
          <w:szCs w:val="22"/>
        </w:rPr>
        <w:t xml:space="preserve">, we will use purified p43 to </w:t>
      </w:r>
      <w:r>
        <w:rPr>
          <w:rFonts w:ascii="Arial" w:hAnsi="Arial" w:cs="Arial"/>
          <w:sz w:val="22"/>
          <w:szCs w:val="22"/>
        </w:rPr>
        <w:t>suppress</w:t>
      </w:r>
      <w:r w:rsidRPr="001E38B7">
        <w:rPr>
          <w:rFonts w:ascii="Arial" w:hAnsi="Arial" w:cs="Arial"/>
          <w:sz w:val="22"/>
          <w:szCs w:val="22"/>
        </w:rPr>
        <w:t xml:space="preserve"> Th2 effector mechanisms, decoupled from the biomass of nematodes. </w:t>
      </w:r>
      <w:r w:rsidRPr="001E38B7">
        <w:rPr>
          <w:rFonts w:ascii="Arial" w:hAnsi="Arial" w:cs="Arial"/>
          <w:b/>
          <w:sz w:val="22"/>
          <w:szCs w:val="22"/>
        </w:rPr>
        <w:t xml:space="preserve"> </w:t>
      </w:r>
      <w:r w:rsidRPr="005C6DA1">
        <w:rPr>
          <w:rFonts w:ascii="Arial" w:hAnsi="Arial" w:cs="Arial"/>
          <w:bCs/>
          <w:sz w:val="22"/>
          <w:szCs w:val="22"/>
        </w:rPr>
        <w:t xml:space="preserve">Interestingly, </w:t>
      </w:r>
      <w:proofErr w:type="gramStart"/>
      <w:r w:rsidRPr="005C6DA1">
        <w:rPr>
          <w:rFonts w:ascii="Arial" w:hAnsi="Arial" w:cs="Arial"/>
          <w:bCs/>
          <w:sz w:val="22"/>
          <w:szCs w:val="22"/>
        </w:rPr>
        <w:t>trickle</w:t>
      </w:r>
      <w:r>
        <w:rPr>
          <w:rFonts w:ascii="Arial" w:hAnsi="Arial" w:cs="Arial"/>
          <w:bCs/>
          <w:sz w:val="22"/>
          <w:szCs w:val="22"/>
        </w:rPr>
        <w:t>-</w:t>
      </w:r>
      <w:r w:rsidRPr="005C6DA1">
        <w:rPr>
          <w:rFonts w:ascii="Arial" w:hAnsi="Arial" w:cs="Arial"/>
          <w:bCs/>
          <w:sz w:val="22"/>
          <w:szCs w:val="22"/>
        </w:rPr>
        <w:t>infected</w:t>
      </w:r>
      <w:proofErr w:type="gramEnd"/>
      <w:r w:rsidRPr="005C6DA1">
        <w:rPr>
          <w:rFonts w:ascii="Arial" w:hAnsi="Arial" w:cs="Arial"/>
          <w:bCs/>
          <w:sz w:val="22"/>
          <w:szCs w:val="22"/>
        </w:rPr>
        <w:t xml:space="preserve"> male C57BL/6 mice do not immunologically target p43 so </w:t>
      </w:r>
      <w:r>
        <w:rPr>
          <w:rFonts w:ascii="Arial" w:hAnsi="Arial" w:cs="Arial"/>
          <w:bCs/>
          <w:sz w:val="22"/>
          <w:szCs w:val="22"/>
        </w:rPr>
        <w:t>become</w:t>
      </w:r>
      <w:r w:rsidRPr="005C6DA1">
        <w:rPr>
          <w:rFonts w:ascii="Arial" w:hAnsi="Arial" w:cs="Arial"/>
          <w:bCs/>
          <w:sz w:val="22"/>
          <w:szCs w:val="22"/>
        </w:rPr>
        <w:t xml:space="preserve"> more prone to chronic infection</w:t>
      </w:r>
      <w:r>
        <w:rPr>
          <w:rFonts w:ascii="Arial" w:hAnsi="Arial" w:cs="Arial"/>
          <w:b/>
          <w:sz w:val="22"/>
          <w:szCs w:val="22"/>
        </w:rPr>
        <w:t xml:space="preserve"> </w: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[63]</w:t>
      </w:r>
      <w:r>
        <w:rPr>
          <w:rFonts w:ascii="Arial" w:hAnsi="Arial" w:cs="Arial"/>
          <w:sz w:val="22"/>
          <w:szCs w:val="22"/>
        </w:rPr>
        <w:fldChar w:fldCharType="end"/>
      </w:r>
      <w:r>
        <w:rPr>
          <w:rFonts w:ascii="Arial" w:hAnsi="Arial" w:cs="Arial"/>
          <w:sz w:val="22"/>
          <w:szCs w:val="22"/>
        </w:rPr>
        <w:t xml:space="preserve">.  </w:t>
      </w:r>
      <w:r w:rsidRPr="00CD2518">
        <w:rPr>
          <w:rFonts w:ascii="Arial" w:hAnsi="Arial" w:cs="Arial"/>
          <w:sz w:val="22"/>
          <w:szCs w:val="22"/>
        </w:rPr>
        <w:t xml:space="preserve">We </w:t>
      </w:r>
      <w:r>
        <w:rPr>
          <w:rFonts w:ascii="Arial" w:hAnsi="Arial" w:cs="Arial"/>
          <w:sz w:val="22"/>
          <w:szCs w:val="22"/>
        </w:rPr>
        <w:t>will map the generality of this with trickle and bolus infections in p43-treated C57BL/6 and AKR mice of both sexes. Following the logic of the experiments above, we will use at least 12 mice per strain/sex/regimen/timepoint across 2 experimental blocks</w:t>
      </w:r>
      <w:r w:rsidRPr="001E38B7">
        <w:rPr>
          <w:rFonts w:ascii="Arial" w:hAnsi="Arial" w:cs="Arial"/>
          <w:sz w:val="22"/>
          <w:szCs w:val="22"/>
        </w:rPr>
        <w:t>.</w:t>
      </w:r>
      <w:r>
        <w:rPr>
          <w:rFonts w:ascii="Arial" w:hAnsi="Arial" w:cs="Arial"/>
          <w:sz w:val="22"/>
          <w:szCs w:val="22"/>
        </w:rPr>
        <w:t xml:space="preserve">  </w:t>
      </w:r>
    </w:p>
    <w:p w14:paraId="514383D6" w14:textId="77777777" w:rsidR="007A6B2E" w:rsidRDefault="007A6B2E" w:rsidP="007A6B2E">
      <w:pPr>
        <w:jc w:val="both"/>
        <w:rPr>
          <w:rFonts w:ascii="Arial" w:hAnsi="Arial" w:cs="Arial"/>
          <w:sz w:val="22"/>
          <w:szCs w:val="22"/>
        </w:rPr>
      </w:pPr>
    </w:p>
    <w:p w14:paraId="26257865" w14:textId="77777777" w:rsidR="007A6B2E" w:rsidRPr="00EE7DE0" w:rsidRDefault="007A6B2E" w:rsidP="007A6B2E">
      <w:pPr>
        <w:ind w:firstLine="720"/>
        <w:jc w:val="both"/>
        <w:rPr>
          <w:rFonts w:ascii="Arial" w:hAnsi="Arial" w:cs="Arial"/>
        </w:rPr>
      </w:pPr>
      <w:r>
        <w:rPr>
          <w:rFonts w:ascii="Arial" w:hAnsi="Arial" w:cs="Arial"/>
          <w:b/>
          <w:bCs/>
          <w:i/>
          <w:iCs/>
          <w:sz w:val="22"/>
          <w:szCs w:val="22"/>
          <w:u w:val="single"/>
        </w:rPr>
        <w:t>Hypothesis tests</w:t>
      </w:r>
      <w:r w:rsidRPr="00FC393D">
        <w:rPr>
          <w:rFonts w:ascii="Arial" w:hAnsi="Arial" w:cs="Arial"/>
          <w:b/>
          <w:bCs/>
          <w:i/>
          <w:iCs/>
          <w:sz w:val="22"/>
          <w:szCs w:val="22"/>
          <w:u w:val="single"/>
        </w:rPr>
        <w:t>.</w:t>
      </w:r>
      <w:r>
        <w:rPr>
          <w:rFonts w:ascii="Arial" w:hAnsi="Arial" w:cs="Arial"/>
          <w:sz w:val="22"/>
          <w:szCs w:val="22"/>
        </w:rPr>
        <w:t xml:space="preserve"> </w:t>
      </w:r>
      <w:r w:rsidRPr="001E38B7">
        <w:rPr>
          <w:rFonts w:ascii="Arial" w:hAnsi="Arial" w:cs="Arial"/>
          <w:sz w:val="22"/>
          <w:szCs w:val="22"/>
        </w:rPr>
        <w:t xml:space="preserve">For each host strain, we hypothesize that we can shift the interaction towards acute infection by strengthening Th2 feedbacks, and shift the interaction towards chronic infection by strengthening the Th1 feedbacks or by decoupling the worm-clearing effector mechanisms (such as mucins </w:t>
      </w:r>
      <w:r>
        <w:rPr>
          <w:rFonts w:ascii="Arial" w:hAnsi="Arial" w:cs="Arial"/>
          <w:sz w:val="22"/>
          <w:szCs w:val="22"/>
        </w:rPr>
        <w:fldChar w:fldCharType="begin"/>
      </w:r>
      <w:r>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sz w:val="22"/>
          <w:szCs w:val="22"/>
        </w:rPr>
        <w:fldChar w:fldCharType="separate"/>
      </w:r>
      <w:r>
        <w:rPr>
          <w:rFonts w:ascii="Arial" w:hAnsi="Arial" w:cs="Arial"/>
          <w:noProof/>
          <w:sz w:val="22"/>
          <w:szCs w:val="22"/>
        </w:rPr>
        <w:t>[15]</w:t>
      </w:r>
      <w:r>
        <w:rPr>
          <w:rFonts w:ascii="Arial" w:hAnsi="Arial" w:cs="Arial"/>
          <w:sz w:val="22"/>
          <w:szCs w:val="22"/>
        </w:rPr>
        <w:fldChar w:fldCharType="end"/>
      </w:r>
      <w:r w:rsidRPr="001E38B7">
        <w:rPr>
          <w:rFonts w:ascii="Arial" w:hAnsi="Arial" w:cs="Arial"/>
          <w:sz w:val="22"/>
          <w:szCs w:val="22"/>
        </w:rPr>
        <w:t>) from an induced Th2 response. Finally, we hypothesize that parasite biomass-driven immune feedbacks will manifest as acceleration of Th1ness above and beyond what the</w:t>
      </w:r>
      <w:r>
        <w:rPr>
          <w:rFonts w:ascii="Arial" w:hAnsi="Arial" w:cs="Arial"/>
          <w:sz w:val="22"/>
          <w:szCs w:val="22"/>
        </w:rPr>
        <w:t xml:space="preserve">se </w:t>
      </w:r>
      <w:r w:rsidRPr="001E38B7">
        <w:rPr>
          <w:rFonts w:ascii="Arial" w:hAnsi="Arial" w:cs="Arial"/>
          <w:sz w:val="22"/>
          <w:szCs w:val="22"/>
        </w:rPr>
        <w:t xml:space="preserve">manipulations confer.  </w:t>
      </w:r>
    </w:p>
    <w:p w14:paraId="06887165" w14:textId="77777777" w:rsidR="007A6B2E" w:rsidRDefault="007A6B2E" w:rsidP="007A6B2E">
      <w:pPr>
        <w:ind w:firstLine="720"/>
        <w:jc w:val="both"/>
        <w:rPr>
          <w:rFonts w:ascii="Arial" w:hAnsi="Arial" w:cs="Arial"/>
          <w:sz w:val="22"/>
          <w:szCs w:val="22"/>
        </w:rPr>
      </w:pPr>
      <w:r>
        <w:rPr>
          <w:rFonts w:ascii="Arial" w:hAnsi="Arial" w:cs="Arial"/>
          <w:sz w:val="22"/>
          <w:szCs w:val="22"/>
        </w:rPr>
        <w:t xml:space="preserve">These hypotheses manifest as differences in either initial conditions or parameter values in our mathematical model. Trickle infections change the initial conditions and introduce discontinuities into the dynamics (because parasite biomass “jumps”). The effect of these differences depends on the dynamical regime the model is </w:t>
      </w:r>
      <w:proofErr w:type="gramStart"/>
      <w:r>
        <w:rPr>
          <w:rFonts w:ascii="Arial" w:hAnsi="Arial" w:cs="Arial"/>
          <w:sz w:val="22"/>
          <w:szCs w:val="22"/>
        </w:rPr>
        <w:t>in:</w:t>
      </w:r>
      <w:proofErr w:type="gramEnd"/>
      <w:r>
        <w:rPr>
          <w:rFonts w:ascii="Arial" w:hAnsi="Arial" w:cs="Arial"/>
          <w:sz w:val="22"/>
          <w:szCs w:val="22"/>
        </w:rPr>
        <w:t xml:space="preserve"> trickle infections can be more likely to be chronic because the lower initial parasite biomass does not provoke a strong Th2 response, allowing the immune dynamics to become “trapped” at a lower immune activation. IL13-/- mice will have a lower value of the parameter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Pr>
          <w:rFonts w:ascii="Arial" w:hAnsi="Arial" w:cs="Arial"/>
          <w:sz w:val="22"/>
          <w:szCs w:val="22"/>
        </w:rPr>
        <w:t xml:space="preserve"> in model (1), weakening the strength of clearance-promoting feedbacks; Muc5ac-/- mice will have a lower value of the parameter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oMath>
      <w:r>
        <w:rPr>
          <w:rFonts w:ascii="Arial" w:hAnsi="Arial" w:cs="Arial"/>
          <w:sz w:val="22"/>
          <w:szCs w:val="22"/>
        </w:rPr>
        <w:t xml:space="preserve"> in model (1), weakening the strength of the negative feedback between parasite biomass and the Th2 response. Manipulations of p43 alter the value of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w:r>
        <w:rPr>
          <w:rFonts w:ascii="Arial" w:hAnsi="Arial" w:cs="Arial"/>
          <w:sz w:val="22"/>
          <w:szCs w:val="22"/>
        </w:rPr>
        <w:t xml:space="preserve"> in model 1, altering the strength of the chronicity-promoting feedback loop. </w:t>
      </w:r>
      <w:r w:rsidRPr="00993A6C">
        <w:rPr>
          <w:rFonts w:ascii="Arial" w:hAnsi="Arial" w:cs="Arial"/>
          <w:b/>
          <w:bCs/>
          <w:sz w:val="22"/>
          <w:szCs w:val="22"/>
        </w:rPr>
        <w:t>Following the same procedure for model fitting as in Aim 1, we will test the predictions of the mathematical model by fitting the data from these experiments and estimating model parameters.</w:t>
      </w:r>
      <w:r>
        <w:rPr>
          <w:rFonts w:ascii="Arial" w:hAnsi="Arial" w:cs="Arial"/>
          <w:sz w:val="22"/>
          <w:szCs w:val="22"/>
        </w:rPr>
        <w:t xml:space="preserve"> </w:t>
      </w:r>
    </w:p>
    <w:p w14:paraId="3B72D3BC" w14:textId="77777777" w:rsidR="007A6B2E" w:rsidRPr="001D1E91" w:rsidRDefault="007A6B2E" w:rsidP="007A6B2E">
      <w:pPr>
        <w:ind w:firstLine="720"/>
        <w:jc w:val="both"/>
        <w:rPr>
          <w:rFonts w:ascii="Arial" w:hAnsi="Arial" w:cs="Arial"/>
          <w:sz w:val="22"/>
          <w:szCs w:val="22"/>
        </w:rPr>
      </w:pPr>
    </w:p>
    <w:p w14:paraId="3F3194EF" w14:textId="77777777" w:rsidR="007A6B2E" w:rsidRDefault="007A6B2E" w:rsidP="007A6B2E">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work under this Aim is relatively low risk and high reward.  We do have experience with timing and dosing such manipulations for sustained effect (reviewed in </w:t>
      </w:r>
      <w:r>
        <w:rPr>
          <w:rFonts w:ascii="Arial" w:hAnsi="Arial" w:cs="Arial"/>
          <w:sz w:val="22"/>
          <w:szCs w:val="22"/>
        </w:rPr>
        <w:fldChar w:fldCharType="begin"/>
      </w:r>
      <w:r>
        <w:rPr>
          <w:rFonts w:ascii="Arial" w:hAnsi="Arial" w:cs="Arial"/>
          <w:sz w:val="22"/>
          <w:szCs w:val="22"/>
        </w:rPr>
        <w:instrText xml:space="preserve"> ADDIN EN.CITE &lt;EndNote&gt;&lt;Cite&gt;&lt;Author&gt;Long&lt;/Author&gt;&lt;Year&gt;2011&lt;/Year&gt;&lt;RecNum&gt;6625&lt;/RecNum&gt;&lt;DisplayText&gt;[109]&lt;/DisplayText&gt;&lt;record&gt;&lt;rec-number&gt;6625&lt;/rec-number&gt;&lt;foreign-keys&gt;&lt;key app="EN" db-id="frwtwrvviazzdoewtsrpaszf2r0r2xpeazfx" timestamp="0"&gt;6625&lt;/key&gt;&lt;/foreign-keys&gt;&lt;ref-type name="Journal Article"&gt;17&lt;/ref-type&gt;&lt;contributors&gt;&lt;authors&gt;&lt;author&gt;Long, G. H.&lt;/author&gt;&lt;author&gt;Graham, A. L.&lt;/author&gt;&lt;/authors&gt;&lt;/contributors&gt;&lt;titles&gt;&lt;title&gt;Consequences of immunopathology for pathogen virulence evolution and public health: Malaria as a case study&lt;/title&gt;&lt;secondary-title&gt;Evol Appl&lt;/secondary-title&gt;&lt;/titles&gt;&lt;periodical&gt;&lt;full-title&gt;Evol Appl&lt;/full-title&gt;&lt;/periodical&gt;&lt;pages&gt;278-91&lt;/pages&gt;&lt;volume&gt;4&lt;/volume&gt;&lt;dates&gt;&lt;year&gt;2011&lt;/year&gt;&lt;/dates&gt;&lt;urls&gt;&lt;/urls&gt;&lt;/record&gt;&lt;/Cite&gt;&lt;/EndNote&gt;</w:instrText>
      </w:r>
      <w:r>
        <w:rPr>
          <w:rFonts w:ascii="Arial" w:hAnsi="Arial" w:cs="Arial"/>
          <w:sz w:val="22"/>
          <w:szCs w:val="22"/>
        </w:rPr>
        <w:fldChar w:fldCharType="separate"/>
      </w:r>
      <w:r>
        <w:rPr>
          <w:rFonts w:ascii="Arial" w:hAnsi="Arial" w:cs="Arial"/>
          <w:noProof/>
          <w:sz w:val="22"/>
          <w:szCs w:val="22"/>
        </w:rPr>
        <w:t>[109]</w:t>
      </w:r>
      <w:r>
        <w:rPr>
          <w:rFonts w:ascii="Arial" w:hAnsi="Arial" w:cs="Arial"/>
          <w:sz w:val="22"/>
          <w:szCs w:val="22"/>
        </w:rPr>
        <w:fldChar w:fldCharType="end"/>
      </w:r>
      <w:r w:rsidRPr="001E38B7">
        <w:rPr>
          <w:rFonts w:ascii="Arial" w:hAnsi="Arial" w:cs="Arial"/>
          <w:sz w:val="22"/>
          <w:szCs w:val="22"/>
        </w:rPr>
        <w:t xml:space="preserve">) and the rest of the experimental procedures are familiar from past work (as noted under Aim 1).  The experimental work </w:t>
      </w:r>
      <w:r w:rsidRPr="001E38B7">
        <w:rPr>
          <w:rFonts w:ascii="Arial" w:hAnsi="Arial" w:cs="Arial"/>
          <w:i/>
          <w:sz w:val="22"/>
          <w:szCs w:val="22"/>
        </w:rPr>
        <w:t xml:space="preserve">per se </w:t>
      </w:r>
      <w:r w:rsidRPr="001E38B7">
        <w:rPr>
          <w:rFonts w:ascii="Arial" w:hAnsi="Arial" w:cs="Arial"/>
          <w:sz w:val="22"/>
          <w:szCs w:val="22"/>
        </w:rPr>
        <w:t xml:space="preserve">would be high reward in that </w:t>
      </w:r>
      <w:r>
        <w:rPr>
          <w:rFonts w:ascii="Arial" w:hAnsi="Arial" w:cs="Arial"/>
          <w:sz w:val="22"/>
          <w:szCs w:val="22"/>
        </w:rPr>
        <w:t xml:space="preserve">parasite </w:t>
      </w:r>
      <w:r>
        <w:rPr>
          <w:rFonts w:ascii="Arial" w:hAnsi="Arial" w:cs="Arial"/>
          <w:sz w:val="22"/>
          <w:szCs w:val="22"/>
        </w:rPr>
        <w:lastRenderedPageBreak/>
        <w:t xml:space="preserve">burden and </w:t>
      </w:r>
      <w:r w:rsidRPr="001E38B7">
        <w:rPr>
          <w:rFonts w:ascii="Arial" w:hAnsi="Arial" w:cs="Arial"/>
          <w:sz w:val="22"/>
          <w:szCs w:val="22"/>
        </w:rPr>
        <w:t xml:space="preserve">multivariate immunological data following manipulation of </w:t>
      </w:r>
      <w:r>
        <w:rPr>
          <w:rFonts w:ascii="Arial" w:hAnsi="Arial" w:cs="Arial"/>
          <w:sz w:val="22"/>
          <w:szCs w:val="22"/>
        </w:rPr>
        <w:t>rates and effector impacts of induced immune responses are unknown</w:t>
      </w:r>
      <w:r w:rsidRPr="001E38B7">
        <w:rPr>
          <w:rFonts w:ascii="Arial" w:hAnsi="Arial" w:cs="Arial"/>
          <w:sz w:val="22"/>
          <w:szCs w:val="22"/>
        </w:rPr>
        <w:t xml:space="preserve">.   </w:t>
      </w:r>
      <w:r>
        <w:rPr>
          <w:rFonts w:ascii="Arial" w:hAnsi="Arial" w:cs="Arial"/>
          <w:sz w:val="22"/>
          <w:szCs w:val="22"/>
        </w:rPr>
        <w:t>We intend to give trickle infections to wild type host strains, while we will give bolus infections to knockouts in the first instance.  However, we may ultimately challenge knockouts with trickle infections as well, depending on early results, in order to decouple time- and signal-dependent effects on dose-dependence.</w:t>
      </w:r>
    </w:p>
    <w:p w14:paraId="6C2B7328" w14:textId="77777777" w:rsidR="007A6B2E" w:rsidRPr="00AA20C7" w:rsidRDefault="007A6B2E" w:rsidP="007A6B2E">
      <w:pPr>
        <w:ind w:firstLine="720"/>
        <w:jc w:val="both"/>
        <w:rPr>
          <w:rFonts w:ascii="Arial" w:hAnsi="Arial" w:cs="Arial"/>
          <w:sz w:val="22"/>
          <w:szCs w:val="22"/>
        </w:rPr>
      </w:pPr>
      <w:r>
        <w:rPr>
          <w:rFonts w:ascii="Arial" w:hAnsi="Arial" w:cs="Arial"/>
          <w:sz w:val="22"/>
          <w:szCs w:val="22"/>
        </w:rPr>
        <w:t>Trickle experiments will allow us to quantify how duration hinges on</w:t>
      </w:r>
      <w:r w:rsidRPr="00026E70">
        <w:rPr>
          <w:rFonts w:ascii="Arial" w:hAnsi="Arial" w:cs="Arial"/>
          <w:sz w:val="22"/>
          <w:szCs w:val="22"/>
        </w:rPr>
        <w:t xml:space="preserve"> early dynamics of parasite biomass growth (</w:t>
      </w:r>
      <w:r w:rsidRPr="005C6DA1">
        <w:rPr>
          <w:rFonts w:ascii="Arial" w:hAnsi="Arial" w:cs="Arial"/>
          <w:b/>
          <w:bCs/>
          <w:sz w:val="22"/>
          <w:szCs w:val="22"/>
        </w:rPr>
        <w:t>Fig. 2</w:t>
      </w:r>
      <w:r w:rsidRPr="00026E70">
        <w:rPr>
          <w:rFonts w:ascii="Arial" w:hAnsi="Arial" w:cs="Arial"/>
          <w:sz w:val="22"/>
          <w:szCs w:val="22"/>
        </w:rPr>
        <w:t xml:space="preserve">), which </w:t>
      </w:r>
      <w:r>
        <w:rPr>
          <w:rFonts w:ascii="Arial" w:hAnsi="Arial" w:cs="Arial"/>
          <w:sz w:val="22"/>
          <w:szCs w:val="22"/>
        </w:rPr>
        <w:t>are slowed, by definition, by trickle infections</w:t>
      </w:r>
      <w:r w:rsidRPr="00026E70">
        <w:rPr>
          <w:rFonts w:ascii="Arial" w:hAnsi="Arial" w:cs="Arial"/>
          <w:sz w:val="22"/>
          <w:szCs w:val="22"/>
        </w:rPr>
        <w:t xml:space="preserve">. </w:t>
      </w:r>
      <w:r>
        <w:rPr>
          <w:rFonts w:ascii="Arial" w:hAnsi="Arial" w:cs="Arial"/>
          <w:sz w:val="22"/>
          <w:szCs w:val="22"/>
        </w:rPr>
        <w:t xml:space="preserve"> </w:t>
      </w:r>
      <w:r w:rsidRPr="00895DF7">
        <w:rPr>
          <w:rFonts w:ascii="Arial" w:hAnsi="Arial" w:cs="Arial"/>
          <w:sz w:val="22"/>
          <w:szCs w:val="22"/>
        </w:rPr>
        <w:t xml:space="preserve">Our immune measurements following trickle dosing will elucidate </w:t>
      </w:r>
      <w:r w:rsidRPr="00895DF7">
        <w:rPr>
          <w:rFonts w:ascii="Arial" w:hAnsi="Arial" w:cs="Arial"/>
          <w:i/>
          <w:iCs/>
          <w:sz w:val="22"/>
          <w:szCs w:val="22"/>
        </w:rPr>
        <w:t xml:space="preserve">induction rates </w:t>
      </w:r>
      <w:r w:rsidRPr="00895DF7">
        <w:rPr>
          <w:rFonts w:ascii="Arial" w:hAnsi="Arial" w:cs="Arial"/>
          <w:sz w:val="22"/>
          <w:szCs w:val="22"/>
        </w:rPr>
        <w:t xml:space="preserve">of clearance- or chronicity-promoting feedbacks by </w:t>
      </w:r>
      <w:r>
        <w:rPr>
          <w:rFonts w:ascii="Arial" w:hAnsi="Arial" w:cs="Arial"/>
          <w:sz w:val="22"/>
          <w:szCs w:val="22"/>
        </w:rPr>
        <w:t xml:space="preserve">growing </w:t>
      </w:r>
      <w:r w:rsidRPr="00895DF7">
        <w:rPr>
          <w:rFonts w:ascii="Arial" w:hAnsi="Arial" w:cs="Arial"/>
          <w:sz w:val="22"/>
          <w:szCs w:val="22"/>
        </w:rPr>
        <w:t>parasite biomass. T</w:t>
      </w:r>
      <w:r w:rsidRPr="00026E70">
        <w:rPr>
          <w:rFonts w:ascii="Arial" w:hAnsi="Arial" w:cs="Arial"/>
          <w:sz w:val="22"/>
          <w:szCs w:val="22"/>
        </w:rPr>
        <w:t xml:space="preserve">his will both test </w:t>
      </w:r>
      <w:r>
        <w:rPr>
          <w:rFonts w:ascii="Arial" w:hAnsi="Arial" w:cs="Arial"/>
          <w:sz w:val="22"/>
          <w:szCs w:val="22"/>
        </w:rPr>
        <w:t>our</w:t>
      </w:r>
      <w:r w:rsidRPr="00026E70">
        <w:rPr>
          <w:rFonts w:ascii="Arial" w:hAnsi="Arial" w:cs="Arial"/>
          <w:sz w:val="22"/>
          <w:szCs w:val="22"/>
        </w:rPr>
        <w:t xml:space="preserve"> predictions and help us identify the shapes of key functions in the model.</w:t>
      </w:r>
      <w:r>
        <w:rPr>
          <w:rFonts w:ascii="Arial" w:hAnsi="Arial" w:cs="Arial"/>
          <w:sz w:val="22"/>
          <w:szCs w:val="22"/>
        </w:rPr>
        <w:t xml:space="preserve">  </w:t>
      </w:r>
      <w:r w:rsidRPr="00901A62">
        <w:rPr>
          <w:rFonts w:ascii="Arial" w:hAnsi="Arial" w:cs="Arial"/>
          <w:sz w:val="22"/>
          <w:szCs w:val="22"/>
        </w:rPr>
        <w:t xml:space="preserve">Direct manipulation of the molecules that </w:t>
      </w:r>
      <w:r>
        <w:rPr>
          <w:rFonts w:ascii="Arial" w:hAnsi="Arial" w:cs="Arial"/>
          <w:sz w:val="22"/>
          <w:szCs w:val="22"/>
        </w:rPr>
        <w:t>gener</w:t>
      </w:r>
      <w:r w:rsidRPr="00901A62">
        <w:rPr>
          <w:rFonts w:ascii="Arial" w:hAnsi="Arial" w:cs="Arial"/>
          <w:sz w:val="22"/>
          <w:szCs w:val="22"/>
        </w:rPr>
        <w:t xml:space="preserve">ate the feedback processes provides complementary insights. </w:t>
      </w:r>
      <w:r w:rsidRPr="00895DF7">
        <w:rPr>
          <w:rFonts w:ascii="Arial" w:hAnsi="Arial" w:cs="Arial"/>
          <w:sz w:val="22"/>
          <w:szCs w:val="22"/>
        </w:rPr>
        <w:t xml:space="preserve">One of the major challenges for parameterizing mechanistic models of antagonistic interactions (the essential step that allows us to </w:t>
      </w:r>
      <w:r w:rsidRPr="00895DF7">
        <w:rPr>
          <w:rFonts w:ascii="Arial" w:hAnsi="Arial" w:cs="Arial"/>
          <w:i/>
          <w:iCs/>
          <w:sz w:val="22"/>
          <w:szCs w:val="22"/>
        </w:rPr>
        <w:t>quantify</w:t>
      </w:r>
      <w:r w:rsidRPr="00895DF7">
        <w:rPr>
          <w:rFonts w:ascii="Arial" w:hAnsi="Arial" w:cs="Arial"/>
          <w:sz w:val="22"/>
          <w:szCs w:val="22"/>
        </w:rPr>
        <w:t xml:space="preserve"> the feedbacks) is that it is difficult to understand which partner is driving the interaction. </w:t>
      </w:r>
      <w:r w:rsidRPr="00901A62">
        <w:rPr>
          <w:rFonts w:ascii="Arial" w:hAnsi="Arial" w:cs="Arial"/>
          <w:sz w:val="22"/>
          <w:szCs w:val="22"/>
        </w:rPr>
        <w:t xml:space="preserve">For example, Th2 stimulation is driven by parasite biomass, but acts to suppress the growth of that biomass, so an observation of low Th2 stimulation and low parasite biomass could be due to intrinsically slow growth of parasite biomass or a highly effective immune response preventing </w:t>
      </w:r>
      <w:r>
        <w:rPr>
          <w:rFonts w:ascii="Arial" w:hAnsi="Arial" w:cs="Arial"/>
          <w:sz w:val="22"/>
          <w:szCs w:val="22"/>
        </w:rPr>
        <w:t xml:space="preserve">parasite biomass </w:t>
      </w:r>
      <w:r w:rsidRPr="00AA20C7">
        <w:rPr>
          <w:rFonts w:ascii="Arial" w:hAnsi="Arial" w:cs="Arial"/>
          <w:sz w:val="22"/>
          <w:szCs w:val="22"/>
        </w:rPr>
        <w:t xml:space="preserve">growth. </w:t>
      </w:r>
      <w:r>
        <w:rPr>
          <w:rFonts w:ascii="Arial" w:hAnsi="Arial" w:cs="Arial"/>
          <w:sz w:val="22"/>
          <w:szCs w:val="22"/>
        </w:rPr>
        <w:t>B</w:t>
      </w:r>
      <w:r w:rsidRPr="00AA20C7">
        <w:rPr>
          <w:rFonts w:ascii="Arial" w:hAnsi="Arial" w:cs="Arial"/>
          <w:sz w:val="22"/>
          <w:szCs w:val="22"/>
        </w:rPr>
        <w:t xml:space="preserve">y </w:t>
      </w:r>
      <w:r>
        <w:rPr>
          <w:rFonts w:ascii="Arial" w:hAnsi="Arial" w:cs="Arial"/>
          <w:sz w:val="22"/>
          <w:szCs w:val="22"/>
        </w:rPr>
        <w:t>disrupting</w:t>
      </w:r>
      <w:r w:rsidRPr="00AA20C7">
        <w:rPr>
          <w:rFonts w:ascii="Arial" w:hAnsi="Arial" w:cs="Arial"/>
          <w:sz w:val="22"/>
          <w:szCs w:val="22"/>
        </w:rPr>
        <w:t xml:space="preserve"> </w:t>
      </w:r>
      <w:r>
        <w:rPr>
          <w:rFonts w:ascii="Arial" w:hAnsi="Arial" w:cs="Arial"/>
          <w:sz w:val="22"/>
          <w:szCs w:val="22"/>
        </w:rPr>
        <w:t>Muc5ac function</w:t>
      </w:r>
      <w:r w:rsidRPr="00AA20C7">
        <w:rPr>
          <w:rFonts w:ascii="Arial" w:hAnsi="Arial" w:cs="Arial"/>
          <w:sz w:val="22"/>
          <w:szCs w:val="22"/>
        </w:rPr>
        <w:t xml:space="preserve">, </w:t>
      </w:r>
      <w:r>
        <w:rPr>
          <w:rFonts w:ascii="Arial" w:hAnsi="Arial" w:cs="Arial"/>
          <w:sz w:val="22"/>
          <w:szCs w:val="22"/>
        </w:rPr>
        <w:t xml:space="preserve">for instance, </w:t>
      </w:r>
      <w:r w:rsidRPr="00AA20C7">
        <w:rPr>
          <w:rFonts w:ascii="Arial" w:hAnsi="Arial" w:cs="Arial"/>
          <w:sz w:val="22"/>
          <w:szCs w:val="22"/>
        </w:rPr>
        <w:t xml:space="preserve">we can more clearly observe the interaction between parasite biomass and Th2 induction (quantifying clearance-promoting feedbacks) because </w:t>
      </w:r>
      <w:r w:rsidRPr="00895DF7">
        <w:rPr>
          <w:rFonts w:ascii="Arial" w:hAnsi="Arial" w:cs="Arial"/>
          <w:b/>
          <w:bCs/>
          <w:sz w:val="22"/>
          <w:szCs w:val="22"/>
        </w:rPr>
        <w:t>we have separated the effect of the parasite on induction from the effect of induction on the parasite</w:t>
      </w:r>
      <w:r w:rsidRPr="00AA20C7">
        <w:rPr>
          <w:rFonts w:ascii="Arial" w:hAnsi="Arial" w:cs="Arial"/>
          <w:sz w:val="22"/>
          <w:szCs w:val="22"/>
        </w:rPr>
        <w:t>. We gain similar mechanistic insight by manipulating other cytokines and parasite immunomodulatory molecules, allowing us to more fully develop the model to gain an understanding of the processes driving dynamics.</w:t>
      </w:r>
    </w:p>
    <w:p w14:paraId="59EDB9AB" w14:textId="77777777" w:rsidR="007A6B2E" w:rsidRPr="005765B2" w:rsidRDefault="007A6B2E" w:rsidP="007A6B2E">
      <w:pPr>
        <w:ind w:firstLine="720"/>
        <w:jc w:val="both"/>
        <w:rPr>
          <w:rFonts w:ascii="Arial" w:hAnsi="Arial" w:cs="Arial"/>
        </w:rPr>
      </w:pPr>
      <w:r>
        <w:rPr>
          <w:rFonts w:ascii="Arial" w:hAnsi="Arial" w:cs="Arial"/>
          <w:sz w:val="22"/>
          <w:szCs w:val="22"/>
        </w:rPr>
        <w:t xml:space="preserve">If we find we are unable to fit the data well, however, </w:t>
      </w:r>
      <w:r w:rsidRPr="001E38B7">
        <w:rPr>
          <w:rFonts w:ascii="Arial" w:hAnsi="Arial" w:cs="Arial"/>
          <w:sz w:val="22"/>
          <w:szCs w:val="22"/>
        </w:rPr>
        <w:t xml:space="preserve">we </w:t>
      </w:r>
      <w:r>
        <w:rPr>
          <w:rFonts w:ascii="Arial" w:hAnsi="Arial" w:cs="Arial"/>
          <w:sz w:val="22"/>
          <w:szCs w:val="22"/>
        </w:rPr>
        <w:t>can s</w:t>
      </w:r>
      <w:r w:rsidRPr="001E38B7">
        <w:rPr>
          <w:rFonts w:ascii="Arial" w:hAnsi="Arial" w:cs="Arial"/>
          <w:sz w:val="22"/>
          <w:szCs w:val="22"/>
        </w:rPr>
        <w:t xml:space="preserve">implify our complex dynamical model to a discrete dynamic model </w:t>
      </w:r>
      <w:r>
        <w:rPr>
          <w:rFonts w:ascii="Arial" w:hAnsi="Arial" w:cs="Arial"/>
          <w:sz w:val="22"/>
          <w:szCs w:val="22"/>
        </w:rPr>
        <w:fldChar w:fldCharType="begin"/>
      </w:r>
      <w:r>
        <w:rPr>
          <w:rFonts w:ascii="Arial" w:hAnsi="Arial" w:cs="Arial"/>
          <w:sz w:val="22"/>
          <w:szCs w:val="22"/>
        </w:rPr>
        <w:instrText xml:space="preserve"> ADDIN EN.CITE &lt;EndNote&gt;&lt;Cite&gt;&lt;Author&gt;Assmann&lt;/Author&gt;&lt;Year&gt;2009&lt;/Year&gt;&lt;RecNum&gt;7821&lt;/RecNum&gt;&lt;DisplayText&gt;[110]&lt;/DisplayText&gt;&lt;record&gt;&lt;rec-number&gt;7821&lt;/rec-number&gt;&lt;foreign-keys&gt;&lt;key app="EN" db-id="frwtwrvviazzdoewtsrpaszf2r0r2xpeazfx" timestamp="1580666557"&gt;7821&lt;/key&gt;&lt;/foreign-keys&gt;&lt;ref-type name="Book Section"&gt;5&lt;/ref-type&gt;&lt;contributors&gt;&lt;authors&gt;&lt;author&gt;Assmann, Sarah M.&lt;/author&gt;&lt;author&gt;Albert, Réka&lt;/author&gt;&lt;/authors&gt;&lt;secondary-authors&gt;&lt;author&gt;Belostotsky, Dmitry A.&lt;/author&gt;&lt;/secondary-authors&gt;&lt;/contributors&gt;&lt;titles&gt;&lt;title&gt;Discrete Dynamic Modeling with Asynchronous Update, or How to Model Complex Systems in the Absence of Quantitative Information&lt;/title&gt;&lt;secondary-title&gt;Plant Systems Biology&lt;/secondary-title&gt;&lt;tertiary-title&gt;Methods in Molecular Biology™&lt;/tertiary-title&gt;&lt;/titles&gt;&lt;pages&gt;207-225&lt;/pages&gt;&lt;keywords&gt;&lt;keyword&gt;Boolean model&lt;/keyword&gt;&lt;keyword&gt;computational biology&lt;/keyword&gt;&lt;keyword&gt;discrete model&lt;/keyword&gt;&lt;keyword&gt;dynamic modeling&lt;/keyword&gt;&lt;keyword&gt;network analysis&lt;/keyword&gt;&lt;keyword&gt;signal transduction&lt;/keyword&gt;&lt;keyword&gt;systems biology&lt;/keyword&gt;&lt;/keywords&gt;&lt;dates&gt;&lt;year&gt;2009&lt;/year&gt;&lt;pub-dates&gt;&lt;date&gt;2009&lt;/date&gt;&lt;/pub-dates&gt;&lt;/dates&gt;&lt;pub-location&gt;Totowa, NJ&lt;/pub-location&gt;&lt;publisher&gt;Humana Press&lt;/publisher&gt;&lt;isbn&gt;978-1-60327-563-7&lt;/isbn&gt;&lt;urls&gt;&lt;/urls&gt;&lt;remote-database-name&gt;Springer Link&lt;/remote-database-name&gt;&lt;language&gt;en&lt;/language&gt;&lt;access-date&gt;2020-01-27 19:11:05&lt;/access-date&gt;&lt;/record&gt;&lt;/Cite&gt;&lt;/EndNote&gt;</w:instrText>
      </w:r>
      <w:r>
        <w:rPr>
          <w:rFonts w:ascii="Arial" w:hAnsi="Arial" w:cs="Arial"/>
          <w:sz w:val="22"/>
          <w:szCs w:val="22"/>
        </w:rPr>
        <w:fldChar w:fldCharType="separate"/>
      </w:r>
      <w:r>
        <w:rPr>
          <w:rFonts w:ascii="Arial" w:hAnsi="Arial" w:cs="Arial"/>
          <w:noProof/>
          <w:sz w:val="22"/>
          <w:szCs w:val="22"/>
        </w:rPr>
        <w:t>[110]</w:t>
      </w:r>
      <w:r>
        <w:rPr>
          <w:rFonts w:ascii="Arial" w:hAnsi="Arial" w:cs="Arial"/>
          <w:sz w:val="22"/>
          <w:szCs w:val="22"/>
        </w:rPr>
        <w:fldChar w:fldCharType="end"/>
      </w:r>
      <w:r w:rsidRPr="001E38B7">
        <w:rPr>
          <w:rFonts w:ascii="Arial" w:hAnsi="Arial" w:cs="Arial"/>
          <w:sz w:val="22"/>
          <w:szCs w:val="22"/>
        </w:rPr>
        <w:t xml:space="preserve">, which represents the immune system as network of interacting nodes, each of which can take only two states (ON or OFF). This approach is useful when quantitative data are insufficient to characterize functional relationships between variables </w:t>
      </w:r>
      <w:r>
        <w:rPr>
          <w:rFonts w:ascii="Arial" w:hAnsi="Arial" w:cs="Arial"/>
          <w:sz w:val="22"/>
          <w:szCs w:val="22"/>
        </w:rPr>
        <w:fldChar w:fldCharType="begin"/>
      </w:r>
      <w:r>
        <w:rPr>
          <w:rFonts w:ascii="Arial" w:hAnsi="Arial" w:cs="Arial"/>
          <w:sz w:val="22"/>
          <w:szCs w:val="22"/>
        </w:rPr>
        <w:instrText xml:space="preserve"> ADDIN EN.CITE &lt;EndNote&gt;&lt;Cite&gt;&lt;Author&gt;Thakar&lt;/Author&gt;&lt;Year&gt;2010&lt;/Year&gt;&lt;RecNum&gt;7822&lt;/RecNum&gt;&lt;DisplayText&gt;[111]&lt;/DisplayText&gt;&lt;record&gt;&lt;rec-number&gt;7822&lt;/rec-number&gt;&lt;foreign-keys&gt;&lt;key app="EN" db-id="frwtwrvviazzdoewtsrpaszf2r0r2xpeazfx" timestamp="1580666557"&gt;7822&lt;/key&gt;&lt;/foreign-keys&gt;&lt;ref-type name="Journal Article"&gt;17&lt;/ref-type&gt;&lt;contributors&gt;&lt;authors&gt;&lt;author&gt;Thakar, Juilee&lt;/author&gt;&lt;author&gt;Albert, Reka&lt;/author&gt;&lt;/authors&gt;&lt;/contributors&gt;&lt;titles&gt;&lt;title&gt;Boolean models of within-host immune interactions&lt;/title&gt;&lt;secondary-title&gt;Current Opinion in Microbiology&lt;/secondary-title&gt;&lt;/titles&gt;&lt;periodical&gt;&lt;full-title&gt;Current Opinion in Microbiology&lt;/full-title&gt;&lt;/periodical&gt;&lt;pages&gt;377-381&lt;/pages&gt;&lt;volume&gt;13&lt;/volume&gt;&lt;number&gt;3&lt;/number&gt;&lt;dates&gt;&lt;year&gt;2010&lt;/year&gt;&lt;pub-dates&gt;&lt;date&gt;June 1, 2010&lt;/date&gt;&lt;/pub-dates&gt;&lt;/dates&gt;&lt;isbn&gt;1369-5274&lt;/isbn&gt;&lt;urls&gt;&lt;/urls&gt;&lt;electronic-resource-num&gt;10.1016/j.mib.2010.04.003&lt;/electronic-resource-num&gt;&lt;remote-database-name&gt;ScienceDirect&lt;/remote-database-name&gt;&lt;language&gt;en&lt;/language&gt;&lt;access-date&gt;2020-01-27 19:12:10&lt;/access-date&gt;&lt;/record&gt;&lt;/Cite&gt;&lt;/EndNote&gt;</w:instrText>
      </w:r>
      <w:r>
        <w:rPr>
          <w:rFonts w:ascii="Arial" w:hAnsi="Arial" w:cs="Arial"/>
          <w:sz w:val="22"/>
          <w:szCs w:val="22"/>
        </w:rPr>
        <w:fldChar w:fldCharType="separate"/>
      </w:r>
      <w:r>
        <w:rPr>
          <w:rFonts w:ascii="Arial" w:hAnsi="Arial" w:cs="Arial"/>
          <w:noProof/>
          <w:sz w:val="22"/>
          <w:szCs w:val="22"/>
        </w:rPr>
        <w:t>[111]</w:t>
      </w:r>
      <w:r>
        <w:rPr>
          <w:rFonts w:ascii="Arial" w:hAnsi="Arial" w:cs="Arial"/>
          <w:sz w:val="22"/>
          <w:szCs w:val="22"/>
        </w:rPr>
        <w:fldChar w:fldCharType="end"/>
      </w:r>
      <w:r w:rsidRPr="001E38B7">
        <w:rPr>
          <w:rFonts w:ascii="Arial" w:hAnsi="Arial" w:cs="Arial"/>
          <w:sz w:val="22"/>
          <w:szCs w:val="22"/>
        </w:rPr>
        <w:t>. Such models have been successfully applied to host-</w:t>
      </w:r>
      <w:proofErr w:type="spellStart"/>
      <w:r w:rsidRPr="001E38B7">
        <w:rPr>
          <w:rFonts w:ascii="Arial" w:hAnsi="Arial" w:cs="Arial"/>
          <w:sz w:val="22"/>
          <w:szCs w:val="22"/>
        </w:rPr>
        <w:t>macroparasite</w:t>
      </w:r>
      <w:proofErr w:type="spellEnd"/>
      <w:r w:rsidRPr="001E38B7">
        <w:rPr>
          <w:rFonts w:ascii="Arial" w:hAnsi="Arial" w:cs="Arial"/>
          <w:sz w:val="22"/>
          <w:szCs w:val="22"/>
        </w:rPr>
        <w:t xml:space="preserve"> interactions </w:t>
      </w:r>
      <w:r>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[112, 113]</w:t>
      </w:r>
      <w:r>
        <w:rPr>
          <w:rFonts w:ascii="Arial" w:hAnsi="Arial" w:cs="Arial"/>
          <w:sz w:val="22"/>
          <w:szCs w:val="22"/>
        </w:rPr>
        <w:fldChar w:fldCharType="end"/>
      </w:r>
      <w:r w:rsidRPr="001E38B7">
        <w:rPr>
          <w:rFonts w:ascii="Arial" w:hAnsi="Arial" w:cs="Arial"/>
          <w:sz w:val="22"/>
          <w:szCs w:val="22"/>
        </w:rPr>
        <w:t xml:space="preserve">, suggesting that they are a viable alternative </w:t>
      </w:r>
      <w:r>
        <w:rPr>
          <w:rFonts w:ascii="Arial" w:hAnsi="Arial" w:cs="Arial"/>
          <w:sz w:val="22"/>
          <w:szCs w:val="22"/>
        </w:rPr>
        <w:t>for</w:t>
      </w:r>
      <w:r w:rsidRPr="001E38B7">
        <w:rPr>
          <w:rFonts w:ascii="Arial" w:hAnsi="Arial" w:cs="Arial"/>
          <w:sz w:val="22"/>
          <w:szCs w:val="22"/>
        </w:rPr>
        <w:t xml:space="preserve"> our system </w:t>
      </w:r>
      <w:r>
        <w:rPr>
          <w:rFonts w:ascii="Arial" w:hAnsi="Arial" w:cs="Arial"/>
          <w:sz w:val="22"/>
          <w:szCs w:val="22"/>
        </w:rPr>
        <w:t>too.</w:t>
      </w:r>
    </w:p>
    <w:p w14:paraId="0FF8C3F1" w14:textId="77777777" w:rsidR="007A6B2E" w:rsidRPr="001E38B7" w:rsidRDefault="007A6B2E" w:rsidP="007A6B2E">
      <w:pPr>
        <w:jc w:val="both"/>
        <w:rPr>
          <w:rFonts w:ascii="Arial" w:hAnsi="Arial" w:cs="Arial"/>
          <w:sz w:val="22"/>
          <w:szCs w:val="22"/>
        </w:rPr>
      </w:pPr>
    </w:p>
    <w:p w14:paraId="5581C0D4" w14:textId="77777777" w:rsidR="007A6B2E" w:rsidRPr="005765B2" w:rsidRDefault="007A6B2E" w:rsidP="007A6B2E">
      <w:pPr>
        <w:jc w:val="both"/>
        <w:rPr>
          <w:rFonts w:ascii="Arial" w:hAnsi="Arial" w:cs="Arial"/>
        </w:rPr>
      </w:pPr>
      <w:r w:rsidRPr="001E38B7">
        <w:rPr>
          <w:rFonts w:ascii="Arial" w:hAnsi="Arial" w:cs="Arial"/>
          <w:b/>
          <w:bCs/>
          <w:sz w:val="22"/>
          <w:szCs w:val="22"/>
          <w:u w:val="single"/>
        </w:rPr>
        <w:t xml:space="preserve">Aim 3: </w:t>
      </w:r>
      <w:r>
        <w:rPr>
          <w:rFonts w:ascii="Arial" w:hAnsi="Arial" w:cs="Arial"/>
          <w:b/>
          <w:bCs/>
          <w:sz w:val="22"/>
          <w:szCs w:val="22"/>
          <w:u w:val="single"/>
        </w:rPr>
        <w:t xml:space="preserve"> Embed host strain-by-parasite dose interactions in a more realistic natural environment</w:t>
      </w:r>
      <w:r w:rsidRPr="001E38B7">
        <w:rPr>
          <w:rFonts w:ascii="Arial" w:hAnsi="Arial" w:cs="Arial"/>
          <w:b/>
          <w:bCs/>
          <w:sz w:val="22"/>
          <w:szCs w:val="22"/>
          <w:u w:val="single"/>
        </w:rPr>
        <w:t xml:space="preserve"> </w:t>
      </w:r>
      <w:r>
        <w:rPr>
          <w:rFonts w:ascii="Arial" w:hAnsi="Arial" w:cs="Arial"/>
          <w:b/>
          <w:bCs/>
          <w:sz w:val="22"/>
          <w:szCs w:val="22"/>
          <w:u w:val="single"/>
        </w:rPr>
        <w:t xml:space="preserve">by rewilding mice and quantifying effects upon immune feedbacks and duration of infection. </w:t>
      </w:r>
    </w:p>
    <w:p w14:paraId="6DCF5B68" w14:textId="77777777" w:rsidR="007A6B2E" w:rsidRDefault="007A6B2E" w:rsidP="007A6B2E">
      <w:pPr>
        <w:ind w:firstLine="720"/>
        <w:jc w:val="both"/>
        <w:rPr>
          <w:rFonts w:ascii="Arial" w:hAnsi="Arial" w:cs="Arial"/>
          <w:sz w:val="22"/>
          <w:szCs w:val="22"/>
        </w:rPr>
      </w:pPr>
      <w:r>
        <w:rPr>
          <w:rFonts w:ascii="Arial" w:hAnsi="Arial" w:cs="Arial"/>
          <w:sz w:val="22"/>
          <w:szCs w:val="22"/>
        </w:rPr>
        <w:t>Here</w:t>
      </w:r>
      <w:r w:rsidRPr="001E38B7">
        <w:rPr>
          <w:rFonts w:ascii="Arial" w:hAnsi="Arial" w:cs="Arial"/>
          <w:sz w:val="22"/>
          <w:szCs w:val="22"/>
        </w:rPr>
        <w:t xml:space="preserve">, we will take a </w:t>
      </w:r>
      <w:r>
        <w:rPr>
          <w:rFonts w:ascii="Arial" w:hAnsi="Arial" w:cs="Arial"/>
          <w:sz w:val="22"/>
          <w:szCs w:val="22"/>
        </w:rPr>
        <w:t>larger</w:t>
      </w:r>
      <w:r w:rsidRPr="001E38B7">
        <w:rPr>
          <w:rFonts w:ascii="Arial" w:hAnsi="Arial" w:cs="Arial"/>
          <w:sz w:val="22"/>
          <w:szCs w:val="22"/>
        </w:rPr>
        <w:t xml:space="preserve"> step towards environmental realism, to field test our predictions. </w:t>
      </w:r>
      <w:r>
        <w:rPr>
          <w:rFonts w:ascii="Arial" w:hAnsi="Arial" w:cs="Arial"/>
          <w:sz w:val="22"/>
          <w:szCs w:val="22"/>
        </w:rPr>
        <w:t xml:space="preserve"> N</w:t>
      </w:r>
      <w:r w:rsidRPr="001E38B7">
        <w:rPr>
          <w:rFonts w:ascii="Arial" w:hAnsi="Arial" w:cs="Arial"/>
          <w:sz w:val="22"/>
          <w:szCs w:val="22"/>
        </w:rPr>
        <w:t xml:space="preserve">aturalizing lab mice with “dirty roommates” </w:t>
      </w:r>
      <w:r>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[49]</w:t>
      </w:r>
      <w:r>
        <w:rPr>
          <w:rFonts w:ascii="Arial" w:hAnsi="Arial" w:cs="Arial"/>
          <w:sz w:val="22"/>
          <w:szCs w:val="22"/>
        </w:rPr>
        <w:fldChar w:fldCharType="end"/>
      </w:r>
      <w:r w:rsidRPr="001E38B7">
        <w:rPr>
          <w:rFonts w:ascii="Arial" w:hAnsi="Arial" w:cs="Arial"/>
          <w:sz w:val="22"/>
          <w:szCs w:val="22"/>
        </w:rPr>
        <w:t xml:space="preserve">, serial infections </w:t>
      </w:r>
      <w:r>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[50]</w:t>
      </w:r>
      <w:r>
        <w:rPr>
          <w:rFonts w:ascii="Arial" w:hAnsi="Arial" w:cs="Arial"/>
          <w:sz w:val="22"/>
          <w:szCs w:val="22"/>
        </w:rPr>
        <w:fldChar w:fldCharType="end"/>
      </w:r>
      <w:r w:rsidRPr="001E38B7">
        <w:rPr>
          <w:rFonts w:ascii="Arial" w:hAnsi="Arial" w:cs="Arial"/>
          <w:sz w:val="22"/>
          <w:szCs w:val="22"/>
        </w:rPr>
        <w:t xml:space="preserve">, or fecal </w: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[52]</w:t>
      </w:r>
      <w:r>
        <w:rPr>
          <w:rFonts w:ascii="Arial" w:hAnsi="Arial" w:cs="Arial"/>
          <w:sz w:val="22"/>
          <w:szCs w:val="22"/>
        </w:rPr>
        <w:fldChar w:fldCharType="end"/>
      </w:r>
      <w:r w:rsidRPr="001E38B7">
        <w:rPr>
          <w:rFonts w:ascii="Arial" w:hAnsi="Arial" w:cs="Arial"/>
          <w:sz w:val="22"/>
          <w:szCs w:val="22"/>
        </w:rPr>
        <w:t xml:space="preserve"> or </w:t>
      </w:r>
      <w:r w:rsidRPr="001E38B7">
        <w:rPr>
          <w:rFonts w:ascii="Arial" w:hAnsi="Arial" w:cs="Arial"/>
          <w:i/>
          <w:sz w:val="22"/>
          <w:szCs w:val="22"/>
        </w:rPr>
        <w:t>in utero</w:t>
      </w:r>
      <w:r w:rsidRPr="001E38B7">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Pr>
          <w:rFonts w:ascii="Arial" w:hAnsi="Arial" w:cs="Arial"/>
          <w:sz w:val="22"/>
          <w:szCs w:val="22"/>
        </w:rPr>
        <w:fldChar w:fldCharType="separate"/>
      </w:r>
      <w:r>
        <w:rPr>
          <w:rFonts w:ascii="Arial" w:hAnsi="Arial" w:cs="Arial"/>
          <w:noProof/>
          <w:sz w:val="22"/>
          <w:szCs w:val="22"/>
        </w:rPr>
        <w:t>[51]</w:t>
      </w:r>
      <w:r>
        <w:rPr>
          <w:rFonts w:ascii="Arial" w:hAnsi="Arial" w:cs="Arial"/>
          <w:sz w:val="22"/>
          <w:szCs w:val="22"/>
        </w:rPr>
        <w:fldChar w:fldCharType="end"/>
      </w:r>
      <w:r w:rsidRPr="001E38B7">
        <w:rPr>
          <w:rFonts w:ascii="Arial" w:hAnsi="Arial" w:cs="Arial"/>
          <w:sz w:val="22"/>
          <w:szCs w:val="22"/>
        </w:rPr>
        <w:t xml:space="preserve"> exposures to the microbes borne by wild mice under otherwise-controlled conditions has shown that lab mice rapidly exhibit shifts in immune phenotype</w:t>
      </w:r>
      <w:r>
        <w:rPr>
          <w:rFonts w:ascii="Arial" w:hAnsi="Arial" w:cs="Arial"/>
          <w:sz w:val="22"/>
          <w:szCs w:val="22"/>
        </w:rPr>
        <w:t>:</w:t>
      </w:r>
      <w:r w:rsidRPr="001E38B7">
        <w:rPr>
          <w:rFonts w:ascii="Arial" w:hAnsi="Arial" w:cs="Arial"/>
          <w:sz w:val="22"/>
          <w:szCs w:val="22"/>
        </w:rPr>
        <w:t xml:space="preserve"> </w:t>
      </w:r>
      <w:r>
        <w:rPr>
          <w:rFonts w:ascii="Arial" w:hAnsi="Arial" w:cs="Arial"/>
          <w:sz w:val="22"/>
          <w:szCs w:val="22"/>
        </w:rPr>
        <w:t xml:space="preserve">e.g., lab mice whose immune systems have benefited from these antigenic experiences show increased resistance against microparasites like influenza </w: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[52]</w:t>
      </w:r>
      <w:r>
        <w:rPr>
          <w:rFonts w:ascii="Arial" w:hAnsi="Arial" w:cs="Arial"/>
          <w:sz w:val="22"/>
          <w:szCs w:val="22"/>
        </w:rPr>
        <w:fldChar w:fldCharType="end"/>
      </w:r>
      <w:r>
        <w:rPr>
          <w:rFonts w:ascii="Arial" w:hAnsi="Arial" w:cs="Arial"/>
          <w:sz w:val="22"/>
          <w:szCs w:val="22"/>
        </w:rPr>
        <w:t xml:space="preserve"> and exhibit more human-like inflammatory reactions </w:t>
      </w:r>
      <w:r>
        <w:rPr>
          <w:rFonts w:ascii="Arial" w:hAnsi="Arial" w:cs="Arial"/>
          <w:sz w:val="22"/>
          <w:szCs w:val="22"/>
        </w:rPr>
        <w:fldChar w:fldCharType="begin"/>
      </w:r>
      <w:r>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Pr>
          <w:rFonts w:ascii="Arial" w:hAnsi="Arial" w:cs="Arial"/>
          <w:sz w:val="22"/>
          <w:szCs w:val="22"/>
        </w:rPr>
        <w:fldChar w:fldCharType="separate"/>
      </w:r>
      <w:r>
        <w:rPr>
          <w:rFonts w:ascii="Arial" w:hAnsi="Arial" w:cs="Arial"/>
          <w:noProof/>
          <w:sz w:val="22"/>
          <w:szCs w:val="22"/>
        </w:rPr>
        <w:t>[51]</w:t>
      </w:r>
      <w:r>
        <w:rPr>
          <w:rFonts w:ascii="Arial" w:hAnsi="Arial" w:cs="Arial"/>
          <w:sz w:val="22"/>
          <w:szCs w:val="22"/>
        </w:rPr>
        <w:fldChar w:fldCharType="end"/>
      </w:r>
      <w:r>
        <w:rPr>
          <w:rFonts w:ascii="Arial" w:hAnsi="Arial" w:cs="Arial"/>
          <w:sz w:val="22"/>
          <w:szCs w:val="22"/>
        </w:rPr>
        <w:t xml:space="preserve">.  </w:t>
      </w:r>
      <w:r w:rsidRPr="001E38B7">
        <w:rPr>
          <w:rFonts w:ascii="Arial" w:hAnsi="Arial" w:cs="Arial"/>
          <w:sz w:val="22"/>
          <w:szCs w:val="22"/>
        </w:rPr>
        <w:t>Thus</w:t>
      </w:r>
      <w:r>
        <w:rPr>
          <w:rFonts w:ascii="Arial" w:hAnsi="Arial" w:cs="Arial"/>
          <w:sz w:val="22"/>
          <w:szCs w:val="22"/>
        </w:rPr>
        <w:t xml:space="preserve">, </w:t>
      </w:r>
      <w:r w:rsidRPr="001E38B7">
        <w:rPr>
          <w:rFonts w:ascii="Arial" w:hAnsi="Arial" w:cs="Arial"/>
          <w:sz w:val="22"/>
          <w:szCs w:val="22"/>
        </w:rPr>
        <w:t xml:space="preserve">the importance of incorporating environmental realism into immunological experiments is increasingly appreciated </w:t>
      </w:r>
      <w:r>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[47, 48]</w:t>
      </w:r>
      <w:r>
        <w:rPr>
          <w:rFonts w:ascii="Arial" w:hAnsi="Arial" w:cs="Arial"/>
          <w:sz w:val="22"/>
          <w:szCs w:val="22"/>
        </w:rPr>
        <w:fldChar w:fldCharType="end"/>
      </w:r>
      <w:r w:rsidRPr="001E38B7">
        <w:rPr>
          <w:rFonts w:ascii="Arial" w:hAnsi="Arial" w:cs="Arial"/>
          <w:sz w:val="22"/>
          <w:szCs w:val="22"/>
        </w:rPr>
        <w:t xml:space="preserve">.  </w:t>
      </w:r>
      <w:r>
        <w:rPr>
          <w:rFonts w:ascii="Arial" w:hAnsi="Arial" w:cs="Arial"/>
          <w:bCs/>
          <w:sz w:val="22"/>
          <w:szCs w:val="22"/>
        </w:rPr>
        <w:t>Those of us who have taken lab mice into mesocosms, whether indoors</w:t>
      </w:r>
      <w:r w:rsidRPr="00676221">
        <w:rPr>
          <w:rFonts w:ascii="Arial" w:hAnsi="Arial" w:cs="Arial"/>
          <w:bCs/>
          <w:sz w:val="22"/>
          <w:szCs w:val="22"/>
        </w:rPr>
        <w:t xml:space="preserve"> </w:t>
      </w:r>
      <w:r w:rsidRPr="00676221">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Pr>
          <w:rFonts w:ascii="Arial" w:hAnsi="Arial" w:cs="Arial"/>
          <w:bCs/>
          <w:sz w:val="22"/>
          <w:szCs w:val="22"/>
        </w:rPr>
        <w:instrText xml:space="preserve"> ADDIN EN.CITE </w:instrText>
      </w:r>
      <w:r>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Pr>
          <w:rFonts w:ascii="Arial" w:hAnsi="Arial" w:cs="Arial"/>
          <w:bCs/>
          <w:sz w:val="22"/>
          <w:szCs w:val="22"/>
        </w:rPr>
        <w:instrText xml:space="preserve"> ADDIN EN.CITE.DATA </w:instrText>
      </w:r>
      <w:r>
        <w:rPr>
          <w:rFonts w:ascii="Arial" w:hAnsi="Arial" w:cs="Arial"/>
          <w:bCs/>
          <w:sz w:val="22"/>
          <w:szCs w:val="22"/>
        </w:rPr>
      </w:r>
      <w:r>
        <w:rPr>
          <w:rFonts w:ascii="Arial" w:hAnsi="Arial" w:cs="Arial"/>
          <w:bCs/>
          <w:sz w:val="22"/>
          <w:szCs w:val="22"/>
        </w:rPr>
        <w:fldChar w:fldCharType="end"/>
      </w:r>
      <w:r w:rsidRPr="00676221">
        <w:rPr>
          <w:rFonts w:ascii="Arial" w:hAnsi="Arial" w:cs="Arial"/>
          <w:bCs/>
          <w:sz w:val="22"/>
          <w:szCs w:val="22"/>
        </w:rPr>
      </w:r>
      <w:r w:rsidRPr="00676221">
        <w:rPr>
          <w:rFonts w:ascii="Arial" w:hAnsi="Arial" w:cs="Arial"/>
          <w:bCs/>
          <w:sz w:val="22"/>
          <w:szCs w:val="22"/>
        </w:rPr>
        <w:fldChar w:fldCharType="separate"/>
      </w:r>
      <w:r>
        <w:rPr>
          <w:rFonts w:ascii="Arial" w:hAnsi="Arial" w:cs="Arial"/>
          <w:bCs/>
          <w:noProof/>
          <w:sz w:val="22"/>
          <w:szCs w:val="22"/>
        </w:rPr>
        <w:t>[29, 30]</w:t>
      </w:r>
      <w:r w:rsidRPr="00676221">
        <w:rPr>
          <w:rFonts w:ascii="Arial" w:hAnsi="Arial" w:cs="Arial"/>
          <w:bCs/>
          <w:sz w:val="22"/>
          <w:szCs w:val="22"/>
        </w:rPr>
        <w:fldChar w:fldCharType="end"/>
      </w:r>
      <w:r w:rsidRPr="00676221">
        <w:rPr>
          <w:rFonts w:ascii="Arial" w:hAnsi="Arial" w:cs="Arial"/>
          <w:bCs/>
          <w:sz w:val="22"/>
          <w:szCs w:val="22"/>
          <w:lang w:val="en-GB"/>
        </w:rPr>
        <w:t xml:space="preserve"> </w:t>
      </w:r>
      <w:r>
        <w:rPr>
          <w:rFonts w:ascii="Arial" w:hAnsi="Arial" w:cs="Arial"/>
          <w:bCs/>
          <w:sz w:val="22"/>
          <w:szCs w:val="22"/>
          <w:lang w:val="en-GB"/>
        </w:rPr>
        <w:t xml:space="preserve">or outdoors </w:t>
      </w:r>
      <w:r>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[36, 53-55]</w:t>
      </w:r>
      <w:r>
        <w:rPr>
          <w:rFonts w:ascii="Arial" w:hAnsi="Arial" w:cs="Arial"/>
          <w:sz w:val="22"/>
          <w:szCs w:val="22"/>
        </w:rPr>
        <w:fldChar w:fldCharType="end"/>
      </w:r>
      <w:r>
        <w:rPr>
          <w:rFonts w:ascii="Arial" w:hAnsi="Arial" w:cs="Arial"/>
          <w:sz w:val="22"/>
          <w:szCs w:val="22"/>
        </w:rPr>
        <w:t>,</w:t>
      </w:r>
      <w:r w:rsidRPr="00676221">
        <w:rPr>
          <w:rFonts w:ascii="Arial" w:hAnsi="Arial" w:cs="Arial"/>
          <w:bCs/>
          <w:sz w:val="22"/>
          <w:szCs w:val="22"/>
          <w:lang w:val="en-GB"/>
        </w:rPr>
        <w:t xml:space="preserve"> </w:t>
      </w:r>
      <w:r>
        <w:rPr>
          <w:rFonts w:ascii="Arial" w:hAnsi="Arial" w:cs="Arial"/>
          <w:bCs/>
          <w:sz w:val="22"/>
          <w:szCs w:val="22"/>
          <w:lang w:val="en-GB"/>
        </w:rPr>
        <w:t xml:space="preserve">find that </w:t>
      </w:r>
      <w:r w:rsidRPr="00676221">
        <w:rPr>
          <w:rFonts w:ascii="Arial" w:hAnsi="Arial" w:cs="Arial"/>
          <w:bCs/>
          <w:sz w:val="22"/>
          <w:szCs w:val="22"/>
          <w:lang w:val="en-GB"/>
        </w:rPr>
        <w:t xml:space="preserve">mice in a more natural environment exhibit greater duration of nematode infection </w:t>
      </w:r>
      <w:r>
        <w:rPr>
          <w:rFonts w:ascii="Arial" w:hAnsi="Arial" w:cs="Arial"/>
          <w:bCs/>
          <w:sz w:val="22"/>
          <w:szCs w:val="22"/>
          <w:lang w:val="en-GB"/>
        </w:rPr>
        <w:t>than</w:t>
      </w:r>
      <w:r w:rsidRPr="00676221">
        <w:rPr>
          <w:rFonts w:ascii="Arial" w:hAnsi="Arial" w:cs="Arial"/>
          <w:bCs/>
          <w:sz w:val="22"/>
          <w:szCs w:val="22"/>
          <w:lang w:val="en-GB"/>
        </w:rPr>
        <w:t xml:space="preserve"> mice</w:t>
      </w:r>
      <w:r>
        <w:rPr>
          <w:rFonts w:ascii="Arial" w:hAnsi="Arial" w:cs="Arial"/>
          <w:bCs/>
          <w:sz w:val="22"/>
          <w:szCs w:val="22"/>
          <w:lang w:val="en-GB"/>
        </w:rPr>
        <w:t xml:space="preserve"> </w:t>
      </w:r>
      <w:r w:rsidRPr="00676221">
        <w:rPr>
          <w:rFonts w:ascii="Arial" w:hAnsi="Arial" w:cs="Arial"/>
          <w:bCs/>
          <w:sz w:val="22"/>
          <w:szCs w:val="22"/>
          <w:lang w:val="en-GB"/>
        </w:rPr>
        <w:t xml:space="preserve">in </w:t>
      </w:r>
      <w:r>
        <w:rPr>
          <w:rFonts w:ascii="Arial" w:hAnsi="Arial" w:cs="Arial"/>
          <w:bCs/>
          <w:sz w:val="22"/>
          <w:szCs w:val="22"/>
          <w:lang w:val="en-GB"/>
        </w:rPr>
        <w:t>the vivarium</w:t>
      </w:r>
      <w:r w:rsidRPr="00676221">
        <w:rPr>
          <w:rFonts w:ascii="Arial" w:hAnsi="Arial" w:cs="Arial"/>
          <w:bCs/>
          <w:sz w:val="22"/>
          <w:szCs w:val="22"/>
          <w:lang w:val="en-GB"/>
        </w:rPr>
        <w:t xml:space="preserve">.  </w:t>
      </w:r>
      <w:r>
        <w:rPr>
          <w:rFonts w:ascii="Arial" w:hAnsi="Arial" w:cs="Arial"/>
          <w:bCs/>
          <w:sz w:val="22"/>
          <w:szCs w:val="22"/>
          <w:lang w:val="en-GB"/>
        </w:rPr>
        <w:t>These observations suggest that naturalizing mouse models makes chronicity of their nematode infections better model human helminthiases.</w:t>
      </w:r>
    </w:p>
    <w:p w14:paraId="46F28F2E" w14:textId="77777777" w:rsidR="007A6B2E" w:rsidRPr="003441AD" w:rsidRDefault="007A6B2E" w:rsidP="007A6B2E">
      <w:pPr>
        <w:ind w:firstLine="720"/>
        <w:jc w:val="both"/>
        <w:rPr>
          <w:rFonts w:ascii="Arial" w:hAnsi="Arial" w:cs="Arial"/>
          <w:bCs/>
          <w:sz w:val="22"/>
          <w:szCs w:val="22"/>
          <w:lang w:val="en-GB"/>
        </w:rPr>
      </w:pPr>
      <w:r>
        <w:rPr>
          <w:rFonts w:ascii="Arial" w:hAnsi="Arial" w:cs="Arial"/>
          <w:sz w:val="22"/>
          <w:szCs w:val="22"/>
        </w:rPr>
        <w:t xml:space="preserve">An ecological perspective further suggests that the environment is much more than just microbes!  Indeed, although we’ll bring microbial exposure and trickle infections into mice under Aims 1 &amp; 2, </w:t>
      </w:r>
      <w:r w:rsidRPr="00BD42B2">
        <w:rPr>
          <w:rFonts w:ascii="Arial" w:hAnsi="Arial" w:cs="Arial"/>
          <w:b/>
          <w:bCs/>
          <w:sz w:val="22"/>
          <w:szCs w:val="22"/>
        </w:rPr>
        <w:t>there is no substitute for full realism, including abiotic conditions (e.g., New Jersey temperature &amp; humidity) and behaviors (e.g., digging burrows)</w:t>
      </w:r>
      <w:r>
        <w:rPr>
          <w:rFonts w:ascii="Arial" w:hAnsi="Arial" w:cs="Arial"/>
          <w:sz w:val="22"/>
          <w:szCs w:val="22"/>
        </w:rPr>
        <w:t xml:space="preserve">.  We also note that natural conditions can bring important surprises: e.g., fungi have proven important for promoting neutrophilia in rewilded </w:t>
      </w:r>
      <w:proofErr w:type="gramStart"/>
      <w:r>
        <w:rPr>
          <w:rFonts w:ascii="Arial" w:hAnsi="Arial" w:cs="Arial"/>
          <w:sz w:val="22"/>
          <w:szCs w:val="22"/>
        </w:rPr>
        <w:t>mice, but</w:t>
      </w:r>
      <w:proofErr w:type="gramEnd"/>
      <w:r>
        <w:rPr>
          <w:rFonts w:ascii="Arial" w:hAnsi="Arial" w:cs="Arial"/>
          <w:sz w:val="22"/>
          <w:szCs w:val="22"/>
        </w:rPr>
        <w:t xml:space="preserve"> have failed to establish via fecal transplant </w: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[55]</w:t>
      </w:r>
      <w:r>
        <w:rPr>
          <w:rFonts w:ascii="Arial" w:hAnsi="Arial" w:cs="Arial"/>
          <w:sz w:val="22"/>
          <w:szCs w:val="22"/>
        </w:rPr>
        <w:fldChar w:fldCharType="end"/>
      </w:r>
      <w:r>
        <w:rPr>
          <w:rFonts w:ascii="Arial" w:hAnsi="Arial" w:cs="Arial"/>
          <w:sz w:val="22"/>
          <w:szCs w:val="22"/>
        </w:rPr>
        <w:t xml:space="preserve">.  </w:t>
      </w:r>
      <w:r w:rsidRPr="00676221">
        <w:rPr>
          <w:rFonts w:ascii="Arial" w:hAnsi="Arial" w:cs="Arial"/>
          <w:bCs/>
          <w:sz w:val="22"/>
          <w:szCs w:val="22"/>
          <w:lang w:val="en-GB"/>
        </w:rPr>
        <w:t xml:space="preserve">We </w:t>
      </w:r>
      <w:r>
        <w:rPr>
          <w:rFonts w:ascii="Arial" w:hAnsi="Arial" w:cs="Arial"/>
          <w:bCs/>
          <w:sz w:val="22"/>
          <w:szCs w:val="22"/>
          <w:lang w:val="en-GB"/>
        </w:rPr>
        <w:t xml:space="preserve">will therefore open the door to a wider array of environmental variables under Aim 3.  </w:t>
      </w:r>
    </w:p>
    <w:p w14:paraId="626BAEDA" w14:textId="77777777" w:rsidR="007A6B2E" w:rsidRPr="001E38B7" w:rsidRDefault="007A6B2E" w:rsidP="007A6B2E">
      <w:pPr>
        <w:jc w:val="both"/>
        <w:rPr>
          <w:rFonts w:ascii="Arial" w:hAnsi="Arial" w:cs="Arial"/>
          <w:sz w:val="22"/>
          <w:szCs w:val="22"/>
        </w:rPr>
      </w:pPr>
    </w:p>
    <w:p w14:paraId="581FC48D" w14:textId="77777777" w:rsidR="007A6B2E" w:rsidRDefault="007A6B2E" w:rsidP="007A6B2E">
      <w:pPr>
        <w:ind w:firstLine="720"/>
        <w:jc w:val="both"/>
        <w:rPr>
          <w:rFonts w:ascii="Arial" w:hAnsi="Arial" w:cs="Arial"/>
          <w:sz w:val="22"/>
          <w:szCs w:val="22"/>
          <w:lang w:val="en-GB"/>
        </w:rPr>
      </w:pPr>
      <w:r w:rsidRPr="001E38B7">
        <w:rPr>
          <w:rFonts w:ascii="Arial" w:hAnsi="Arial" w:cs="Arial"/>
          <w:b/>
          <w:i/>
          <w:sz w:val="22"/>
          <w:szCs w:val="22"/>
          <w:u w:val="single"/>
        </w:rPr>
        <w:t>Leveraging the real-world environmental context to hone and field-test predictions</w:t>
      </w:r>
      <w:r w:rsidRPr="001E38B7">
        <w:rPr>
          <w:rFonts w:ascii="Arial" w:hAnsi="Arial" w:cs="Arial"/>
          <w:b/>
          <w:i/>
          <w:sz w:val="22"/>
          <w:szCs w:val="22"/>
        </w:rPr>
        <w:t>.</w:t>
      </w:r>
      <w:r w:rsidRPr="001E38B7">
        <w:rPr>
          <w:rFonts w:ascii="Arial" w:hAnsi="Arial" w:cs="Arial"/>
          <w:sz w:val="22"/>
          <w:szCs w:val="22"/>
        </w:rPr>
        <w:t xml:space="preserve"> </w:t>
      </w:r>
      <w:r>
        <w:rPr>
          <w:rFonts w:ascii="Arial" w:hAnsi="Arial"/>
          <w:sz w:val="22"/>
        </w:rPr>
        <w:t>Our experiments under Aim 3 will entail dose-response studies of mice experiencing multiple environmental variables and temporal fluctuations in the field.</w:t>
      </w:r>
      <w:r w:rsidRPr="000E68F2">
        <w:rPr>
          <w:rFonts w:ascii="Arial" w:hAnsi="Arial" w:cs="Arial"/>
          <w:b/>
          <w:sz w:val="22"/>
          <w:szCs w:val="22"/>
        </w:rPr>
        <w:t xml:space="preserve"> </w:t>
      </w:r>
      <w:r w:rsidRPr="00EE0FFD">
        <w:rPr>
          <w:rFonts w:ascii="Arial" w:hAnsi="Arial" w:cs="Arial"/>
          <w:sz w:val="22"/>
          <w:szCs w:val="22"/>
          <w:lang w:val="en-GB"/>
        </w:rPr>
        <w:t>Each May-</w:t>
      </w:r>
      <w:r>
        <w:rPr>
          <w:rFonts w:ascii="Arial" w:hAnsi="Arial" w:cs="Arial"/>
          <w:sz w:val="22"/>
          <w:szCs w:val="22"/>
          <w:lang w:val="en-GB"/>
        </w:rPr>
        <w:t>Octo</w:t>
      </w:r>
      <w:r w:rsidRPr="00EE0FFD">
        <w:rPr>
          <w:rFonts w:ascii="Arial" w:hAnsi="Arial" w:cs="Arial"/>
          <w:sz w:val="22"/>
          <w:szCs w:val="22"/>
          <w:lang w:val="en-GB"/>
        </w:rPr>
        <w:t>ber for the duration of the project</w:t>
      </w:r>
      <w:r w:rsidRPr="001E38B7">
        <w:rPr>
          <w:rFonts w:ascii="Arial" w:hAnsi="Arial" w:cs="Arial"/>
          <w:sz w:val="22"/>
          <w:szCs w:val="22"/>
          <w:lang w:val="en-GB"/>
        </w:rPr>
        <w:t xml:space="preserve">, we will </w:t>
      </w:r>
      <w:r>
        <w:rPr>
          <w:rFonts w:ascii="Arial" w:hAnsi="Arial" w:cs="Arial"/>
          <w:sz w:val="22"/>
          <w:szCs w:val="22"/>
          <w:lang w:val="en-GB"/>
        </w:rPr>
        <w:t>complete</w:t>
      </w:r>
      <w:r w:rsidRPr="007810E0">
        <w:rPr>
          <w:rFonts w:ascii="Arial" w:hAnsi="Arial" w:cs="Arial"/>
          <w:sz w:val="22"/>
          <w:szCs w:val="22"/>
          <w:lang w:val="en-GB"/>
        </w:rPr>
        <w:t xml:space="preserve"> </w:t>
      </w:r>
      <w:r w:rsidRPr="001E38B7">
        <w:rPr>
          <w:rFonts w:ascii="Arial" w:hAnsi="Arial" w:cs="Arial"/>
          <w:sz w:val="22"/>
          <w:szCs w:val="22"/>
          <w:lang w:val="en-GB"/>
        </w:rPr>
        <w:t>outdoor dose</w:t>
      </w:r>
      <w:r>
        <w:rPr>
          <w:rFonts w:ascii="Arial" w:hAnsi="Arial" w:cs="Arial"/>
          <w:sz w:val="22"/>
          <w:szCs w:val="22"/>
          <w:lang w:val="en-GB"/>
        </w:rPr>
        <w:t>-</w:t>
      </w:r>
      <w:r w:rsidRPr="001E38B7">
        <w:rPr>
          <w:rFonts w:ascii="Arial" w:hAnsi="Arial" w:cs="Arial"/>
          <w:sz w:val="22"/>
          <w:szCs w:val="22"/>
          <w:lang w:val="en-GB"/>
        </w:rPr>
        <w:t>response experiments in C57BL/6 and B10.BR</w:t>
      </w:r>
      <w:r>
        <w:rPr>
          <w:rFonts w:ascii="Arial" w:hAnsi="Arial" w:cs="Arial"/>
          <w:sz w:val="22"/>
          <w:szCs w:val="22"/>
          <w:lang w:val="en-GB"/>
        </w:rPr>
        <w:t xml:space="preserve"> mice – </w:t>
      </w:r>
      <w:r w:rsidRPr="001E38B7">
        <w:rPr>
          <w:rFonts w:ascii="Arial" w:hAnsi="Arial" w:cs="Arial"/>
          <w:sz w:val="22"/>
          <w:szCs w:val="22"/>
          <w:lang w:val="en-GB"/>
        </w:rPr>
        <w:t>predation-resistant non-albino</w:t>
      </w:r>
      <w:r>
        <w:rPr>
          <w:rFonts w:ascii="Arial" w:hAnsi="Arial" w:cs="Arial"/>
          <w:sz w:val="22"/>
          <w:szCs w:val="22"/>
          <w:lang w:val="en-GB"/>
        </w:rPr>
        <w:t xml:space="preserve"> strain</w:t>
      </w:r>
      <w:r w:rsidRPr="001E38B7">
        <w:rPr>
          <w:rFonts w:ascii="Arial" w:hAnsi="Arial" w:cs="Arial"/>
          <w:sz w:val="22"/>
          <w:szCs w:val="22"/>
          <w:lang w:val="en-GB"/>
        </w:rPr>
        <w:t>s</w:t>
      </w:r>
      <w:r>
        <w:rPr>
          <w:rFonts w:ascii="Arial" w:hAnsi="Arial" w:cs="Arial"/>
          <w:sz w:val="22"/>
          <w:szCs w:val="22"/>
          <w:lang w:val="en-GB"/>
        </w:rPr>
        <w:t xml:space="preserve"> described as “resistant” and “susceptible” to </w:t>
      </w:r>
      <w:r w:rsidRPr="00EE0FFD">
        <w:rPr>
          <w:rFonts w:ascii="Arial" w:hAnsi="Arial" w:cs="Arial"/>
          <w:i/>
          <w:iCs/>
          <w:sz w:val="22"/>
          <w:szCs w:val="22"/>
          <w:lang w:val="en-GB"/>
        </w:rPr>
        <w:t xml:space="preserve">T. </w:t>
      </w:r>
      <w:proofErr w:type="spellStart"/>
      <w:r w:rsidRPr="00EE0FFD">
        <w:rPr>
          <w:rFonts w:ascii="Arial" w:hAnsi="Arial" w:cs="Arial"/>
          <w:i/>
          <w:iCs/>
          <w:sz w:val="22"/>
          <w:szCs w:val="22"/>
          <w:lang w:val="en-GB"/>
        </w:rPr>
        <w:t>muris</w:t>
      </w:r>
      <w:proofErr w:type="spellEnd"/>
      <w:r>
        <w:rPr>
          <w:rFonts w:ascii="Arial" w:hAnsi="Arial" w:cs="Arial"/>
          <w:sz w:val="22"/>
          <w:szCs w:val="22"/>
          <w:lang w:val="en-GB"/>
        </w:rPr>
        <w:t xml:space="preserve">, respectively, in vivarium conditions </w:t>
      </w:r>
      <w:r w:rsidRPr="001E38B7">
        <w:rPr>
          <w:rFonts w:ascii="Arial" w:hAnsi="Arial" w:cs="Arial"/>
          <w:sz w:val="22"/>
          <w:szCs w:val="22"/>
          <w:lang w:val="en-GB"/>
        </w:rPr>
        <w:t xml:space="preserve"> </w: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[67, 68]</w:t>
      </w:r>
      <w:r>
        <w:rPr>
          <w:rFonts w:ascii="Arial" w:hAnsi="Arial" w:cs="Arial"/>
          <w:sz w:val="22"/>
          <w:szCs w:val="22"/>
          <w:lang w:val="en-GB"/>
        </w:rPr>
        <w:fldChar w:fldCharType="end"/>
      </w:r>
      <w:r w:rsidRPr="001E38B7">
        <w:rPr>
          <w:rFonts w:ascii="Arial" w:hAnsi="Arial" w:cs="Arial"/>
          <w:sz w:val="22"/>
          <w:szCs w:val="22"/>
          <w:lang w:val="en-GB"/>
        </w:rPr>
        <w:t>)</w:t>
      </w:r>
      <w:r>
        <w:rPr>
          <w:rFonts w:ascii="Arial" w:hAnsi="Arial" w:cs="Arial"/>
          <w:sz w:val="22"/>
          <w:szCs w:val="22"/>
          <w:lang w:val="en-GB"/>
        </w:rPr>
        <w:t>.  We will study one sex and one strain at a time (to facilitate management outdoors).</w:t>
      </w:r>
      <w:r w:rsidRPr="001E38B7">
        <w:rPr>
          <w:rFonts w:ascii="Arial" w:hAnsi="Arial" w:cs="Arial"/>
          <w:sz w:val="22"/>
          <w:szCs w:val="22"/>
          <w:lang w:val="en-GB"/>
        </w:rPr>
        <w:t xml:space="preserve"> </w:t>
      </w:r>
      <w:r>
        <w:rPr>
          <w:rFonts w:ascii="Arial" w:hAnsi="Arial" w:cs="Arial"/>
          <w:sz w:val="22"/>
          <w:szCs w:val="22"/>
        </w:rPr>
        <w:t>Some groups of mice will receive nematode doses prior to moving outdoors, while others will receive nematodes after 2 weeks outdoors (allowing us to explore intriguing patterns in our past work (</w:t>
      </w:r>
      <w:r w:rsidRPr="00186AE1">
        <w:rPr>
          <w:rFonts w:ascii="Arial" w:hAnsi="Arial" w:cs="Arial"/>
          <w:b/>
          <w:bCs/>
          <w:sz w:val="22"/>
          <w:szCs w:val="22"/>
        </w:rPr>
        <w:t>Fig. 1</w:t>
      </w:r>
      <w:r>
        <w:rPr>
          <w:rFonts w:ascii="Arial" w:hAnsi="Arial" w:cs="Arial"/>
          <w:sz w:val="22"/>
          <w:szCs w:val="22"/>
        </w:rPr>
        <w:t xml:space="preserve">;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[36]</w:t>
      </w:r>
      <w:r>
        <w:rPr>
          <w:rFonts w:ascii="Arial" w:hAnsi="Arial" w:cs="Arial"/>
          <w:sz w:val="22"/>
          <w:szCs w:val="22"/>
          <w:lang w:val="en-GB"/>
        </w:rPr>
        <w:fldChar w:fldCharType="end"/>
      </w:r>
      <w:r>
        <w:rPr>
          <w:rFonts w:ascii="Arial" w:hAnsi="Arial" w:cs="Arial"/>
          <w:sz w:val="22"/>
          <w:szCs w:val="22"/>
        </w:rPr>
        <w:t xml:space="preserve">). Our doses will be boluses of </w:t>
      </w:r>
      <w:r w:rsidRPr="001E38B7">
        <w:rPr>
          <w:rFonts w:ascii="Arial" w:hAnsi="Arial" w:cs="Arial"/>
          <w:sz w:val="22"/>
          <w:szCs w:val="22"/>
        </w:rPr>
        <w:t>20</w:t>
      </w:r>
      <w:r>
        <w:rPr>
          <w:rFonts w:ascii="Arial" w:hAnsi="Arial" w:cs="Arial"/>
          <w:sz w:val="22"/>
          <w:szCs w:val="22"/>
        </w:rPr>
        <w:t xml:space="preserve"> or</w:t>
      </w:r>
      <w:r w:rsidRPr="001E38B7">
        <w:rPr>
          <w:rFonts w:ascii="Arial" w:hAnsi="Arial" w:cs="Arial"/>
          <w:sz w:val="22"/>
          <w:szCs w:val="22"/>
        </w:rPr>
        <w:t xml:space="preserve"> 200 embryonated eggs per </w:t>
      </w:r>
      <w:r>
        <w:rPr>
          <w:rFonts w:ascii="Arial" w:hAnsi="Arial" w:cs="Arial"/>
          <w:sz w:val="22"/>
          <w:szCs w:val="22"/>
        </w:rPr>
        <w:t xml:space="preserve">rewilded </w:t>
      </w:r>
      <w:r w:rsidRPr="001E38B7">
        <w:rPr>
          <w:rFonts w:ascii="Arial" w:hAnsi="Arial" w:cs="Arial"/>
          <w:sz w:val="22"/>
          <w:szCs w:val="22"/>
        </w:rPr>
        <w:t>mouse</w:t>
      </w:r>
      <w:r>
        <w:rPr>
          <w:rFonts w:ascii="Arial" w:hAnsi="Arial" w:cs="Arial"/>
          <w:sz w:val="22"/>
          <w:szCs w:val="22"/>
        </w:rPr>
        <w:t xml:space="preserve"> or littermate control (maintained in the vivarium but at elevated temperature and humidity to match abiotic conditions outdoors </w:t>
      </w:r>
      <w:r>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Pr>
          <w:rFonts w:ascii="Arial" w:hAnsi="Arial" w:cs="Arial"/>
          <w:noProof/>
          <w:sz w:val="22"/>
          <w:szCs w:val="22"/>
        </w:rPr>
        <w:instrText xml:space="preserve"> ADDIN EN.CITE </w:instrText>
      </w:r>
      <w:r>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Pr>
          <w:rFonts w:ascii="Arial" w:hAnsi="Arial" w:cs="Arial"/>
          <w:noProof/>
          <w:sz w:val="22"/>
          <w:szCs w:val="22"/>
        </w:rPr>
        <w:instrText xml:space="preserve"> ADDIN EN.CITE.DATA </w:instrText>
      </w:r>
      <w:r>
        <w:rPr>
          <w:rFonts w:ascii="Arial" w:hAnsi="Arial" w:cs="Arial"/>
          <w:noProof/>
          <w:sz w:val="22"/>
          <w:szCs w:val="22"/>
        </w:rPr>
      </w:r>
      <w:r>
        <w:rPr>
          <w:rFonts w:ascii="Arial" w:hAnsi="Arial" w:cs="Arial"/>
          <w:noProof/>
          <w:sz w:val="22"/>
          <w:szCs w:val="22"/>
        </w:rPr>
        <w:fldChar w:fldCharType="end"/>
      </w:r>
      <w:r>
        <w:rPr>
          <w:rFonts w:ascii="Arial" w:hAnsi="Arial" w:cs="Arial"/>
          <w:noProof/>
          <w:sz w:val="22"/>
          <w:szCs w:val="22"/>
        </w:rPr>
      </w:r>
      <w:r>
        <w:rPr>
          <w:rFonts w:ascii="Arial" w:hAnsi="Arial" w:cs="Arial"/>
          <w:noProof/>
          <w:sz w:val="22"/>
          <w:szCs w:val="22"/>
        </w:rPr>
        <w:fldChar w:fldCharType="separate"/>
      </w:r>
      <w:r>
        <w:rPr>
          <w:rFonts w:ascii="Arial" w:hAnsi="Arial" w:cs="Arial"/>
          <w:noProof/>
          <w:sz w:val="22"/>
          <w:szCs w:val="22"/>
        </w:rPr>
        <w:t>[36, 53]</w:t>
      </w:r>
      <w:r>
        <w:rPr>
          <w:rFonts w:ascii="Arial" w:hAnsi="Arial" w:cs="Arial"/>
          <w:noProof/>
          <w:sz w:val="22"/>
          <w:szCs w:val="22"/>
        </w:rPr>
        <w:fldChar w:fldCharType="end"/>
      </w:r>
      <w:r>
        <w:rPr>
          <w:rFonts w:ascii="Arial" w:hAnsi="Arial" w:cs="Arial"/>
          <w:noProof/>
          <w:sz w:val="22"/>
          <w:szCs w:val="22"/>
        </w:rPr>
        <w:t>)</w:t>
      </w:r>
      <w:r w:rsidRPr="001E38B7">
        <w:rPr>
          <w:rFonts w:ascii="Arial" w:hAnsi="Arial" w:cs="Arial"/>
          <w:sz w:val="22"/>
          <w:szCs w:val="22"/>
        </w:rPr>
        <w:t>.</w:t>
      </w:r>
      <w:r>
        <w:rPr>
          <w:rFonts w:ascii="Arial" w:hAnsi="Arial" w:cs="Arial"/>
          <w:sz w:val="22"/>
          <w:szCs w:val="22"/>
        </w:rPr>
        <w:t xml:space="preserve"> In years 4 and 5 of the project, our rewilding experiments will also begin to incorporate IL-13-/- and Muc5ac-/- mice on the C57BL/6 genetic background, following on from what we’ve learned under Aim 2 and allowing us to test whether their dramatic phenotypes in lab are as muted by rewilding as was deficiency of STAT6-/- in our past work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[36]</w:t>
      </w:r>
      <w:r>
        <w:rPr>
          <w:rFonts w:ascii="Arial" w:hAnsi="Arial" w:cs="Arial"/>
          <w:sz w:val="22"/>
          <w:szCs w:val="22"/>
          <w:lang w:val="en-GB"/>
        </w:rPr>
        <w:fldChar w:fldCharType="end"/>
      </w:r>
      <w:r>
        <w:rPr>
          <w:rFonts w:ascii="Arial" w:hAnsi="Arial" w:cs="Arial"/>
          <w:sz w:val="22"/>
          <w:szCs w:val="22"/>
          <w:lang w:val="en-GB"/>
        </w:rPr>
        <w:t xml:space="preserve">. </w:t>
      </w:r>
    </w:p>
    <w:p w14:paraId="55C42984" w14:textId="77777777" w:rsidR="007A6B2E" w:rsidRPr="007810E0" w:rsidRDefault="007A6B2E" w:rsidP="007A6B2E">
      <w:pPr>
        <w:ind w:firstLine="720"/>
        <w:jc w:val="both"/>
        <w:rPr>
          <w:rFonts w:ascii="Arial" w:hAnsi="Arial" w:cs="Arial"/>
          <w:sz w:val="22"/>
          <w:szCs w:val="22"/>
          <w:lang w:val="en-GB"/>
        </w:rPr>
      </w:pPr>
      <w:r>
        <w:rPr>
          <w:rFonts w:ascii="Arial" w:hAnsi="Arial" w:cs="Arial"/>
          <w:b/>
          <w:sz w:val="22"/>
          <w:szCs w:val="22"/>
        </w:rPr>
        <w:t>We note that w</w:t>
      </w:r>
      <w:r w:rsidRPr="001E38B7">
        <w:rPr>
          <w:rFonts w:ascii="Arial" w:hAnsi="Arial" w:cs="Arial"/>
          <w:b/>
          <w:sz w:val="22"/>
          <w:szCs w:val="22"/>
        </w:rPr>
        <w:t xml:space="preserve">e will collect the data </w:t>
      </w:r>
      <w:r w:rsidRPr="00A901D5">
        <w:rPr>
          <w:rFonts w:ascii="Arial" w:hAnsi="Arial" w:cs="Arial"/>
          <w:b/>
          <w:sz w:val="22"/>
          <w:szCs w:val="22"/>
          <w:u w:val="single"/>
        </w:rPr>
        <w:t>types</w:t>
      </w:r>
      <w:r w:rsidRPr="001E38B7">
        <w:rPr>
          <w:rFonts w:ascii="Arial" w:hAnsi="Arial" w:cs="Arial"/>
          <w:b/>
          <w:sz w:val="22"/>
          <w:szCs w:val="22"/>
        </w:rPr>
        <w:t xml:space="preserve"> described under Aim 1</w:t>
      </w:r>
      <w:r>
        <w:rPr>
          <w:rFonts w:ascii="Arial" w:hAnsi="Arial" w:cs="Arial"/>
          <w:b/>
          <w:sz w:val="22"/>
          <w:szCs w:val="22"/>
        </w:rPr>
        <w:t>, BUT that logistics of trapping and mesocosm use demand that we sample mice bi-weekly instead of weekly, and that we will not go beyond 5 weeks of infection</w:t>
      </w:r>
      <w:r>
        <w:rPr>
          <w:rFonts w:ascii="Arial" w:hAnsi="Arial" w:cs="Arial"/>
          <w:sz w:val="22"/>
          <w:szCs w:val="22"/>
          <w:lang w:val="en-GB"/>
        </w:rPr>
        <w:t>, to</w:t>
      </w:r>
      <w:r w:rsidRPr="001E38B7">
        <w:rPr>
          <w:rFonts w:ascii="Arial" w:hAnsi="Arial" w:cs="Arial"/>
          <w:sz w:val="22"/>
          <w:szCs w:val="22"/>
          <w:lang w:val="en-GB"/>
        </w:rPr>
        <w:t xml:space="preserve"> not allow paten</w:t>
      </w:r>
      <w:r>
        <w:rPr>
          <w:rFonts w:ascii="Arial" w:hAnsi="Arial" w:cs="Arial"/>
          <w:sz w:val="22"/>
          <w:szCs w:val="22"/>
          <w:lang w:val="en-GB"/>
        </w:rPr>
        <w:t xml:space="preserve">cy </w:t>
      </w:r>
      <w:r w:rsidRPr="001E38B7">
        <w:rPr>
          <w:rFonts w:ascii="Arial" w:hAnsi="Arial" w:cs="Arial"/>
          <w:sz w:val="22"/>
          <w:szCs w:val="22"/>
          <w:lang w:val="en-GB"/>
        </w:rPr>
        <w:t>outdoors</w:t>
      </w:r>
      <w:r w:rsidRPr="001E38B7">
        <w:rPr>
          <w:rFonts w:ascii="Arial" w:hAnsi="Arial" w:cs="Arial"/>
          <w:b/>
          <w:sz w:val="22"/>
          <w:szCs w:val="22"/>
        </w:rPr>
        <w:t xml:space="preserve">. </w:t>
      </w:r>
      <w:r>
        <w:rPr>
          <w:rFonts w:ascii="Arial" w:hAnsi="Arial" w:cs="Arial"/>
          <w:bCs/>
          <w:sz w:val="22"/>
          <w:szCs w:val="22"/>
        </w:rPr>
        <w:t>I</w:t>
      </w:r>
      <w:r w:rsidRPr="0028362E">
        <w:rPr>
          <w:rFonts w:ascii="Arial" w:hAnsi="Arial" w:cs="Arial"/>
          <w:bCs/>
          <w:sz w:val="22"/>
          <w:szCs w:val="22"/>
        </w:rPr>
        <w:t>ndividual mice will be sampled at weeks -2, 0 (when infections will be delivered via gavage), 2, 4 and 5</w:t>
      </w:r>
      <w:r>
        <w:rPr>
          <w:rFonts w:ascii="Arial" w:hAnsi="Arial" w:cs="Arial"/>
          <w:bCs/>
          <w:sz w:val="22"/>
          <w:szCs w:val="22"/>
        </w:rPr>
        <w:t xml:space="preserve">; </w:t>
      </w:r>
      <w:r w:rsidRPr="0028362E">
        <w:rPr>
          <w:rFonts w:ascii="Arial" w:hAnsi="Arial" w:cs="Arial"/>
          <w:bCs/>
          <w:sz w:val="22"/>
          <w:szCs w:val="22"/>
        </w:rPr>
        <w:t>endpoint sampling</w:t>
      </w:r>
      <w:r>
        <w:rPr>
          <w:rFonts w:ascii="Arial" w:hAnsi="Arial" w:cs="Arial"/>
          <w:bCs/>
          <w:sz w:val="22"/>
          <w:szCs w:val="22"/>
        </w:rPr>
        <w:t xml:space="preserve"> of subsets of mice will occur at weeks 2, 4 a</w:t>
      </w:r>
      <w:r w:rsidRPr="0033083C">
        <w:rPr>
          <w:rFonts w:ascii="Arial" w:hAnsi="Arial" w:cs="Arial"/>
          <w:bCs/>
          <w:sz w:val="22"/>
          <w:szCs w:val="22"/>
        </w:rPr>
        <w:t xml:space="preserve">nd 5 post-infection.  Our sample sizes outdoors will be larger than in prior experiments but still tractable (in line with our past work that was sufficiently powered in each treatment group). We will use 36 adult mice per </w:t>
      </w:r>
      <w:r w:rsidRPr="0033083C">
        <w:rPr>
          <w:rFonts w:ascii="Arial" w:hAnsi="Arial" w:cs="Arial"/>
          <w:bCs/>
          <w:i/>
          <w:sz w:val="22"/>
          <w:szCs w:val="22"/>
        </w:rPr>
        <w:t>dose regimen</w:t>
      </w:r>
      <w:r w:rsidRPr="0033083C">
        <w:rPr>
          <w:rFonts w:ascii="Arial" w:hAnsi="Arial" w:cs="Arial"/>
          <w:bCs/>
          <w:sz w:val="22"/>
          <w:szCs w:val="22"/>
        </w:rPr>
        <w:t xml:space="preserve"> per experiment (with 1 host strain, 1 sex, 2 dose levels and 2 bolus timings per experiment, culled at 3 different time points).  We w</w:t>
      </w:r>
      <w:r w:rsidRPr="001E38B7">
        <w:rPr>
          <w:rFonts w:ascii="Arial" w:hAnsi="Arial" w:cs="Arial"/>
          <w:sz w:val="22"/>
          <w:szCs w:val="22"/>
        </w:rPr>
        <w:t xml:space="preserve">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this gives 24 mice per strain/sex/dose regimen/timepoint across 2 experimental blocks</w:t>
      </w:r>
      <w:r w:rsidRPr="001E38B7">
        <w:rPr>
          <w:rFonts w:ascii="Arial" w:hAnsi="Arial" w:cs="Arial"/>
          <w:sz w:val="22"/>
          <w:szCs w:val="22"/>
        </w:rPr>
        <w:t xml:space="preserve">. </w:t>
      </w:r>
    </w:p>
    <w:p w14:paraId="6179940E" w14:textId="77777777" w:rsidR="007A6B2E" w:rsidRPr="001E38B7" w:rsidRDefault="007A6B2E" w:rsidP="007A6B2E">
      <w:pPr>
        <w:ind w:firstLine="720"/>
        <w:jc w:val="both"/>
        <w:rPr>
          <w:rFonts w:ascii="Arial" w:hAnsi="Arial" w:cs="Arial"/>
          <w:sz w:val="22"/>
          <w:szCs w:val="22"/>
        </w:rPr>
      </w:pPr>
      <w:r w:rsidRPr="00596EFD">
        <w:rPr>
          <w:rFonts w:ascii="Arial" w:hAnsi="Arial" w:cs="Arial"/>
          <w:bCs/>
          <w:sz w:val="22"/>
          <w:szCs w:val="22"/>
        </w:rPr>
        <w:t>We are keen to observe whether outdoor living shifts all hosts towards greater chronicity</w:t>
      </w:r>
      <w:r>
        <w:rPr>
          <w:rFonts w:ascii="Arial" w:hAnsi="Arial" w:cs="Arial"/>
          <w:bCs/>
          <w:sz w:val="22"/>
          <w:szCs w:val="22"/>
        </w:rPr>
        <w:t xml:space="preserve">, </w:t>
      </w:r>
      <w:r w:rsidRPr="00596EFD">
        <w:rPr>
          <w:rFonts w:ascii="Arial" w:hAnsi="Arial" w:cs="Arial"/>
          <w:bCs/>
          <w:sz w:val="22"/>
          <w:szCs w:val="22"/>
        </w:rPr>
        <w:t xml:space="preserve">potentially </w:t>
      </w:r>
      <w:r>
        <w:rPr>
          <w:rFonts w:ascii="Arial" w:hAnsi="Arial" w:cs="Arial"/>
          <w:bCs/>
          <w:sz w:val="22"/>
          <w:szCs w:val="22"/>
        </w:rPr>
        <w:t>via</w:t>
      </w:r>
      <w:r w:rsidRPr="00596EFD">
        <w:rPr>
          <w:rFonts w:ascii="Arial" w:hAnsi="Arial" w:cs="Arial"/>
          <w:bCs/>
          <w:sz w:val="22"/>
          <w:szCs w:val="22"/>
        </w:rPr>
        <w:t xml:space="preserve"> parasite domination of </w:t>
      </w:r>
      <w:r>
        <w:rPr>
          <w:rFonts w:ascii="Arial" w:hAnsi="Arial" w:cs="Arial"/>
          <w:bCs/>
          <w:sz w:val="22"/>
          <w:szCs w:val="22"/>
        </w:rPr>
        <w:t>Th1</w:t>
      </w:r>
      <w:r w:rsidRPr="00596EFD">
        <w:rPr>
          <w:rFonts w:ascii="Arial" w:hAnsi="Arial" w:cs="Arial"/>
          <w:bCs/>
          <w:sz w:val="22"/>
          <w:szCs w:val="22"/>
        </w:rPr>
        <w:t xml:space="preserve"> signaling. </w:t>
      </w:r>
      <w:r>
        <w:rPr>
          <w:rFonts w:ascii="Arial" w:hAnsi="Arial" w:cs="Arial"/>
          <w:bCs/>
          <w:sz w:val="22"/>
          <w:szCs w:val="22"/>
        </w:rPr>
        <w:t xml:space="preserve"> </w:t>
      </w:r>
      <w:r w:rsidRPr="001E38B7">
        <w:rPr>
          <w:rFonts w:ascii="Arial" w:hAnsi="Arial" w:cs="Arial"/>
          <w:b/>
          <w:sz w:val="22"/>
          <w:szCs w:val="22"/>
        </w:rPr>
        <w:t xml:space="preserve">We hypothesize that infection duration will be enhanced across </w:t>
      </w:r>
      <w:r>
        <w:rPr>
          <w:rFonts w:ascii="Arial" w:hAnsi="Arial" w:cs="Arial"/>
          <w:b/>
          <w:noProof/>
          <w:sz w:val="22"/>
          <w:szCs w:val="22"/>
        </w:rPr>
        <w:drawing>
          <wp:anchor distT="0" distB="0" distL="114300" distR="114300" simplePos="0" relativeHeight="251664384" behindDoc="0" locked="0" layoutInCell="1" allowOverlap="1" wp14:anchorId="27DA5052" wp14:editId="7D481E32">
            <wp:simplePos x="0" y="0"/>
            <wp:positionH relativeFrom="margin">
              <wp:posOffset>-615</wp:posOffset>
            </wp:positionH>
            <wp:positionV relativeFrom="margin">
              <wp:posOffset>39095</wp:posOffset>
            </wp:positionV>
            <wp:extent cx="4555490" cy="1751330"/>
            <wp:effectExtent l="0" t="0" r="3810" b="127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5490" cy="1751330"/>
                    </a:xfrm>
                    <a:prstGeom prst="rect">
                      <a:avLst/>
                    </a:prstGeom>
                  </pic:spPr>
                </pic:pic>
              </a:graphicData>
            </a:graphic>
          </wp:anchor>
        </w:drawing>
      </w:r>
      <w:r w:rsidRPr="001E38B7">
        <w:rPr>
          <w:rFonts w:ascii="Arial" w:hAnsi="Arial" w:cs="Arial"/>
          <w:b/>
          <w:sz w:val="22"/>
          <w:szCs w:val="22"/>
        </w:rPr>
        <w:t xml:space="preserve">all host*dose combinations. </w:t>
      </w:r>
      <w:r w:rsidRPr="001E38B7">
        <w:rPr>
          <w:rFonts w:ascii="Arial" w:hAnsi="Arial" w:cs="Arial"/>
          <w:sz w:val="22"/>
          <w:szCs w:val="22"/>
        </w:rPr>
        <w:t xml:space="preserve"> We further hypothesize that we will be able to explain </w:t>
      </w:r>
      <w:r>
        <w:rPr>
          <w:rFonts w:ascii="Arial" w:hAnsi="Arial" w:cs="Arial"/>
          <w:sz w:val="22"/>
          <w:szCs w:val="22"/>
        </w:rPr>
        <w:t>duration</w:t>
      </w:r>
      <w:r w:rsidRPr="001E38B7">
        <w:rPr>
          <w:rFonts w:ascii="Arial" w:hAnsi="Arial" w:cs="Arial"/>
          <w:sz w:val="22"/>
          <w:szCs w:val="22"/>
        </w:rPr>
        <w:t xml:space="preserve"> </w:t>
      </w:r>
      <w:r>
        <w:rPr>
          <w:rFonts w:ascii="Arial" w:hAnsi="Arial" w:cs="Arial"/>
          <w:sz w:val="22"/>
          <w:szCs w:val="22"/>
        </w:rPr>
        <w:t xml:space="preserve">quantitatively </w:t>
      </w:r>
      <w:r w:rsidRPr="001E38B7">
        <w:rPr>
          <w:rFonts w:ascii="Arial" w:hAnsi="Arial" w:cs="Arial"/>
          <w:sz w:val="22"/>
          <w:szCs w:val="22"/>
        </w:rPr>
        <w:t xml:space="preserve">via </w:t>
      </w:r>
      <w:r>
        <w:rPr>
          <w:rFonts w:ascii="Arial" w:hAnsi="Arial" w:cs="Arial"/>
          <w:sz w:val="22"/>
          <w:szCs w:val="22"/>
        </w:rPr>
        <w:t>changes</w:t>
      </w:r>
      <w:r w:rsidRPr="001E38B7">
        <w:rPr>
          <w:rFonts w:ascii="Arial" w:hAnsi="Arial" w:cs="Arial"/>
          <w:sz w:val="22"/>
          <w:szCs w:val="22"/>
        </w:rPr>
        <w:t xml:space="preserve"> to the relative </w:t>
      </w:r>
      <w:r>
        <w:rPr>
          <w:rFonts w:ascii="Arial" w:hAnsi="Arial" w:cs="Arial"/>
          <w:sz w:val="22"/>
          <w:szCs w:val="22"/>
        </w:rPr>
        <w:t>strength of</w:t>
      </w:r>
      <w:r w:rsidRPr="001E38B7">
        <w:rPr>
          <w:rFonts w:ascii="Arial" w:hAnsi="Arial" w:cs="Arial"/>
          <w:sz w:val="22"/>
          <w:szCs w:val="22"/>
        </w:rPr>
        <w:t xml:space="preserve"> parasite </w:t>
      </w:r>
      <w:proofErr w:type="gramStart"/>
      <w:r w:rsidRPr="001E38B7">
        <w:rPr>
          <w:rFonts w:ascii="Arial" w:hAnsi="Arial" w:cs="Arial"/>
          <w:sz w:val="22"/>
          <w:szCs w:val="22"/>
        </w:rPr>
        <w:t>biomass-driven</w:t>
      </w:r>
      <w:proofErr w:type="gramEnd"/>
      <w:r w:rsidRPr="001E38B7">
        <w:rPr>
          <w:rFonts w:ascii="Arial" w:hAnsi="Arial" w:cs="Arial"/>
          <w:sz w:val="22"/>
          <w:szCs w:val="22"/>
        </w:rPr>
        <w:t xml:space="preserve"> Th1 feedback in the more natural environment.  </w:t>
      </w:r>
      <w:r>
        <w:rPr>
          <w:rFonts w:ascii="Arial" w:hAnsi="Arial" w:cs="Arial"/>
          <w:sz w:val="22"/>
          <w:szCs w:val="22"/>
        </w:rPr>
        <w:t xml:space="preserve">It will be also fascinating to learn whether full naturalization prolongs nematode infections beyond </w:t>
      </w:r>
      <w:r>
        <w:rPr>
          <w:noProof/>
        </w:rPr>
        <mc:AlternateContent>
          <mc:Choice Requires="wps">
            <w:drawing>
              <wp:anchor distT="0" distB="0" distL="114300" distR="114300" simplePos="0" relativeHeight="251665408" behindDoc="0" locked="0" layoutInCell="1" allowOverlap="1" wp14:anchorId="52BB5E26" wp14:editId="7917A68D">
                <wp:simplePos x="0" y="0"/>
                <wp:positionH relativeFrom="column">
                  <wp:posOffset>46970</wp:posOffset>
                </wp:positionH>
                <wp:positionV relativeFrom="paragraph">
                  <wp:posOffset>1889620</wp:posOffset>
                </wp:positionV>
                <wp:extent cx="4508500" cy="8756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8500" cy="875665"/>
                        </a:xfrm>
                        <a:prstGeom prst="rect">
                          <a:avLst/>
                        </a:prstGeom>
                        <a:solidFill>
                          <a:prstClr val="white"/>
                        </a:solidFill>
                        <a:ln>
                          <a:noFill/>
                        </a:ln>
                      </wps:spPr>
                      <wps:txbx>
                        <w:txbxContent>
                          <w:p w14:paraId="74664814" w14:textId="77777777" w:rsidR="00E45453" w:rsidRPr="002962C4" w:rsidRDefault="00E45453" w:rsidP="007A6B2E">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micobes</w:t>
                            </w:r>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BB5E26" id="Text Box 7" o:spid="_x0000_s1030" type="#_x0000_t202" style="position:absolute;left:0;text-align:left;margin-left:3.7pt;margin-top:148.8pt;width:355pt;height:6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" stroked="f">
                <v:textbox style="mso-fit-shape-to-text:t" inset="0,0,0,0">
                  <w:txbxContent>
                    <w:p w14:paraId="74664814" w14:textId="77777777" w:rsidR="00E45453" w:rsidRPr="002962C4" w:rsidRDefault="00E45453" w:rsidP="007A6B2E">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micobes</w:t>
                      </w:r>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v:textbox>
                <w10:wrap type="square"/>
              </v:shape>
            </w:pict>
          </mc:Fallback>
        </mc:AlternateContent>
      </w:r>
      <w:r>
        <w:rPr>
          <w:rFonts w:ascii="Arial" w:hAnsi="Arial" w:cs="Arial"/>
          <w:sz w:val="22"/>
          <w:szCs w:val="22"/>
        </w:rPr>
        <w:t>what microbially-</w:t>
      </w:r>
      <w:proofErr w:type="spellStart"/>
      <w:r>
        <w:rPr>
          <w:rFonts w:ascii="Arial" w:hAnsi="Arial" w:cs="Arial"/>
          <w:sz w:val="22"/>
          <w:szCs w:val="22"/>
        </w:rPr>
        <w:t>gavaged</w:t>
      </w:r>
      <w:proofErr w:type="spellEnd"/>
      <w:r>
        <w:rPr>
          <w:rFonts w:ascii="Arial" w:hAnsi="Arial" w:cs="Arial"/>
          <w:sz w:val="22"/>
          <w:szCs w:val="22"/>
        </w:rPr>
        <w:t xml:space="preserve"> mice will experience.</w:t>
      </w:r>
    </w:p>
    <w:p w14:paraId="1031B488" w14:textId="77777777" w:rsidR="007A6B2E" w:rsidRPr="001E38B7" w:rsidRDefault="007A6B2E" w:rsidP="007A6B2E">
      <w:pPr>
        <w:jc w:val="both"/>
        <w:rPr>
          <w:rFonts w:ascii="Arial" w:hAnsi="Arial" w:cs="Arial"/>
          <w:b/>
          <w:sz w:val="22"/>
          <w:szCs w:val="22"/>
        </w:rPr>
      </w:pPr>
    </w:p>
    <w:p w14:paraId="5DE777E8" w14:textId="77777777" w:rsidR="007A6B2E" w:rsidRPr="00192857" w:rsidRDefault="007A6B2E" w:rsidP="007A6B2E">
      <w:pPr>
        <w:jc w:val="both"/>
        <w:rPr>
          <w:rFonts w:ascii="Arial" w:hAnsi="Arial" w:cs="Arial"/>
          <w:bCs/>
          <w:sz w:val="22"/>
          <w:szCs w:val="22"/>
        </w:rPr>
      </w:pPr>
      <w:r>
        <w:rPr>
          <w:rFonts w:ascii="Arial" w:hAnsi="Arial" w:cs="Arial"/>
          <w:b/>
          <w:i/>
          <w:iCs/>
          <w:sz w:val="22"/>
          <w:szCs w:val="22"/>
          <w:u w:val="single"/>
          <w:lang w:val="en-GB"/>
        </w:rPr>
        <w:t>Hypothesis tests</w:t>
      </w:r>
      <w:r w:rsidRPr="001E38B7">
        <w:rPr>
          <w:rFonts w:ascii="Arial" w:hAnsi="Arial" w:cs="Arial"/>
          <w:b/>
          <w:sz w:val="22"/>
          <w:szCs w:val="22"/>
          <w:lang w:val="en-GB"/>
        </w:rPr>
        <w:t>.</w:t>
      </w:r>
      <w:r>
        <w:rPr>
          <w:rFonts w:ascii="Arial" w:hAnsi="Arial" w:cs="Arial"/>
          <w:b/>
          <w:sz w:val="22"/>
          <w:szCs w:val="22"/>
          <w:lang w:val="en-GB"/>
        </w:rPr>
        <w:t xml:space="preserve">  </w:t>
      </w:r>
      <w:r>
        <w:rPr>
          <w:rFonts w:ascii="Arial" w:hAnsi="Arial" w:cs="Arial"/>
          <w:bCs/>
          <w:sz w:val="22"/>
          <w:szCs w:val="22"/>
        </w:rPr>
        <w:t xml:space="preserve">We hypothesize that rewilding leads to chronic infections by shifting the immune response towards Th1ness, as seen in </w:t>
      </w:r>
      <w:r>
        <w:rPr>
          <w:rFonts w:ascii="Arial" w:hAnsi="Arial" w:cs="Arial"/>
          <w:bCs/>
          <w:sz w:val="22"/>
          <w:szCs w:val="22"/>
        </w:rPr>
        <w:lastRenderedPageBreak/>
        <w:t>our preliminary data (</w:t>
      </w:r>
      <w:r w:rsidRPr="001861E3">
        <w:rPr>
          <w:rFonts w:ascii="Arial" w:hAnsi="Arial" w:cs="Arial"/>
          <w:b/>
          <w:sz w:val="22"/>
          <w:szCs w:val="22"/>
        </w:rPr>
        <w:t>Fig. 1</w:t>
      </w:r>
      <w:proofErr w:type="gramStart"/>
      <w:r w:rsidRPr="001861E3">
        <w:rPr>
          <w:rFonts w:ascii="Arial" w:hAnsi="Arial" w:cs="Arial"/>
          <w:b/>
          <w:sz w:val="22"/>
          <w:szCs w:val="22"/>
        </w:rPr>
        <w:t>b,c</w:t>
      </w:r>
      <w:proofErr w:type="gramEnd"/>
      <w:r>
        <w:rPr>
          <w:rFonts w:ascii="Arial" w:hAnsi="Arial" w:cs="Arial"/>
          <w:bCs/>
          <w:sz w:val="22"/>
          <w:szCs w:val="22"/>
        </w:rPr>
        <w:t>). The simple model suggests multiple possible mechanisms for the observed shift in duration (</w:t>
      </w:r>
      <w:r w:rsidRPr="00414FE8">
        <w:rPr>
          <w:rFonts w:ascii="Arial" w:hAnsi="Arial" w:cs="Arial"/>
          <w:b/>
          <w:sz w:val="22"/>
          <w:szCs w:val="22"/>
        </w:rPr>
        <w:t xml:space="preserve">Fig. </w:t>
      </w:r>
      <w:r>
        <w:rPr>
          <w:rFonts w:ascii="Arial" w:hAnsi="Arial" w:cs="Arial"/>
          <w:b/>
          <w:sz w:val="22"/>
          <w:szCs w:val="22"/>
        </w:rPr>
        <w:t>3</w:t>
      </w:r>
      <w:r>
        <w:rPr>
          <w:rFonts w:ascii="Arial" w:hAnsi="Arial" w:cs="Arial"/>
          <w:bCs/>
          <w:sz w:val="22"/>
          <w:szCs w:val="22"/>
        </w:rPr>
        <w:t xml:space="preserve">). One possibility is that rewilding reduces the values of the parameters governing clearance-promoting feedbacks (such as </w:t>
      </w:r>
      <m:oMath>
        <m:sSub>
          <m:sSubPr>
            <m:ctrlPr>
              <w:rPr>
                <w:rFonts w:ascii="Cambria Math" w:hAnsi="Cambria Math" w:cs="Arial"/>
                <w:bCs/>
                <w:i/>
                <w:sz w:val="22"/>
                <w:szCs w:val="22"/>
              </w:rPr>
            </m:ctrlPr>
          </m:sSubPr>
          <m:e>
            <m:r>
              <w:rPr>
                <w:rFonts w:ascii="Cambria Math" w:hAnsi="Cambria Math" w:cs="Arial"/>
                <w:sz w:val="22"/>
                <w:szCs w:val="22"/>
              </w:rPr>
              <m:t>s</m:t>
            </m:r>
          </m:e>
          <m:sub>
            <m:r>
              <w:rPr>
                <w:rFonts w:ascii="Cambria Math" w:hAnsi="Cambria Math" w:cs="Arial"/>
                <w:sz w:val="22"/>
                <w:szCs w:val="22"/>
              </w:rPr>
              <m:t>2</m:t>
            </m:r>
          </m:sub>
        </m:sSub>
      </m:oMath>
      <w:r>
        <w:rPr>
          <w:rFonts w:ascii="Arial" w:hAnsi="Arial" w:cs="Arial"/>
          <w:bCs/>
          <w:sz w:val="22"/>
          <w:szCs w:val="22"/>
        </w:rPr>
        <w:t xml:space="preserve"> and </w:t>
      </w:r>
      <m:oMath>
        <m:sSub>
          <m:sSubPr>
            <m:ctrlPr>
              <w:rPr>
                <w:rFonts w:ascii="Cambria Math" w:hAnsi="Cambria Math" w:cs="Arial"/>
                <w:bCs/>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Pr>
          <w:rFonts w:ascii="Arial" w:hAnsi="Arial" w:cs="Arial"/>
          <w:bCs/>
          <w:sz w:val="22"/>
          <w:szCs w:val="22"/>
        </w:rPr>
        <w:t xml:space="preserve">), thereby allowing </w:t>
      </w:r>
      <w:proofErr w:type="gramStart"/>
      <w:r>
        <w:rPr>
          <w:rFonts w:ascii="Arial" w:hAnsi="Arial" w:cs="Arial"/>
          <w:bCs/>
          <w:sz w:val="22"/>
          <w:szCs w:val="22"/>
        </w:rPr>
        <w:t>parasite  persistence</w:t>
      </w:r>
      <w:proofErr w:type="gramEnd"/>
      <w:r>
        <w:rPr>
          <w:rFonts w:ascii="Arial" w:hAnsi="Arial" w:cs="Arial"/>
          <w:bCs/>
          <w:sz w:val="22"/>
          <w:szCs w:val="22"/>
        </w:rPr>
        <w:t xml:space="preserve"> due to a lowered immune response (</w:t>
      </w:r>
      <w:r w:rsidRPr="00414FE8">
        <w:rPr>
          <w:rFonts w:ascii="Arial" w:hAnsi="Arial" w:cs="Arial"/>
          <w:b/>
          <w:sz w:val="22"/>
          <w:szCs w:val="22"/>
        </w:rPr>
        <w:t xml:space="preserve">Fig. </w:t>
      </w:r>
      <w:r>
        <w:rPr>
          <w:rFonts w:ascii="Arial" w:hAnsi="Arial" w:cs="Arial"/>
          <w:b/>
          <w:sz w:val="22"/>
          <w:szCs w:val="22"/>
        </w:rPr>
        <w:t>3b</w:t>
      </w:r>
      <w:r>
        <w:rPr>
          <w:rFonts w:ascii="Arial" w:hAnsi="Arial" w:cs="Arial"/>
          <w:bCs/>
          <w:sz w:val="22"/>
          <w:szCs w:val="22"/>
        </w:rPr>
        <w:t xml:space="preserve">, black line). Another is that rewilding increases the background level of Th1 stimulation (the parameter </w:t>
      </w:r>
      <m:oMath>
        <m:sSub>
          <m:sSubPr>
            <m:ctrlPr>
              <w:rPr>
                <w:rFonts w:ascii="Cambria Math" w:hAnsi="Cambria Math" w:cs="Arial"/>
                <w:bCs/>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Pr>
          <w:rFonts w:ascii="Arial" w:hAnsi="Arial" w:cs="Arial"/>
          <w:bCs/>
          <w:sz w:val="22"/>
          <w:szCs w:val="22"/>
        </w:rPr>
        <w:t>), thereby altering the initial Th1ness of the immune system, making immunomodulation easier (</w:t>
      </w:r>
      <w:r w:rsidRPr="00414FE8">
        <w:rPr>
          <w:rFonts w:ascii="Arial" w:hAnsi="Arial" w:cs="Arial"/>
          <w:b/>
          <w:sz w:val="22"/>
          <w:szCs w:val="22"/>
        </w:rPr>
        <w:t xml:space="preserve">Fig. </w:t>
      </w:r>
      <w:r>
        <w:rPr>
          <w:rFonts w:ascii="Arial" w:hAnsi="Arial" w:cs="Arial"/>
          <w:b/>
          <w:sz w:val="22"/>
          <w:szCs w:val="22"/>
        </w:rPr>
        <w:t>3c</w:t>
      </w:r>
      <w:r>
        <w:rPr>
          <w:rFonts w:ascii="Arial" w:hAnsi="Arial" w:cs="Arial"/>
          <w:bCs/>
          <w:sz w:val="22"/>
          <w:szCs w:val="22"/>
        </w:rPr>
        <w:t xml:space="preserve">, solid gray line). </w:t>
      </w:r>
      <w:r w:rsidRPr="002C30FD">
        <w:rPr>
          <w:rFonts w:ascii="Arial" w:hAnsi="Arial" w:cs="Arial"/>
          <w:b/>
          <w:bCs/>
          <w:sz w:val="22"/>
          <w:szCs w:val="22"/>
        </w:rPr>
        <w:t>Following the same procedure for model fitting as in Aim 1, we will test the predictions of the mathematical model by fitting the data from these experiments to the model and estimating model parameters.</w:t>
      </w:r>
      <w:r>
        <w:rPr>
          <w:rFonts w:ascii="Arial" w:hAnsi="Arial" w:cs="Arial"/>
          <w:sz w:val="22"/>
          <w:szCs w:val="22"/>
        </w:rPr>
        <w:t xml:space="preserve"> </w:t>
      </w:r>
    </w:p>
    <w:p w14:paraId="13EFE975" w14:textId="77777777" w:rsidR="007A6B2E" w:rsidRPr="001E38B7" w:rsidRDefault="007A6B2E" w:rsidP="007A6B2E">
      <w:pPr>
        <w:jc w:val="both"/>
        <w:rPr>
          <w:rFonts w:ascii="Arial" w:hAnsi="Arial" w:cs="Arial"/>
          <w:sz w:val="22"/>
          <w:szCs w:val="22"/>
        </w:rPr>
      </w:pPr>
    </w:p>
    <w:p w14:paraId="75DBEFBD" w14:textId="77777777" w:rsidR="007A6B2E" w:rsidRDefault="007A6B2E" w:rsidP="007A6B2E">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experimental work is the most challenging of the 3 Aims, yet we have 5 years of experience running </w:t>
      </w:r>
      <w:r>
        <w:rPr>
          <w:rFonts w:ascii="Arial" w:hAnsi="Arial" w:cs="Arial"/>
          <w:sz w:val="22"/>
          <w:szCs w:val="22"/>
        </w:rPr>
        <w:t>rewilding</w:t>
      </w:r>
      <w:r w:rsidRPr="001E38B7">
        <w:rPr>
          <w:rFonts w:ascii="Arial" w:hAnsi="Arial" w:cs="Arial"/>
          <w:sz w:val="22"/>
          <w:szCs w:val="22"/>
        </w:rPr>
        <w:t xml:space="preserve"> experiments that will promote success.  </w:t>
      </w:r>
      <w:r>
        <w:rPr>
          <w:rFonts w:ascii="Arial" w:hAnsi="Arial" w:cs="Arial"/>
          <w:sz w:val="22"/>
          <w:szCs w:val="22"/>
        </w:rPr>
        <w:t>Great rewards accompany greater risk: we will offer</w:t>
      </w:r>
      <w:r w:rsidRPr="001E38B7">
        <w:rPr>
          <w:rFonts w:ascii="Arial" w:hAnsi="Arial" w:cs="Arial"/>
          <w:sz w:val="22"/>
          <w:szCs w:val="22"/>
        </w:rPr>
        <w:t xml:space="preserve"> new biological insights into mammalian immune function in a natural environment</w:t>
      </w:r>
      <w:r>
        <w:rPr>
          <w:rFonts w:ascii="Arial" w:hAnsi="Arial" w:cs="Arial"/>
          <w:sz w:val="22"/>
          <w:szCs w:val="22"/>
        </w:rPr>
        <w:t>. This is an essential component of this research program. Mechanistic immunology has largely been developed by working in highly controlled laboratory environments. It is critical to know how “wild immunology” differs from lab immunology: how does rewilding alter the underlying feedbacks that drive immune responses? Is it possible to explain the prolonged infection duration observed in rewilding (</w:t>
      </w:r>
      <w:r w:rsidRPr="00414FE8">
        <w:rPr>
          <w:rFonts w:ascii="Arial" w:hAnsi="Arial" w:cs="Arial"/>
          <w:b/>
          <w:bCs/>
          <w:sz w:val="22"/>
          <w:szCs w:val="22"/>
        </w:rPr>
        <w:t>Fig. 1</w:t>
      </w:r>
      <w:r>
        <w:rPr>
          <w:rFonts w:ascii="Arial" w:hAnsi="Arial" w:cs="Arial"/>
          <w:sz w:val="22"/>
          <w:szCs w:val="22"/>
        </w:rPr>
        <w:t xml:space="preserve">) using insights developed from decades of lab experiments, or do new mechanisms need to be invoked?  </w:t>
      </w:r>
    </w:p>
    <w:p w14:paraId="11891562" w14:textId="77777777" w:rsidR="007A6B2E" w:rsidRDefault="007A6B2E" w:rsidP="007A6B2E">
      <w:pPr>
        <w:ind w:firstLine="720"/>
        <w:jc w:val="both"/>
        <w:rPr>
          <w:rFonts w:ascii="Arial" w:hAnsi="Arial" w:cs="Arial"/>
          <w:bCs/>
          <w:sz w:val="22"/>
          <w:szCs w:val="22"/>
          <w:lang w:val="en-GB"/>
        </w:rPr>
      </w:pPr>
      <w:r w:rsidRPr="001E38B7">
        <w:rPr>
          <w:rFonts w:ascii="Arial" w:hAnsi="Arial" w:cs="Arial"/>
          <w:bCs/>
          <w:sz w:val="22"/>
          <w:szCs w:val="22"/>
          <w:lang w:val="en-GB"/>
        </w:rPr>
        <w:t>That is</w:t>
      </w:r>
      <w:r w:rsidRPr="001E38B7">
        <w:rPr>
          <w:rFonts w:ascii="Arial" w:hAnsi="Arial" w:cs="Arial"/>
          <w:b/>
          <w:sz w:val="22"/>
          <w:szCs w:val="22"/>
          <w:lang w:val="en-GB"/>
        </w:rPr>
        <w:t xml:space="preserve">, in Aim 3 we will determine whether moving outdoors simply changes parameter values, or </w:t>
      </w:r>
      <w:r>
        <w:rPr>
          <w:rFonts w:ascii="Arial" w:hAnsi="Arial" w:cs="Arial"/>
          <w:b/>
          <w:sz w:val="22"/>
          <w:szCs w:val="22"/>
          <w:lang w:val="en-GB"/>
        </w:rPr>
        <w:t xml:space="preserve">instead </w:t>
      </w:r>
      <w:r w:rsidRPr="001E38B7">
        <w:rPr>
          <w:rFonts w:ascii="Arial" w:hAnsi="Arial" w:cs="Arial"/>
          <w:b/>
          <w:sz w:val="22"/>
          <w:szCs w:val="22"/>
          <w:lang w:val="en-GB"/>
        </w:rPr>
        <w:t xml:space="preserve">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found in the lab </w: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 </w:instrTex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EN.CITE.DATA </w:instrText>
      </w:r>
      <w:r>
        <w:rPr>
          <w:rFonts w:ascii="Arial" w:hAnsi="Arial" w:cs="Arial"/>
          <w:bCs/>
          <w:sz w:val="22"/>
          <w:szCs w:val="22"/>
          <w:lang w:val="en-GB"/>
        </w:rPr>
      </w:r>
      <w:r>
        <w:rPr>
          <w:rFonts w:ascii="Arial" w:hAnsi="Arial" w:cs="Arial"/>
          <w:bCs/>
          <w:sz w:val="22"/>
          <w:szCs w:val="22"/>
          <w:lang w:val="en-GB"/>
        </w:rPr>
        <w:fldChar w:fldCharType="end"/>
      </w:r>
      <w:r>
        <w:rPr>
          <w:rFonts w:ascii="Arial" w:hAnsi="Arial" w:cs="Arial"/>
          <w:bCs/>
          <w:sz w:val="22"/>
          <w:szCs w:val="22"/>
          <w:lang w:val="en-GB"/>
        </w:rPr>
      </w:r>
      <w:r>
        <w:rPr>
          <w:rFonts w:ascii="Arial" w:hAnsi="Arial" w:cs="Arial"/>
          <w:bCs/>
          <w:sz w:val="22"/>
          <w:szCs w:val="22"/>
          <w:lang w:val="en-GB"/>
        </w:rPr>
        <w:fldChar w:fldCharType="separate"/>
      </w:r>
      <w:r>
        <w:rPr>
          <w:rFonts w:ascii="Arial" w:hAnsi="Arial" w:cs="Arial"/>
          <w:bCs/>
          <w:noProof/>
          <w:sz w:val="22"/>
          <w:szCs w:val="22"/>
          <w:lang w:val="en-GB"/>
        </w:rPr>
        <w:t>[47, 48]</w:t>
      </w:r>
      <w:r>
        <w:rPr>
          <w:rFonts w:ascii="Arial" w:hAnsi="Arial" w:cs="Arial"/>
          <w:bCs/>
          <w:sz w:val="22"/>
          <w:szCs w:val="22"/>
          <w:lang w:val="en-GB"/>
        </w:rPr>
        <w:fldChar w:fldCharType="end"/>
      </w:r>
      <w:r w:rsidRPr="001E38B7">
        <w:rPr>
          <w:rFonts w:ascii="Arial" w:hAnsi="Arial" w:cs="Arial"/>
          <w:bCs/>
          <w:sz w:val="22"/>
          <w:szCs w:val="22"/>
          <w:lang w:val="en-GB"/>
        </w:rPr>
        <w:t xml:space="preserve">. </w:t>
      </w:r>
      <w:r>
        <w:rPr>
          <w:rFonts w:ascii="Arial" w:hAnsi="Arial" w:cs="Arial"/>
          <w:bCs/>
          <w:sz w:val="22"/>
          <w:szCs w:val="22"/>
          <w:lang w:val="en-GB"/>
        </w:rPr>
        <w:t xml:space="preserve">We hypothesize </w:t>
      </w:r>
      <w:r w:rsidRPr="00676221">
        <w:rPr>
          <w:rFonts w:ascii="Arial" w:hAnsi="Arial" w:cs="Arial"/>
          <w:bCs/>
          <w:sz w:val="22"/>
          <w:szCs w:val="22"/>
          <w:lang w:val="en-GB"/>
        </w:rPr>
        <w:t xml:space="preserve">that </w:t>
      </w:r>
      <w:r>
        <w:rPr>
          <w:rFonts w:ascii="Arial" w:hAnsi="Arial" w:cs="Arial"/>
          <w:bCs/>
          <w:sz w:val="22"/>
          <w:szCs w:val="22"/>
          <w:lang w:val="en-GB"/>
        </w:rPr>
        <w:t xml:space="preserve">the more </w:t>
      </w:r>
      <w:r w:rsidRPr="00676221">
        <w:rPr>
          <w:rFonts w:ascii="Arial" w:hAnsi="Arial" w:cs="Arial"/>
          <w:bCs/>
          <w:sz w:val="22"/>
          <w:szCs w:val="22"/>
          <w:lang w:val="en-GB"/>
        </w:rPr>
        <w:t xml:space="preserve">natural </w:t>
      </w:r>
      <w:r>
        <w:rPr>
          <w:rFonts w:ascii="Arial" w:hAnsi="Arial" w:cs="Arial"/>
          <w:bCs/>
          <w:sz w:val="22"/>
          <w:szCs w:val="22"/>
          <w:lang w:val="en-GB"/>
        </w:rPr>
        <w:t xml:space="preserve">the </w:t>
      </w:r>
      <w:r w:rsidRPr="00676221">
        <w:rPr>
          <w:rFonts w:ascii="Arial" w:hAnsi="Arial" w:cs="Arial"/>
          <w:bCs/>
          <w:sz w:val="22"/>
          <w:szCs w:val="22"/>
          <w:lang w:val="en-GB"/>
        </w:rPr>
        <w:t>environment</w:t>
      </w:r>
      <w:r>
        <w:rPr>
          <w:rFonts w:ascii="Arial" w:hAnsi="Arial" w:cs="Arial"/>
          <w:bCs/>
          <w:sz w:val="22"/>
          <w:szCs w:val="22"/>
          <w:lang w:val="en-GB"/>
        </w:rPr>
        <w:t xml:space="preserve">, the greater </w:t>
      </w:r>
      <w:r w:rsidRPr="00676221">
        <w:rPr>
          <w:rFonts w:ascii="Arial" w:hAnsi="Arial" w:cs="Arial"/>
          <w:bCs/>
          <w:sz w:val="22"/>
          <w:szCs w:val="22"/>
          <w:lang w:val="en-GB"/>
        </w:rPr>
        <w:t xml:space="preserve">duration of infection. </w:t>
      </w:r>
      <w:proofErr w:type="gramStart"/>
      <w:r w:rsidRPr="00676221">
        <w:rPr>
          <w:rFonts w:ascii="Arial" w:hAnsi="Arial" w:cs="Arial"/>
          <w:bCs/>
          <w:sz w:val="22"/>
          <w:szCs w:val="22"/>
          <w:lang w:val="en-GB"/>
        </w:rPr>
        <w:t>Thus</w:t>
      </w:r>
      <w:proofErr w:type="gramEnd"/>
      <w:r w:rsidRPr="00676221">
        <w:rPr>
          <w:rFonts w:ascii="Arial" w:hAnsi="Arial" w:cs="Arial"/>
          <w:bCs/>
          <w:sz w:val="22"/>
          <w:szCs w:val="22"/>
          <w:lang w:val="en-GB"/>
        </w:rPr>
        <w:t xml:space="preserve"> mice outdoors will exhibit </w:t>
      </w:r>
      <w:r>
        <w:rPr>
          <w:rFonts w:ascii="Arial" w:hAnsi="Arial" w:cs="Arial"/>
          <w:bCs/>
          <w:sz w:val="22"/>
          <w:szCs w:val="22"/>
          <w:lang w:val="en-GB"/>
        </w:rPr>
        <w:t>even greater</w:t>
      </w:r>
      <w:r w:rsidRPr="00676221">
        <w:rPr>
          <w:rFonts w:ascii="Arial" w:hAnsi="Arial" w:cs="Arial"/>
          <w:bCs/>
          <w:sz w:val="22"/>
          <w:szCs w:val="22"/>
          <w:lang w:val="en-GB"/>
        </w:rPr>
        <w:t xml:space="preserve"> infection duration compared to microbially naturalized mice that never left lab. </w:t>
      </w:r>
      <w:r w:rsidRPr="001E38B7">
        <w:rPr>
          <w:rFonts w:ascii="Arial" w:hAnsi="Arial" w:cs="Arial"/>
          <w:bCs/>
          <w:sz w:val="22"/>
          <w:szCs w:val="22"/>
          <w:lang w:val="en-GB"/>
        </w:rPr>
        <w:t xml:space="preserve">To address this, we will </w:t>
      </w:r>
      <w:r>
        <w:rPr>
          <w:rFonts w:ascii="Arial" w:hAnsi="Arial" w:cs="Arial"/>
          <w:bCs/>
          <w:sz w:val="22"/>
          <w:szCs w:val="22"/>
          <w:lang w:val="en-GB"/>
        </w:rPr>
        <w:t>use the</w:t>
      </w:r>
      <w:r w:rsidRPr="001E38B7">
        <w:rPr>
          <w:rFonts w:ascii="Arial" w:hAnsi="Arial" w:cs="Arial"/>
          <w:bCs/>
          <w:sz w:val="22"/>
          <w:szCs w:val="22"/>
          <w:lang w:val="en-GB"/>
        </w:rPr>
        <w:t xml:space="preserve"> model fitting process described in Aim 2 </w:t>
      </w:r>
      <w:r>
        <w:rPr>
          <w:rFonts w:ascii="Arial" w:hAnsi="Arial" w:cs="Arial"/>
          <w:bCs/>
          <w:sz w:val="22"/>
          <w:szCs w:val="22"/>
          <w:lang w:val="en-GB"/>
        </w:rPr>
        <w:t>on</w:t>
      </w:r>
      <w:r w:rsidRPr="001E38B7">
        <w:rPr>
          <w:rFonts w:ascii="Arial" w:hAnsi="Arial" w:cs="Arial"/>
          <w:bCs/>
          <w:sz w:val="22"/>
          <w:szCs w:val="22"/>
          <w:lang w:val="en-GB"/>
        </w:rPr>
        <w:t xml:space="preserve"> the data from rewilded mice. We will use the </w:t>
      </w:r>
      <w:r>
        <w:rPr>
          <w:rFonts w:ascii="Arial" w:hAnsi="Arial" w:cs="Arial"/>
          <w:bCs/>
          <w:sz w:val="22"/>
          <w:szCs w:val="22"/>
          <w:lang w:val="en-GB"/>
        </w:rPr>
        <w:t>lab-parameterized model</w:t>
      </w:r>
      <w:r w:rsidRPr="001E38B7">
        <w:rPr>
          <w:rFonts w:ascii="Arial" w:hAnsi="Arial" w:cs="Arial"/>
          <w:bCs/>
          <w:sz w:val="22"/>
          <w:szCs w:val="22"/>
          <w:lang w:val="en-GB"/>
        </w:rPr>
        <w:t xml:space="preserve"> as a starting </w:t>
      </w:r>
      <w:proofErr w:type="gramStart"/>
      <w:r w:rsidRPr="001E38B7">
        <w:rPr>
          <w:rFonts w:ascii="Arial" w:hAnsi="Arial" w:cs="Arial"/>
          <w:bCs/>
          <w:sz w:val="22"/>
          <w:szCs w:val="22"/>
          <w:lang w:val="en-GB"/>
        </w:rPr>
        <w:t>point, and</w:t>
      </w:r>
      <w:proofErr w:type="gramEnd"/>
      <w:r w:rsidRPr="001E38B7">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p>
    <w:p w14:paraId="5305FD7C" w14:textId="77777777" w:rsidR="007A6B2E" w:rsidRPr="00703717" w:rsidRDefault="007A6B2E" w:rsidP="007A6B2E">
      <w:pPr>
        <w:ind w:firstLine="720"/>
        <w:jc w:val="both"/>
        <w:rPr>
          <w:rFonts w:ascii="Arial" w:hAnsi="Arial" w:cs="Arial"/>
          <w:sz w:val="22"/>
          <w:szCs w:val="22"/>
        </w:rPr>
      </w:pPr>
      <w:r>
        <w:rPr>
          <w:rFonts w:ascii="Arial" w:hAnsi="Arial" w:cs="Arial"/>
          <w:sz w:val="22"/>
          <w:szCs w:val="22"/>
        </w:rPr>
        <w:t>T</w:t>
      </w:r>
      <w:r w:rsidRPr="001E38B7">
        <w:rPr>
          <w:rFonts w:ascii="Arial" w:hAnsi="Arial" w:cs="Arial"/>
          <w:sz w:val="22"/>
          <w:szCs w:val="22"/>
        </w:rPr>
        <w:t>he question of how complex a model of immunity needs to be in order to accurately capture immune dynamics is a</w:t>
      </w:r>
      <w:r>
        <w:rPr>
          <w:rFonts w:ascii="Arial" w:hAnsi="Arial" w:cs="Arial"/>
          <w:sz w:val="22"/>
          <w:szCs w:val="22"/>
        </w:rPr>
        <w:t xml:space="preserve">n </w:t>
      </w:r>
      <w:r w:rsidRPr="001E38B7">
        <w:rPr>
          <w:rFonts w:ascii="Arial" w:hAnsi="Arial" w:cs="Arial"/>
          <w:sz w:val="22"/>
          <w:szCs w:val="22"/>
        </w:rPr>
        <w:t xml:space="preserve">open </w:t>
      </w:r>
      <w:r>
        <w:rPr>
          <w:rFonts w:ascii="Arial" w:hAnsi="Arial" w:cs="Arial"/>
          <w:sz w:val="22"/>
          <w:szCs w:val="22"/>
        </w:rPr>
        <w:t>one</w:t>
      </w:r>
      <w:r w:rsidRPr="001E38B7">
        <w:rPr>
          <w:rFonts w:ascii="Arial" w:hAnsi="Arial" w:cs="Arial"/>
          <w:sz w:val="22"/>
          <w:szCs w:val="22"/>
        </w:rPr>
        <w:t xml:space="preserve"> in theoretical and computational immunology </w:t>
      </w:r>
      <w:r>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[103, 114]</w:t>
      </w:r>
      <w:r>
        <w:rPr>
          <w:rFonts w:ascii="Arial" w:hAnsi="Arial" w:cs="Arial"/>
          <w:sz w:val="22"/>
          <w:szCs w:val="22"/>
        </w:rPr>
        <w:fldChar w:fldCharType="end"/>
      </w:r>
      <w:r w:rsidRPr="001E38B7">
        <w:rPr>
          <w:rFonts w:ascii="Arial" w:hAnsi="Arial" w:cs="Arial"/>
          <w:sz w:val="22"/>
          <w:szCs w:val="22"/>
        </w:rPr>
        <w:t>. Indeed, we may find that different functional forms will predict infection duration in lab and field</w:t>
      </w:r>
      <w:r>
        <w:rPr>
          <w:rFonts w:ascii="Arial" w:hAnsi="Arial" w:cs="Arial"/>
          <w:sz w:val="22"/>
          <w:szCs w:val="22"/>
        </w:rPr>
        <w:t>, such that</w:t>
      </w:r>
      <w:r w:rsidRPr="001E38B7">
        <w:rPr>
          <w:rFonts w:ascii="Arial" w:hAnsi="Arial" w:cs="Arial"/>
          <w:sz w:val="22"/>
          <w:szCs w:val="22"/>
        </w:rPr>
        <w:t xml:space="preserve"> our central hypotheses about Allee effects within mouse guts are unsupported</w:t>
      </w:r>
      <w:r>
        <w:rPr>
          <w:rFonts w:ascii="Arial" w:hAnsi="Arial" w:cs="Arial"/>
          <w:sz w:val="22"/>
          <w:szCs w:val="22"/>
        </w:rPr>
        <w:t xml:space="preserve"> in rewilded mice. By iterating between theory and data, we will still obtain a rich understanding of how of within-host</w:t>
      </w:r>
      <w:r w:rsidRPr="002C30FD">
        <w:rPr>
          <w:rFonts w:ascii="Arial" w:hAnsi="Arial" w:cs="Arial"/>
          <w:sz w:val="22"/>
          <w:szCs w:val="22"/>
        </w:rPr>
        <w:t xml:space="preserve"> </w:t>
      </w:r>
      <w:r>
        <w:rPr>
          <w:rFonts w:ascii="Arial" w:hAnsi="Arial" w:cs="Arial"/>
          <w:sz w:val="22"/>
          <w:szCs w:val="22"/>
        </w:rPr>
        <w:t>ecology shapes the dynamics of helminth infections</w:t>
      </w:r>
      <w:r w:rsidRPr="001E38B7">
        <w:rPr>
          <w:rFonts w:ascii="Arial" w:hAnsi="Arial" w:cs="Arial"/>
          <w:sz w:val="22"/>
          <w:szCs w:val="22"/>
        </w:rPr>
        <w:t>.</w:t>
      </w:r>
      <w:r>
        <w:rPr>
          <w:rFonts w:ascii="Arial" w:hAnsi="Arial" w:cs="Arial"/>
          <w:sz w:val="22"/>
          <w:szCs w:val="22"/>
        </w:rPr>
        <w:t xml:space="preserve"> </w:t>
      </w:r>
      <w:r w:rsidRPr="001E38B7">
        <w:rPr>
          <w:rFonts w:ascii="Arial" w:hAnsi="Arial" w:cs="Arial"/>
          <w:sz w:val="22"/>
          <w:szCs w:val="22"/>
        </w:rPr>
        <w:t xml:space="preserve">While theoretical immunology has been successful in developing detailed mathematical models for host-microparasite interactions (e.g., HIV </w:t>
      </w:r>
      <w:r>
        <w:rPr>
          <w:rFonts w:ascii="Arial" w:hAnsi="Arial" w:cs="Arial"/>
          <w:sz w:val="22"/>
          <w:szCs w:val="22"/>
        </w:rPr>
        <w:fldChar w:fldCharType="begin"/>
      </w:r>
      <w:r>
        <w:rPr>
          <w:rFonts w:ascii="Arial" w:hAnsi="Arial" w:cs="Arial"/>
          <w:sz w:val="22"/>
          <w:szCs w:val="22"/>
        </w:rPr>
        <w:instrText xml:space="preserve"> ADDIN EN.CITE &lt;EndNote&gt;&lt;Cite&gt;&lt;Author&gt;Wodarz&lt;/Author&gt;&lt;Year&gt;2002&lt;/Year&gt;&lt;RecNum&gt;7818&lt;/RecNum&gt;&lt;DisplayText&gt;[115]&lt;/DisplayText&gt;&lt;record&gt;&lt;rec-number&gt;7818&lt;/rec-number&gt;&lt;foreign-keys&gt;&lt;key app="EN" db-id="frwtwrvviazzdoewtsrpaszf2r0r2xpeazfx" timestamp="1580666557"&gt;7818&lt;/key&gt;&lt;/foreign-keys&gt;&lt;ref-type name="Journal Article"&gt;17&lt;/ref-type&gt;&lt;contributors&gt;&lt;authors&gt;&lt;author&gt;Wodarz, Dominik&lt;/author&gt;&lt;author&gt;Nowak, Martin A.&lt;/author&gt;&lt;/authors&gt;&lt;/contributors&gt;&lt;titles&gt;&lt;title&gt;Mathematical models of HIV pathogenesis and treatment&lt;/title&gt;&lt;secondary-title&gt;BioEssays&lt;/secondary-title&gt;&lt;/titles&gt;&lt;periodical&gt;&lt;full-title&gt;BioEssays&lt;/full-title&gt;&lt;/periodical&gt;&lt;pages&gt;1178-1187&lt;/pages&gt;&lt;volume&gt;24&lt;/volume&gt;&lt;number&gt;12&lt;/number&gt;&lt;dates&gt;&lt;year&gt;2002&lt;/year&gt;&lt;pub-dates&gt;&lt;date&gt;2002&lt;/date&gt;&lt;/pub-dates&gt;&lt;/dates&gt;&lt;isbn&gt;1521-1878&lt;/isbn&gt;&lt;urls&gt;&lt;/urls&gt;&lt;electronic-resource-num&gt;10.1002/bies.10196&lt;/electronic-resource-num&gt;&lt;remote-database-name&gt;Wiley Online Library&lt;/remote-database-name&gt;&lt;language&gt;en&lt;/language&gt;&lt;access-date&gt;2020-01-27 19:06:36&lt;/access-date&gt;&lt;/record&gt;&lt;/Cite&gt;&lt;/EndNote&gt;</w:instrText>
      </w:r>
      <w:r>
        <w:rPr>
          <w:rFonts w:ascii="Arial" w:hAnsi="Arial" w:cs="Arial"/>
          <w:sz w:val="22"/>
          <w:szCs w:val="22"/>
        </w:rPr>
        <w:fldChar w:fldCharType="separate"/>
      </w:r>
      <w:r w:rsidRPr="00736664">
        <w:rPr>
          <w:rFonts w:ascii="Arial" w:hAnsi="Arial" w:cs="Arial"/>
          <w:noProof/>
          <w:sz w:val="22"/>
          <w:szCs w:val="22"/>
        </w:rPr>
        <w:t>[115]</w:t>
      </w:r>
      <w:r>
        <w:rPr>
          <w:rFonts w:ascii="Arial" w:hAnsi="Arial" w:cs="Arial"/>
          <w:sz w:val="22"/>
          <w:szCs w:val="22"/>
        </w:rPr>
        <w:fldChar w:fldCharType="end"/>
      </w:r>
      <w:r w:rsidRPr="00736664">
        <w:rPr>
          <w:rFonts w:ascii="Arial" w:hAnsi="Arial" w:cs="Arial"/>
          <w:sz w:val="22"/>
          <w:szCs w:val="22"/>
        </w:rPr>
        <w:t xml:space="preserve">, malaria </w:t>
      </w:r>
      <w:r>
        <w:rPr>
          <w:rFonts w:ascii="Arial" w:hAnsi="Arial" w:cs="Arial"/>
          <w:sz w:val="22"/>
          <w:szCs w:val="22"/>
        </w:rPr>
        <w:fldChar w:fldCharType="begin"/>
      </w:r>
      <w:r w:rsidRPr="00736664">
        <w:rPr>
          <w:rFonts w:ascii="Arial" w:hAnsi="Arial" w:cs="Arial"/>
          <w:sz w:val="22"/>
          <w:szCs w:val="22"/>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w:instrText>
      </w:r>
      <w:r w:rsidRPr="007A6B2E">
        <w:rPr>
          <w:rFonts w:ascii="Arial" w:hAnsi="Arial" w:cs="Arial"/>
          <w:sz w:val="22"/>
          <w:szCs w:val="22"/>
        </w:rPr>
        <w:instrText>&lt;/isbn&gt;&lt;urls&gt;&lt;/urls&gt;&lt;electronic-resource-num&gt;10.1073/pnas.1908147116&lt;/electronic-resource-num&gt;&lt;remote-database-name&gt;www.pnas.org&lt;/remote-database-name&gt;&lt;language&gt;en&lt;/language&gt;&lt;access-date&gt;2020-01-27 19:05:00&lt;/access-date&gt;&lt;/record&gt;&lt;/Cite&gt;&lt;/EndNote&gt;</w:instrText>
      </w:r>
      <w:r>
        <w:rPr>
          <w:rFonts w:ascii="Arial" w:hAnsi="Arial" w:cs="Arial"/>
          <w:sz w:val="22"/>
          <w:szCs w:val="22"/>
        </w:rPr>
        <w:fldChar w:fldCharType="separate"/>
      </w:r>
      <w:r w:rsidRPr="007A6B2E">
        <w:rPr>
          <w:rFonts w:ascii="Arial" w:hAnsi="Arial" w:cs="Arial"/>
          <w:noProof/>
          <w:sz w:val="22"/>
          <w:szCs w:val="22"/>
        </w:rPr>
        <w:t>[96]</w:t>
      </w:r>
      <w:r>
        <w:rPr>
          <w:rFonts w:ascii="Arial" w:hAnsi="Arial" w:cs="Arial"/>
          <w:sz w:val="22"/>
          <w:szCs w:val="22"/>
        </w:rPr>
        <w:fldChar w:fldCharType="end"/>
      </w:r>
      <w:r w:rsidRPr="007A6B2E">
        <w:rPr>
          <w:rFonts w:ascii="Arial" w:hAnsi="Arial" w:cs="Arial"/>
          <w:sz w:val="22"/>
          <w:szCs w:val="22"/>
        </w:rPr>
        <w:t xml:space="preserve">, dengue </w:t>
      </w:r>
      <w:r>
        <w:rPr>
          <w:rFonts w:ascii="Arial" w:hAnsi="Arial" w:cs="Arial"/>
          <w:sz w:val="22"/>
          <w:szCs w:val="22"/>
        </w:rPr>
        <w:fldChar w:fldCharType="begin"/>
      </w:r>
      <w:r w:rsidRPr="007A6B2E">
        <w:rPr>
          <w:rFonts w:ascii="Arial" w:hAnsi="Arial" w:cs="Arial"/>
          <w:sz w:val="22"/>
          <w:szCs w:val="22"/>
        </w:rPr>
        <w:instrText xml:space="preserve"> ADDIN EN.CITE &lt;EndNote&gt;&lt;Cite&gt;&lt;Author&gt;Ben-Shachar&lt;/Author&gt;&lt;Year&gt;2015&lt;/Year&gt;&lt;RecNum&gt;7819&lt;/RecNum&gt;&lt;DisplayText&gt;[116]&lt;/DisplayText&gt;&lt;record&gt;&lt;rec-number&gt;7819&lt;/rec-number&gt;&lt;foreign-keys&gt;&lt;key app="EN" db-id="frwtwrvviazzdoewtsrpaszf2r0r2xpeazfx" timestamp="1580666557"&gt;7819&lt;/key&gt;&lt;/foreign-keys&gt;&lt;ref-type name="Journal Article"&gt;17&lt;/ref-type&gt;&lt;contributors&gt;&lt;authors&gt;&lt;author&gt;Ben-Shachar, Rotem&lt;/author&gt;&lt;author&gt;Koelle, Katia&lt;/author&gt;&lt;/authors&gt;&lt;/contributors&gt;&lt;titles&gt;&lt;title&gt;Minimal within-host dengue models highlight the specific roles of the immune response in primary and secondary dengue infections&lt;/title&gt;&lt;secondary-title&gt;Journal of The Royal Society Interface&lt;/secondary-title&gt;&lt;/titles&gt;&lt;periodical&gt;&lt;full-title&gt;Journal of The Royal Society Interface&lt;/full-title&gt;&lt;/periodical&gt;&lt;pages&gt;20140886&lt;/pages&gt;&lt;volume&gt;12&lt;/volume&gt;&lt;number&gt;103&lt;/number&gt;&lt;dates&gt;&lt;year&gt;2015&lt;/year&gt;&lt;pub-dates&gt;&lt;date&gt;February 6, 2015&lt;/date&gt;&lt;/pub-dates&gt;&lt;/dates&gt;&lt;urls&gt;&lt;/urls&gt;&lt;electronic-resource-num&gt;10.1098/rsif.2014.0886&lt;/electronic-resource-num&gt;&lt;remote-database-name&gt;royalsocietypublishing.org (Atypon)&lt;/remote-database-name&gt;&lt;access-date&gt;2020-01-27 19:07:25&lt;/access-date&gt;&lt;/record&gt;&lt;/Cite&gt;&lt;/EndNote&gt;</w:instrText>
      </w:r>
      <w:r>
        <w:rPr>
          <w:rFonts w:ascii="Arial" w:hAnsi="Arial" w:cs="Arial"/>
          <w:sz w:val="22"/>
          <w:szCs w:val="22"/>
        </w:rPr>
        <w:fldChar w:fldCharType="separate"/>
      </w:r>
      <w:r w:rsidRPr="007A6B2E">
        <w:rPr>
          <w:rFonts w:ascii="Arial" w:hAnsi="Arial" w:cs="Arial"/>
          <w:noProof/>
          <w:sz w:val="22"/>
          <w:szCs w:val="22"/>
        </w:rPr>
        <w:t>[116]</w:t>
      </w:r>
      <w:r>
        <w:rPr>
          <w:rFonts w:ascii="Arial" w:hAnsi="Arial" w:cs="Arial"/>
          <w:sz w:val="22"/>
          <w:szCs w:val="22"/>
        </w:rPr>
        <w:fldChar w:fldCharType="end"/>
      </w:r>
      <w:r w:rsidRPr="007A6B2E">
        <w:rPr>
          <w:rFonts w:ascii="Arial" w:hAnsi="Arial" w:cs="Arial"/>
          <w:sz w:val="22"/>
          <w:szCs w:val="22"/>
        </w:rPr>
        <w:t xml:space="preserve"> &amp; tuberculosis</w:t>
      </w:r>
      <w:r>
        <w:rPr>
          <w:rFonts w:ascii="Arial" w:hAnsi="Arial" w:cs="Arial"/>
          <w:sz w:val="22"/>
          <w:szCs w:val="22"/>
        </w:rPr>
        <w:fldChar w:fldCharType="begin"/>
      </w:r>
      <w:r w:rsidRPr="007A6B2E">
        <w:rPr>
          <w:rFonts w:ascii="Arial" w:hAnsi="Arial" w:cs="Arial"/>
          <w:sz w:val="22"/>
          <w:szCs w:val="22"/>
        </w:rPr>
        <w:instrText xml:space="preserve"> ADDIN EN.CITE &lt;EndNote&gt;&lt;Cite&gt;&lt;Author&gt;Marino&lt;/Author&gt;&lt;Year&gt;2004&lt;/Year&gt;&lt;RecNum&gt;7820&lt;/RecNum&gt;&lt;DisplayText&gt;[117]&lt;/DisplayText&gt;&lt;record&gt;&lt;rec-number&gt;7820&lt;/rec-number&gt;&lt;foreign-keys&gt;&lt;key app="EN" db-id="frwtwrvviazzdoewtsrpaszf2r0r2xpeazfx" timestamp="1580666557"&gt;7820&lt;/key&gt;&lt;/foreign-keys&gt;&lt;ref-type name="Journal Article"&gt;17&lt;/ref-type&gt;&lt;contributors&gt;&lt;authors&gt;&lt;author&gt;Marino, Simeone&lt;/author&gt;&lt;author&gt;Kirschner, Denise E.&lt;/author&gt;&lt;/authors&gt;&lt;/contributors&gt;&lt;titles&gt;&lt;title&gt;The human immune response to Mycobacterium tuberculosis in lung and lymph node&lt;/title&gt;&lt;secondary-title&gt;Journal of Theoretical Biology&lt;/secondary-title&gt;&lt;/titles&gt;&lt;periodical&gt;&lt;full-title&gt;Journal of Theoretical Biology&lt;/full-title&gt;&lt;/periodical&gt;&lt;pages&gt;463-486&lt;/pages&gt;&lt;volume&gt;227&lt;/volume&gt;&lt;number&gt;4&lt;/number&gt;&lt;keywords&gt;&lt;keyword&gt;Dendritic cells&lt;/keyword&gt;&lt;keyword&gt;Human&lt;/keyword&gt;&lt;keyword&gt;Lung and lymph nodes&lt;/keyword&gt;&lt;keyword&gt;Model&lt;/keyword&gt;&lt;/keywords&gt;&lt;dates&gt;&lt;year&gt;2004&lt;/year&gt;&lt;pub-dates&gt;&lt;date&gt;April 21, 2004&lt;/date&gt;&lt;/pub-dates&gt;&lt;/dates&gt;&lt;isbn&gt;0022-5193&lt;/isbn&gt;&lt;urls&gt;&lt;/urls&gt;&lt;electronic-resource-num&gt;10.1016/j.jtbi.2003.11.023&lt;/electronic-resource-num&gt;&lt;remote-database-name&gt;ScienceDirect&lt;/remote-database-name&gt;&lt;language&gt;en&lt;/language&gt;&lt;access-date&gt;2020-01-27 19:07:51&lt;/access-date&gt;&lt;/record&gt;&lt;/Cite&gt;&lt;/EndNote&gt;</w:instrText>
      </w:r>
      <w:r>
        <w:rPr>
          <w:rFonts w:ascii="Arial" w:hAnsi="Arial" w:cs="Arial"/>
          <w:sz w:val="22"/>
          <w:szCs w:val="22"/>
        </w:rPr>
        <w:fldChar w:fldCharType="separate"/>
      </w:r>
      <w:r w:rsidRPr="007A6B2E">
        <w:rPr>
          <w:rFonts w:ascii="Arial" w:hAnsi="Arial" w:cs="Arial"/>
          <w:noProof/>
          <w:sz w:val="22"/>
          <w:szCs w:val="22"/>
        </w:rPr>
        <w:t>[117]</w:t>
      </w:r>
      <w:r>
        <w:rPr>
          <w:rFonts w:ascii="Arial" w:hAnsi="Arial" w:cs="Arial"/>
          <w:sz w:val="22"/>
          <w:szCs w:val="22"/>
        </w:rPr>
        <w:fldChar w:fldCharType="end"/>
      </w:r>
      <w:r w:rsidRPr="007A6B2E">
        <w:rPr>
          <w:rFonts w:ascii="Arial" w:hAnsi="Arial" w:cs="Arial"/>
          <w:sz w:val="22"/>
          <w:szCs w:val="22"/>
        </w:rPr>
        <w:t xml:space="preserve">), there has been considerably less work on the within-host ecology of </w:t>
      </w:r>
      <w:proofErr w:type="spellStart"/>
      <w:r w:rsidRPr="007A6B2E">
        <w:rPr>
          <w:rFonts w:ascii="Arial" w:hAnsi="Arial" w:cs="Arial"/>
          <w:sz w:val="22"/>
          <w:szCs w:val="22"/>
        </w:rPr>
        <w:t>macroparasites</w:t>
      </w:r>
      <w:proofErr w:type="spellEnd"/>
      <w:r w:rsidRPr="007A6B2E">
        <w:rPr>
          <w:rFonts w:ascii="Arial" w:hAnsi="Arial" w:cs="Arial"/>
          <w:sz w:val="22"/>
          <w:szCs w:val="22"/>
        </w:rPr>
        <w:t xml:space="preserve"> </w:t>
      </w:r>
      <w:r>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Pr="007A6B2E">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Pr="007A6B2E">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Pr="007A6B2E">
        <w:rPr>
          <w:rFonts w:ascii="Arial" w:hAnsi="Arial" w:cs="Arial"/>
          <w:noProof/>
          <w:sz w:val="22"/>
          <w:szCs w:val="22"/>
        </w:rPr>
        <w:t>[112, 118]</w:t>
      </w:r>
      <w:r>
        <w:rPr>
          <w:rFonts w:ascii="Arial" w:hAnsi="Arial" w:cs="Arial"/>
          <w:sz w:val="22"/>
          <w:szCs w:val="22"/>
        </w:rPr>
        <w:fldChar w:fldCharType="end"/>
      </w:r>
      <w:r w:rsidRPr="007A6B2E">
        <w:rPr>
          <w:rFonts w:ascii="Arial" w:hAnsi="Arial" w:cs="Arial"/>
          <w:sz w:val="22"/>
          <w:szCs w:val="22"/>
        </w:rPr>
        <w:t xml:space="preserve">. </w:t>
      </w:r>
      <w:r w:rsidRPr="001E38B7">
        <w:rPr>
          <w:rFonts w:ascii="Arial" w:hAnsi="Arial" w:cs="Arial"/>
          <w:sz w:val="22"/>
          <w:szCs w:val="22"/>
        </w:rPr>
        <w:t>By systematically building in real</w:t>
      </w:r>
      <w:r>
        <w:rPr>
          <w:rFonts w:ascii="Arial" w:hAnsi="Arial" w:cs="Arial"/>
          <w:sz w:val="22"/>
          <w:szCs w:val="22"/>
        </w:rPr>
        <w:t>istic</w:t>
      </w:r>
      <w:r w:rsidRPr="001E38B7">
        <w:rPr>
          <w:rFonts w:ascii="Arial" w:hAnsi="Arial" w:cs="Arial"/>
          <w:sz w:val="22"/>
          <w:szCs w:val="22"/>
        </w:rPr>
        <w:t xml:space="preserve"> complexity across the </w:t>
      </w:r>
      <w:r>
        <w:rPr>
          <w:rFonts w:ascii="Arial" w:hAnsi="Arial" w:cs="Arial"/>
          <w:sz w:val="22"/>
          <w:szCs w:val="22"/>
        </w:rPr>
        <w:t>3</w:t>
      </w:r>
      <w:r w:rsidRPr="001E38B7">
        <w:rPr>
          <w:rFonts w:ascii="Arial" w:hAnsi="Arial" w:cs="Arial"/>
          <w:sz w:val="22"/>
          <w:szCs w:val="22"/>
        </w:rPr>
        <w:t xml:space="preserve"> Aims here, we will help to identify a general approach to determining the critical level of complexity needed to predict infection dynamics in the real world.</w:t>
      </w:r>
    </w:p>
    <w:p w14:paraId="2A82A816" w14:textId="77777777" w:rsidR="006B0636" w:rsidRDefault="006B0636" w:rsidP="006B0636">
      <w:pPr>
        <w:jc w:val="both"/>
        <w:rPr>
          <w:rFonts w:ascii="Arial" w:hAnsi="Arial" w:cs="Arial"/>
          <w:b/>
          <w:i/>
          <w:sz w:val="22"/>
          <w:szCs w:val="22"/>
          <w:u w:val="single"/>
        </w:rPr>
      </w:pPr>
    </w:p>
    <w:p w14:paraId="656B1F40" w14:textId="77777777" w:rsidR="00D57DFE" w:rsidRDefault="00D57DFE" w:rsidP="00880884">
      <w:pPr>
        <w:jc w:val="both"/>
        <w:rPr>
          <w:rFonts w:ascii="Arial" w:hAnsi="Arial" w:cs="Arial"/>
          <w:sz w:val="22"/>
          <w:szCs w:val="22"/>
          <w:lang w:val="en-GB"/>
        </w:rPr>
      </w:pPr>
    </w:p>
    <w:p w14:paraId="20497640" w14:textId="77777777" w:rsidR="00ED66C5" w:rsidRDefault="00ED66C5" w:rsidP="00880884">
      <w:pPr>
        <w:jc w:val="both"/>
        <w:rPr>
          <w:rFonts w:ascii="Arial" w:hAnsi="Arial" w:cs="Arial"/>
          <w:sz w:val="22"/>
          <w:szCs w:val="22"/>
          <w:lang w:val="en-GB"/>
        </w:rPr>
      </w:pPr>
    </w:p>
    <w:p w14:paraId="06C4E303" w14:textId="77777777" w:rsidR="00880884" w:rsidRPr="001E38B7" w:rsidRDefault="00880884" w:rsidP="00880884">
      <w:pPr>
        <w:jc w:val="both"/>
        <w:rPr>
          <w:rFonts w:ascii="Arial" w:hAnsi="Arial" w:cs="Arial"/>
          <w:b/>
          <w:bCs/>
          <w:sz w:val="22"/>
          <w:szCs w:val="22"/>
          <w:lang w:val="en-GB"/>
        </w:rPr>
      </w:pPr>
    </w:p>
    <w:p w14:paraId="15703DAF" w14:textId="77777777" w:rsidR="00ED66C5" w:rsidRDefault="00ED66C5" w:rsidP="00880884">
      <w:pPr>
        <w:jc w:val="both"/>
        <w:rPr>
          <w:rFonts w:ascii="Arial" w:hAnsi="Arial" w:cs="Arial"/>
          <w:b/>
          <w:bCs/>
          <w:sz w:val="22"/>
          <w:szCs w:val="22"/>
          <w:lang w:val="en-GB"/>
        </w:rPr>
      </w:pPr>
    </w:p>
    <w:p w14:paraId="748F8222" w14:textId="77777777" w:rsidR="00ED66C5" w:rsidRDefault="00ED66C5" w:rsidP="00880884">
      <w:pPr>
        <w:jc w:val="both"/>
        <w:rPr>
          <w:rFonts w:ascii="Arial" w:hAnsi="Arial" w:cs="Arial"/>
          <w:b/>
          <w:bCs/>
          <w:sz w:val="22"/>
          <w:szCs w:val="22"/>
          <w:lang w:val="en-GB"/>
        </w:rPr>
      </w:pPr>
    </w:p>
    <w:p w14:paraId="12474A87" w14:textId="73BD9514" w:rsidR="00880884" w:rsidRDefault="00880884" w:rsidP="00880884">
      <w:pPr>
        <w:jc w:val="both"/>
        <w:rPr>
          <w:rFonts w:ascii="Arial" w:hAnsi="Arial" w:cs="Arial"/>
          <w:sz w:val="22"/>
          <w:szCs w:val="22"/>
          <w:lang w:val="en-GB"/>
        </w:rPr>
      </w:pPr>
    </w:p>
    <w:p w14:paraId="4A45A955" w14:textId="6AC9A704" w:rsidR="00880884" w:rsidRPr="001E38B7" w:rsidRDefault="00880884" w:rsidP="00880884">
      <w:pPr>
        <w:jc w:val="both"/>
        <w:rPr>
          <w:rFonts w:ascii="Arial" w:hAnsi="Arial" w:cs="Arial"/>
          <w:bCs/>
          <w:sz w:val="22"/>
          <w:szCs w:val="22"/>
          <w:lang w:val="en-GB"/>
        </w:rPr>
      </w:pPr>
      <w:r w:rsidRPr="001E38B7">
        <w:rPr>
          <w:rFonts w:ascii="Arial" w:hAnsi="Arial" w:cs="Arial"/>
          <w:sz w:val="22"/>
          <w:szCs w:val="22"/>
          <w:lang w:val="en-GB"/>
        </w:rPr>
        <w:t xml:space="preserve">. </w:t>
      </w:r>
    </w:p>
    <w:p w14:paraId="6D7DEC8B" w14:textId="77777777" w:rsidR="00880884" w:rsidRDefault="00880884" w:rsidP="00880884">
      <w:pPr>
        <w:jc w:val="both"/>
        <w:rPr>
          <w:rFonts w:ascii="Arial" w:hAnsi="Arial" w:cs="Arial"/>
          <w:sz w:val="22"/>
          <w:szCs w:val="22"/>
          <w:lang w:val="en-GB"/>
        </w:rPr>
      </w:pPr>
    </w:p>
    <w:p w14:paraId="5C81FBFD" w14:textId="01ACFBBF" w:rsidR="00ED66C5" w:rsidRDefault="00ED66C5" w:rsidP="00ED66C5">
      <w:pPr>
        <w:ind w:right="615"/>
        <w:jc w:val="both"/>
        <w:rPr>
          <w:rFonts w:ascii="Arial" w:hAnsi="Arial" w:cs="Arial"/>
          <w:sz w:val="22"/>
          <w:szCs w:val="22"/>
          <w:u w:val="single"/>
        </w:rPr>
      </w:pPr>
    </w:p>
    <w:p w14:paraId="1E32585C" w14:textId="0C748948" w:rsidR="00ED66C5" w:rsidRDefault="00ED66C5" w:rsidP="00ED66C5">
      <w:pPr>
        <w:ind w:right="615"/>
        <w:jc w:val="both"/>
        <w:rPr>
          <w:rFonts w:ascii="Arial" w:hAnsi="Arial" w:cs="Arial"/>
          <w:sz w:val="22"/>
          <w:szCs w:val="22"/>
        </w:rPr>
      </w:pPr>
    </w:p>
    <w:p w14:paraId="6DC34A0C" w14:textId="77777777" w:rsidR="00ED66C5" w:rsidRPr="00ED66C5" w:rsidRDefault="00ED66C5" w:rsidP="00ED66C5">
      <w:pPr>
        <w:ind w:right="615"/>
        <w:jc w:val="both"/>
        <w:rPr>
          <w:rFonts w:ascii="Arial" w:hAnsi="Arial" w:cs="Arial"/>
          <w:sz w:val="22"/>
          <w:szCs w:val="22"/>
        </w:rPr>
      </w:pPr>
    </w:p>
    <w:p w14:paraId="0792B2AA" w14:textId="77777777" w:rsidR="00ED66C5" w:rsidRPr="00ED66C5" w:rsidRDefault="00ED66C5" w:rsidP="00ED66C5">
      <w:pPr>
        <w:jc w:val="both"/>
        <w:rPr>
          <w:rFonts w:ascii="Arial" w:hAnsi="Arial" w:cs="Arial"/>
          <w:sz w:val="22"/>
          <w:szCs w:val="22"/>
        </w:rPr>
      </w:pPr>
    </w:p>
    <w:p w14:paraId="3AAF0A7C" w14:textId="77777777" w:rsidR="00ED66C5" w:rsidRPr="00ED66C5" w:rsidRDefault="00ED66C5">
      <w:pPr>
        <w:rPr>
          <w:b/>
          <w:bCs/>
          <w:lang w:val="en-GB"/>
        </w:rPr>
      </w:pPr>
    </w:p>
    <w:sectPr w:rsidR="00ED66C5" w:rsidRPr="00ED66C5" w:rsidSect="008808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y Cressler" w:date="2021-04-12T14:18:00Z" w:initials="CC">
    <w:p w14:paraId="5323768C" w14:textId="05C09F23" w:rsidR="00E45453" w:rsidRDefault="00E45453">
      <w:pPr>
        <w:pStyle w:val="CommentText"/>
      </w:pPr>
      <w:r>
        <w:rPr>
          <w:rStyle w:val="CommentReference"/>
        </w:rPr>
        <w:annotationRef/>
      </w:r>
      <w:r>
        <w:t xml:space="preserve">I dropped the identity of the infections for these references, since they were all human infections. We can re-add them back in if you want. </w:t>
      </w:r>
    </w:p>
  </w:comment>
  <w:comment w:id="93" w:author="Clay Cressler" w:date="2021-04-12T16:10:00Z" w:initials="CC">
    <w:p w14:paraId="7183B8E8" w14:textId="221B6FC5" w:rsidR="00AE5B29" w:rsidRDefault="00AE5B29">
      <w:pPr>
        <w:pStyle w:val="CommentText"/>
      </w:pPr>
      <w:r>
        <w:rPr>
          <w:rStyle w:val="CommentReference"/>
        </w:rPr>
        <w:annotationRef/>
      </w:r>
      <w:r>
        <w:t>Okay to just switch to genotypes at NSF, or should we keep the strain language?</w:t>
      </w:r>
    </w:p>
  </w:comment>
  <w:comment w:id="100" w:author="Clay Cressler" w:date="2021-04-15T11:26:00Z" w:initials="CC">
    <w:p w14:paraId="7206D808" w14:textId="77777777" w:rsidR="00E45453" w:rsidRDefault="00E45453" w:rsidP="00E45453">
      <w:pPr>
        <w:pStyle w:val="CommentText"/>
      </w:pPr>
      <w:r>
        <w:rPr>
          <w:rStyle w:val="CommentReference"/>
        </w:rPr>
        <w:annotationRef/>
      </w:r>
      <w:r>
        <w:t>I’m concerned that there may be too many threads in this paragraph (variation among genotypes in dose response; variation within a genotype across environments; variation among wild and lab mice). Thoughts?</w:t>
      </w:r>
    </w:p>
  </w:comment>
  <w:comment w:id="124" w:author="Clay Cressler" w:date="2021-04-12T16:10:00Z" w:initials="CC">
    <w:p w14:paraId="2CFB6039" w14:textId="77777777" w:rsidR="005313C2" w:rsidRDefault="005313C2" w:rsidP="005313C2">
      <w:pPr>
        <w:pStyle w:val="CommentText"/>
      </w:pPr>
      <w:r>
        <w:rPr>
          <w:rStyle w:val="CommentReference"/>
        </w:rPr>
        <w:annotationRef/>
      </w:r>
      <w:r>
        <w:t>Okay to just switch to genotypes at NSF, or should we keep the strain language?</w:t>
      </w:r>
    </w:p>
  </w:comment>
  <w:comment w:id="132" w:author="Clay Cressler" w:date="2021-04-12T23:05:00Z" w:initials="CC">
    <w:p w14:paraId="65CE4E87" w14:textId="1452DFBD" w:rsidR="00E45453" w:rsidRDefault="00E45453">
      <w:pPr>
        <w:pStyle w:val="CommentText"/>
      </w:pPr>
      <w:r>
        <w:rPr>
          <w:rStyle w:val="CommentReference"/>
        </w:rPr>
        <w:annotationRef/>
      </w:r>
      <w:r>
        <w:t>Check early versions of the grant – may be good language on ecology of Allee effects that can be rescued from there.</w:t>
      </w:r>
    </w:p>
  </w:comment>
  <w:comment w:id="135" w:author="Clay Cressler" w:date="2021-04-12T23:29:00Z" w:initials="CC">
    <w:p w14:paraId="0E3853E7" w14:textId="5AF4C6B9" w:rsidR="00E45453" w:rsidRDefault="00E45453">
      <w:pPr>
        <w:pStyle w:val="CommentText"/>
      </w:pPr>
      <w:r>
        <w:rPr>
          <w:rStyle w:val="CommentReference"/>
        </w:rPr>
        <w:annotationRef/>
      </w:r>
      <w:r>
        <w:t xml:space="preserve">Unclear if this is helpful to us at NSF or whether it should be dropped. </w:t>
      </w:r>
    </w:p>
  </w:comment>
  <w:comment w:id="139" w:author="Clay Cressler" w:date="2021-04-12T23:37:00Z" w:initials="CC">
    <w:p w14:paraId="3F43D85C" w14:textId="49E37FA3" w:rsidR="00E45453" w:rsidRDefault="00E45453">
      <w:pPr>
        <w:pStyle w:val="CommentText"/>
      </w:pPr>
      <w:r>
        <w:rPr>
          <w:rStyle w:val="CommentReference"/>
        </w:rPr>
        <w:annotationRef/>
      </w:r>
      <w:r>
        <w:t>Again, uncertain if this is helpful – maybe combine with highlighted text above?</w:t>
      </w:r>
    </w:p>
  </w:comment>
  <w:comment w:id="141" w:author="Clay Cressler" w:date="2021-04-12T23:48:00Z" w:initials="CC">
    <w:p w14:paraId="7BD7A412" w14:textId="6102BCDB" w:rsidR="00E45453" w:rsidRDefault="00E45453">
      <w:pPr>
        <w:pStyle w:val="CommentText"/>
      </w:pPr>
      <w:r>
        <w:rPr>
          <w:rStyle w:val="CommentReference"/>
        </w:rPr>
        <w:annotationRef/>
      </w:r>
      <w:r>
        <w:t>I haven’t touched anything past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23768C" w15:done="0"/>
  <w15:commentEx w15:paraId="7183B8E8" w15:done="0"/>
  <w15:commentEx w15:paraId="7206D808" w15:done="0"/>
  <w15:commentEx w15:paraId="2CFB6039" w15:done="0"/>
  <w15:commentEx w15:paraId="65CE4E87" w15:done="0"/>
  <w15:commentEx w15:paraId="0E3853E7" w15:done="0"/>
  <w15:commentEx w15:paraId="3F43D85C" w15:done="0"/>
  <w15:commentEx w15:paraId="7BD7A4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D549" w16cex:dateUtc="2021-04-12T19:18:00Z"/>
  <w16cex:commentExtensible w16cex:durableId="241EEF7F" w16cex:dateUtc="2021-04-12T21:10:00Z"/>
  <w16cex:commentExtensible w16cex:durableId="2422A23C" w16cex:dateUtc="2021-04-15T16:26:00Z"/>
  <w16cex:commentExtensible w16cex:durableId="2422A522" w16cex:dateUtc="2021-04-12T21:10:00Z"/>
  <w16cex:commentExtensible w16cex:durableId="241F50A0" w16cex:dateUtc="2021-04-13T04:05:00Z"/>
  <w16cex:commentExtensible w16cex:durableId="241F5650" w16cex:dateUtc="2021-04-13T04:29:00Z"/>
  <w16cex:commentExtensible w16cex:durableId="241F581D" w16cex:dateUtc="2021-04-13T04:37:00Z"/>
  <w16cex:commentExtensible w16cex:durableId="241F5ACE" w16cex:dateUtc="2021-04-13T0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23768C" w16cid:durableId="241ED549"/>
  <w16cid:commentId w16cid:paraId="7183B8E8" w16cid:durableId="241EEF7F"/>
  <w16cid:commentId w16cid:paraId="7206D808" w16cid:durableId="2422A23C"/>
  <w16cid:commentId w16cid:paraId="2CFB6039" w16cid:durableId="2422A522"/>
  <w16cid:commentId w16cid:paraId="65CE4E87" w16cid:durableId="241F50A0"/>
  <w16cid:commentId w16cid:paraId="0E3853E7" w16cid:durableId="241F5650"/>
  <w16cid:commentId w16cid:paraId="3F43D85C" w16cid:durableId="241F581D"/>
  <w16cid:commentId w16cid:paraId="7BD7A412" w16cid:durableId="241F5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A2F99" w14:textId="77777777" w:rsidR="00EA5466" w:rsidRDefault="00EA5466" w:rsidP="00D22393">
      <w:r>
        <w:separator/>
      </w:r>
    </w:p>
  </w:endnote>
  <w:endnote w:type="continuationSeparator" w:id="0">
    <w:p w14:paraId="2B0988D6" w14:textId="77777777" w:rsidR="00EA5466" w:rsidRDefault="00EA5466" w:rsidP="00D2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reeSans">
    <w:altName w:val="Cambria"/>
    <w:panose1 w:val="020B0604020202020204"/>
    <w:charset w:val="00"/>
    <w:family w:val="roman"/>
    <w:notTrueType/>
    <w:pitch w:val="default"/>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5513C" w14:textId="77777777" w:rsidR="00EA5466" w:rsidRDefault="00EA5466" w:rsidP="00D22393">
      <w:r>
        <w:separator/>
      </w:r>
    </w:p>
  </w:footnote>
  <w:footnote w:type="continuationSeparator" w:id="0">
    <w:p w14:paraId="12A3AE70" w14:textId="77777777" w:rsidR="00EA5466" w:rsidRDefault="00EA5466" w:rsidP="00D22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70"/>
    <w:rsid w:val="000B11C1"/>
    <w:rsid w:val="000B1757"/>
    <w:rsid w:val="00102194"/>
    <w:rsid w:val="0018738C"/>
    <w:rsid w:val="002754FD"/>
    <w:rsid w:val="00310566"/>
    <w:rsid w:val="003124C1"/>
    <w:rsid w:val="00344D59"/>
    <w:rsid w:val="004D178C"/>
    <w:rsid w:val="004F1290"/>
    <w:rsid w:val="005313C2"/>
    <w:rsid w:val="00571D8C"/>
    <w:rsid w:val="00575964"/>
    <w:rsid w:val="005E1120"/>
    <w:rsid w:val="005F749E"/>
    <w:rsid w:val="006B0636"/>
    <w:rsid w:val="00796252"/>
    <w:rsid w:val="007A5690"/>
    <w:rsid w:val="007A6B2E"/>
    <w:rsid w:val="00880884"/>
    <w:rsid w:val="009C3A70"/>
    <w:rsid w:val="00A87DB9"/>
    <w:rsid w:val="00AE5B29"/>
    <w:rsid w:val="00BE5656"/>
    <w:rsid w:val="00C15685"/>
    <w:rsid w:val="00C7262D"/>
    <w:rsid w:val="00CA2CEB"/>
    <w:rsid w:val="00CD6AC0"/>
    <w:rsid w:val="00D22393"/>
    <w:rsid w:val="00D57DFE"/>
    <w:rsid w:val="00E45453"/>
    <w:rsid w:val="00EA5466"/>
    <w:rsid w:val="00ED66C5"/>
    <w:rsid w:val="00F0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23DF"/>
  <w15:chartTrackingRefBased/>
  <w15:docId w15:val="{B196E346-5500-0E4B-B7E0-11C2CD62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A70"/>
    <w:pPr>
      <w:ind w:left="720"/>
      <w:contextualSpacing/>
    </w:pPr>
  </w:style>
  <w:style w:type="character" w:styleId="CommentReference">
    <w:name w:val="annotation reference"/>
    <w:basedOn w:val="DefaultParagraphFont"/>
    <w:unhideWhenUsed/>
    <w:qFormat/>
    <w:rsid w:val="00A87DB9"/>
    <w:rPr>
      <w:sz w:val="16"/>
      <w:szCs w:val="16"/>
    </w:rPr>
  </w:style>
  <w:style w:type="paragraph" w:styleId="CommentText">
    <w:name w:val="annotation text"/>
    <w:basedOn w:val="Normal"/>
    <w:link w:val="CommentTextChar"/>
    <w:unhideWhenUsed/>
    <w:qFormat/>
    <w:rsid w:val="00A87DB9"/>
    <w:rPr>
      <w:sz w:val="20"/>
      <w:szCs w:val="20"/>
    </w:rPr>
  </w:style>
  <w:style w:type="character" w:customStyle="1" w:styleId="CommentTextChar">
    <w:name w:val="Comment Text Char"/>
    <w:basedOn w:val="DefaultParagraphFont"/>
    <w:link w:val="CommentText"/>
    <w:qFormat/>
    <w:rsid w:val="00A87DB9"/>
    <w:rPr>
      <w:sz w:val="20"/>
      <w:szCs w:val="20"/>
    </w:rPr>
  </w:style>
  <w:style w:type="paragraph" w:styleId="CommentSubject">
    <w:name w:val="annotation subject"/>
    <w:basedOn w:val="CommentText"/>
    <w:next w:val="CommentText"/>
    <w:link w:val="CommentSubjectChar"/>
    <w:unhideWhenUsed/>
    <w:qFormat/>
    <w:rsid w:val="00A87DB9"/>
    <w:rPr>
      <w:b/>
      <w:bCs/>
    </w:rPr>
  </w:style>
  <w:style w:type="character" w:customStyle="1" w:styleId="CommentSubjectChar">
    <w:name w:val="Comment Subject Char"/>
    <w:basedOn w:val="CommentTextChar"/>
    <w:link w:val="CommentSubject"/>
    <w:qFormat/>
    <w:rsid w:val="00A87DB9"/>
    <w:rPr>
      <w:b/>
      <w:bCs/>
      <w:sz w:val="20"/>
      <w:szCs w:val="20"/>
    </w:rPr>
  </w:style>
  <w:style w:type="character" w:styleId="PlaceholderText">
    <w:name w:val="Placeholder Text"/>
    <w:basedOn w:val="DefaultParagraphFont"/>
    <w:qFormat/>
    <w:rsid w:val="00310566"/>
    <w:rPr>
      <w:color w:val="808080"/>
    </w:rPr>
  </w:style>
  <w:style w:type="paragraph" w:customStyle="1" w:styleId="Index">
    <w:name w:val="Index"/>
    <w:basedOn w:val="Normal"/>
    <w:qFormat/>
    <w:rsid w:val="00880884"/>
    <w:pPr>
      <w:suppressLineNumbers/>
    </w:pPr>
    <w:rPr>
      <w:rFonts w:ascii="Cambria" w:eastAsia="MS Mincho" w:hAnsi="Cambria" w:cs="FreeSans"/>
    </w:rPr>
  </w:style>
  <w:style w:type="table" w:styleId="TableGrid">
    <w:name w:val="Table Grid"/>
    <w:basedOn w:val="TableNormal"/>
    <w:uiPriority w:val="39"/>
    <w:rsid w:val="00CA2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qFormat/>
    <w:rsid w:val="007A6B2E"/>
    <w:rPr>
      <w:rFonts w:ascii="Lucida Grande" w:hAnsi="Lucida Grande" w:cs="Lucida Grande"/>
      <w:sz w:val="18"/>
      <w:szCs w:val="18"/>
    </w:rPr>
  </w:style>
  <w:style w:type="character" w:styleId="Strong">
    <w:name w:val="Strong"/>
    <w:basedOn w:val="DefaultParagraphFont"/>
    <w:qFormat/>
    <w:rsid w:val="007A6B2E"/>
    <w:rPr>
      <w:b/>
      <w:bCs/>
    </w:rPr>
  </w:style>
  <w:style w:type="character" w:customStyle="1" w:styleId="HeaderChar">
    <w:name w:val="Header Char"/>
    <w:basedOn w:val="DefaultParagraphFont"/>
    <w:qFormat/>
    <w:rsid w:val="007A6B2E"/>
  </w:style>
  <w:style w:type="character" w:customStyle="1" w:styleId="FooterChar">
    <w:name w:val="Footer Char"/>
    <w:basedOn w:val="DefaultParagraphFont"/>
    <w:qFormat/>
    <w:rsid w:val="007A6B2E"/>
  </w:style>
  <w:style w:type="character" w:customStyle="1" w:styleId="InternetLink">
    <w:name w:val="Internet Link"/>
    <w:basedOn w:val="DefaultParagraphFont"/>
    <w:rsid w:val="007A6B2E"/>
    <w:rPr>
      <w:color w:val="0000FF"/>
      <w:u w:val="single"/>
    </w:rPr>
  </w:style>
  <w:style w:type="character" w:customStyle="1" w:styleId="ListLabel1">
    <w:name w:val="ListLabel 1"/>
    <w:qFormat/>
    <w:rsid w:val="007A6B2E"/>
    <w:rPr>
      <w:rFonts w:eastAsia="MS Mincho" w:cs="DejaVu Sans"/>
    </w:rPr>
  </w:style>
  <w:style w:type="character" w:customStyle="1" w:styleId="ListLabel2">
    <w:name w:val="ListLabel 2"/>
    <w:qFormat/>
    <w:rsid w:val="007A6B2E"/>
    <w:rPr>
      <w:rFonts w:cs="Courier New"/>
    </w:rPr>
  </w:style>
  <w:style w:type="character" w:customStyle="1" w:styleId="ListLabel3">
    <w:name w:val="ListLabel 3"/>
    <w:qFormat/>
    <w:rsid w:val="007A6B2E"/>
    <w:rPr>
      <w:rFonts w:cs="Courier New"/>
    </w:rPr>
  </w:style>
  <w:style w:type="character" w:customStyle="1" w:styleId="ListLabel4">
    <w:name w:val="ListLabel 4"/>
    <w:qFormat/>
    <w:rsid w:val="007A6B2E"/>
    <w:rPr>
      <w:rFonts w:cs="Courier New"/>
    </w:rPr>
  </w:style>
  <w:style w:type="character" w:customStyle="1" w:styleId="ListLabel5">
    <w:name w:val="ListLabel 5"/>
    <w:qFormat/>
    <w:rsid w:val="007A6B2E"/>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rsid w:val="007A6B2E"/>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7A6B2E"/>
    <w:pPr>
      <w:spacing w:after="140" w:line="276" w:lineRule="auto"/>
    </w:pPr>
    <w:rPr>
      <w:rFonts w:ascii="Cambria" w:eastAsia="MS Mincho" w:hAnsi="Cambria" w:cs="DejaVu Sans"/>
    </w:rPr>
  </w:style>
  <w:style w:type="character" w:customStyle="1" w:styleId="BodyTextChar">
    <w:name w:val="Body Text Char"/>
    <w:basedOn w:val="DefaultParagraphFont"/>
    <w:link w:val="BodyText"/>
    <w:rsid w:val="007A6B2E"/>
    <w:rPr>
      <w:rFonts w:ascii="Cambria" w:eastAsia="MS Mincho" w:hAnsi="Cambria" w:cs="DejaVu Sans"/>
    </w:rPr>
  </w:style>
  <w:style w:type="paragraph" w:styleId="List">
    <w:name w:val="List"/>
    <w:basedOn w:val="BodyText"/>
    <w:rsid w:val="007A6B2E"/>
    <w:rPr>
      <w:rFonts w:cs="FreeSans"/>
    </w:rPr>
  </w:style>
  <w:style w:type="paragraph" w:styleId="Caption">
    <w:name w:val="caption"/>
    <w:basedOn w:val="Normal"/>
    <w:qFormat/>
    <w:rsid w:val="007A6B2E"/>
    <w:pPr>
      <w:suppressLineNumbers/>
      <w:spacing w:before="120" w:after="120"/>
    </w:pPr>
    <w:rPr>
      <w:rFonts w:ascii="Cambria" w:eastAsia="MS Mincho" w:hAnsi="Cambria" w:cs="FreeSans"/>
      <w:i/>
      <w:iCs/>
    </w:rPr>
  </w:style>
  <w:style w:type="paragraph" w:styleId="BalloonText">
    <w:name w:val="Balloon Text"/>
    <w:basedOn w:val="Normal"/>
    <w:link w:val="BalloonTextChar1"/>
    <w:qFormat/>
    <w:rsid w:val="007A6B2E"/>
    <w:rPr>
      <w:rFonts w:ascii="Lucida Grande" w:eastAsia="MS Mincho" w:hAnsi="Lucida Grande" w:cs="Lucida Grande"/>
      <w:sz w:val="18"/>
      <w:szCs w:val="18"/>
    </w:rPr>
  </w:style>
  <w:style w:type="character" w:customStyle="1" w:styleId="BalloonTextChar1">
    <w:name w:val="Balloon Text Char1"/>
    <w:basedOn w:val="DefaultParagraphFont"/>
    <w:link w:val="BalloonText"/>
    <w:rsid w:val="007A6B2E"/>
    <w:rPr>
      <w:rFonts w:ascii="Lucida Grande" w:eastAsia="MS Mincho" w:hAnsi="Lucida Grande" w:cs="Lucida Grande"/>
      <w:sz w:val="18"/>
      <w:szCs w:val="18"/>
    </w:rPr>
  </w:style>
  <w:style w:type="paragraph" w:styleId="Revision">
    <w:name w:val="Revision"/>
    <w:qFormat/>
    <w:rsid w:val="007A6B2E"/>
    <w:rPr>
      <w:rFonts w:ascii="Cambria" w:eastAsia="MS Mincho" w:hAnsi="Cambria" w:cs="DejaVu Sans"/>
    </w:rPr>
  </w:style>
  <w:style w:type="paragraph" w:styleId="Header">
    <w:name w:val="header"/>
    <w:basedOn w:val="Normal"/>
    <w:link w:val="HeaderChar1"/>
    <w:rsid w:val="007A6B2E"/>
    <w:pPr>
      <w:tabs>
        <w:tab w:val="center" w:pos="4680"/>
        <w:tab w:val="right" w:pos="9360"/>
      </w:tabs>
    </w:pPr>
    <w:rPr>
      <w:rFonts w:ascii="Cambria" w:eastAsia="MS Mincho" w:hAnsi="Cambria" w:cs="DejaVu Sans"/>
    </w:rPr>
  </w:style>
  <w:style w:type="character" w:customStyle="1" w:styleId="HeaderChar1">
    <w:name w:val="Header Char1"/>
    <w:basedOn w:val="DefaultParagraphFont"/>
    <w:link w:val="Header"/>
    <w:rsid w:val="007A6B2E"/>
    <w:rPr>
      <w:rFonts w:ascii="Cambria" w:eastAsia="MS Mincho" w:hAnsi="Cambria" w:cs="DejaVu Sans"/>
    </w:rPr>
  </w:style>
  <w:style w:type="paragraph" w:styleId="Footer">
    <w:name w:val="footer"/>
    <w:basedOn w:val="Normal"/>
    <w:link w:val="FooterChar1"/>
    <w:rsid w:val="007A6B2E"/>
    <w:pPr>
      <w:tabs>
        <w:tab w:val="center" w:pos="4680"/>
        <w:tab w:val="right" w:pos="9360"/>
      </w:tabs>
    </w:pPr>
    <w:rPr>
      <w:rFonts w:ascii="Cambria" w:eastAsia="MS Mincho" w:hAnsi="Cambria" w:cs="DejaVu Sans"/>
    </w:rPr>
  </w:style>
  <w:style w:type="character" w:customStyle="1" w:styleId="FooterChar1">
    <w:name w:val="Footer Char1"/>
    <w:basedOn w:val="DefaultParagraphFont"/>
    <w:link w:val="Footer"/>
    <w:rsid w:val="007A6B2E"/>
    <w:rPr>
      <w:rFonts w:ascii="Cambria" w:eastAsia="MS Mincho" w:hAnsi="Cambria" w:cs="DejaVu Sans"/>
    </w:rPr>
  </w:style>
  <w:style w:type="paragraph" w:customStyle="1" w:styleId="TableContents">
    <w:name w:val="Table Contents"/>
    <w:basedOn w:val="Normal"/>
    <w:qFormat/>
    <w:rsid w:val="007A6B2E"/>
    <w:pPr>
      <w:suppressLineNumbers/>
    </w:pPr>
    <w:rPr>
      <w:rFonts w:ascii="Cambria" w:eastAsia="MS Mincho" w:hAnsi="Cambria" w:cs="DejaVu Sans"/>
    </w:rPr>
  </w:style>
  <w:style w:type="paragraph" w:customStyle="1" w:styleId="EndNoteBibliographyTitle">
    <w:name w:val="EndNote Bibliography Title"/>
    <w:basedOn w:val="Normal"/>
    <w:link w:val="EndNoteBibliographyTitleChar"/>
    <w:rsid w:val="007A6B2E"/>
    <w:pPr>
      <w:jc w:val="center"/>
    </w:pPr>
    <w:rPr>
      <w:rFonts w:ascii="Cambria" w:eastAsia="MS Mincho" w:hAnsi="Cambria" w:cs="DejaVu Sans"/>
    </w:rPr>
  </w:style>
  <w:style w:type="character" w:customStyle="1" w:styleId="EndNoteBibliographyTitleChar">
    <w:name w:val="EndNote Bibliography Title Char"/>
    <w:basedOn w:val="DefaultParagraphFont"/>
    <w:link w:val="EndNoteBibliographyTitle"/>
    <w:rsid w:val="007A6B2E"/>
    <w:rPr>
      <w:rFonts w:ascii="Cambria" w:eastAsia="MS Mincho" w:hAnsi="Cambria" w:cs="DejaVu Sans"/>
    </w:rPr>
  </w:style>
  <w:style w:type="paragraph" w:customStyle="1" w:styleId="EndNoteBibliography">
    <w:name w:val="EndNote Bibliography"/>
    <w:basedOn w:val="Normal"/>
    <w:link w:val="EndNoteBibliographyChar"/>
    <w:rsid w:val="007A6B2E"/>
    <w:pPr>
      <w:jc w:val="both"/>
    </w:pPr>
    <w:rPr>
      <w:rFonts w:ascii="Cambria" w:eastAsia="MS Mincho" w:hAnsi="Cambria" w:cs="DejaVu Sans"/>
    </w:rPr>
  </w:style>
  <w:style w:type="character" w:customStyle="1" w:styleId="EndNoteBibliographyChar">
    <w:name w:val="EndNote Bibliography Char"/>
    <w:basedOn w:val="DefaultParagraphFont"/>
    <w:link w:val="EndNoteBibliography"/>
    <w:rsid w:val="007A6B2E"/>
    <w:rPr>
      <w:rFonts w:ascii="Cambria" w:eastAsia="MS Mincho" w:hAnsi="Cambria" w:cs="DejaVu Sans"/>
    </w:rPr>
  </w:style>
  <w:style w:type="paragraph" w:styleId="NormalWeb">
    <w:name w:val="Normal (Web)"/>
    <w:basedOn w:val="Normal"/>
    <w:uiPriority w:val="99"/>
    <w:semiHidden/>
    <w:unhideWhenUsed/>
    <w:rsid w:val="007A6B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20747</Words>
  <Characters>118263</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4</cp:revision>
  <dcterms:created xsi:type="dcterms:W3CDTF">2021-04-15T16:13:00Z</dcterms:created>
  <dcterms:modified xsi:type="dcterms:W3CDTF">2021-04-15T20:15:00Z</dcterms:modified>
</cp:coreProperties>
</file>