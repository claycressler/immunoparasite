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95F43" w14:textId="05527390" w:rsidR="00017330" w:rsidRPr="001E38B7" w:rsidRDefault="00C248F1" w:rsidP="00AF02BC">
      <w:pPr>
        <w:jc w:val="both"/>
        <w:rPr>
          <w:rFonts w:ascii="Arial" w:hAnsi="Arial" w:cs="Arial"/>
          <w:b/>
          <w:sz w:val="22"/>
          <w:szCs w:val="22"/>
        </w:rPr>
      </w:pPr>
      <w:r w:rsidRPr="001E38B7">
        <w:rPr>
          <w:rFonts w:ascii="Arial" w:hAnsi="Arial" w:cs="Arial"/>
          <w:b/>
          <w:sz w:val="22"/>
          <w:szCs w:val="22"/>
        </w:rPr>
        <w:t>SIGNIFICANCE.</w:t>
      </w:r>
    </w:p>
    <w:p w14:paraId="5938393F" w14:textId="77777777" w:rsidR="00017330" w:rsidRPr="001E38B7" w:rsidRDefault="00017330" w:rsidP="00AF02BC">
      <w:pPr>
        <w:jc w:val="both"/>
        <w:rPr>
          <w:rFonts w:ascii="Arial" w:hAnsi="Arial" w:cs="Arial"/>
          <w:sz w:val="22"/>
          <w:szCs w:val="22"/>
          <w:lang w:val="en-GB"/>
        </w:rPr>
      </w:pPr>
    </w:p>
    <w:p w14:paraId="5CF910A8" w14:textId="653989F7" w:rsidR="00017330" w:rsidRPr="009720B2" w:rsidRDefault="00C248F1" w:rsidP="00AF02BC">
      <w:pPr>
        <w:jc w:val="both"/>
        <w:rPr>
          <w:rFonts w:ascii="Arial" w:hAnsi="Arial" w:cs="Arial"/>
        </w:rPr>
      </w:pPr>
      <w:r w:rsidRPr="00FA70E1">
        <w:rPr>
          <w:rFonts w:ascii="Arial" w:hAnsi="Arial" w:cs="Arial"/>
          <w:b/>
          <w:i/>
          <w:sz w:val="22"/>
          <w:szCs w:val="22"/>
          <w:u w:val="single"/>
          <w:lang w:val="en-GB"/>
        </w:rPr>
        <w:t>Duration of infection is a determinant of both individual health and public health</w:t>
      </w:r>
      <w:r w:rsidRPr="00FA70E1">
        <w:rPr>
          <w:rFonts w:ascii="Arial" w:hAnsi="Arial" w:cs="Arial"/>
          <w:b/>
          <w:sz w:val="22"/>
          <w:szCs w:val="22"/>
          <w:u w:val="single"/>
          <w:lang w:val="en-GB"/>
        </w:rPr>
        <w:t>.</w:t>
      </w:r>
      <w:r w:rsidRPr="001E38B7">
        <w:rPr>
          <w:rFonts w:ascii="Arial" w:hAnsi="Arial" w:cs="Arial"/>
          <w:sz w:val="22"/>
          <w:szCs w:val="22"/>
          <w:lang w:val="en-GB"/>
        </w:rPr>
        <w:t xml:space="preserve">  The number of days, weeks, months, or even years that an infection persists in a host has important health implications on multiple biological scales.  For an infected individual, for example, the time it takes to clear an infectious agent can affect the likelihood that the infection will become lethal (e.g., for pneumonia</w:t>
      </w:r>
      <w:r w:rsidR="00A861CE" w:rsidRPr="009720B2">
        <w:rPr>
          <w:rFonts w:ascii="Arial" w:hAnsi="Arial" w:cs="Arial"/>
        </w:rPr>
        <w:t xml:space="preserve"> </w:t>
      </w:r>
      <w:r w:rsidR="002D6665">
        <w:rPr>
          <w:rFonts w:ascii="Arial" w:hAnsi="Arial" w:cs="Arial"/>
          <w:sz w:val="22"/>
          <w:szCs w:val="22"/>
          <w:lang w:val="en-GB"/>
        </w:rPr>
        <w:fldChar w:fldCharType="begin">
          <w:fldData xml:space="preserve">PEVuZE5vdGU+PENpdGU+PEF1dGhvcj5Bc3RvbjwvQXV0aG9yPjxZZWFyPjIwMTk8L1llYXI+PFJl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==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PEVuZE5vdGU+PENpdGU+PEF1dGhvcj5Bc3RvbjwvQXV0aG9yPjxZZWFyPjIwMTk8L1llYXI+PFJl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==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[1]</w:t>
      </w:r>
      <w:r w:rsidR="002D6665">
        <w:rPr>
          <w:rFonts w:ascii="Arial" w:hAnsi="Arial" w:cs="Arial"/>
          <w:sz w:val="22"/>
          <w:szCs w:val="22"/>
          <w:lang w:val="en-GB"/>
        </w:rPr>
        <w:fldChar w:fldCharType="end"/>
      </w:r>
      <w:r w:rsidRPr="001E38B7">
        <w:rPr>
          <w:rFonts w:ascii="Arial" w:hAnsi="Arial" w:cs="Arial"/>
          <w:sz w:val="22"/>
          <w:szCs w:val="22"/>
          <w:lang w:val="en-GB"/>
        </w:rPr>
        <w:t xml:space="preserve">), the cumulative severity of symptoms such as </w:t>
      </w:r>
      <w:proofErr w:type="spellStart"/>
      <w:r w:rsidRPr="001E38B7">
        <w:rPr>
          <w:rFonts w:ascii="Arial" w:hAnsi="Arial" w:cs="Arial"/>
          <w:sz w:val="22"/>
          <w:szCs w:val="22"/>
          <w:lang w:val="en-GB"/>
        </w:rPr>
        <w:t>anemia</w:t>
      </w:r>
      <w:proofErr w:type="spellEnd"/>
      <w:r w:rsidRPr="001E38B7">
        <w:rPr>
          <w:rFonts w:ascii="Arial" w:hAnsi="Arial" w:cs="Arial"/>
          <w:sz w:val="22"/>
          <w:szCs w:val="22"/>
          <w:lang w:val="en-GB"/>
        </w:rPr>
        <w:t xml:space="preserve"> (e.g., during chronic malaria</w:t>
      </w:r>
      <w:r w:rsidR="006258A4" w:rsidRPr="009720B2">
        <w:rPr>
          <w:rFonts w:ascii="Arial" w:hAnsi="Arial" w:cs="Arial"/>
        </w:rPr>
        <w:t xml:space="preserve"> </w:t>
      </w:r>
      <w:r w:rsidR="002D6665">
        <w:rPr>
          <w:rFonts w:ascii="Arial" w:hAnsi="Arial" w:cs="Arial"/>
          <w:sz w:val="22"/>
          <w:szCs w:val="22"/>
          <w:lang w:val="en-GB"/>
        </w:rPr>
        <w:fldChar w:fldCharType="begin">
          <w:fldData xml:space="preserve">PEVuZE5vdGU+PENpdGU+PEF1dGhvcj5DaGVuPC9BdXRob3I+PFllYXI+MjAxNjwvWWVhcj48UmVj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PEVuZE5vdGU+PENpdGU+PEF1dGhvcj5DaGVuPC9BdXRob3I+PFllYXI+MjAxNjwvWWVhcj48UmVj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[2]</w:t>
      </w:r>
      <w:r w:rsidR="002D6665">
        <w:rPr>
          <w:rFonts w:ascii="Arial" w:hAnsi="Arial" w:cs="Arial"/>
          <w:sz w:val="22"/>
          <w:szCs w:val="22"/>
          <w:lang w:val="en-GB"/>
        </w:rPr>
        <w:fldChar w:fldCharType="end"/>
      </w:r>
      <w:r w:rsidRPr="001E38B7">
        <w:rPr>
          <w:rFonts w:ascii="Arial" w:hAnsi="Arial" w:cs="Arial"/>
          <w:sz w:val="22"/>
          <w:szCs w:val="22"/>
          <w:lang w:val="en-GB"/>
        </w:rPr>
        <w:t xml:space="preserve">), and the amount of tissue damage that must be repaired if the individual is to recover (e.g., from viral hepatitis </w:t>
      </w:r>
      <w:r w:rsidR="002D6665">
        <w:rPr>
          <w:rFonts w:ascii="Arial" w:hAnsi="Arial" w:cs="Arial"/>
          <w:sz w:val="22"/>
          <w:szCs w:val="22"/>
          <w:lang w:val="en-GB"/>
        </w:rPr>
        <w:fldChar w:fldCharType="begin">
          <w:fldData xml:space="preserve">PEVuZE5vdGU+PENpdGU+PEF1dGhvcj5XdXJzdGhvcm48L0F1dGhvcj48WWVhcj4yMDA4PC9ZZWFy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PEVuZE5vdGU+PENpdGU+PEF1dGhvcj5XdXJzdGhvcm48L0F1dGhvcj48WWVhcj4yMDA4PC9ZZWFy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[3]</w:t>
      </w:r>
      <w:r w:rsidR="002D6665">
        <w:rPr>
          <w:rFonts w:ascii="Arial" w:hAnsi="Arial" w:cs="Arial"/>
          <w:sz w:val="22"/>
          <w:szCs w:val="22"/>
          <w:lang w:val="en-GB"/>
        </w:rPr>
        <w:fldChar w:fldCharType="end"/>
      </w:r>
      <w:r w:rsidRPr="001E38B7">
        <w:rPr>
          <w:rFonts w:ascii="Arial" w:hAnsi="Arial" w:cs="Arial"/>
          <w:sz w:val="22"/>
          <w:szCs w:val="22"/>
          <w:lang w:val="en-GB"/>
        </w:rPr>
        <w:t xml:space="preserve"> or gastrointestinal helminthiasis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&lt;EndNote&gt;&lt;Cite&gt;&lt;Author&gt;Pearson&lt;/Author&gt;&lt;Year&gt;2012&lt;/Year&gt;&lt;RecNum&gt;7835&lt;/RecNum&gt;&lt;DisplayText&gt;[4]&lt;/DisplayText&gt;&lt;record&gt;&lt;rec-number&gt;7835&lt;/rec-number&gt;&lt;foreign-keys&gt;&lt;key app="EN" db-id="frwtwrvviazzdoewtsrpaszf2r0r2xpeazfx" timestamp="1580736646"&gt;7835&lt;/key&gt;&lt;/foreign-keys&gt;&lt;ref-type name="Journal Article"&gt;17&lt;/ref-type&gt;&lt;contributors&gt;&lt;authors&gt;&lt;author&gt;Pearson, M. S.&lt;/author&gt;&lt;author&gt;Tribolet, L.&lt;/author&gt;&lt;author&gt;Cantacessi, C.&lt;/author&gt;&lt;author&gt;Periago, M. V.&lt;/author&gt;&lt;author&gt;Valero, M. A.&lt;/author&gt;&lt;author&gt;Jariwala, A. R.&lt;/author&gt;&lt;author&gt;Hotez, P.&lt;/author&gt;&lt;author&gt;Diemert, D.&lt;/author&gt;&lt;author&gt;Loukas, A.&lt;/author&gt;&lt;author&gt;Bethony, J.&lt;/author&gt;&lt;/authors&gt;&lt;/contributors&gt;&lt;auth-address&gt;Center for Biodiscovery and Molecular Development of Therapeutics, James Cook University, Cairns, Australia. mark.pearson@jcu.edu.au&lt;/auth-address&gt;&lt;titles&gt;&lt;title&gt;Molecular mechanisms of hookworm disease: stealth, virulence, and vaccines&lt;/title&gt;&lt;secondary-title&gt;J Allergy Clin Immunol&lt;/secondary-title&gt;&lt;/titles&gt;&lt;periodical&gt;&lt;full-title&gt;J Allergy Clin Immunol&lt;/full-title&gt;&lt;/periodical&gt;&lt;pages&gt;13-21&lt;/pages&gt;&lt;volume&gt;130&lt;/volume&gt;&lt;number&gt;1&lt;/number&gt;&lt;edition&gt;2012/06/30&lt;/edition&gt;&lt;keywords&gt;&lt;keyword&gt;Ancylostomatoidea/*genetics/metabolism/*pathogenicity/physiology&lt;/keyword&gt;&lt;keyword&gt;Anemia, Iron-Deficiency/immunology/parasitology&lt;/keyword&gt;&lt;keyword&gt;Animals&lt;/keyword&gt;&lt;keyword&gt;Antigens, Helminth/genetics/immunology/metabolism&lt;/keyword&gt;&lt;keyword&gt;Helminth Proteins/*genetics/metabolism&lt;/keyword&gt;&lt;keyword&gt;Hookworm Infections/immunology/*parasitology/physiopathology/prevention &amp;amp; control&lt;/keyword&gt;&lt;keyword&gt;Humans&lt;/keyword&gt;&lt;keyword&gt;Vaccines/*immunology&lt;/keyword&gt;&lt;keyword&gt;Virulence&lt;/keyword&gt;&lt;/keywords&gt;&lt;dates&gt;&lt;year&gt;2012&lt;/year&gt;&lt;pub-dates&gt;&lt;date&gt;Jul&lt;/date&gt;&lt;/pub-dates&gt;&lt;/dates&gt;&lt;isbn&gt;1097-6825 (Electronic)&amp;#xD;0091-6749 (Linking)&lt;/isbn&gt;&lt;accession-num&gt;22742835&lt;/accession-num&gt;&lt;urls&gt;&lt;related-urls&gt;&lt;url&gt;https://www.ncbi.nlm.nih.gov/pubmed/22742835&lt;/url&gt;&lt;/related-urls&gt;&lt;/urls&gt;&lt;electronic-resource-num&gt;10.1016/j.jaci.2012.05.029&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[4]</w:t>
      </w:r>
      <w:r w:rsidR="002D6665">
        <w:rPr>
          <w:rFonts w:ascii="Arial" w:hAnsi="Arial" w:cs="Arial"/>
          <w:sz w:val="22"/>
          <w:szCs w:val="22"/>
          <w:lang w:val="en-GB"/>
        </w:rPr>
        <w:fldChar w:fldCharType="end"/>
      </w:r>
      <w:r w:rsidRPr="001E38B7">
        <w:rPr>
          <w:rFonts w:ascii="Arial" w:hAnsi="Arial" w:cs="Arial"/>
          <w:sz w:val="22"/>
          <w:szCs w:val="22"/>
          <w:lang w:val="en-GB"/>
        </w:rPr>
        <w:t>).  The work of physicians therefore tends to be easier when duration of infection is short.</w:t>
      </w:r>
    </w:p>
    <w:p w14:paraId="5A00F703" w14:textId="77777777" w:rsidR="00017330" w:rsidRPr="001E38B7" w:rsidRDefault="00017330" w:rsidP="00AF02BC">
      <w:pPr>
        <w:jc w:val="both"/>
        <w:rPr>
          <w:rFonts w:ascii="Arial" w:hAnsi="Arial" w:cs="Arial"/>
          <w:sz w:val="22"/>
          <w:szCs w:val="22"/>
          <w:lang w:val="en-GB"/>
        </w:rPr>
      </w:pPr>
    </w:p>
    <w:p w14:paraId="72112333" w14:textId="00078D8C" w:rsidR="00017330" w:rsidRPr="009720B2" w:rsidRDefault="00C248F1" w:rsidP="00AF02BC">
      <w:pPr>
        <w:jc w:val="both"/>
        <w:rPr>
          <w:rFonts w:ascii="Arial" w:hAnsi="Arial" w:cs="Arial"/>
        </w:rPr>
      </w:pPr>
      <w:r w:rsidRPr="001E38B7">
        <w:rPr>
          <w:rFonts w:ascii="Arial" w:hAnsi="Arial" w:cs="Arial"/>
          <w:sz w:val="22"/>
          <w:szCs w:val="22"/>
          <w:lang w:val="en-GB"/>
        </w:rPr>
        <w:t>Equally striking is the impact of infection duration on the population scale:  the longer individual</w:t>
      </w:r>
      <w:r w:rsidR="008F091A" w:rsidRPr="001E38B7">
        <w:rPr>
          <w:rFonts w:ascii="Arial" w:hAnsi="Arial" w:cs="Arial"/>
          <w:sz w:val="22"/>
          <w:szCs w:val="22"/>
          <w:lang w:val="en-GB"/>
        </w:rPr>
        <w:t>s are</w:t>
      </w:r>
      <w:r w:rsidRPr="001E38B7">
        <w:rPr>
          <w:rFonts w:ascii="Arial" w:hAnsi="Arial" w:cs="Arial"/>
          <w:sz w:val="22"/>
          <w:szCs w:val="22"/>
          <w:lang w:val="en-GB"/>
        </w:rPr>
        <w:t xml:space="preserve"> infected, the longer </w:t>
      </w:r>
      <w:r w:rsidR="007F04C3" w:rsidRPr="001E38B7">
        <w:rPr>
          <w:rFonts w:ascii="Arial" w:hAnsi="Arial" w:cs="Arial"/>
          <w:sz w:val="22"/>
          <w:szCs w:val="22"/>
          <w:lang w:val="en-GB"/>
        </w:rPr>
        <w:t>they</w:t>
      </w:r>
      <w:r w:rsidRPr="001E38B7">
        <w:rPr>
          <w:rFonts w:ascii="Arial" w:hAnsi="Arial" w:cs="Arial"/>
          <w:sz w:val="22"/>
          <w:szCs w:val="22"/>
          <w:lang w:val="en-GB"/>
        </w:rPr>
        <w:t xml:space="preserve"> tend to be infectious to others, whether by persistent coughing (e.g., for tuberculosis; </w:t>
      </w:r>
      <w:r w:rsidR="002D6665">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bXA9IjE1ODA3MzY3MjUiPjc4MzY8L2tleT48L2ZvcmVpZ24ta2V5cz48cmVmLXR5cGUgbmFtZT0i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bXA9IjE1ODA3MzY3MjUiPjc4MzY8L2tleT48L2ZvcmVpZ24ta2V5cz48cmVmLXR5cGUgbmFtZT0i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[5]</w:t>
      </w:r>
      <w:r w:rsidR="002D6665">
        <w:rPr>
          <w:rFonts w:ascii="Arial" w:hAnsi="Arial" w:cs="Arial"/>
          <w:sz w:val="22"/>
          <w:szCs w:val="22"/>
          <w:lang w:val="en-GB"/>
        </w:rPr>
        <w:fldChar w:fldCharType="end"/>
      </w:r>
      <w:r w:rsidRPr="001E38B7">
        <w:rPr>
          <w:rFonts w:ascii="Arial" w:hAnsi="Arial" w:cs="Arial"/>
          <w:sz w:val="22"/>
          <w:szCs w:val="22"/>
          <w:lang w:val="en-GB"/>
        </w:rPr>
        <w:t xml:space="preserve">), spreading of </w:t>
      </w:r>
      <w:proofErr w:type="spellStart"/>
      <w:r w:rsidRPr="001E38B7">
        <w:rPr>
          <w:rFonts w:ascii="Arial" w:hAnsi="Arial" w:cs="Arial"/>
          <w:sz w:val="22"/>
          <w:szCs w:val="22"/>
          <w:lang w:val="en-GB"/>
        </w:rPr>
        <w:t>fecal</w:t>
      </w:r>
      <w:proofErr w:type="spellEnd"/>
      <w:r w:rsidRPr="001E38B7">
        <w:rPr>
          <w:rFonts w:ascii="Arial" w:hAnsi="Arial" w:cs="Arial"/>
          <w:sz w:val="22"/>
          <w:szCs w:val="22"/>
          <w:lang w:val="en-GB"/>
        </w:rPr>
        <w:t xml:space="preserve"> matter (e.g., by Typhoid Mary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&lt;EndNote&gt;&lt;Cite&gt;&lt;Author&gt;Marineli&lt;/Author&gt;&lt;Year&gt;2013&lt;/Year&gt;&lt;RecNum&gt;7837&lt;/RecNum&gt;&lt;DisplayText&gt;[6]&lt;/DisplayText&gt;&lt;record&gt;&lt;rec-number&gt;7837&lt;/rec-number&gt;&lt;foreign-keys&gt;&lt;key app="EN" db-id="frwtwrvviazzdoewtsrpaszf2r0r2xpeazfx" timestamp="1580736813"&gt;7837&lt;/key&gt;&lt;/foreign-keys&gt;&lt;ref-type name="Journal Article"&gt;17&lt;/ref-type&gt;&lt;contributors&gt;&lt;authors&gt;&lt;author&gt;Marineli, F.&lt;/author&gt;&lt;author&gt;Tsoucalas, G.&lt;/author&gt;&lt;author&gt;Karamanou, M.&lt;/author&gt;&lt;author&gt;Androutsos, G.&lt;/author&gt;&lt;/authors&gt;&lt;/contributors&gt;&lt;auth-address&gt;History of Medicine Department, Medical School, University of Athens, Athens, Greece.&lt;/auth-address&gt;&lt;titles&gt;&lt;title&gt;Mary Mallon (1869-1938) and the history of typhoid fever&lt;/title&gt;&lt;secondary-title&gt;Ann Gastroenterol&lt;/secondary-title&gt;&lt;/titles&gt;&lt;periodical&gt;&lt;full-title&gt;Ann Gastroenterol&lt;/full-title&gt;&lt;/periodical&gt;&lt;pages&gt;132-134&lt;/pages&gt;&lt;volume&gt;26&lt;/volume&gt;&lt;number&gt;2&lt;/number&gt;&lt;edition&gt;2013/01/01&lt;/edition&gt;&lt;keywords&gt;&lt;keyword&gt;Mary Mallon&lt;/keyword&gt;&lt;keyword&gt;New York&lt;/keyword&gt;&lt;keyword&gt;Typhoid fever&lt;/keyword&gt;&lt;keyword&gt;carrier&lt;/keyword&gt;&lt;keyword&gt;salmonella&lt;/keyword&gt;&lt;/keywords&gt;&lt;dates&gt;&lt;year&gt;2013&lt;/year&gt;&lt;/dates&gt;&lt;isbn&gt;1108-7471 (Print)&amp;#xD;1108-7471 (Linking)&lt;/isbn&gt;&lt;accession-num&gt;24714738&lt;/accession-num&gt;&lt;urls&gt;&lt;related-urls&gt;&lt;url&gt;https://www.ncbi.nlm.nih.gov/pubmed/24714738&lt;/url&gt;&lt;/related-urls&gt;&lt;/urls&gt;&lt;custom2&gt;PMC3959940&lt;/custom2&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[6]</w:t>
      </w:r>
      <w:r w:rsidR="002D6665">
        <w:rPr>
          <w:rFonts w:ascii="Arial" w:hAnsi="Arial" w:cs="Arial"/>
          <w:sz w:val="22"/>
          <w:szCs w:val="22"/>
          <w:lang w:val="en-GB"/>
        </w:rPr>
        <w:fldChar w:fldCharType="end"/>
      </w:r>
      <w:r w:rsidRPr="001E38B7">
        <w:rPr>
          <w:rFonts w:ascii="Arial" w:hAnsi="Arial" w:cs="Arial"/>
          <w:sz w:val="22"/>
          <w:szCs w:val="22"/>
          <w:lang w:val="en-GB"/>
        </w:rPr>
        <w:t xml:space="preserve"> and modern analogues </w:t>
      </w:r>
      <w:r w:rsidR="002D6665">
        <w:rPr>
          <w:rFonts w:ascii="Arial" w:hAnsi="Arial" w:cs="Arial"/>
          <w:sz w:val="22"/>
          <w:szCs w:val="22"/>
          <w:lang w:val="en-GB"/>
        </w:rPr>
        <w:fldChar w:fldCharType="begin">
          <w:fldData xml:space="preserve">PEVuZE5vdGU+PENpdGU+PEF1dGhvcj5QcmFzYWQ8L0F1dGhvcj48WWVhcj4yMDE4PC9ZZWFyPjxS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PEVuZE5vdGU+PENpdGU+PEF1dGhvcj5QcmFzYWQ8L0F1dGhvcj48WWVhcj4yMDE4PC9ZZWFyPjxS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[7]</w:t>
      </w:r>
      <w:r w:rsidR="002D6665">
        <w:rPr>
          <w:rFonts w:ascii="Arial" w:hAnsi="Arial" w:cs="Arial"/>
          <w:sz w:val="22"/>
          <w:szCs w:val="22"/>
          <w:lang w:val="en-GB"/>
        </w:rPr>
        <w:fldChar w:fldCharType="end"/>
      </w:r>
      <w:r w:rsidRPr="001E38B7">
        <w:rPr>
          <w:rFonts w:ascii="Arial" w:hAnsi="Arial" w:cs="Arial"/>
          <w:sz w:val="22"/>
          <w:szCs w:val="22"/>
          <w:lang w:val="en-GB"/>
        </w:rPr>
        <w:t>), or availability of transmissible propagules to biting vectors (e.g., for malaria</w:t>
      </w:r>
      <w:r w:rsidR="00A759F3" w:rsidRPr="001E38B7">
        <w:rPr>
          <w:rFonts w:ascii="Arial" w:hAnsi="Arial" w:cs="Arial"/>
          <w:sz w:val="22"/>
          <w:szCs w:val="22"/>
          <w:lang w:val="en-GB"/>
        </w:rPr>
        <w:t xml:space="preserve"> </w:t>
      </w:r>
      <w:r w:rsidR="002D6665">
        <w:rPr>
          <w:rFonts w:ascii="Arial" w:hAnsi="Arial" w:cs="Arial"/>
          <w:sz w:val="22"/>
          <w:szCs w:val="22"/>
          <w:lang w:val="en-GB"/>
        </w:rPr>
        <w:fldChar w:fldCharType="begin">
          <w:fldData xml:space="preserve">PEVuZE5vdGU+PENpdGU+PEF1dGhvcj5WYWxsZWpvPC9BdXRob3I+PFllYXI+MjAxNjwvWWVhcj48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PEVuZE5vdGU+PENpdGU+PEF1dGhvcj5WYWxsZWpvPC9BdXRob3I+PFllYXI+MjAxNjwvWWVhcj48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[8]</w:t>
      </w:r>
      <w:r w:rsidR="002D6665">
        <w:rPr>
          <w:rFonts w:ascii="Arial" w:hAnsi="Arial" w:cs="Arial"/>
          <w:sz w:val="22"/>
          <w:szCs w:val="22"/>
          <w:lang w:val="en-GB"/>
        </w:rPr>
        <w:fldChar w:fldCharType="end"/>
      </w:r>
      <w:r w:rsidRPr="001E38B7">
        <w:rPr>
          <w:rFonts w:ascii="Arial" w:hAnsi="Arial" w:cs="Arial"/>
          <w:sz w:val="22"/>
          <w:szCs w:val="22"/>
          <w:lang w:val="en-GB"/>
        </w:rPr>
        <w:t xml:space="preserve">).  Accordingly, infection duration and its inverse, clearance rate, are canonical parameters in models of dynamic epidemiology </w:t>
      </w:r>
      <w:r w:rsidR="002D6665">
        <w:rPr>
          <w:rFonts w:ascii="Arial" w:hAnsi="Arial" w:cs="Arial"/>
          <w:sz w:val="22"/>
          <w:szCs w:val="22"/>
          <w:lang w:val="en-GB"/>
        </w:rPr>
        <w:fldChar w:fldCharType="begin">
          <w:fldData xml:space="preserve">PEVuZE5vdGU+PENpdGU+PEF1dGhvcj5BbmRlcnNvbjwvQXV0aG9yPjxZZWFyPjE5Nzk8L1llYXI+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PEVuZE5vdGU+PENpdGU+PEF1dGhvcj5BbmRlcnNvbjwvQXV0aG9yPjxZZWFyPjE5Nzk8L1llYXI+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[9-11]</w:t>
      </w:r>
      <w:r w:rsidR="002D6665">
        <w:rPr>
          <w:rFonts w:ascii="Arial" w:hAnsi="Arial" w:cs="Arial"/>
          <w:sz w:val="22"/>
          <w:szCs w:val="22"/>
          <w:lang w:val="en-GB"/>
        </w:rPr>
        <w:fldChar w:fldCharType="end"/>
      </w:r>
      <w:r w:rsidRPr="001E38B7">
        <w:rPr>
          <w:rFonts w:ascii="Arial" w:hAnsi="Arial" w:cs="Arial"/>
          <w:sz w:val="22"/>
          <w:szCs w:val="22"/>
          <w:lang w:val="en-GB"/>
        </w:rPr>
        <w:t xml:space="preserve">. For example, the mean and variance of infection duration in a population predict epidemic outbreak risk </w:t>
      </w:r>
      <w:r w:rsidR="002438D6" w:rsidRPr="001E38B7">
        <w:rPr>
          <w:rFonts w:ascii="Arial" w:hAnsi="Arial" w:cs="Arial"/>
          <w:sz w:val="22"/>
          <w:szCs w:val="22"/>
          <w:lang w:val="en-GB"/>
        </w:rPr>
        <w:t xml:space="preserve">(e.g., for norovirus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&lt;EndNote&gt;&lt;Cite&gt;&lt;Author&gt;Milbrath&lt;/Author&gt;&lt;Year&gt;2013&lt;/Year&gt;&lt;RecNum&gt;7840&lt;/RecNum&gt;&lt;DisplayText&gt;[12]&lt;/DisplayText&gt;&lt;record&gt;&lt;rec-number&gt;7840&lt;/rec-number&gt;&lt;foreign-keys&gt;&lt;key app="EN" db-id="frwtwrvviazzdoewtsrpaszf2r0r2xpeazfx" timestamp="1580737227"&gt;7840&lt;/key&gt;&lt;/foreign-keys&gt;&lt;ref-type name="Journal Article"&gt;17&lt;/ref-type&gt;&lt;contributors&gt;&lt;authors&gt;&lt;author&gt;Milbrath, M. O.&lt;/author&gt;&lt;author&gt;Spicknall, I. H.&lt;/author&gt;&lt;author&gt;Zelner, J. L.&lt;/author&gt;&lt;author&gt;Moe, C. L.&lt;/author&gt;&lt;author&gt;Eisenberg, J. N.&lt;/author&gt;&lt;/authors&gt;&lt;/contributors&gt;&lt;auth-address&gt;Department of Environmental Health Sciences, University of Michigan, Ann Arbor, MI, USA. meghanom@umich.edu&lt;/auth-address&gt;&lt;titles&gt;&lt;title&gt;Heterogeneity in norovirus shedding duration affects community risk&lt;/title&gt;&lt;secondary-title&gt;Epidemiol Infect&lt;/secondary-title&gt;&lt;/titles&gt;&lt;periodical&gt;&lt;full-title&gt;Epidemiology and infection&lt;/full-title&gt;&lt;abbr-1&gt;Epidemiol Infect&lt;/abbr-1&gt;&lt;/periodical&gt;&lt;pages&gt;1572-84&lt;/pages&gt;&lt;volume&gt;141&lt;/volume&gt;&lt;number&gt;8&lt;/number&gt;&lt;edition&gt;2013/03/20&lt;/edition&gt;&lt;keywords&gt;&lt;keyword&gt;Caliciviridae Infections/*epidemiology/*transmission/virology&lt;/keyword&gt;&lt;keyword&gt;*Disease Outbreaks&lt;/keyword&gt;&lt;keyword&gt;Gastroenteritis/*epidemiology/*virology&lt;/keyword&gt;&lt;keyword&gt;Humans&lt;/keyword&gt;&lt;keyword&gt;Models, Biological&lt;/keyword&gt;&lt;keyword&gt;Norovirus/*physiology&lt;/keyword&gt;&lt;keyword&gt;Risk Factors&lt;/keyword&gt;&lt;keyword&gt;Virus Shedding&lt;/keyword&gt;&lt;/keywords&gt;&lt;dates&gt;&lt;year&gt;2013&lt;/year&gt;&lt;pub-dates&gt;&lt;date&gt;Aug&lt;/date&gt;&lt;/pub-dates&gt;&lt;/dates&gt;&lt;isbn&gt;1469-4409 (Electronic)&amp;#xD;0950-2688 (Linking)&lt;/isbn&gt;&lt;accession-num&gt;23507473&lt;/accession-num&gt;&lt;urls&gt;&lt;related-urls&gt;&lt;url&gt;https://www.ncbi.nlm.nih.gov/pubmed/23507473&lt;/url&gt;&lt;/related-urls&gt;&lt;/urls&gt;&lt;electronic-resource-num&gt;10.1017/S0950268813000496&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[12]</w:t>
      </w:r>
      <w:r w:rsidR="002D6665">
        <w:rPr>
          <w:rFonts w:ascii="Arial" w:hAnsi="Arial" w:cs="Arial"/>
          <w:sz w:val="22"/>
          <w:szCs w:val="22"/>
          <w:lang w:val="en-GB"/>
        </w:rPr>
        <w:fldChar w:fldCharType="end"/>
      </w:r>
      <w:r w:rsidR="002438D6" w:rsidRPr="001E38B7">
        <w:rPr>
          <w:rFonts w:ascii="Arial" w:hAnsi="Arial" w:cs="Arial"/>
          <w:sz w:val="22"/>
          <w:szCs w:val="22"/>
          <w:lang w:val="en-GB"/>
        </w:rPr>
        <w:t>)</w:t>
      </w:r>
      <w:r w:rsidRPr="001E38B7">
        <w:rPr>
          <w:rFonts w:ascii="Arial" w:hAnsi="Arial" w:cs="Arial"/>
          <w:sz w:val="22"/>
          <w:szCs w:val="22"/>
          <w:lang w:val="en-GB"/>
        </w:rPr>
        <w:t xml:space="preserve"> and ease of control by public health interventions (e.g., </w:t>
      </w:r>
      <w:r w:rsidR="00047782" w:rsidRPr="001E38B7">
        <w:rPr>
          <w:rFonts w:ascii="Arial" w:hAnsi="Arial" w:cs="Arial"/>
          <w:sz w:val="22"/>
          <w:szCs w:val="22"/>
          <w:lang w:val="en-GB"/>
        </w:rPr>
        <w:t xml:space="preserve">for </w:t>
      </w:r>
      <w:r w:rsidR="00C07029" w:rsidRPr="001E38B7">
        <w:rPr>
          <w:rFonts w:ascii="Arial" w:hAnsi="Arial" w:cs="Arial"/>
          <w:sz w:val="22"/>
          <w:szCs w:val="22"/>
          <w:lang w:val="en-GB"/>
        </w:rPr>
        <w:t xml:space="preserve">sexually-transmitted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&lt;EndNote&gt;&lt;Cite&gt;&lt;Author&gt;Robinson&lt;/Author&gt;&lt;Year&gt;2012&lt;/Year&gt;&lt;RecNum&gt;7841&lt;/RecNum&gt;&lt;DisplayText&gt;[13]&lt;/DisplayText&gt;&lt;record&gt;&lt;rec-number&gt;7841&lt;/rec-number&gt;&lt;foreign-keys&gt;&lt;key app="EN" db-id="frwtwrvviazzdoewtsrpaszf2r0r2xpeazfx" timestamp="1580737358"&gt;7841&lt;/key&gt;&lt;/foreign-keys&gt;&lt;ref-type name="Journal Article"&gt;17&lt;/ref-type&gt;&lt;contributors&gt;&lt;authors&gt;&lt;author&gt;Robinson, K.&lt;/author&gt;&lt;author&gt;Cohen, T.&lt;/author&gt;&lt;author&gt;Colijn, C.&lt;/author&gt;&lt;/authors&gt;&lt;/contributors&gt;&lt;auth-address&gt;Bristol Centre for Complexity Sciences, Department of Engineering Mathematics, University of Bristol, Bristol, United Kingdom.&lt;/auth-address&gt;&lt;titles&gt;&lt;title&gt;The dynamics of sexual contact networks: effects on disease spread and control&lt;/title&gt;&lt;secondary-title&gt;Theor Popul Biol&lt;/secondary-title&gt;&lt;/titles&gt;&lt;periodical&gt;&lt;full-title&gt;Theoretical population biology&lt;/full-title&gt;&lt;abbr-1&gt;Theor Popul Biol&lt;/abbr-1&gt;&lt;/periodical&gt;&lt;pages&gt;89-96&lt;/pages&gt;&lt;volume&gt;81&lt;/volume&gt;&lt;number&gt;2&lt;/number&gt;&lt;edition&gt;2012/01/18&lt;/edition&gt;&lt;keywords&gt;&lt;keyword&gt;Algorithms&lt;/keyword&gt;&lt;keyword&gt;Contact Tracing/*methods&lt;/keyword&gt;&lt;keyword&gt;Epidemiologic Methods&lt;/keyword&gt;&lt;keyword&gt;Humans&lt;/keyword&gt;&lt;keyword&gt;Models, Theoretical&lt;/keyword&gt;&lt;keyword&gt;Risk Factors&lt;/keyword&gt;&lt;keyword&gt;Risk-Taking&lt;/keyword&gt;&lt;keyword&gt;*Sexuality&lt;/keyword&gt;&lt;keyword&gt;Sexually Transmitted Diseases/epidemiology/*prevention &amp;amp; control/transmission&lt;/keyword&gt;&lt;keyword&gt;*Social Support&lt;/keyword&gt;&lt;keyword&gt;Time Factors&lt;/keyword&gt;&lt;keyword&gt;United Kingdom/epidemiology&lt;/keyword&gt;&lt;keyword&gt;United States/epidemiology&lt;/keyword&gt;&lt;/keywords&gt;&lt;dates&gt;&lt;year&gt;2012&lt;/year&gt;&lt;pub-dates&gt;&lt;date&gt;Mar&lt;/date&gt;&lt;/pub-dates&gt;&lt;/dates&gt;&lt;isbn&gt;1096-0325 (Electronic)&amp;#xD;0040-5809 (Linking)&lt;/isbn&gt;&lt;accession-num&gt;22248701&lt;/accession-num&gt;&lt;urls&gt;&lt;related-urls&gt;&lt;url&gt;https://www.ncbi.nlm.nih.gov/pubmed/22248701&lt;/url&gt;&lt;/related-urls&gt;&lt;/urls&gt;&lt;custom2&gt;PMC3328800&lt;/custom2&gt;&lt;electronic-resource-num&gt;10.1016/j.tpb.2011.12.009&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[13]</w:t>
      </w:r>
      <w:r w:rsidR="002D6665">
        <w:rPr>
          <w:rFonts w:ascii="Arial" w:hAnsi="Arial" w:cs="Arial"/>
          <w:sz w:val="22"/>
          <w:szCs w:val="22"/>
          <w:lang w:val="en-GB"/>
        </w:rPr>
        <w:fldChar w:fldCharType="end"/>
      </w:r>
      <w:r w:rsidR="00C07029" w:rsidRPr="001E38B7">
        <w:rPr>
          <w:rFonts w:ascii="Arial" w:hAnsi="Arial" w:cs="Arial"/>
          <w:sz w:val="22"/>
          <w:szCs w:val="22"/>
          <w:lang w:val="en-GB"/>
        </w:rPr>
        <w:t xml:space="preserve"> and vector-borne </w:t>
      </w:r>
      <w:r w:rsidR="002D6665">
        <w:rPr>
          <w:rFonts w:ascii="Arial" w:hAnsi="Arial" w:cs="Arial"/>
          <w:sz w:val="22"/>
          <w:szCs w:val="22"/>
          <w:lang w:val="en-GB"/>
        </w:rPr>
        <w:fldChar w:fldCharType="begin">
          <w:fldData xml:space="preserve">PEVuZE5vdGU+PENpdGU+PEF1dGhvcj5DaGlsZHM8L0F1dGhvcj48WWVhcj4yMDE1PC9ZZWFyPjxS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PEVuZE5vdGU+PENpdGU+PEF1dGhvcj5DaGlsZHM8L0F1dGhvcj48WWVhcj4yMDE1PC9ZZWFyPjxS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[14]</w:t>
      </w:r>
      <w:r w:rsidR="002D6665">
        <w:rPr>
          <w:rFonts w:ascii="Arial" w:hAnsi="Arial" w:cs="Arial"/>
          <w:sz w:val="22"/>
          <w:szCs w:val="22"/>
          <w:lang w:val="en-GB"/>
        </w:rPr>
        <w:fldChar w:fldCharType="end"/>
      </w:r>
      <w:r w:rsidR="00C07029" w:rsidRPr="001E38B7">
        <w:rPr>
          <w:rFonts w:ascii="Arial" w:hAnsi="Arial" w:cs="Arial"/>
          <w:sz w:val="22"/>
          <w:szCs w:val="22"/>
          <w:lang w:val="en-GB"/>
        </w:rPr>
        <w:t xml:space="preserve"> infections</w:t>
      </w:r>
      <w:r w:rsidRPr="001E38B7">
        <w:rPr>
          <w:rFonts w:ascii="Arial" w:hAnsi="Arial" w:cs="Arial"/>
          <w:sz w:val="22"/>
          <w:szCs w:val="22"/>
          <w:lang w:val="en-GB"/>
        </w:rPr>
        <w:t>).  The work of public health officials – in blocking spread of infections from one individual to the next – therefore tends to be easier</w:t>
      </w:r>
      <w:r w:rsidR="00AF2E6D" w:rsidRPr="001E38B7">
        <w:rPr>
          <w:rFonts w:ascii="Arial" w:hAnsi="Arial" w:cs="Arial"/>
          <w:sz w:val="22"/>
          <w:szCs w:val="22"/>
          <w:lang w:val="en-GB"/>
        </w:rPr>
        <w:t xml:space="preserve"> </w:t>
      </w:r>
      <w:r w:rsidR="00F51B60" w:rsidRPr="001E38B7">
        <w:rPr>
          <w:rFonts w:ascii="Arial" w:hAnsi="Arial" w:cs="Arial"/>
          <w:sz w:val="22"/>
          <w:szCs w:val="22"/>
          <w:lang w:val="en-GB"/>
        </w:rPr>
        <w:t>when</w:t>
      </w:r>
      <w:r w:rsidRPr="001E38B7">
        <w:rPr>
          <w:rFonts w:ascii="Arial" w:hAnsi="Arial" w:cs="Arial"/>
          <w:sz w:val="22"/>
          <w:szCs w:val="22"/>
          <w:lang w:val="en-GB"/>
        </w:rPr>
        <w:t xml:space="preserve"> </w:t>
      </w:r>
      <w:r w:rsidR="008C0E31">
        <w:rPr>
          <w:rFonts w:ascii="Arial" w:hAnsi="Arial" w:cs="Arial"/>
          <w:sz w:val="22"/>
          <w:szCs w:val="22"/>
          <w:lang w:val="en-GB"/>
        </w:rPr>
        <w:t>mean</w:t>
      </w:r>
      <w:r w:rsidR="008C0E31" w:rsidRPr="001E38B7">
        <w:rPr>
          <w:rFonts w:ascii="Arial" w:hAnsi="Arial" w:cs="Arial"/>
          <w:sz w:val="22"/>
          <w:szCs w:val="22"/>
          <w:lang w:val="en-GB"/>
        </w:rPr>
        <w:t xml:space="preserve"> </w:t>
      </w:r>
      <w:r w:rsidRPr="001E38B7">
        <w:rPr>
          <w:rFonts w:ascii="Arial" w:hAnsi="Arial" w:cs="Arial"/>
          <w:sz w:val="22"/>
          <w:szCs w:val="22"/>
          <w:lang w:val="en-GB"/>
        </w:rPr>
        <w:t xml:space="preserve">duration of infection </w:t>
      </w:r>
      <w:r w:rsidR="00F51B60" w:rsidRPr="001E38B7">
        <w:rPr>
          <w:rFonts w:ascii="Arial" w:hAnsi="Arial" w:cs="Arial"/>
          <w:sz w:val="22"/>
          <w:szCs w:val="22"/>
          <w:lang w:val="en-GB"/>
        </w:rPr>
        <w:t xml:space="preserve">is </w:t>
      </w:r>
      <w:proofErr w:type="gramStart"/>
      <w:r w:rsidR="00F51B60" w:rsidRPr="001E38B7">
        <w:rPr>
          <w:rFonts w:ascii="Arial" w:hAnsi="Arial" w:cs="Arial"/>
          <w:sz w:val="22"/>
          <w:szCs w:val="22"/>
          <w:lang w:val="en-GB"/>
        </w:rPr>
        <w:t>short</w:t>
      </w:r>
      <w:proofErr w:type="gramEnd"/>
      <w:r w:rsidR="008C0E31">
        <w:rPr>
          <w:rFonts w:ascii="Arial" w:hAnsi="Arial" w:cs="Arial"/>
          <w:sz w:val="22"/>
          <w:szCs w:val="22"/>
          <w:lang w:val="en-GB"/>
        </w:rPr>
        <w:t xml:space="preserve"> and variance is low</w:t>
      </w:r>
      <w:r w:rsidRPr="001E38B7">
        <w:rPr>
          <w:rFonts w:ascii="Arial" w:hAnsi="Arial" w:cs="Arial"/>
          <w:sz w:val="22"/>
          <w:szCs w:val="22"/>
          <w:lang w:val="en-GB"/>
        </w:rPr>
        <w:t>.</w:t>
      </w:r>
    </w:p>
    <w:p w14:paraId="16805810" w14:textId="77777777" w:rsidR="00017330" w:rsidRPr="001E38B7" w:rsidRDefault="00017330" w:rsidP="00AF02BC">
      <w:pPr>
        <w:jc w:val="both"/>
        <w:rPr>
          <w:rFonts w:ascii="Arial" w:hAnsi="Arial" w:cs="Arial"/>
          <w:sz w:val="22"/>
          <w:szCs w:val="22"/>
          <w:lang w:val="en-GB"/>
        </w:rPr>
      </w:pPr>
    </w:p>
    <w:p w14:paraId="55F18E85" w14:textId="6ECE0070" w:rsidR="00A40CEF" w:rsidRPr="001E38B7" w:rsidRDefault="00C248F1" w:rsidP="00A40CEF">
      <w:pPr>
        <w:jc w:val="both"/>
        <w:rPr>
          <w:rFonts w:ascii="Arial" w:hAnsi="Arial" w:cs="Arial"/>
          <w:sz w:val="22"/>
          <w:szCs w:val="22"/>
        </w:rPr>
      </w:pPr>
      <w:r w:rsidRPr="00FA70E1">
        <w:rPr>
          <w:rFonts w:ascii="Arial" w:hAnsi="Arial" w:cs="Arial"/>
          <w:b/>
          <w:i/>
          <w:sz w:val="22"/>
          <w:szCs w:val="22"/>
          <w:u w:val="single"/>
          <w:lang w:val="en-GB"/>
        </w:rPr>
        <w:t>Despite these profound individual- and population-scale impacts upon human health,</w:t>
      </w:r>
      <w:r w:rsidR="00A40CEF" w:rsidRPr="00FA70E1">
        <w:rPr>
          <w:rFonts w:ascii="Arial" w:hAnsi="Arial" w:cs="Arial"/>
          <w:b/>
          <w:i/>
          <w:sz w:val="22"/>
          <w:szCs w:val="22"/>
          <w:u w:val="single"/>
          <w:lang w:val="en-GB"/>
        </w:rPr>
        <w:t xml:space="preserve"> the </w:t>
      </w:r>
      <w:r w:rsidR="00A40CEF" w:rsidRPr="009B0698">
        <w:rPr>
          <w:rFonts w:ascii="Arial" w:hAnsi="Arial" w:cs="Arial"/>
          <w:b/>
          <w:i/>
          <w:sz w:val="22"/>
          <w:szCs w:val="22"/>
          <w:u w:val="single"/>
          <w:lang w:val="en-GB"/>
        </w:rPr>
        <w:t>dynamic</w:t>
      </w:r>
      <w:r w:rsidR="00A40CEF" w:rsidRPr="00FA70E1">
        <w:rPr>
          <w:rFonts w:ascii="Arial" w:hAnsi="Arial" w:cs="Arial"/>
          <w:b/>
          <w:i/>
          <w:sz w:val="22"/>
          <w:szCs w:val="22"/>
          <w:u w:val="single"/>
          <w:lang w:val="en-GB"/>
        </w:rPr>
        <w:t xml:space="preserve"> </w:t>
      </w:r>
      <w:r w:rsidR="00A40CEF" w:rsidRPr="009B0698">
        <w:rPr>
          <w:rFonts w:ascii="Arial" w:hAnsi="Arial" w:cs="Arial"/>
          <w:b/>
          <w:i/>
          <w:sz w:val="22"/>
          <w:szCs w:val="22"/>
          <w:u w:val="single"/>
          <w:lang w:val="en-GB"/>
        </w:rPr>
        <w:t xml:space="preserve">processes that determine </w:t>
      </w:r>
      <w:r w:rsidR="00A40CEF" w:rsidRPr="00FA70E1">
        <w:rPr>
          <w:rFonts w:ascii="Arial" w:hAnsi="Arial" w:cs="Arial"/>
          <w:b/>
          <w:i/>
          <w:sz w:val="22"/>
          <w:szCs w:val="22"/>
          <w:u w:val="single"/>
          <w:lang w:val="en-GB"/>
        </w:rPr>
        <w:t>infection duration are poorly understood.</w:t>
      </w:r>
      <w:r w:rsidRPr="001E38B7">
        <w:rPr>
          <w:rFonts w:ascii="Arial" w:hAnsi="Arial" w:cs="Arial"/>
          <w:b/>
          <w:i/>
          <w:sz w:val="22"/>
          <w:szCs w:val="22"/>
          <w:lang w:val="en-GB"/>
        </w:rPr>
        <w:t xml:space="preserve"> </w:t>
      </w:r>
      <w:r w:rsidR="00BD0517" w:rsidRPr="001E38B7">
        <w:rPr>
          <w:rFonts w:ascii="Arial" w:hAnsi="Arial" w:cs="Arial"/>
          <w:bCs/>
          <w:iCs/>
          <w:sz w:val="22"/>
          <w:szCs w:val="22"/>
          <w:lang w:val="en-GB"/>
        </w:rPr>
        <w:t xml:space="preserve"> This is partly because </w:t>
      </w:r>
      <w:r w:rsidR="00EE0756">
        <w:rPr>
          <w:rFonts w:ascii="Arial" w:hAnsi="Arial" w:cs="Arial"/>
          <w:bCs/>
          <w:iCs/>
          <w:sz w:val="22"/>
          <w:szCs w:val="22"/>
          <w:lang w:val="en-GB"/>
        </w:rPr>
        <w:t>duration arises from a</w:t>
      </w:r>
      <w:r w:rsidR="00BD0517" w:rsidRPr="001E38B7">
        <w:rPr>
          <w:rFonts w:ascii="Arial" w:hAnsi="Arial" w:cs="Arial"/>
          <w:sz w:val="22"/>
          <w:szCs w:val="22"/>
          <w:lang w:val="en-GB"/>
        </w:rPr>
        <w:t xml:space="preserve"> complex interplay </w:t>
      </w:r>
      <w:r w:rsidR="00124FF9" w:rsidRPr="001E38B7">
        <w:rPr>
          <w:rFonts w:ascii="Arial" w:hAnsi="Arial" w:cs="Arial"/>
          <w:sz w:val="22"/>
          <w:szCs w:val="22"/>
          <w:lang w:val="en-GB"/>
        </w:rPr>
        <w:t>of</w:t>
      </w:r>
      <w:r w:rsidR="00BD0517" w:rsidRPr="001E38B7">
        <w:rPr>
          <w:rFonts w:ascii="Arial" w:hAnsi="Arial" w:cs="Arial"/>
          <w:sz w:val="22"/>
          <w:szCs w:val="22"/>
          <w:lang w:val="en-GB"/>
        </w:rPr>
        <w:t xml:space="preserve"> </w:t>
      </w:r>
      <w:r w:rsidRPr="001E38B7">
        <w:rPr>
          <w:rFonts w:ascii="Arial" w:hAnsi="Arial" w:cs="Arial"/>
          <w:sz w:val="22"/>
          <w:szCs w:val="22"/>
          <w:lang w:val="en-GB"/>
        </w:rPr>
        <w:t>host and parasite genetics</w:t>
      </w:r>
      <w:r w:rsidR="00BD0517" w:rsidRPr="001E38B7">
        <w:rPr>
          <w:rFonts w:ascii="Arial" w:hAnsi="Arial" w:cs="Arial"/>
          <w:sz w:val="22"/>
          <w:szCs w:val="22"/>
          <w:lang w:val="en-GB"/>
        </w:rPr>
        <w:t xml:space="preserve"> with environmental context</w:t>
      </w:r>
      <w:r w:rsidRPr="001E38B7">
        <w:rPr>
          <w:rFonts w:ascii="Arial" w:hAnsi="Arial" w:cs="Arial"/>
          <w:sz w:val="22"/>
          <w:szCs w:val="22"/>
          <w:lang w:val="en-GB"/>
        </w:rPr>
        <w:t>.  For example, “resistant” host genotypes clear parasites more rapidly than “susceptible” genotypes do, often via powerful immune responses that mobilize appropriate effector mechanisms (e.g., secretion of mucus by goblet cells, accelerated epithelial turnover, and peristalsis to expel gastrointestinal nematodes</w:t>
      </w:r>
      <w:r w:rsidR="00500818" w:rsidRPr="009720B2">
        <w:rPr>
          <w:rFonts w:ascii="Arial" w:hAnsi="Arial" w:cs="Arial"/>
        </w:rPr>
        <w:t xml:space="preserve">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&lt;EndNote&gt;&lt;Cite&gt;&lt;Author&gt;Grencis&lt;/Author&gt;&lt;Year&gt;2015&lt;/Year&gt;&lt;RecNum&gt;7699&lt;/RecNum&gt;&lt;DisplayText&gt;[15]&lt;/DisplayText&gt;&lt;record&gt;&lt;rec-number&gt;7699&lt;/rec-number&gt;&lt;foreign-keys&gt;&lt;key app="EN" db-id="frwtwrvviazzdoewtsrpaszf2r0r2xpeazfx" timestamp="1484217465"&gt;7699&lt;/key&gt;&lt;/foreign-keys&gt;&lt;ref-type name="Journal Article"&gt;17&lt;/ref-type&gt;&lt;contributors&gt;&lt;authors&gt;&lt;author&gt;Grencis, R. K.&lt;/author&gt;&lt;/authors&gt;&lt;/contributors&gt;&lt;auth-address&gt;Faculty of Life Sciences, University of Manchester, Manchester M13 9PT, United Kingdom; email: Richard.K.Grencis@manchester.ac.uk.&lt;/auth-address&gt;&lt;titles&gt;&lt;title&gt;Immunity to helminths: resistance, regulation, and susceptibility to gastrointestinal nematodes&lt;/title&gt;&lt;secondary-title&gt;Annu Rev Immunol&lt;/secondary-title&gt;&lt;/titles&gt;&lt;periodical&gt;&lt;full-title&gt;Annu Rev Immunol&lt;/full-title&gt;&lt;/periodical&gt;&lt;pages&gt;201-25&lt;/pages&gt;&lt;volume&gt;33&lt;/volume&gt;&lt;keywords&gt;&lt;keyword&gt;Adaptive Immunity&lt;/keyword&gt;&lt;keyword&gt;Animals&lt;/keyword&gt;&lt;keyword&gt;Antigens, Helminth/immunology&lt;/keyword&gt;&lt;keyword&gt;Disease Resistance&lt;/keyword&gt;&lt;keyword&gt;Disease Susceptibility&lt;/keyword&gt;&lt;keyword&gt;Gastrointestinal Diseases/immunology/microbiology/parasitology&lt;/keyword&gt;&lt;keyword&gt;Gastrointestinal Microbiome&lt;/keyword&gt;&lt;keyword&gt;Helminthiasis/*immunology/*parasitology&lt;/keyword&gt;&lt;keyword&gt;Helminths/*immunology&lt;/keyword&gt;&lt;keyword&gt;Host-Pathogen Interactions/*immunology&lt;/keyword&gt;&lt;keyword&gt;Humans&lt;/keyword&gt;&lt;keyword&gt;Immunity, Innate&lt;/keyword&gt;&lt;keyword&gt;Nematoda/immunology&lt;/keyword&gt;&lt;keyword&gt;Nematode Infections/immunology/microbiology/parasitology&lt;/keyword&gt;&lt;keyword&gt;effector mechanisms&lt;/keyword&gt;&lt;keyword&gt;innate lymphoid cells&lt;/keyword&gt;&lt;keyword&gt;mucosal immunity&lt;/keyword&gt;&lt;/keywords&gt;&lt;dates&gt;&lt;year&gt;2015&lt;/year&gt;&lt;/dates&gt;&lt;isbn&gt;1545-3278 (Electronic)&amp;#xD;0732-0582 (Linking)&lt;/isbn&gt;&lt;accession-num&gt;25533702&lt;/accession-num&gt;&lt;urls&gt;&lt;related-urls&gt;&lt;url&gt;https://www.ncbi.nlm.nih.gov/pubmed/25533702&lt;/url&gt;&lt;/related-urls&gt;&lt;/urls&gt;&lt;electronic-resource-num&gt;10.1146/annurev-immunol-032713-120218&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[15]</w:t>
      </w:r>
      <w:r w:rsidR="002D6665">
        <w:rPr>
          <w:rFonts w:ascii="Arial" w:hAnsi="Arial" w:cs="Arial"/>
          <w:sz w:val="22"/>
          <w:szCs w:val="22"/>
          <w:lang w:val="en-GB"/>
        </w:rPr>
        <w:fldChar w:fldCharType="end"/>
      </w:r>
      <w:r w:rsidRPr="001E38B7">
        <w:rPr>
          <w:rFonts w:ascii="Arial" w:hAnsi="Arial" w:cs="Arial"/>
          <w:sz w:val="22"/>
          <w:szCs w:val="22"/>
          <w:lang w:val="en-GB"/>
        </w:rPr>
        <w:t xml:space="preserve">).  Furthermore, parasite genotypes that immunosuppress (e.g.,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&lt;EndNote&gt;&lt;Cite&gt;&lt;Author&gt;D&amp;apos;Elia&lt;/Author&gt;&lt;Year&gt;2009&lt;/Year&gt;&lt;RecNum&gt;7671&lt;/RecNum&gt;&lt;DisplayText&gt;[16]&lt;/DisplayText&gt;&lt;record&gt;&lt;rec-number&gt;7671&lt;/rec-number&gt;&lt;foreign-keys&gt;&lt;key app="EN" db-id="frwtwrvviazzdoewtsrpaszf2r0r2xpeazfx" timestamp="1452396708"&gt;7671&lt;/key&gt;&lt;/foreign-keys&gt;&lt;ref-type name="Journal Article"&gt;17&lt;/ref-type&gt;&lt;contributors&gt;&lt;authors&gt;&lt;author&gt;D&amp;apos;Elia, R.&lt;/author&gt;&lt;author&gt;Behnke, J. M.&lt;/author&gt;&lt;author&gt;Bradley, J. E.&lt;/author&gt;&lt;author&gt;Else, K. J.&lt;/author&gt;&lt;/authors&gt;&lt;/contributors&gt;&lt;auth-address&gt;Faculty of Life Sciences, University of Manchester, Manchester, United Kingdom. riccardo.d&amp;apos;elia@postgrad.manchester.ac.uk&lt;/auth-address&gt;&lt;titles&gt;&lt;title&gt;Regulatory T cells: a role in the control of helminth-driven intestinal pathology and worm survival&lt;/title&gt;&lt;secondary-title&gt;J Immunol&lt;/secondary-title&gt;&lt;/titles&gt;&lt;periodical&gt;&lt;full-title&gt;Journal of immunology&lt;/full-title&gt;&lt;abbr-1&gt;J Immunol&lt;/abbr-1&gt;&lt;/periodical&gt;&lt;pages&gt;2340-8&lt;/pages&gt;&lt;volume&gt;182&lt;/volume&gt;&lt;number&gt;4&lt;/number&gt;&lt;keywords&gt;&lt;keyword&gt;Animals&lt;/keyword&gt;&lt;keyword&gt;Colon/immunology/*parasitology/pathology&lt;/keyword&gt;&lt;keyword&gt;Flow Cytometry&lt;/keyword&gt;&lt;keyword&gt;Forkhead Transcription Factors/immunology/metabolism&lt;/keyword&gt;&lt;keyword&gt;Immunohistochemistry&lt;/keyword&gt;&lt;keyword&gt;Interleukin-2 Receptor alpha Subunit/immunology/metabolism&lt;/keyword&gt;&lt;keyword&gt;Male&lt;/keyword&gt;&lt;keyword&gt;Mice&lt;/keyword&gt;&lt;keyword&gt;Mice, Inbred C57BL&lt;/keyword&gt;&lt;keyword&gt;T-Lymphocytes, Regulatory/*immunology/metabolism&lt;/keyword&gt;&lt;keyword&gt;Trichuriasis/*immunology&lt;/keyword&gt;&lt;keyword&gt;Trichuris/immunology&lt;/keyword&gt;&lt;/keywords&gt;&lt;dates&gt;&lt;year&gt;2009&lt;/year&gt;&lt;pub-dates&gt;&lt;date&gt;Feb 15&lt;/date&gt;&lt;/pub-dates&gt;&lt;/dates&gt;&lt;isbn&gt;1550-6606 (Electronic)&amp;#xD;0022-1767 (Linking)&lt;/isbn&gt;&lt;accession-num&gt;19201888&lt;/accession-num&gt;&lt;urls&gt;&lt;related-urls&gt;&lt;url&gt;http://www.ncbi.nlm.nih.gov/pubmed/19201888&lt;/url&gt;&lt;/related-urls&gt;&lt;/urls&gt;&lt;custom2&gt;PMC2649429&lt;/custom2&gt;&lt;electronic-resource-num&gt;10.4049/jimmunol.0802767&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[16]</w:t>
      </w:r>
      <w:r w:rsidR="002D6665">
        <w:rPr>
          <w:rFonts w:ascii="Arial" w:hAnsi="Arial" w:cs="Arial"/>
          <w:sz w:val="22"/>
          <w:szCs w:val="22"/>
          <w:lang w:val="en-GB"/>
        </w:rPr>
        <w:fldChar w:fldCharType="end"/>
      </w:r>
      <w:r w:rsidRPr="001E38B7">
        <w:rPr>
          <w:rFonts w:ascii="Arial" w:hAnsi="Arial" w:cs="Arial"/>
          <w:sz w:val="22"/>
          <w:szCs w:val="22"/>
          <w:lang w:val="en-GB"/>
        </w:rPr>
        <w:t xml:space="preserve">) or metabolically co-opt (e.g.,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&lt;EndNote&gt;&lt;Cite&gt;&lt;Author&gt;Sondberg&lt;/Author&gt;&lt;Year&gt;2016&lt;/Year&gt;&lt;RecNum&gt;7844&lt;/RecNum&gt;&lt;DisplayText&gt;[17]&lt;/DisplayText&gt;&lt;record&gt;&lt;rec-number&gt;7844&lt;/rec-number&gt;&lt;foreign-keys&gt;&lt;key app="EN" db-id="frwtwrvviazzdoewtsrpaszf2r0r2xpeazfx" timestamp="1580737880"&gt;7844&lt;/key&gt;&lt;/foreign-keys&gt;&lt;ref-type name="Journal Article"&gt;17&lt;/ref-type&gt;&lt;contributors&gt;&lt;authors&gt;&lt;author&gt;Sondberg, E.&lt;/author&gt;&lt;author&gt;Jelsbak, L.&lt;/author&gt;&lt;/authors&gt;&lt;/contributors&gt;&lt;auth-address&gt;Department of Biology, Copenhagen University, Ole Maaloes Vej 5, DK-2200, Copenhagen N, Denmark. Emilie@4-pm.dk.&amp;#xD;Department of Science, Systems and Models, Roskilde University, Universitetsvej 1, DK-4000, Roskilde, Denmark. ljelsbak@ruc.dk.&lt;/auth-address&gt;&lt;titles&gt;&lt;title&gt;Salmonella Typhimurium undergoes distinct genetic adaption during chronic infections of mice&lt;/title&gt;&lt;secondary-title&gt;BMC Microbiol&lt;/secondary-title&gt;&lt;/titles&gt;&lt;periodical&gt;&lt;full-title&gt;BMC Microbiol&lt;/full-title&gt;&lt;/periodical&gt;&lt;pages&gt;30&lt;/pages&gt;&lt;volume&gt;16&lt;/volume&gt;&lt;edition&gt;2016/03/10&lt;/edition&gt;&lt;keywords&gt;&lt;keyword&gt;Animals&lt;/keyword&gt;&lt;keyword&gt;Bacterial Proteins/*genetics/metabolism&lt;/keyword&gt;&lt;keyword&gt;Female&lt;/keyword&gt;&lt;keyword&gt;Host-Pathogen Interactions&lt;/keyword&gt;&lt;keyword&gt;Humans&lt;/keyword&gt;&lt;keyword&gt;Intestines/microbiology&lt;/keyword&gt;&lt;keyword&gt;Mice&lt;/keyword&gt;&lt;keyword&gt;Mutation&lt;/keyword&gt;&lt;keyword&gt;Salmonella Infections/*microbiology&lt;/keyword&gt;&lt;keyword&gt;Salmonella typhimurium/*genetics/pathogenicity/physiology&lt;/keyword&gt;&lt;keyword&gt;Virulence&lt;/keyword&gt;&lt;/keywords&gt;&lt;dates&gt;&lt;year&gt;2016&lt;/year&gt;&lt;pub-dates&gt;&lt;date&gt;Mar 8&lt;/date&gt;&lt;/pub-dates&gt;&lt;/dates&gt;&lt;isbn&gt;1471-2180 (Electronic)&amp;#xD;1471-2180 (Linking)&lt;/isbn&gt;&lt;accession-num&gt;26955808&lt;/accession-num&gt;&lt;urls&gt;&lt;related-urls&gt;&lt;url&gt;https://www.ncbi.nlm.nih.gov/pubmed/26955808&lt;/url&gt;&lt;/related-urls&gt;&lt;/urls&gt;&lt;custom2&gt;PMC4784465&lt;/custom2&gt;&lt;electronic-resource-num&gt;10.1186/s12866-016-0646-2&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[17]</w:t>
      </w:r>
      <w:r w:rsidR="002D6665">
        <w:rPr>
          <w:rFonts w:ascii="Arial" w:hAnsi="Arial" w:cs="Arial"/>
          <w:sz w:val="22"/>
          <w:szCs w:val="22"/>
          <w:lang w:val="en-GB"/>
        </w:rPr>
        <w:fldChar w:fldCharType="end"/>
      </w:r>
      <w:r w:rsidRPr="001E38B7">
        <w:rPr>
          <w:rFonts w:ascii="Arial" w:hAnsi="Arial" w:cs="Arial"/>
          <w:sz w:val="22"/>
          <w:szCs w:val="22"/>
          <w:lang w:val="en-GB"/>
        </w:rPr>
        <w:t xml:space="preserve">) the host most vigorously often generate infections of longest duration.  </w:t>
      </w:r>
    </w:p>
    <w:p w14:paraId="40661CCC" w14:textId="77777777" w:rsidR="00017330" w:rsidRPr="001E38B7" w:rsidRDefault="00017330" w:rsidP="00AF02BC">
      <w:pPr>
        <w:jc w:val="both"/>
        <w:rPr>
          <w:rFonts w:ascii="Arial" w:hAnsi="Arial" w:cs="Arial"/>
          <w:sz w:val="22"/>
          <w:szCs w:val="22"/>
          <w:lang w:val="en-GB"/>
        </w:rPr>
      </w:pPr>
    </w:p>
    <w:p w14:paraId="286B981A" w14:textId="049061C8" w:rsidR="00017330" w:rsidRPr="009720B2" w:rsidRDefault="00C248F1" w:rsidP="00AF02BC">
      <w:pPr>
        <w:jc w:val="both"/>
        <w:rPr>
          <w:rFonts w:ascii="Arial" w:hAnsi="Arial" w:cs="Arial"/>
        </w:rPr>
      </w:pPr>
      <w:r w:rsidRPr="001E38B7">
        <w:rPr>
          <w:rFonts w:ascii="Arial" w:hAnsi="Arial" w:cs="Arial"/>
          <w:sz w:val="22"/>
          <w:szCs w:val="22"/>
          <w:lang w:val="en-GB"/>
        </w:rPr>
        <w:t xml:space="preserve">Indeed, infection duration is known to vary among host genotypes (e.g., </w:t>
      </w:r>
      <w:r w:rsidR="002D6665">
        <w:rPr>
          <w:rFonts w:ascii="Arial" w:hAnsi="Arial" w:cs="Arial"/>
          <w:sz w:val="22"/>
          <w:szCs w:val="22"/>
          <w:lang w:val="en-GB"/>
        </w:rPr>
        <w:fldChar w:fldCharType="begin">
          <w:fldData xml:space="preserve">PEVuZE5vdGU+PENpdGU+PEF1dGhvcj5XYWhpZDwvQXV0aG9yPjxZZWFyPjE5ODk8L1llYXI+PFJl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PEVuZE5vdGU+PENpdGU+PEF1dGhvcj5XYWhpZDwvQXV0aG9yPjxZZWFyPjE5ODk8L1llYXI+PFJl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[18-21]</w:t>
      </w:r>
      <w:r w:rsidR="002D6665">
        <w:rPr>
          <w:rFonts w:ascii="Arial" w:hAnsi="Arial" w:cs="Arial"/>
          <w:sz w:val="22"/>
          <w:szCs w:val="22"/>
          <w:lang w:val="en-GB"/>
        </w:rPr>
        <w:fldChar w:fldCharType="end"/>
      </w:r>
      <w:r w:rsidRPr="001E38B7">
        <w:rPr>
          <w:rFonts w:ascii="Arial" w:hAnsi="Arial" w:cs="Arial"/>
          <w:sz w:val="22"/>
          <w:szCs w:val="22"/>
          <w:lang w:val="en-GB"/>
        </w:rPr>
        <w:t xml:space="preserve">), parasite genotypes (e.g., </w:t>
      </w:r>
      <w:r w:rsidR="002D6665">
        <w:rPr>
          <w:rFonts w:ascii="Arial" w:hAnsi="Arial" w:cs="Arial"/>
          <w:sz w:val="22"/>
          <w:szCs w:val="22"/>
          <w:lang w:val="en-GB"/>
        </w:rPr>
        <w:fldChar w:fldCharType="begin">
          <w:fldData xml:space="preserve">PEVuZE5vdGU+PENpdGU+PEF1dGhvcj5Ub25nPC9BdXRob3I+PFllYXI+MjAwNzwvWWVhcj48UmVj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PEVuZE5vdGU+PENpdGU+PEF1dGhvcj5Ub25nPC9BdXRob3I+PFllYXI+MjAwNzwvWWVhcj48UmVj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[22-24]</w:t>
      </w:r>
      <w:r w:rsidR="002D6665">
        <w:rPr>
          <w:rFonts w:ascii="Arial" w:hAnsi="Arial" w:cs="Arial"/>
          <w:sz w:val="22"/>
          <w:szCs w:val="22"/>
          <w:lang w:val="en-GB"/>
        </w:rPr>
        <w:fldChar w:fldCharType="end"/>
      </w:r>
      <w:r w:rsidRPr="001E38B7">
        <w:rPr>
          <w:rFonts w:ascii="Arial" w:hAnsi="Arial" w:cs="Arial"/>
          <w:sz w:val="22"/>
          <w:szCs w:val="22"/>
          <w:lang w:val="en-GB"/>
        </w:rPr>
        <w:t xml:space="preserve">), and to depend, in some cases, on the combination of host and parasite genotypes (e.g., </w:t>
      </w:r>
      <w:proofErr w:type="spellStart"/>
      <w:r w:rsidRPr="001E38B7">
        <w:rPr>
          <w:rFonts w:ascii="Arial" w:hAnsi="Arial" w:cs="Arial"/>
          <w:sz w:val="22"/>
          <w:szCs w:val="22"/>
          <w:lang w:val="en-GB"/>
        </w:rPr>
        <w:t>G</w:t>
      </w:r>
      <w:r w:rsidRPr="001E38B7">
        <w:rPr>
          <w:rFonts w:ascii="Arial" w:hAnsi="Arial" w:cs="Arial"/>
          <w:sz w:val="22"/>
          <w:szCs w:val="22"/>
          <w:vertAlign w:val="subscript"/>
          <w:lang w:val="en-GB"/>
        </w:rPr>
        <w:t>H</w:t>
      </w:r>
      <w:r w:rsidRPr="001E38B7">
        <w:rPr>
          <w:rFonts w:ascii="Arial" w:hAnsi="Arial" w:cs="Arial"/>
          <w:sz w:val="22"/>
          <w:szCs w:val="22"/>
          <w:lang w:val="en-GB"/>
        </w:rPr>
        <w:t>xG</w:t>
      </w:r>
      <w:r w:rsidRPr="001E38B7">
        <w:rPr>
          <w:rFonts w:ascii="Arial" w:hAnsi="Arial" w:cs="Arial"/>
          <w:sz w:val="22"/>
          <w:szCs w:val="22"/>
          <w:vertAlign w:val="subscript"/>
          <w:lang w:val="en-GB"/>
        </w:rPr>
        <w:t>P</w:t>
      </w:r>
      <w:proofErr w:type="spellEnd"/>
      <w:r w:rsidRPr="001E38B7">
        <w:rPr>
          <w:rFonts w:ascii="Arial" w:hAnsi="Arial" w:cs="Arial"/>
          <w:sz w:val="22"/>
          <w:szCs w:val="22"/>
          <w:lang w:val="en-GB"/>
        </w:rPr>
        <w:t xml:space="preserve"> interactions for duration </w:t>
      </w:r>
      <w:r w:rsidR="002D6665">
        <w:rPr>
          <w:rFonts w:ascii="Arial" w:hAnsi="Arial" w:cs="Arial"/>
          <w:sz w:val="22"/>
          <w:szCs w:val="22"/>
          <w:lang w:val="en-GB"/>
        </w:rPr>
        <w:fldChar w:fldCharType="begin">
          <w:fldData xml:space="preserve">PEVuZE5vdGU+PENpdGU+PEF1dGhvcj5BbmRyYWRlPC9BdXRob3I+PFllYXI+MTk5MDwvWWVhcj48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PEVuZE5vdGU+PENpdGU+PEF1dGhvcj5BbmRyYWRlPC9BdXRob3I+PFllYXI+MTk5MDwvWWVhcj48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[25, 26]</w:t>
      </w:r>
      <w:r w:rsidR="002D6665">
        <w:rPr>
          <w:rFonts w:ascii="Arial" w:hAnsi="Arial" w:cs="Arial"/>
          <w:sz w:val="22"/>
          <w:szCs w:val="22"/>
          <w:lang w:val="en-GB"/>
        </w:rPr>
        <w:fldChar w:fldCharType="end"/>
      </w:r>
      <w:r w:rsidRPr="001E38B7">
        <w:rPr>
          <w:rFonts w:ascii="Arial" w:hAnsi="Arial" w:cs="Arial"/>
          <w:sz w:val="22"/>
          <w:szCs w:val="22"/>
          <w:lang w:val="en-GB"/>
        </w:rPr>
        <w:t xml:space="preserve">).  Considerable effort has been expended to understand the molecular and cellular mechanisms behind the effects </w:t>
      </w:r>
      <w:r w:rsidR="00365F31" w:rsidRPr="001E38B7">
        <w:rPr>
          <w:rFonts w:ascii="Arial" w:hAnsi="Arial" w:cs="Arial"/>
          <w:sz w:val="22"/>
          <w:szCs w:val="22"/>
          <w:lang w:val="en-GB"/>
        </w:rPr>
        <w:t>of</w:t>
      </w:r>
      <w:r w:rsidRPr="001E38B7">
        <w:rPr>
          <w:rFonts w:ascii="Arial" w:hAnsi="Arial" w:cs="Arial"/>
          <w:sz w:val="22"/>
          <w:szCs w:val="22"/>
          <w:lang w:val="en-GB"/>
        </w:rPr>
        <w:t xml:space="preserve"> host and parasite genetic backgrounds</w:t>
      </w:r>
      <w:r w:rsidR="00E04CB9" w:rsidRPr="001E38B7">
        <w:rPr>
          <w:rFonts w:ascii="Arial" w:hAnsi="Arial" w:cs="Arial"/>
          <w:sz w:val="22"/>
          <w:szCs w:val="22"/>
          <w:lang w:val="en-GB"/>
        </w:rPr>
        <w:t xml:space="preserve">, </w:t>
      </w:r>
      <w:r w:rsidR="00245E74" w:rsidRPr="001E38B7">
        <w:rPr>
          <w:rFonts w:ascii="Arial" w:hAnsi="Arial" w:cs="Arial"/>
          <w:sz w:val="22"/>
          <w:szCs w:val="22"/>
          <w:lang w:val="en-GB"/>
        </w:rPr>
        <w:t>yet</w:t>
      </w:r>
      <w:r w:rsidR="00E04CB9" w:rsidRPr="001E38B7">
        <w:rPr>
          <w:rFonts w:ascii="Arial" w:hAnsi="Arial" w:cs="Arial"/>
          <w:sz w:val="22"/>
          <w:szCs w:val="22"/>
          <w:lang w:val="en-GB"/>
        </w:rPr>
        <w:t xml:space="preserve"> </w:t>
      </w:r>
      <w:r w:rsidRPr="001E38B7">
        <w:rPr>
          <w:rFonts w:ascii="Arial" w:hAnsi="Arial" w:cs="Arial"/>
          <w:b/>
          <w:sz w:val="22"/>
          <w:szCs w:val="22"/>
          <w:lang w:val="en-GB"/>
        </w:rPr>
        <w:t xml:space="preserve">genetics (even </w:t>
      </w:r>
      <w:proofErr w:type="spellStart"/>
      <w:r w:rsidRPr="001E38B7">
        <w:rPr>
          <w:rFonts w:ascii="Arial" w:hAnsi="Arial" w:cs="Arial"/>
          <w:b/>
          <w:sz w:val="22"/>
          <w:szCs w:val="22"/>
          <w:lang w:val="en-GB"/>
        </w:rPr>
        <w:t>G</w:t>
      </w:r>
      <w:r w:rsidRPr="001E38B7">
        <w:rPr>
          <w:rFonts w:ascii="Arial" w:hAnsi="Arial" w:cs="Arial"/>
          <w:b/>
          <w:sz w:val="22"/>
          <w:szCs w:val="22"/>
          <w:vertAlign w:val="subscript"/>
          <w:lang w:val="en-GB"/>
        </w:rPr>
        <w:t>H</w:t>
      </w:r>
      <w:r w:rsidRPr="001E38B7">
        <w:rPr>
          <w:rFonts w:ascii="Arial" w:hAnsi="Arial" w:cs="Arial"/>
          <w:b/>
          <w:sz w:val="22"/>
          <w:szCs w:val="22"/>
          <w:lang w:val="en-GB"/>
        </w:rPr>
        <w:t>xG</w:t>
      </w:r>
      <w:r w:rsidRPr="001E38B7">
        <w:rPr>
          <w:rFonts w:ascii="Arial" w:hAnsi="Arial" w:cs="Arial"/>
          <w:b/>
          <w:sz w:val="22"/>
          <w:szCs w:val="22"/>
          <w:vertAlign w:val="subscript"/>
          <w:lang w:val="en-GB"/>
        </w:rPr>
        <w:t>P</w:t>
      </w:r>
      <w:proofErr w:type="spellEnd"/>
      <w:r w:rsidRPr="001E38B7">
        <w:rPr>
          <w:rFonts w:ascii="Arial" w:hAnsi="Arial" w:cs="Arial"/>
          <w:b/>
          <w:sz w:val="22"/>
          <w:szCs w:val="22"/>
          <w:lang w:val="en-GB"/>
        </w:rPr>
        <w:t xml:space="preserve"> interactions) </w:t>
      </w:r>
      <w:r w:rsidR="00E04CB9" w:rsidRPr="001E38B7">
        <w:rPr>
          <w:rFonts w:ascii="Arial" w:hAnsi="Arial" w:cs="Arial"/>
          <w:b/>
          <w:sz w:val="22"/>
          <w:szCs w:val="22"/>
          <w:lang w:val="en-GB"/>
        </w:rPr>
        <w:t>are not the only driver</w:t>
      </w:r>
      <w:r w:rsidR="00245E74" w:rsidRPr="001E38B7">
        <w:rPr>
          <w:rFonts w:ascii="Arial" w:hAnsi="Arial" w:cs="Arial"/>
          <w:b/>
          <w:sz w:val="22"/>
          <w:szCs w:val="22"/>
          <w:lang w:val="en-GB"/>
        </w:rPr>
        <w:t>s</w:t>
      </w:r>
      <w:r w:rsidR="00E04CB9" w:rsidRPr="001E38B7">
        <w:rPr>
          <w:rFonts w:ascii="Arial" w:hAnsi="Arial" w:cs="Arial"/>
          <w:b/>
          <w:sz w:val="22"/>
          <w:szCs w:val="22"/>
          <w:lang w:val="en-GB"/>
        </w:rPr>
        <w:t xml:space="preserve"> of variation in</w:t>
      </w:r>
      <w:r w:rsidRPr="001E38B7">
        <w:rPr>
          <w:rFonts w:ascii="Arial" w:hAnsi="Arial" w:cs="Arial"/>
          <w:b/>
          <w:sz w:val="22"/>
          <w:szCs w:val="22"/>
          <w:lang w:val="en-GB"/>
        </w:rPr>
        <w:t xml:space="preserve"> infection duration</w:t>
      </w:r>
      <w:r w:rsidRPr="001E38B7">
        <w:rPr>
          <w:rFonts w:ascii="Arial" w:hAnsi="Arial" w:cs="Arial"/>
          <w:sz w:val="22"/>
          <w:szCs w:val="22"/>
          <w:lang w:val="en-GB"/>
        </w:rPr>
        <w:t xml:space="preserve">. </w:t>
      </w:r>
    </w:p>
    <w:p w14:paraId="42B6D6B1" w14:textId="77777777" w:rsidR="00017330" w:rsidRPr="001E38B7" w:rsidRDefault="00017330" w:rsidP="00AF02BC">
      <w:pPr>
        <w:jc w:val="both"/>
        <w:rPr>
          <w:rFonts w:ascii="Arial" w:hAnsi="Arial" w:cs="Arial"/>
          <w:b/>
          <w:bCs/>
          <w:sz w:val="22"/>
          <w:szCs w:val="22"/>
          <w:lang w:val="en-GB"/>
        </w:rPr>
      </w:pPr>
    </w:p>
    <w:p w14:paraId="201DCDE2" w14:textId="2D3F9A56" w:rsidR="00627E59" w:rsidRPr="001E38B7" w:rsidRDefault="00F705E3" w:rsidP="00627E59">
      <w:pPr>
        <w:jc w:val="both"/>
        <w:rPr>
          <w:rFonts w:ascii="Arial" w:hAnsi="Arial" w:cs="Arial"/>
          <w:bCs/>
          <w:sz w:val="22"/>
          <w:szCs w:val="22"/>
          <w:lang w:val="en-GB"/>
        </w:rPr>
      </w:pPr>
      <w:del w:id="0" w:author="Clay Cressler" w:date="2020-11-02T10:29:00Z">
        <w:r w:rsidRPr="00BE1D6A" w:rsidDel="00BE1D6A">
          <w:rPr>
            <w:rFonts w:ascii="Arial" w:hAnsi="Arial" w:cs="Arial"/>
            <w:b/>
            <w:bCs/>
            <w:sz w:val="22"/>
            <w:szCs w:val="22"/>
            <w:lang w:val="en-GB"/>
          </w:rPr>
          <w:delText xml:space="preserve">This is because </w:delText>
        </w:r>
        <w:r w:rsidRPr="00E57D18" w:rsidDel="00BE1D6A">
          <w:rPr>
            <w:rFonts w:ascii="Arial" w:hAnsi="Arial" w:cs="Arial"/>
            <w:b/>
            <w:bCs/>
            <w:sz w:val="22"/>
            <w:szCs w:val="22"/>
            <w:lang w:val="en-GB"/>
          </w:rPr>
          <w:delText>i</w:delText>
        </w:r>
      </w:del>
      <w:ins w:id="1" w:author="Clay Cressler" w:date="2020-11-02T10:29:00Z">
        <w:r w:rsidR="00BE1D6A" w:rsidRPr="00BE1D6A">
          <w:rPr>
            <w:rFonts w:ascii="Arial" w:hAnsi="Arial" w:cs="Arial"/>
            <w:b/>
            <w:bCs/>
            <w:sz w:val="22"/>
            <w:szCs w:val="22"/>
            <w:lang w:val="en-GB"/>
          </w:rPr>
          <w:t>I</w:t>
        </w:r>
      </w:ins>
      <w:r w:rsidR="00AF2E6D" w:rsidRPr="009B0698">
        <w:rPr>
          <w:rFonts w:ascii="Arial" w:hAnsi="Arial" w:cs="Arial"/>
          <w:b/>
          <w:bCs/>
          <w:sz w:val="22"/>
          <w:szCs w:val="22"/>
          <w:lang w:val="en-GB"/>
        </w:rPr>
        <w:t xml:space="preserve">nfection duration </w:t>
      </w:r>
      <w:r w:rsidR="005B0AA8" w:rsidRPr="009B0698">
        <w:rPr>
          <w:rFonts w:ascii="Arial" w:hAnsi="Arial" w:cs="Arial"/>
          <w:b/>
          <w:bCs/>
          <w:sz w:val="22"/>
          <w:szCs w:val="22"/>
          <w:lang w:val="en-GB"/>
        </w:rPr>
        <w:t xml:space="preserve">also </w:t>
      </w:r>
      <w:r w:rsidR="00AF2E6D" w:rsidRPr="009B0698">
        <w:rPr>
          <w:rFonts w:ascii="Arial" w:hAnsi="Arial" w:cs="Arial"/>
          <w:b/>
          <w:bCs/>
          <w:sz w:val="22"/>
          <w:szCs w:val="22"/>
          <w:lang w:val="en-GB"/>
        </w:rPr>
        <w:t xml:space="preserve">varies </w:t>
      </w:r>
      <w:r w:rsidR="005B0AA8" w:rsidRPr="009B0698">
        <w:rPr>
          <w:rFonts w:ascii="Arial" w:hAnsi="Arial" w:cs="Arial"/>
          <w:b/>
          <w:bCs/>
          <w:sz w:val="22"/>
          <w:szCs w:val="22"/>
          <w:lang w:val="en-GB"/>
        </w:rPr>
        <w:t xml:space="preserve">strongly </w:t>
      </w:r>
      <w:r w:rsidR="00AF2E6D" w:rsidRPr="009B0698">
        <w:rPr>
          <w:rFonts w:ascii="Arial" w:hAnsi="Arial" w:cs="Arial"/>
          <w:b/>
          <w:bCs/>
          <w:sz w:val="22"/>
          <w:szCs w:val="22"/>
          <w:lang w:val="en-GB"/>
        </w:rPr>
        <w:t xml:space="preserve">with </w:t>
      </w:r>
      <w:r w:rsidR="005B0AA8" w:rsidRPr="009B0698">
        <w:rPr>
          <w:rFonts w:ascii="Arial" w:hAnsi="Arial" w:cs="Arial"/>
          <w:b/>
          <w:bCs/>
          <w:sz w:val="22"/>
          <w:szCs w:val="22"/>
          <w:lang w:val="en-GB"/>
        </w:rPr>
        <w:t>environmental factors</w:t>
      </w:r>
      <w:r w:rsidR="005B0AA8" w:rsidRPr="009B0698">
        <w:rPr>
          <w:rFonts w:ascii="Arial" w:hAnsi="Arial" w:cs="Arial"/>
          <w:sz w:val="22"/>
          <w:szCs w:val="22"/>
          <w:lang w:val="en-GB"/>
        </w:rPr>
        <w:t xml:space="preserve"> such as inoculating </w:t>
      </w:r>
      <w:r w:rsidR="00AF2E6D" w:rsidRPr="009B0698">
        <w:rPr>
          <w:rFonts w:ascii="Arial" w:hAnsi="Arial" w:cs="Arial"/>
          <w:sz w:val="22"/>
          <w:szCs w:val="22"/>
          <w:lang w:val="en-GB"/>
        </w:rPr>
        <w:t xml:space="preserve">dose </w:t>
      </w:r>
      <w:r w:rsidR="002D6665">
        <w:rPr>
          <w:rFonts w:ascii="Arial" w:hAnsi="Arial" w:cs="Arial"/>
          <w:sz w:val="22"/>
          <w:szCs w:val="22"/>
          <w:lang w:val="en-GB"/>
        </w:rPr>
        <w:fldChar w:fldCharType="begin">
          <w:fldData xml:space="preserve">PEVuZE5vdGU+PENpdGU+PEF1dGhvcj5FYmVydDwvQXV0aG9yPjxZZWFyPjIwMDA8L1llYXI+PFJl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PEVuZE5vdGU+PENpdGU+PEF1dGhvcj5FYmVydDwvQXV0aG9yPjxZZWFyPjIwMDA8L1llYXI+PFJl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[27, 28]</w:t>
      </w:r>
      <w:r w:rsidR="002D6665">
        <w:rPr>
          <w:rFonts w:ascii="Arial" w:hAnsi="Arial" w:cs="Arial"/>
          <w:sz w:val="22"/>
          <w:szCs w:val="22"/>
          <w:lang w:val="en-GB"/>
        </w:rPr>
        <w:fldChar w:fldCharType="end"/>
      </w:r>
      <w:r w:rsidRPr="009B0698">
        <w:rPr>
          <w:rFonts w:ascii="Arial" w:hAnsi="Arial" w:cs="Arial"/>
          <w:sz w:val="22"/>
          <w:szCs w:val="22"/>
          <w:lang w:val="en-GB"/>
        </w:rPr>
        <w:t xml:space="preserve">, rate of exposure </w:t>
      </w:r>
      <w:r w:rsidR="002D6665">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[29, 30]</w:t>
      </w:r>
      <w:r w:rsidR="002D6665">
        <w:rPr>
          <w:rFonts w:ascii="Arial" w:hAnsi="Arial" w:cs="Arial"/>
          <w:sz w:val="22"/>
          <w:szCs w:val="22"/>
          <w:lang w:val="en-GB"/>
        </w:rPr>
        <w:fldChar w:fldCharType="end"/>
      </w:r>
      <w:r w:rsidR="00AF2E6D" w:rsidRPr="001E38B7">
        <w:rPr>
          <w:rFonts w:ascii="Arial" w:hAnsi="Arial" w:cs="Arial"/>
          <w:sz w:val="22"/>
          <w:szCs w:val="22"/>
          <w:lang w:val="en-GB"/>
        </w:rPr>
        <w:t>)</w:t>
      </w:r>
      <w:r w:rsidR="00367D79" w:rsidRPr="001E38B7">
        <w:rPr>
          <w:rFonts w:ascii="Arial" w:hAnsi="Arial" w:cs="Arial"/>
          <w:sz w:val="22"/>
          <w:szCs w:val="22"/>
          <w:lang w:val="en-GB"/>
        </w:rPr>
        <w:t xml:space="preserve"> and resource availability </w:t>
      </w:r>
      <w:r w:rsidR="002D6665">
        <w:rPr>
          <w:rFonts w:ascii="Arial" w:hAnsi="Arial" w:cs="Arial"/>
          <w:sz w:val="22"/>
          <w:szCs w:val="22"/>
          <w:lang w:val="en-GB"/>
        </w:rPr>
        <w:fldChar w:fldCharType="begin">
          <w:fldData xml:space="preserve">PEVuZE5vdGU+PENpdGU+PEF1dGhvcj5DcmVzc2xlcjwvQXV0aG9yPjxZZWFyPjIwMTQ8L1llYXI+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PEVuZE5vdGU+PENpdGU+PEF1dGhvcj5DcmVzc2xlcjwvQXV0aG9yPjxZZWFyPjIwMTQ8L1llYXI+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[31, 32]</w:t>
      </w:r>
      <w:r w:rsidR="002D6665">
        <w:rPr>
          <w:rFonts w:ascii="Arial" w:hAnsi="Arial" w:cs="Arial"/>
          <w:sz w:val="22"/>
          <w:szCs w:val="22"/>
          <w:lang w:val="en-GB"/>
        </w:rPr>
        <w:fldChar w:fldCharType="end"/>
      </w:r>
      <w:r w:rsidR="00AF2E6D" w:rsidRPr="001E38B7">
        <w:rPr>
          <w:rFonts w:ascii="Arial" w:hAnsi="Arial" w:cs="Arial"/>
          <w:sz w:val="22"/>
          <w:szCs w:val="22"/>
          <w:lang w:val="en-GB"/>
        </w:rPr>
        <w:t xml:space="preserve">. </w:t>
      </w:r>
      <w:r w:rsidR="00F76B5D" w:rsidRPr="001E38B7">
        <w:rPr>
          <w:rFonts w:ascii="Arial" w:hAnsi="Arial" w:cs="Arial"/>
          <w:sz w:val="22"/>
          <w:szCs w:val="22"/>
          <w:lang w:val="en-GB"/>
        </w:rPr>
        <w:t>P</w:t>
      </w:r>
      <w:r w:rsidR="004C70CF" w:rsidRPr="001E38B7">
        <w:rPr>
          <w:rFonts w:ascii="Arial" w:hAnsi="Arial" w:cs="Arial"/>
          <w:sz w:val="22"/>
          <w:szCs w:val="22"/>
          <w:lang w:val="en-GB"/>
        </w:rPr>
        <w:t>erplexing</w:t>
      </w:r>
      <w:r w:rsidR="00F76B5D" w:rsidRPr="001E38B7">
        <w:rPr>
          <w:rFonts w:ascii="Arial" w:hAnsi="Arial" w:cs="Arial"/>
          <w:sz w:val="22"/>
          <w:szCs w:val="22"/>
          <w:lang w:val="en-GB"/>
        </w:rPr>
        <w:t>ly</w:t>
      </w:r>
      <w:r w:rsidR="00AF2E6D" w:rsidRPr="001E38B7">
        <w:rPr>
          <w:rFonts w:ascii="Arial" w:hAnsi="Arial" w:cs="Arial"/>
          <w:sz w:val="22"/>
          <w:szCs w:val="22"/>
          <w:lang w:val="en-GB"/>
        </w:rPr>
        <w:t xml:space="preserve">, the </w:t>
      </w:r>
      <w:r w:rsidR="005B0AA8" w:rsidRPr="001E38B7">
        <w:rPr>
          <w:rFonts w:ascii="Arial" w:hAnsi="Arial" w:cs="Arial"/>
          <w:sz w:val="22"/>
          <w:szCs w:val="22"/>
          <w:lang w:val="en-GB"/>
        </w:rPr>
        <w:t>way in which</w:t>
      </w:r>
      <w:r w:rsidR="00AF2E6D" w:rsidRPr="001E38B7">
        <w:rPr>
          <w:rFonts w:ascii="Arial" w:hAnsi="Arial" w:cs="Arial"/>
          <w:sz w:val="22"/>
          <w:szCs w:val="22"/>
          <w:lang w:val="en-GB"/>
        </w:rPr>
        <w:t xml:space="preserve"> duration </w:t>
      </w:r>
      <w:r w:rsidR="005B0AA8" w:rsidRPr="001E38B7">
        <w:rPr>
          <w:rFonts w:ascii="Arial" w:hAnsi="Arial" w:cs="Arial"/>
          <w:sz w:val="22"/>
          <w:szCs w:val="22"/>
          <w:lang w:val="en-GB"/>
        </w:rPr>
        <w:t xml:space="preserve">changes </w:t>
      </w:r>
      <w:r w:rsidR="00AF2E6D" w:rsidRPr="001E38B7">
        <w:rPr>
          <w:rFonts w:ascii="Arial" w:hAnsi="Arial" w:cs="Arial"/>
          <w:sz w:val="22"/>
          <w:szCs w:val="22"/>
          <w:lang w:val="en-GB"/>
        </w:rPr>
        <w:t xml:space="preserve">with </w:t>
      </w:r>
      <w:r w:rsidR="00411C3A">
        <w:rPr>
          <w:rFonts w:ascii="Arial" w:hAnsi="Arial" w:cs="Arial"/>
          <w:sz w:val="22"/>
          <w:szCs w:val="22"/>
          <w:lang w:val="en-GB"/>
        </w:rPr>
        <w:t xml:space="preserve">environmental factors </w:t>
      </w:r>
      <w:r w:rsidR="00AF2E6D" w:rsidRPr="001E38B7">
        <w:rPr>
          <w:rFonts w:ascii="Arial" w:hAnsi="Arial" w:cs="Arial"/>
          <w:sz w:val="22"/>
          <w:szCs w:val="22"/>
          <w:lang w:val="en-GB"/>
        </w:rPr>
        <w:t xml:space="preserve">often varies among host genotypes. </w:t>
      </w:r>
      <w:r w:rsidR="00C248F1" w:rsidRPr="001E38B7">
        <w:rPr>
          <w:rFonts w:ascii="Arial" w:hAnsi="Arial" w:cs="Arial"/>
          <w:sz w:val="22"/>
          <w:szCs w:val="22"/>
          <w:lang w:val="en-GB"/>
        </w:rPr>
        <w:t xml:space="preserve">For example, mouse strains </w:t>
      </w:r>
      <w:ins w:id="2" w:author="Clay Cressler" w:date="2020-11-02T10:30:00Z">
        <w:r w:rsidR="00BE1D6A" w:rsidRPr="00BE1D6A">
          <w:rPr>
            <w:rFonts w:ascii="Arial" w:hAnsi="Arial" w:cs="Arial"/>
            <w:bCs/>
            <w:sz w:val="22"/>
            <w:szCs w:val="22"/>
            <w:lang w:val="en-GB"/>
            <w:rPrChange w:id="3" w:author="Clay Cressler" w:date="2020-11-02T10:30:00Z">
              <w:rPr>
                <w:rFonts w:ascii="Arial" w:hAnsi="Arial" w:cs="Arial"/>
                <w:b/>
                <w:sz w:val="22"/>
                <w:szCs w:val="22"/>
                <w:lang w:val="en-GB"/>
              </w:rPr>
            </w:rPrChange>
          </w:rPr>
          <w:t>(hereafter used to denote mouse genotypes)</w:t>
        </w:r>
        <w:r w:rsidR="00BE1D6A">
          <w:rPr>
            <w:rFonts w:ascii="Arial" w:hAnsi="Arial" w:cs="Arial"/>
            <w:b/>
            <w:sz w:val="22"/>
            <w:szCs w:val="22"/>
            <w:lang w:val="en-GB"/>
          </w:rPr>
          <w:t xml:space="preserve"> </w:t>
        </w:r>
      </w:ins>
      <w:r w:rsidR="00C248F1" w:rsidRPr="001E38B7">
        <w:rPr>
          <w:rFonts w:ascii="Arial" w:hAnsi="Arial" w:cs="Arial"/>
          <w:sz w:val="22"/>
          <w:szCs w:val="22"/>
          <w:lang w:val="en-GB"/>
        </w:rPr>
        <w:t xml:space="preserve">described as “resistant” </w:t>
      </w:r>
      <w:r w:rsidR="00AF2E6D" w:rsidRPr="001E38B7">
        <w:rPr>
          <w:rFonts w:ascii="Arial" w:hAnsi="Arial" w:cs="Arial"/>
          <w:sz w:val="22"/>
          <w:szCs w:val="22"/>
          <w:lang w:val="en-GB"/>
        </w:rPr>
        <w:t xml:space="preserve">due to their ability to clear </w:t>
      </w:r>
      <w:r w:rsidR="00C248F1" w:rsidRPr="001E38B7">
        <w:rPr>
          <w:rFonts w:ascii="Arial" w:hAnsi="Arial" w:cs="Arial"/>
          <w:sz w:val="22"/>
          <w:szCs w:val="22"/>
          <w:lang w:val="en-GB"/>
        </w:rPr>
        <w:t>a high dose</w:t>
      </w:r>
      <w:r w:rsidR="00AF2E6D" w:rsidRPr="001E38B7">
        <w:rPr>
          <w:rFonts w:ascii="Arial" w:hAnsi="Arial" w:cs="Arial"/>
          <w:sz w:val="22"/>
          <w:szCs w:val="22"/>
          <w:lang w:val="en-GB"/>
        </w:rPr>
        <w:t xml:space="preserve"> </w:t>
      </w:r>
      <w:r w:rsidR="0064422A" w:rsidRPr="001E38B7">
        <w:rPr>
          <w:rFonts w:ascii="Arial" w:hAnsi="Arial" w:cs="Arial"/>
          <w:sz w:val="22"/>
          <w:szCs w:val="22"/>
          <w:lang w:val="en-GB"/>
        </w:rPr>
        <w:t xml:space="preserve">of </w:t>
      </w:r>
      <w:r w:rsidR="00374C40" w:rsidRPr="001E38B7">
        <w:rPr>
          <w:rFonts w:ascii="Arial" w:hAnsi="Arial" w:cs="Arial"/>
          <w:sz w:val="22"/>
          <w:szCs w:val="22"/>
          <w:lang w:val="en-GB"/>
        </w:rPr>
        <w:t>nematode</w:t>
      </w:r>
      <w:r w:rsidR="0064422A" w:rsidRPr="001E38B7">
        <w:rPr>
          <w:rFonts w:ascii="Arial" w:hAnsi="Arial" w:cs="Arial"/>
          <w:sz w:val="22"/>
          <w:szCs w:val="22"/>
          <w:lang w:val="en-GB"/>
        </w:rPr>
        <w:t>s</w:t>
      </w:r>
      <w:r w:rsidR="00C248F1" w:rsidRPr="001E38B7">
        <w:rPr>
          <w:rFonts w:ascii="Arial" w:hAnsi="Arial" w:cs="Arial"/>
          <w:sz w:val="22"/>
          <w:szCs w:val="22"/>
          <w:lang w:val="en-GB"/>
        </w:rPr>
        <w:t xml:space="preserve"> become </w:t>
      </w:r>
      <w:r w:rsidR="00AF2E6D" w:rsidRPr="001E38B7">
        <w:rPr>
          <w:rFonts w:ascii="Arial" w:hAnsi="Arial" w:cs="Arial"/>
          <w:sz w:val="22"/>
          <w:szCs w:val="22"/>
          <w:lang w:val="en-GB"/>
        </w:rPr>
        <w:t xml:space="preserve">chronically infected </w:t>
      </w:r>
      <w:r w:rsidR="00C248F1" w:rsidRPr="001E38B7">
        <w:rPr>
          <w:rFonts w:ascii="Arial" w:hAnsi="Arial" w:cs="Arial"/>
          <w:sz w:val="22"/>
          <w:szCs w:val="22"/>
          <w:lang w:val="en-GB"/>
        </w:rPr>
        <w:t>when exposed to a low dose</w:t>
      </w:r>
      <w:r w:rsidR="00AF2E6D" w:rsidRPr="001E38B7">
        <w:rPr>
          <w:rFonts w:ascii="Arial" w:hAnsi="Arial" w:cs="Arial"/>
          <w:sz w:val="22"/>
          <w:szCs w:val="22"/>
          <w:lang w:val="en-GB"/>
        </w:rPr>
        <w:t xml:space="preserve">, whereas other mouse strains </w:t>
      </w:r>
      <w:r w:rsidR="009F3147" w:rsidRPr="001E38B7">
        <w:rPr>
          <w:rFonts w:ascii="Arial" w:hAnsi="Arial" w:cs="Arial"/>
          <w:sz w:val="22"/>
          <w:szCs w:val="22"/>
          <w:lang w:val="en-GB"/>
        </w:rPr>
        <w:t>are</w:t>
      </w:r>
      <w:r w:rsidR="00AF2E6D" w:rsidRPr="001E38B7">
        <w:rPr>
          <w:rFonts w:ascii="Arial" w:hAnsi="Arial" w:cs="Arial"/>
          <w:sz w:val="22"/>
          <w:szCs w:val="22"/>
          <w:lang w:val="en-GB"/>
        </w:rPr>
        <w:t xml:space="preserve"> chronically infected regardless of dose</w:t>
      </w:r>
      <w:r w:rsidR="00C248F1" w:rsidRPr="001E38B7">
        <w:rPr>
          <w:rFonts w:ascii="Arial" w:hAnsi="Arial" w:cs="Arial"/>
          <w:sz w:val="22"/>
          <w:szCs w:val="22"/>
          <w:lang w:val="en-GB"/>
        </w:rPr>
        <w:t xml:space="preserve"> </w:t>
      </w:r>
      <w:r w:rsidR="002D6665">
        <w:rPr>
          <w:rFonts w:ascii="Arial" w:hAnsi="Arial" w:cs="Arial"/>
          <w:sz w:val="22"/>
          <w:szCs w:val="22"/>
          <w:lang w:val="en-GB"/>
        </w:rPr>
        <w:fldChar w:fldCharType="begin">
          <w:fldData xml:space="preserve">PEVuZE5vdGU+PENpdGU+PEF1dGhvcj5CYW5jcm9mdDwvQXV0aG9yPjxZZWFyPjE5OTQ8L1llYXI+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PEVuZE5vdGU+PENpdGU+PEF1dGhvcj5CYW5jcm9mdDwvQXV0aG9yPjxZZWFyPjE5OTQ8L1llYXI+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[33-35]</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w:t>
      </w:r>
      <w:r w:rsidR="00627E59" w:rsidRPr="009B0698">
        <w:rPr>
          <w:rFonts w:ascii="Arial" w:hAnsi="Arial" w:cs="Arial"/>
          <w:bCs/>
          <w:sz w:val="22"/>
          <w:szCs w:val="22"/>
          <w:lang w:val="en-GB"/>
        </w:rPr>
        <w:t>Ou</w:t>
      </w:r>
      <w:r w:rsidR="00627E59" w:rsidRPr="001E38B7">
        <w:rPr>
          <w:rFonts w:ascii="Arial" w:hAnsi="Arial" w:cs="Arial"/>
          <w:bCs/>
          <w:sz w:val="22"/>
          <w:szCs w:val="22"/>
          <w:lang w:val="en-GB"/>
        </w:rPr>
        <w:t xml:space="preserve">r own experiments on inbred mice infected with the nematode </w:t>
      </w:r>
      <w:r w:rsidR="00627E59" w:rsidRPr="001E38B7">
        <w:rPr>
          <w:rFonts w:ascii="Arial" w:hAnsi="Arial" w:cs="Arial"/>
          <w:bCs/>
          <w:i/>
          <w:iCs/>
          <w:sz w:val="22"/>
          <w:szCs w:val="22"/>
          <w:lang w:val="en-GB"/>
        </w:rPr>
        <w:t xml:space="preserve">Trichuris </w:t>
      </w:r>
      <w:proofErr w:type="spellStart"/>
      <w:r w:rsidR="00627E59" w:rsidRPr="001E38B7">
        <w:rPr>
          <w:rFonts w:ascii="Arial" w:hAnsi="Arial" w:cs="Arial"/>
          <w:bCs/>
          <w:i/>
          <w:iCs/>
          <w:sz w:val="22"/>
          <w:szCs w:val="22"/>
          <w:lang w:val="en-GB"/>
        </w:rPr>
        <w:t>muris</w:t>
      </w:r>
      <w:proofErr w:type="spellEnd"/>
      <w:r w:rsidR="00627E59" w:rsidRPr="001E38B7">
        <w:rPr>
          <w:rFonts w:ascii="Arial" w:hAnsi="Arial" w:cs="Arial"/>
          <w:bCs/>
          <w:i/>
          <w:iCs/>
          <w:sz w:val="22"/>
          <w:szCs w:val="22"/>
          <w:lang w:val="en-GB"/>
        </w:rPr>
        <w:t xml:space="preserve"> </w:t>
      </w:r>
      <w:r w:rsidR="00627E59" w:rsidRPr="001E38B7">
        <w:rPr>
          <w:rFonts w:ascii="Arial" w:hAnsi="Arial" w:cs="Arial"/>
          <w:bCs/>
          <w:sz w:val="22"/>
          <w:szCs w:val="22"/>
          <w:lang w:val="en-GB"/>
        </w:rPr>
        <w:t xml:space="preserve">show that </w:t>
      </w:r>
      <w:r w:rsidR="00627E59" w:rsidRPr="009B3F19">
        <w:rPr>
          <w:rFonts w:ascii="Arial" w:hAnsi="Arial" w:cs="Arial"/>
          <w:bCs/>
          <w:sz w:val="22"/>
          <w:szCs w:val="22"/>
          <w:lang w:val="en-GB"/>
        </w:rPr>
        <w:t xml:space="preserve">infection durations observed under natural environmental conditions do not match those observed in the lab: </w:t>
      </w:r>
      <w:r w:rsidR="00627E59" w:rsidRPr="00FA70E1">
        <w:rPr>
          <w:rFonts w:ascii="Arial" w:hAnsi="Arial" w:cs="Arial"/>
          <w:b/>
          <w:sz w:val="22"/>
          <w:szCs w:val="22"/>
          <w:lang w:val="en-GB"/>
        </w:rPr>
        <w:t xml:space="preserve">when inbred mouse strains </w:t>
      </w:r>
      <w:del w:id="4" w:author="Clay Cressler" w:date="2020-11-02T10:30:00Z">
        <w:r w:rsidR="00627E59" w:rsidDel="00BE1D6A">
          <w:rPr>
            <w:rFonts w:ascii="Arial" w:hAnsi="Arial" w:cs="Arial"/>
            <w:b/>
            <w:sz w:val="22"/>
            <w:szCs w:val="22"/>
            <w:lang w:val="en-GB"/>
          </w:rPr>
          <w:delText xml:space="preserve">(hereafter used to denote mouse genotypes) </w:delText>
        </w:r>
      </w:del>
      <w:r w:rsidR="00627E59" w:rsidRPr="00FA70E1">
        <w:rPr>
          <w:rFonts w:ascii="Arial" w:hAnsi="Arial" w:cs="Arial"/>
          <w:b/>
          <w:sz w:val="22"/>
          <w:szCs w:val="22"/>
          <w:lang w:val="en-GB"/>
        </w:rPr>
        <w:t xml:space="preserve">are “rewilded” by moving them outdoors, </w:t>
      </w:r>
      <w:r w:rsidR="00627E59">
        <w:rPr>
          <w:rFonts w:ascii="Arial" w:hAnsi="Arial" w:cs="Arial"/>
          <w:b/>
          <w:sz w:val="22"/>
          <w:szCs w:val="22"/>
          <w:lang w:val="en-GB"/>
        </w:rPr>
        <w:t>infection</w:t>
      </w:r>
      <w:r w:rsidR="002A2E1D">
        <w:rPr>
          <w:rFonts w:ascii="Arial" w:hAnsi="Arial" w:cs="Arial"/>
          <w:b/>
          <w:sz w:val="22"/>
          <w:szCs w:val="22"/>
          <w:lang w:val="en-GB"/>
        </w:rPr>
        <w:t xml:space="preserve"> is prolong</w:t>
      </w:r>
      <w:r w:rsidR="00627E59">
        <w:rPr>
          <w:rFonts w:ascii="Arial" w:hAnsi="Arial" w:cs="Arial"/>
          <w:b/>
          <w:sz w:val="22"/>
          <w:szCs w:val="22"/>
          <w:lang w:val="en-GB"/>
        </w:rPr>
        <w:t>ed</w:t>
      </w:r>
      <w:r w:rsidR="00627E59" w:rsidRPr="001E38B7">
        <w:rPr>
          <w:rFonts w:ascii="Arial" w:hAnsi="Arial" w:cs="Arial"/>
          <w:bCs/>
          <w:sz w:val="22"/>
          <w:szCs w:val="22"/>
          <w:lang w:val="en-GB"/>
        </w:rPr>
        <w:t xml:space="preserve"> (</w:t>
      </w:r>
      <w:r w:rsidR="00627E59" w:rsidRPr="006D1A08">
        <w:rPr>
          <w:rFonts w:ascii="Arial" w:hAnsi="Arial" w:cs="Arial"/>
          <w:b/>
          <w:sz w:val="22"/>
          <w:szCs w:val="22"/>
          <w:lang w:val="en-GB"/>
        </w:rPr>
        <w:t>Fig. 1</w:t>
      </w:r>
      <w:r w:rsidR="00627E59" w:rsidRPr="001E38B7">
        <w:rPr>
          <w:rFonts w:ascii="Arial" w:hAnsi="Arial" w:cs="Arial"/>
          <w:bCs/>
          <w:sz w:val="22"/>
          <w:szCs w:val="22"/>
          <w:lang w:val="en-GB"/>
        </w:rPr>
        <w:t xml:space="preserve">). Moreover, mice exposed to the natural environment only </w:t>
      </w:r>
      <w:r w:rsidR="00627E59" w:rsidRPr="00FA70E1">
        <w:rPr>
          <w:rFonts w:ascii="Arial" w:hAnsi="Arial" w:cs="Arial"/>
          <w:bCs/>
          <w:sz w:val="22"/>
          <w:szCs w:val="22"/>
          <w:u w:val="single"/>
          <w:lang w:val="en-GB"/>
        </w:rPr>
        <w:t>after</w:t>
      </w:r>
      <w:r w:rsidR="00627E59" w:rsidRPr="001E38B7">
        <w:rPr>
          <w:rFonts w:ascii="Arial" w:hAnsi="Arial" w:cs="Arial"/>
          <w:bCs/>
          <w:sz w:val="22"/>
          <w:szCs w:val="22"/>
          <w:lang w:val="en-GB"/>
        </w:rPr>
        <w:t xml:space="preserve"> </w:t>
      </w:r>
      <w:r w:rsidR="00C82055">
        <w:rPr>
          <w:rFonts w:ascii="Arial" w:hAnsi="Arial" w:cs="Arial"/>
          <w:bCs/>
          <w:sz w:val="22"/>
          <w:szCs w:val="22"/>
          <w:lang w:val="en-GB"/>
        </w:rPr>
        <w:t xml:space="preserve">receiving </w:t>
      </w:r>
      <w:r w:rsidR="00627E59">
        <w:rPr>
          <w:rFonts w:ascii="Arial" w:hAnsi="Arial" w:cs="Arial"/>
          <w:bCs/>
          <w:sz w:val="22"/>
          <w:szCs w:val="22"/>
          <w:lang w:val="en-GB"/>
        </w:rPr>
        <w:t>nematode</w:t>
      </w:r>
      <w:r w:rsidR="00627E59" w:rsidRPr="001E38B7">
        <w:rPr>
          <w:rFonts w:ascii="Arial" w:hAnsi="Arial" w:cs="Arial"/>
          <w:bCs/>
          <w:sz w:val="22"/>
          <w:szCs w:val="22"/>
          <w:lang w:val="en-GB"/>
        </w:rPr>
        <w:t xml:space="preserve"> infection (“short-term wild”) had more variable </w:t>
      </w:r>
      <w:r w:rsidR="00627E59">
        <w:rPr>
          <w:rFonts w:ascii="Arial" w:hAnsi="Arial" w:cs="Arial"/>
          <w:bCs/>
          <w:sz w:val="22"/>
          <w:szCs w:val="22"/>
          <w:lang w:val="en-GB"/>
        </w:rPr>
        <w:t>worm burdens</w:t>
      </w:r>
      <w:r w:rsidR="00627E59" w:rsidRPr="001E38B7">
        <w:rPr>
          <w:rFonts w:ascii="Arial" w:hAnsi="Arial" w:cs="Arial"/>
          <w:bCs/>
          <w:sz w:val="22"/>
          <w:szCs w:val="22"/>
          <w:lang w:val="en-GB"/>
        </w:rPr>
        <w:t xml:space="preserve"> than those that spent the entire infection in the lab or in the wild (</w:t>
      </w:r>
      <w:r w:rsidR="00627E59" w:rsidRPr="006D1A08">
        <w:rPr>
          <w:rFonts w:ascii="Arial" w:hAnsi="Arial" w:cs="Arial"/>
          <w:b/>
          <w:sz w:val="22"/>
          <w:szCs w:val="22"/>
          <w:lang w:val="en-GB"/>
        </w:rPr>
        <w:t>Fig. 1</w:t>
      </w:r>
      <w:r w:rsidR="00627E59" w:rsidRPr="00EF414F">
        <w:rPr>
          <w:rFonts w:ascii="Arial" w:hAnsi="Arial" w:cs="Arial"/>
          <w:bCs/>
          <w:sz w:val="22"/>
          <w:szCs w:val="22"/>
          <w:lang w:val="en-GB"/>
        </w:rPr>
        <w:t xml:space="preserve">; </w:t>
      </w:r>
      <w:r w:rsidR="002D6665">
        <w:rPr>
          <w:rFonts w:ascii="Arial" w:hAnsi="Arial" w:cs="Arial"/>
          <w:bCs/>
          <w:sz w:val="22"/>
          <w:szCs w:val="22"/>
          <w:lang w:val="en-GB"/>
        </w:rPr>
        <w:fldChar w:fldCharType="begin"/>
      </w:r>
      <w:r w:rsidR="00B83E38">
        <w:rPr>
          <w:rFonts w:ascii="Arial" w:hAnsi="Arial" w:cs="Arial"/>
          <w:bCs/>
          <w:sz w:val="22"/>
          <w:szCs w:val="22"/>
          <w:lang w:val="en-GB"/>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2D6665">
        <w:rPr>
          <w:rFonts w:ascii="Arial" w:hAnsi="Arial" w:cs="Arial"/>
          <w:bCs/>
          <w:sz w:val="22"/>
          <w:szCs w:val="22"/>
          <w:lang w:val="en-GB"/>
        </w:rPr>
        <w:fldChar w:fldCharType="separate"/>
      </w:r>
      <w:r w:rsidR="00B83E38">
        <w:rPr>
          <w:rFonts w:ascii="Arial" w:hAnsi="Arial" w:cs="Arial"/>
          <w:bCs/>
          <w:noProof/>
          <w:sz w:val="22"/>
          <w:szCs w:val="22"/>
          <w:lang w:val="en-GB"/>
        </w:rPr>
        <w:t>[36]</w:t>
      </w:r>
      <w:r w:rsidR="002D6665">
        <w:rPr>
          <w:rFonts w:ascii="Arial" w:hAnsi="Arial" w:cs="Arial"/>
          <w:bCs/>
          <w:sz w:val="22"/>
          <w:szCs w:val="22"/>
          <w:lang w:val="en-GB"/>
        </w:rPr>
        <w:fldChar w:fldCharType="end"/>
      </w:r>
      <w:r w:rsidR="00627E59" w:rsidRPr="00EF414F">
        <w:rPr>
          <w:rFonts w:ascii="Arial" w:hAnsi="Arial" w:cs="Arial"/>
          <w:bCs/>
          <w:sz w:val="22"/>
          <w:szCs w:val="22"/>
          <w:lang w:val="en-GB"/>
        </w:rPr>
        <w:t>)</w:t>
      </w:r>
      <w:r w:rsidR="00627E59" w:rsidRPr="001E38B7">
        <w:rPr>
          <w:rFonts w:ascii="Arial" w:hAnsi="Arial" w:cs="Arial"/>
          <w:bCs/>
          <w:sz w:val="22"/>
          <w:szCs w:val="22"/>
          <w:lang w:val="en-GB"/>
        </w:rPr>
        <w:t xml:space="preserve">. </w:t>
      </w:r>
    </w:p>
    <w:p w14:paraId="55A6864E" w14:textId="77777777" w:rsidR="009D6FA3" w:rsidRDefault="009D6FA3" w:rsidP="00AF02BC">
      <w:pPr>
        <w:jc w:val="both"/>
        <w:rPr>
          <w:rFonts w:ascii="Arial" w:hAnsi="Arial" w:cs="Arial"/>
          <w:sz w:val="22"/>
          <w:szCs w:val="22"/>
          <w:lang w:val="en-GB"/>
        </w:rPr>
      </w:pPr>
    </w:p>
    <w:p w14:paraId="394CEBEB" w14:textId="678779C8" w:rsidR="00634590" w:rsidRPr="009B0698" w:rsidRDefault="004C70CF" w:rsidP="00AF02BC">
      <w:pPr>
        <w:jc w:val="both"/>
        <w:rPr>
          <w:rFonts w:ascii="Arial" w:hAnsi="Arial" w:cs="Arial"/>
          <w:i/>
          <w:iCs/>
          <w:sz w:val="22"/>
          <w:szCs w:val="22"/>
          <w:lang w:val="en-GB"/>
        </w:rPr>
      </w:pPr>
      <w:r w:rsidRPr="001E38B7">
        <w:rPr>
          <w:rFonts w:ascii="Arial" w:hAnsi="Arial" w:cs="Arial"/>
          <w:sz w:val="22"/>
          <w:szCs w:val="22"/>
          <w:lang w:val="en-GB"/>
        </w:rPr>
        <w:t xml:space="preserve">More vexing still, </w:t>
      </w:r>
      <w:r w:rsidR="00AF2E6D" w:rsidRPr="001E38B7">
        <w:rPr>
          <w:rFonts w:ascii="Arial" w:hAnsi="Arial" w:cs="Arial"/>
          <w:sz w:val="22"/>
          <w:szCs w:val="22"/>
          <w:u w:val="single"/>
          <w:lang w:val="en-GB"/>
        </w:rPr>
        <w:t xml:space="preserve">infection duration often </w:t>
      </w:r>
      <w:r w:rsidR="00C248F1" w:rsidRPr="001E38B7">
        <w:rPr>
          <w:rFonts w:ascii="Arial" w:hAnsi="Arial" w:cs="Arial"/>
          <w:sz w:val="22"/>
          <w:szCs w:val="22"/>
          <w:u w:val="single"/>
          <w:lang w:val="en-GB"/>
        </w:rPr>
        <w:t xml:space="preserve">varies among </w:t>
      </w:r>
      <w:r w:rsidR="00AF2E6D" w:rsidRPr="001E38B7">
        <w:rPr>
          <w:rFonts w:ascii="Arial" w:hAnsi="Arial" w:cs="Arial"/>
          <w:sz w:val="22"/>
          <w:szCs w:val="22"/>
          <w:u w:val="single"/>
          <w:lang w:val="en-GB"/>
        </w:rPr>
        <w:t xml:space="preserve">individuals </w:t>
      </w:r>
      <w:r w:rsidR="00C248F1" w:rsidRPr="001E38B7">
        <w:rPr>
          <w:rFonts w:ascii="Arial" w:hAnsi="Arial" w:cs="Arial"/>
          <w:sz w:val="22"/>
          <w:szCs w:val="22"/>
          <w:u w:val="single"/>
          <w:lang w:val="en-GB"/>
        </w:rPr>
        <w:t>of a given genotype</w:t>
      </w:r>
      <w:r w:rsidR="00830E7F" w:rsidRPr="001E38B7">
        <w:rPr>
          <w:rFonts w:ascii="Arial" w:hAnsi="Arial" w:cs="Arial"/>
          <w:sz w:val="22"/>
          <w:szCs w:val="22"/>
          <w:u w:val="single"/>
          <w:lang w:val="en-GB"/>
        </w:rPr>
        <w:t xml:space="preserve"> exposed to the same parasite dose</w:t>
      </w:r>
      <w:r w:rsidR="00C248F1" w:rsidRPr="001E38B7">
        <w:rPr>
          <w:rFonts w:ascii="Arial" w:hAnsi="Arial" w:cs="Arial"/>
          <w:sz w:val="22"/>
          <w:szCs w:val="22"/>
          <w:lang w:val="en-GB"/>
        </w:rPr>
        <w:t xml:space="preserve">, even in controlled experiments </w:t>
      </w:r>
      <w:r w:rsidR="002D6665">
        <w:rPr>
          <w:rFonts w:ascii="Arial" w:hAnsi="Arial" w:cs="Arial"/>
          <w:sz w:val="22"/>
          <w:szCs w:val="22"/>
          <w:lang w:val="en-GB"/>
        </w:rPr>
        <w:fldChar w:fldCharType="begin">
          <w:fldData xml:space="preserve">PEVuZE5vdGU+PENpdGU+PEF1dGhvcj5Sb2JpbnNvbjwvQXV0aG9yPjxZZWFyPjE5ODk8L1llYXI+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PEVuZE5vdGU+PENpdGU+PEF1dGhvcj5Sb2JpbnNvbjwvQXV0aG9yPjxZZWFyPjE5ODk8L1llYXI+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[18, 37, 38]</w:t>
      </w:r>
      <w:r w:rsidR="002D6665">
        <w:rPr>
          <w:rFonts w:ascii="Arial" w:hAnsi="Arial" w:cs="Arial"/>
          <w:sz w:val="22"/>
          <w:szCs w:val="22"/>
          <w:lang w:val="en-GB"/>
        </w:rPr>
        <w:fldChar w:fldCharType="end"/>
      </w:r>
      <w:r w:rsidR="001B24CD" w:rsidRPr="001E38B7">
        <w:rPr>
          <w:rFonts w:ascii="Arial" w:hAnsi="Arial" w:cs="Arial"/>
          <w:sz w:val="22"/>
          <w:szCs w:val="22"/>
          <w:lang w:val="en-GB"/>
        </w:rPr>
        <w:t>, and even</w:t>
      </w:r>
      <w:r w:rsidR="00C248F1" w:rsidRPr="001E38B7">
        <w:rPr>
          <w:rFonts w:ascii="Arial" w:hAnsi="Arial" w:cs="Arial"/>
          <w:sz w:val="22"/>
          <w:szCs w:val="22"/>
          <w:lang w:val="en-GB"/>
        </w:rPr>
        <w:t xml:space="preserve"> with clonal isolates of parasites (such as rodent malaria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&lt;EndNote&gt;&lt;Cite&gt;&lt;Author&gt;Fenton&lt;/Author&gt;&lt;Year&gt;2008&lt;/Year&gt;&lt;RecNum&gt;1574&lt;/RecNum&gt;&lt;DisplayText&gt;[39]&lt;/DisplayText&gt;&lt;record&gt;&lt;rec-number&gt;1574&lt;/rec-number&gt;&lt;foreign-keys&gt;&lt;key app="EN" db-id="frwtwrvviazzdoewtsrpaszf2r0r2xpeazfx" timestamp="0"&gt;1574&lt;/key&gt;&lt;/foreign-keys&gt;&lt;ref-type name="Journal Article"&gt;17&lt;/ref-type&gt;&lt;contributors&gt;&lt;authors&gt;&lt;author&gt;Fenton, A.&lt;/author&gt;&lt;author&gt;Lamb, T. J.&lt;/author&gt;&lt;author&gt;Graham, A. L.&lt;/author&gt;&lt;/authors&gt;&lt;/contributors&gt;&lt;titles&gt;&lt;title&gt;Optimality analysis of Th1-Th2 immune responses during microparasite-macroparasite co-infection, with epidemiological feedbacks. &lt;/title&gt;&lt;secondary-title&gt;Parasitology&lt;/secondary-title&gt;&lt;/titles&gt;&lt;periodical&gt;&lt;full-title&gt;Parasitology&lt;/full-title&gt;&lt;/periodical&gt;&lt;pages&gt;841-53&lt;/pages&gt;&lt;number&gt;135&lt;/number&gt;&lt;dates&gt;&lt;year&gt;2008&lt;/year&gt;&lt;/dates&gt;&lt;urls&gt;&lt;/urls&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[39]</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or streptococcus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&lt;EndNote&gt;&lt;Cite&gt;&lt;Author&gt;Gingles&lt;/Author&gt;&lt;Year&gt;2001&lt;/Year&gt;&lt;RecNum&gt;1585&lt;/RecNum&gt;&lt;DisplayText&gt;[40]&lt;/DisplayText&gt;&lt;record&gt;&lt;rec-number&gt;1585&lt;/rec-number&gt;&lt;foreign-keys&gt;&lt;key app="EN" db-id="frwtwrvviazzdoewtsrpaszf2r0r2xpeazfx" timestamp="0"&gt;1585&lt;/key&gt;&lt;/foreign-keys&gt;&lt;ref-type name="Journal Article"&gt;17&lt;/ref-type&gt;&lt;contributors&gt;&lt;authors&gt;&lt;author&gt;Gingles, N. A.&lt;/author&gt;&lt;author&gt;Alexander, J. E.&lt;/author&gt;&lt;author&gt;Kadioglu, A.&lt;/author&gt;&lt;author&gt;Andrew, P. W.&lt;/author&gt;&lt;author&gt;Kerr, A.&lt;/author&gt;&lt;author&gt;Mitchell, T. J.&lt;/author&gt;&lt;author&gt;Hopes, E.&lt;/author&gt;&lt;author&gt;Denny, P.&lt;/author&gt;&lt;author&gt;Brown, S.&lt;/author&gt;&lt;author&gt;Jones, H. B.&lt;/author&gt;&lt;author&gt;Little, S.&lt;/author&gt;&lt;author&gt;Booth, G. C.&lt;/author&gt;&lt;author&gt;McPheat, W. L.&lt;/author&gt;&lt;/authors&gt;&lt;/contributors&gt;&lt;auth-address&gt;Department of Microbiology and Immunology, University of Leicester, Alderley Edge, United Kingdom.&lt;/auth-address&gt;&lt;titles&gt;&lt;title&gt;Role of genetic resistance in invasive pneumococcal infection: identification and study of susceptibility and resistance in inbred mouse strains&lt;/title&gt;&lt;secondary-title&gt;Infect Immun&lt;/secondary-title&gt;&lt;alt-title&gt;Infection and immunity&lt;/alt-title&gt;&lt;/titles&gt;&lt;periodical&gt;&lt;full-title&gt;Infect Immun&lt;/full-title&gt;&lt;/periodical&gt;&lt;pages&gt;426-34&lt;/pages&gt;&lt;volume&gt;69&lt;/volume&gt;&lt;number&gt;1&lt;/number&gt;&lt;dates&gt;&lt;year&gt;2001&lt;/year&gt;&lt;pub-dates&gt;&lt;date&gt;Jan&lt;/date&gt;&lt;/pub-dates&gt;&lt;/dates&gt;&lt;isbn&gt;0019-9567 (Print)&lt;/isbn&gt;&lt;accession-num&gt;11119534&lt;/accession-num&gt;&lt;urls&gt;&lt;related-urls&gt;&lt;url&gt;http://www.ncbi.nlm.nih.gov/entrez/query.fcgi?cmd=Retrieve&amp;amp;db=PubMed&amp;amp;dopt=Citation&amp;amp;list_uids=11119534 &lt;/url&gt;&lt;/related-urls&gt;&lt;/urls&gt;&lt;language&gt;eng&lt;/language&gt;&lt;/record&gt;&lt;/Cite&gt;&lt;/EndNote&gt;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[40]</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infections). The variation in infection duration among individual hosts of the same genotype </w:t>
      </w:r>
      <w:r w:rsidR="007B2BDB" w:rsidRPr="001E38B7">
        <w:rPr>
          <w:rFonts w:ascii="Arial" w:hAnsi="Arial" w:cs="Arial"/>
          <w:sz w:val="22"/>
          <w:szCs w:val="22"/>
          <w:lang w:val="en-GB"/>
        </w:rPr>
        <w:t>can be</w:t>
      </w:r>
      <w:r w:rsidR="00C248F1" w:rsidRPr="001E38B7">
        <w:rPr>
          <w:rFonts w:ascii="Arial" w:hAnsi="Arial" w:cs="Arial"/>
          <w:sz w:val="22"/>
          <w:szCs w:val="22"/>
          <w:lang w:val="en-GB"/>
        </w:rPr>
        <w:t xml:space="preserve"> as large as the variation among host genotypes (</w:t>
      </w:r>
      <w:r w:rsidR="0007421D" w:rsidRPr="001E38B7">
        <w:rPr>
          <w:rFonts w:ascii="Arial" w:hAnsi="Arial" w:cs="Arial"/>
          <w:sz w:val="22"/>
          <w:szCs w:val="22"/>
          <w:lang w:val="en-GB"/>
        </w:rPr>
        <w:t xml:space="preserve">e.g., </w:t>
      </w:r>
      <w:r w:rsidR="002D6665">
        <w:rPr>
          <w:rFonts w:ascii="Arial" w:hAnsi="Arial" w:cs="Arial"/>
          <w:sz w:val="22"/>
          <w:szCs w:val="22"/>
          <w:lang w:val="en-GB"/>
        </w:rPr>
        <w:fldChar w:fldCharType="begin">
          <w:fldData xml:space="preserve">PEVuZE5vdGU+PENpdGU+PEF1dGhvcj5TYWNjYXJlYXU8L0F1dGhvcj48WWVhcj4yMDE3PC9ZZWFy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PEVuZE5vdGU+PENpdGU+PEF1dGhvcj5TYWNjYXJlYXU8L0F1dGhvcj48WWVhcj4yMDE3PC9ZZWFy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[41]</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This variation among individuals is typically ignored, treated as unwanted noise that potentially obscures differences among treatment means, rather than as an object of study in its own right. </w:t>
      </w:r>
      <w:r w:rsidR="00627E59">
        <w:rPr>
          <w:rFonts w:ascii="Arial" w:hAnsi="Arial" w:cs="Arial"/>
          <w:sz w:val="22"/>
          <w:szCs w:val="22"/>
          <w:lang w:val="en-GB"/>
        </w:rPr>
        <w:t xml:space="preserve">In contrast, </w:t>
      </w:r>
      <w:r w:rsidR="00627E59" w:rsidRPr="00950731">
        <w:rPr>
          <w:rFonts w:ascii="Arial" w:hAnsi="Arial" w:cs="Arial"/>
          <w:b/>
          <w:bCs/>
          <w:sz w:val="22"/>
          <w:szCs w:val="22"/>
          <w:lang w:val="en-GB"/>
        </w:rPr>
        <w:t xml:space="preserve">we </w:t>
      </w:r>
      <w:r w:rsidR="00C0133A">
        <w:rPr>
          <w:rFonts w:ascii="Arial" w:hAnsi="Arial" w:cs="Arial"/>
          <w:b/>
          <w:bCs/>
          <w:sz w:val="22"/>
          <w:szCs w:val="22"/>
          <w:lang w:val="en-GB"/>
        </w:rPr>
        <w:t>suggest</w:t>
      </w:r>
      <w:r w:rsidR="00627E59" w:rsidRPr="00950731">
        <w:rPr>
          <w:rFonts w:ascii="Arial" w:hAnsi="Arial" w:cs="Arial"/>
          <w:b/>
          <w:bCs/>
          <w:sz w:val="22"/>
          <w:szCs w:val="22"/>
          <w:lang w:val="en-GB"/>
        </w:rPr>
        <w:t xml:space="preserve"> that seriously exploring such within-genotype variation in infection duration will help us </w:t>
      </w:r>
      <w:r w:rsidR="00C248F1" w:rsidRPr="00F23B36">
        <w:rPr>
          <w:rFonts w:ascii="Arial" w:hAnsi="Arial" w:cs="Arial"/>
          <w:b/>
          <w:bCs/>
          <w:sz w:val="22"/>
          <w:szCs w:val="22"/>
          <w:lang w:val="en-GB"/>
        </w:rPr>
        <w:t>to</w:t>
      </w:r>
      <w:r w:rsidR="00C248F1" w:rsidRPr="009B0698">
        <w:rPr>
          <w:rFonts w:ascii="Arial" w:hAnsi="Arial" w:cs="Arial"/>
          <w:b/>
          <w:bCs/>
          <w:sz w:val="22"/>
          <w:szCs w:val="22"/>
          <w:lang w:val="en-GB"/>
        </w:rPr>
        <w:t xml:space="preserve"> </w:t>
      </w:r>
      <w:r w:rsidR="00627E59">
        <w:rPr>
          <w:rFonts w:ascii="Arial" w:hAnsi="Arial" w:cs="Arial"/>
          <w:b/>
          <w:bCs/>
          <w:sz w:val="22"/>
          <w:szCs w:val="22"/>
          <w:lang w:val="en-GB"/>
        </w:rPr>
        <w:t>identify</w:t>
      </w:r>
      <w:r w:rsidR="00627E59" w:rsidRPr="009B0698">
        <w:rPr>
          <w:rFonts w:ascii="Arial" w:hAnsi="Arial" w:cs="Arial"/>
          <w:b/>
          <w:bCs/>
          <w:sz w:val="22"/>
          <w:szCs w:val="22"/>
          <w:lang w:val="en-GB"/>
        </w:rPr>
        <w:t xml:space="preserve"> </w:t>
      </w:r>
      <w:r w:rsidR="00F76B5D" w:rsidRPr="009B0698">
        <w:rPr>
          <w:rFonts w:ascii="Arial" w:hAnsi="Arial" w:cs="Arial"/>
          <w:b/>
          <w:bCs/>
          <w:sz w:val="22"/>
          <w:szCs w:val="22"/>
          <w:lang w:val="en-GB"/>
        </w:rPr>
        <w:t xml:space="preserve">the processes </w:t>
      </w:r>
      <w:r w:rsidR="00627E59">
        <w:rPr>
          <w:rFonts w:ascii="Arial" w:hAnsi="Arial" w:cs="Arial"/>
          <w:b/>
          <w:bCs/>
          <w:sz w:val="22"/>
          <w:szCs w:val="22"/>
          <w:lang w:val="en-GB"/>
        </w:rPr>
        <w:t>that determine</w:t>
      </w:r>
      <w:r w:rsidR="00627E59" w:rsidRPr="009B0698">
        <w:rPr>
          <w:rFonts w:ascii="Arial" w:hAnsi="Arial" w:cs="Arial"/>
          <w:b/>
          <w:bCs/>
          <w:sz w:val="22"/>
          <w:szCs w:val="22"/>
          <w:lang w:val="en-GB"/>
        </w:rPr>
        <w:t xml:space="preserve"> </w:t>
      </w:r>
      <w:r w:rsidR="00C248F1" w:rsidRPr="009B0698">
        <w:rPr>
          <w:rFonts w:ascii="Arial" w:hAnsi="Arial" w:cs="Arial"/>
          <w:b/>
          <w:bCs/>
          <w:sz w:val="22"/>
          <w:szCs w:val="22"/>
          <w:lang w:val="en-GB"/>
        </w:rPr>
        <w:t>infection duration</w:t>
      </w:r>
      <w:r w:rsidR="00C248F1" w:rsidRPr="009B0698">
        <w:rPr>
          <w:rFonts w:ascii="Arial" w:hAnsi="Arial" w:cs="Arial"/>
          <w:sz w:val="22"/>
          <w:szCs w:val="22"/>
          <w:lang w:val="en-GB"/>
        </w:rPr>
        <w:t xml:space="preserve">. </w:t>
      </w:r>
    </w:p>
    <w:p w14:paraId="5DC040FD" w14:textId="7EFCC661" w:rsidR="00AE7A93" w:rsidRDefault="00AE7A93" w:rsidP="00057766">
      <w:pPr>
        <w:jc w:val="both"/>
        <w:rPr>
          <w:rFonts w:ascii="Arial" w:hAnsi="Arial" w:cs="Arial"/>
          <w:b/>
          <w:i/>
          <w:iCs/>
          <w:sz w:val="22"/>
          <w:szCs w:val="22"/>
          <w:u w:val="single"/>
          <w:lang w:val="en-GB"/>
        </w:rPr>
      </w:pPr>
      <w:r w:rsidRPr="00AE7A93">
        <w:rPr>
          <w:rFonts w:ascii="Arial" w:hAnsi="Arial" w:cs="Arial"/>
          <w:b/>
          <w:i/>
          <w:iCs/>
          <w:sz w:val="22"/>
          <w:szCs w:val="22"/>
          <w:u w:val="single"/>
          <w:lang w:val="en-GB"/>
        </w:rPr>
        <w:lastRenderedPageBreak/>
        <mc:AlternateContent>
          <mc:Choice Requires="wps">
            <w:drawing>
              <wp:anchor distT="45720" distB="45720" distL="114300" distR="114300" simplePos="0" relativeHeight="251662336" behindDoc="0" locked="0" layoutInCell="1" allowOverlap="1" wp14:anchorId="28C6FACE" wp14:editId="0ED0D736">
                <wp:simplePos x="0" y="0"/>
                <wp:positionH relativeFrom="margin">
                  <wp:posOffset>610039</wp:posOffset>
                </wp:positionH>
                <wp:positionV relativeFrom="paragraph">
                  <wp:posOffset>42203</wp:posOffset>
                </wp:positionV>
                <wp:extent cx="247650" cy="1404620"/>
                <wp:effectExtent l="0" t="0" r="6350" b="38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4620"/>
                        </a:xfrm>
                        <a:prstGeom prst="rect">
                          <a:avLst/>
                        </a:prstGeom>
                        <a:solidFill>
                          <a:schemeClr val="bg1"/>
                        </a:solidFill>
                        <a:ln w="9525">
                          <a:noFill/>
                          <a:miter lim="800000"/>
                          <a:headEnd/>
                          <a:tailEnd/>
                        </a:ln>
                      </wps:spPr>
                      <wps:txbx>
                        <w:txbxContent>
                          <w:p w14:paraId="1E1D6DF1" w14:textId="77777777" w:rsidR="00AE7A93" w:rsidRPr="00AA453A" w:rsidRDefault="00AE7A93" w:rsidP="00AE7A93">
                            <w:pPr>
                              <w:rPr>
                                <w:rFonts w:ascii="Arial" w:hAnsi="Arial" w:cs="Arial"/>
                              </w:rPr>
                            </w:pPr>
                            <w:r>
                              <w:rPr>
                                <w:rFonts w:ascii="Arial" w:hAnsi="Arial" w:cs="Arial"/>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C6FACE" id="_x0000_t202" coordsize="21600,21600" o:spt="202" path="m,l,21600r21600,l21600,xe">
                <v:stroke joinstyle="miter"/>
                <v:path gradientshapeok="t" o:connecttype="rect"/>
              </v:shapetype>
              <v:shape id="Text Box 2" o:spid="_x0000_s1026" type="#_x0000_t202" style="position:absolute;left:0;text-align:left;margin-left:48.05pt;margin-top:3.3pt;width:19.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" fillcolor="white [3212]" stroked="f">
                <v:textbox style="mso-fit-shape-to-text:t">
                  <w:txbxContent>
                    <w:p w14:paraId="1E1D6DF1" w14:textId="77777777" w:rsidR="00AE7A93" w:rsidRPr="00AA453A" w:rsidRDefault="00AE7A93" w:rsidP="00AE7A93">
                      <w:pPr>
                        <w:rPr>
                          <w:rFonts w:ascii="Arial" w:hAnsi="Arial" w:cs="Arial"/>
                        </w:rPr>
                      </w:pPr>
                      <w:r>
                        <w:rPr>
                          <w:rFonts w:ascii="Arial" w:hAnsi="Arial" w:cs="Arial"/>
                        </w:rPr>
                        <w:t>a</w:t>
                      </w:r>
                    </w:p>
                  </w:txbxContent>
                </v:textbox>
                <w10:wrap type="square" anchorx="margin"/>
              </v:shape>
            </w:pict>
          </mc:Fallback>
        </mc:AlternateContent>
      </w:r>
      <w:r w:rsidRPr="00AE7A93">
        <w:rPr>
          <w:rFonts w:ascii="Arial" w:hAnsi="Arial" w:cs="Arial"/>
          <w:b/>
          <w:i/>
          <w:iCs/>
          <w:sz w:val="22"/>
          <w:szCs w:val="22"/>
          <w:u w:val="single"/>
          <w:lang w:val="en-GB"/>
        </w:rPr>
        <mc:AlternateContent>
          <mc:Choice Requires="wps">
            <w:drawing>
              <wp:anchor distT="45720" distB="45720" distL="114300" distR="114300" simplePos="0" relativeHeight="251660288" behindDoc="0" locked="0" layoutInCell="1" allowOverlap="1" wp14:anchorId="45442250" wp14:editId="18500E3A">
                <wp:simplePos x="0" y="0"/>
                <wp:positionH relativeFrom="margin">
                  <wp:posOffset>2667391</wp:posOffset>
                </wp:positionH>
                <wp:positionV relativeFrom="paragraph">
                  <wp:posOffset>41910</wp:posOffset>
                </wp:positionV>
                <wp:extent cx="24765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4620"/>
                        </a:xfrm>
                        <a:prstGeom prst="rect">
                          <a:avLst/>
                        </a:prstGeom>
                        <a:noFill/>
                        <a:ln w="9525">
                          <a:noFill/>
                          <a:miter lim="800000"/>
                          <a:headEnd/>
                          <a:tailEnd/>
                        </a:ln>
                      </wps:spPr>
                      <wps:txbx>
                        <w:txbxContent>
                          <w:p w14:paraId="5E075686" w14:textId="77777777" w:rsidR="00AE7A93" w:rsidRPr="00AA453A" w:rsidRDefault="00AE7A93" w:rsidP="00AE7A93">
                            <w:pPr>
                              <w:rPr>
                                <w:rFonts w:ascii="Arial" w:hAnsi="Arial" w:cs="Arial"/>
                              </w:rPr>
                            </w:pPr>
                            <w:r>
                              <w:rPr>
                                <w:rFonts w:ascii="Arial" w:hAnsi="Arial" w:cs="Arial"/>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442250" id="_x0000_s1027" type="#_x0000_t202" style="position:absolute;left:0;text-align:left;margin-left:210.05pt;margin-top:3.3pt;width:19.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" filled="f" stroked="f">
                <v:textbox style="mso-fit-shape-to-text:t">
                  <w:txbxContent>
                    <w:p w14:paraId="5E075686" w14:textId="77777777" w:rsidR="00AE7A93" w:rsidRPr="00AA453A" w:rsidRDefault="00AE7A93" w:rsidP="00AE7A93">
                      <w:pPr>
                        <w:rPr>
                          <w:rFonts w:ascii="Arial" w:hAnsi="Arial" w:cs="Arial"/>
                        </w:rPr>
                      </w:pPr>
                      <w:r>
                        <w:rPr>
                          <w:rFonts w:ascii="Arial" w:hAnsi="Arial" w:cs="Arial"/>
                        </w:rPr>
                        <w:t>b</w:t>
                      </w:r>
                    </w:p>
                  </w:txbxContent>
                </v:textbox>
                <w10:wrap type="square" anchorx="margin"/>
              </v:shape>
            </w:pict>
          </mc:Fallback>
        </mc:AlternateContent>
      </w:r>
      <w:r w:rsidRPr="00AE7A93">
        <w:rPr>
          <w:rFonts w:ascii="Arial" w:hAnsi="Arial" w:cs="Arial"/>
          <w:b/>
          <w:i/>
          <w:iCs/>
          <w:sz w:val="22"/>
          <w:szCs w:val="22"/>
          <w:u w:val="single"/>
          <w:lang w:val="en-GB"/>
        </w:rPr>
        <mc:AlternateContent>
          <mc:Choice Requires="wps">
            <w:drawing>
              <wp:anchor distT="45720" distB="45720" distL="114300" distR="114300" simplePos="0" relativeHeight="251661312" behindDoc="0" locked="0" layoutInCell="1" allowOverlap="1" wp14:anchorId="33607F42" wp14:editId="7ACCCCDB">
                <wp:simplePos x="0" y="0"/>
                <wp:positionH relativeFrom="margin">
                  <wp:posOffset>5078877</wp:posOffset>
                </wp:positionH>
                <wp:positionV relativeFrom="paragraph">
                  <wp:posOffset>46648</wp:posOffset>
                </wp:positionV>
                <wp:extent cx="247650" cy="14046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4620"/>
                        </a:xfrm>
                        <a:prstGeom prst="rect">
                          <a:avLst/>
                        </a:prstGeom>
                        <a:noFill/>
                        <a:ln w="9525">
                          <a:noFill/>
                          <a:miter lim="800000"/>
                          <a:headEnd/>
                          <a:tailEnd/>
                        </a:ln>
                      </wps:spPr>
                      <wps:txbx>
                        <w:txbxContent>
                          <w:p w14:paraId="416F5EB4" w14:textId="77777777" w:rsidR="00AE7A93" w:rsidRPr="00F42A3E" w:rsidRDefault="00AE7A93" w:rsidP="00AE7A93">
                            <w:pPr>
                              <w:rPr>
                                <w:rFonts w:ascii="Arial" w:hAnsi="Arial" w:cs="Arial"/>
                                <w:color w:val="FFFFFF" w:themeColor="background1"/>
                              </w:rPr>
                            </w:pPr>
                            <w:r w:rsidRPr="00F42A3E">
                              <w:rPr>
                                <w:rFonts w:ascii="Arial" w:hAnsi="Arial" w:cs="Arial"/>
                                <w:color w:val="FFFFFF" w:themeColor="background1"/>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607F42" id="_x0000_s1028" type="#_x0000_t202" style="position:absolute;left:0;text-align:left;margin-left:399.9pt;margin-top:3.65pt;width:1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" filled="f" stroked="f">
                <v:textbox style="mso-fit-shape-to-text:t">
                  <w:txbxContent>
                    <w:p w14:paraId="416F5EB4" w14:textId="77777777" w:rsidR="00AE7A93" w:rsidRPr="00F42A3E" w:rsidRDefault="00AE7A93" w:rsidP="00AE7A93">
                      <w:pPr>
                        <w:rPr>
                          <w:rFonts w:ascii="Arial" w:hAnsi="Arial" w:cs="Arial"/>
                          <w:color w:val="FFFFFF" w:themeColor="background1"/>
                        </w:rPr>
                      </w:pPr>
                      <w:r w:rsidRPr="00F42A3E">
                        <w:rPr>
                          <w:rFonts w:ascii="Arial" w:hAnsi="Arial" w:cs="Arial"/>
                          <w:color w:val="FFFFFF" w:themeColor="background1"/>
                        </w:rPr>
                        <w:t>c</w:t>
                      </w:r>
                    </w:p>
                  </w:txbxContent>
                </v:textbox>
                <w10:wrap type="square" anchorx="margin"/>
              </v:shape>
            </w:pict>
          </mc:Fallback>
        </mc:AlternateContent>
      </w:r>
      <w:r w:rsidRPr="00AE7A93">
        <w:rPr>
          <w:rFonts w:ascii="Arial" w:hAnsi="Arial" w:cs="Arial"/>
          <w:b/>
          <w:i/>
          <w:iCs/>
          <w:sz w:val="22"/>
          <w:szCs w:val="22"/>
          <w:u w:val="single"/>
          <w:lang w:val="en-GB"/>
        </w:rPr>
        <mc:AlternateContent>
          <mc:Choice Requires="wpg">
            <w:drawing>
              <wp:anchor distT="0" distB="0" distL="114300" distR="114300" simplePos="0" relativeHeight="251659264" behindDoc="0" locked="0" layoutInCell="1" allowOverlap="1" wp14:anchorId="5C5FADFD" wp14:editId="65AC2A81">
                <wp:simplePos x="0" y="0"/>
                <wp:positionH relativeFrom="margin">
                  <wp:align>center</wp:align>
                </wp:positionH>
                <wp:positionV relativeFrom="margin">
                  <wp:align>top</wp:align>
                </wp:positionV>
                <wp:extent cx="6512560" cy="3004820"/>
                <wp:effectExtent l="0" t="0" r="2540" b="5080"/>
                <wp:wrapSquare wrapText="bothSides"/>
                <wp:docPr id="13" name="Group 13"/>
                <wp:cNvGraphicFramePr/>
                <a:graphic xmlns:a="http://schemas.openxmlformats.org/drawingml/2006/main">
                  <a:graphicData uri="http://schemas.microsoft.com/office/word/2010/wordprocessingGroup">
                    <wpg:wgp>
                      <wpg:cNvGrpSpPr/>
                      <wpg:grpSpPr>
                        <a:xfrm>
                          <a:off x="0" y="0"/>
                          <a:ext cx="6512560" cy="3004820"/>
                          <a:chOff x="0" y="0"/>
                          <a:chExt cx="6512560" cy="3005225"/>
                        </a:xfrm>
                      </wpg:grpSpPr>
                      <pic:pic xmlns:pic="http://schemas.openxmlformats.org/drawingml/2006/picture">
                        <pic:nvPicPr>
                          <pic:cNvPr id="10" name="Picture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12560" cy="2170430"/>
                          </a:xfrm>
                          <a:prstGeom prst="rect">
                            <a:avLst/>
                          </a:prstGeom>
                        </pic:spPr>
                      </pic:pic>
                      <wps:wsp>
                        <wps:cNvPr id="11" name="Text Box 11"/>
                        <wps:cNvSpPr txBox="1"/>
                        <wps:spPr>
                          <a:xfrm>
                            <a:off x="0" y="2128837"/>
                            <a:ext cx="6512560" cy="876388"/>
                          </a:xfrm>
                          <a:prstGeom prst="rect">
                            <a:avLst/>
                          </a:prstGeom>
                          <a:solidFill>
                            <a:prstClr val="white"/>
                          </a:solidFill>
                          <a:ln>
                            <a:noFill/>
                          </a:ln>
                        </wps:spPr>
                        <wps:txbx>
                          <w:txbxContent>
                            <w:p w14:paraId="409638A1" w14:textId="15930D64" w:rsidR="00AE7A93" w:rsidRPr="002962C4" w:rsidRDefault="00AE7A93" w:rsidP="00AE7A93">
                              <w:pPr>
                                <w:pStyle w:val="Index"/>
                                <w:jc w:val="both"/>
                                <w:rPr>
                                  <w:rFonts w:ascii="Arial" w:hAnsi="Arial" w:cs="Arial"/>
                                  <w:i/>
                                  <w:iCs/>
                                  <w:sz w:val="20"/>
                                  <w:szCs w:val="20"/>
                                </w:rPr>
                              </w:pPr>
                              <w:r w:rsidRPr="00091E88">
                                <w:rPr>
                                  <w:rFonts w:ascii="Arial" w:hAnsi="Arial" w:cs="Arial"/>
                                  <w:b/>
                                  <w:bCs/>
                                  <w:sz w:val="20"/>
                                  <w:szCs w:val="20"/>
                                </w:rPr>
                                <w:t xml:space="preserve">Figure </w:t>
                              </w:r>
                              <w:r w:rsidRPr="00AE7A93">
                                <w:rPr>
                                  <w:rFonts w:ascii="Arial" w:hAnsi="Arial" w:cs="Arial"/>
                                  <w:b/>
                                  <w:bCs/>
                                  <w:sz w:val="20"/>
                                  <w:szCs w:val="20"/>
                                </w:rPr>
                                <w:t>1</w:t>
                              </w:r>
                              <w:r w:rsidRPr="00091E88">
                                <w:rPr>
                                  <w:rFonts w:ascii="Arial" w:hAnsi="Arial" w:cs="Arial"/>
                                  <w:b/>
                                  <w:bCs/>
                                  <w:sz w:val="20"/>
                                  <w:szCs w:val="20"/>
                                </w:rPr>
                                <w:t>.</w:t>
                              </w:r>
                              <w:r w:rsidRPr="00091E88">
                                <w:rPr>
                                  <w:rFonts w:ascii="Arial" w:hAnsi="Arial" w:cs="Arial"/>
                                  <w:sz w:val="20"/>
                                  <w:szCs w:val="20"/>
                                </w:rPr>
                                <w:t xml:space="preserve"> </w:t>
                              </w:r>
                              <w:r w:rsidRPr="00091E88">
                                <w:rPr>
                                  <w:rFonts w:ascii="Arial" w:hAnsi="Arial" w:cs="Arial"/>
                                  <w:b/>
                                  <w:bCs/>
                                  <w:sz w:val="20"/>
                                  <w:szCs w:val="20"/>
                                </w:rPr>
                                <w:t>Parasite burden and infection duration depends on the immune response and varies among individuals.</w:t>
                              </w:r>
                              <w:r w:rsidRPr="00091E88">
                                <w:rPr>
                                  <w:rFonts w:ascii="Arial" w:hAnsi="Arial" w:cs="Arial"/>
                                  <w:sz w:val="20"/>
                                  <w:szCs w:val="20"/>
                                </w:rPr>
                                <w:t xml:space="preserve"> The rearing environment (lab versus wild) has a large effect on worm burden (</w:t>
                              </w:r>
                              <w:r w:rsidRPr="00091E88">
                                <w:rPr>
                                  <w:rFonts w:ascii="Arial" w:hAnsi="Arial" w:cs="Arial"/>
                                  <w:b/>
                                  <w:bCs/>
                                  <w:sz w:val="20"/>
                                  <w:szCs w:val="20"/>
                                </w:rPr>
                                <w:t>panel a</w:t>
                              </w:r>
                              <w:r w:rsidRPr="00091E88">
                                <w:rPr>
                                  <w:rFonts w:ascii="Arial" w:hAnsi="Arial" w:cs="Arial"/>
                                  <w:sz w:val="20"/>
                                  <w:szCs w:val="20"/>
                                </w:rPr>
                                <w:t>), but within treatments, there is considerable individual variation in worm burden. Worm burden has a strong negative correlation with the fraction of CD4+ T-cells expressing Th2 cytokines, as expected (</w:t>
                              </w:r>
                              <w:r w:rsidRPr="00091E88">
                                <w:rPr>
                                  <w:rFonts w:ascii="Arial" w:hAnsi="Arial" w:cs="Arial"/>
                                  <w:b/>
                                  <w:bCs/>
                                  <w:sz w:val="20"/>
                                  <w:szCs w:val="20"/>
                                </w:rPr>
                                <w:t>panel b</w:t>
                              </w:r>
                              <w:r w:rsidRPr="00091E88">
                                <w:rPr>
                                  <w:rFonts w:ascii="Arial" w:hAnsi="Arial" w:cs="Arial"/>
                                  <w:sz w:val="20"/>
                                  <w:szCs w:val="20"/>
                                </w:rPr>
                                <w:t>). Expression of Th2 cytokines is negatively correlated with expression of Th1 cytokines, further indicating that chronicity is determined by the immune-parasite battle over Th1-Th2 cytokine expression (</w:t>
                              </w:r>
                              <w:r w:rsidRPr="00091E88">
                                <w:rPr>
                                  <w:rFonts w:ascii="Arial" w:hAnsi="Arial" w:cs="Arial"/>
                                  <w:b/>
                                  <w:bCs/>
                                  <w:sz w:val="20"/>
                                  <w:szCs w:val="20"/>
                                </w:rPr>
                                <w:t>panel c</w:t>
                              </w:r>
                              <w:r w:rsidRPr="00091E88">
                                <w:rPr>
                                  <w:rFonts w:ascii="Arial" w:hAnsi="Arial" w:cs="Arial"/>
                                  <w:sz w:val="20"/>
                                  <w:szCs w:val="20"/>
                                </w:rPr>
                                <w:t>)</w:t>
                              </w:r>
                              <w:r>
                                <w:rPr>
                                  <w:rFonts w:ascii="Arial" w:hAnsi="Arial" w:cs="Arial"/>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5FADFD" id="Group 13" o:spid="_x0000_s1029" style="position:absolute;left:0;text-align:left;margin-left:0;margin-top:0;width:512.8pt;height:236.6pt;z-index:251659264;mso-position-horizontal:center;mso-position-horizontal-relative:margin;mso-position-vertical:top;mso-position-vertical-relative:margin" coordsize="65125,3005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width:65125;height:217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">
                  <v:imagedata r:id="rId9" o:title=""/>
                </v:shape>
                <v:shape id="Text Box 11" o:spid="_x0000_s1031" type="#_x0000_t202" style="position:absolute;top:21288;width:65125;height:8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" stroked="f">
                  <v:textbox style="mso-fit-shape-to-text:t" inset="0,0,0,0">
                    <w:txbxContent>
                      <w:p w14:paraId="409638A1" w14:textId="15930D64" w:rsidR="00AE7A93" w:rsidRPr="002962C4" w:rsidRDefault="00AE7A93" w:rsidP="00AE7A93">
                        <w:pPr>
                          <w:pStyle w:val="Index"/>
                          <w:jc w:val="both"/>
                          <w:rPr>
                            <w:rFonts w:ascii="Arial" w:hAnsi="Arial" w:cs="Arial"/>
                            <w:i/>
                            <w:iCs/>
                            <w:sz w:val="20"/>
                            <w:szCs w:val="20"/>
                          </w:rPr>
                        </w:pPr>
                        <w:r w:rsidRPr="00091E88">
                          <w:rPr>
                            <w:rFonts w:ascii="Arial" w:hAnsi="Arial" w:cs="Arial"/>
                            <w:b/>
                            <w:bCs/>
                            <w:sz w:val="20"/>
                            <w:szCs w:val="20"/>
                          </w:rPr>
                          <w:t xml:space="preserve">Figure </w:t>
                        </w:r>
                        <w:r w:rsidRPr="00AE7A93">
                          <w:rPr>
                            <w:rFonts w:ascii="Arial" w:hAnsi="Arial" w:cs="Arial"/>
                            <w:b/>
                            <w:bCs/>
                            <w:sz w:val="20"/>
                            <w:szCs w:val="20"/>
                          </w:rPr>
                          <w:t>1</w:t>
                        </w:r>
                        <w:r w:rsidRPr="00091E88">
                          <w:rPr>
                            <w:rFonts w:ascii="Arial" w:hAnsi="Arial" w:cs="Arial"/>
                            <w:b/>
                            <w:bCs/>
                            <w:sz w:val="20"/>
                            <w:szCs w:val="20"/>
                          </w:rPr>
                          <w:t>.</w:t>
                        </w:r>
                        <w:r w:rsidRPr="00091E88">
                          <w:rPr>
                            <w:rFonts w:ascii="Arial" w:hAnsi="Arial" w:cs="Arial"/>
                            <w:sz w:val="20"/>
                            <w:szCs w:val="20"/>
                          </w:rPr>
                          <w:t xml:space="preserve"> </w:t>
                        </w:r>
                        <w:r w:rsidRPr="00091E88">
                          <w:rPr>
                            <w:rFonts w:ascii="Arial" w:hAnsi="Arial" w:cs="Arial"/>
                            <w:b/>
                            <w:bCs/>
                            <w:sz w:val="20"/>
                            <w:szCs w:val="20"/>
                          </w:rPr>
                          <w:t>Parasite burden and infection duration depends on the immune response and varies among individuals.</w:t>
                        </w:r>
                        <w:r w:rsidRPr="00091E88">
                          <w:rPr>
                            <w:rFonts w:ascii="Arial" w:hAnsi="Arial" w:cs="Arial"/>
                            <w:sz w:val="20"/>
                            <w:szCs w:val="20"/>
                          </w:rPr>
                          <w:t xml:space="preserve"> The rearing environment (lab versus wild) has a large effect on worm burden (</w:t>
                        </w:r>
                        <w:r w:rsidRPr="00091E88">
                          <w:rPr>
                            <w:rFonts w:ascii="Arial" w:hAnsi="Arial" w:cs="Arial"/>
                            <w:b/>
                            <w:bCs/>
                            <w:sz w:val="20"/>
                            <w:szCs w:val="20"/>
                          </w:rPr>
                          <w:t>panel a</w:t>
                        </w:r>
                        <w:r w:rsidRPr="00091E88">
                          <w:rPr>
                            <w:rFonts w:ascii="Arial" w:hAnsi="Arial" w:cs="Arial"/>
                            <w:sz w:val="20"/>
                            <w:szCs w:val="20"/>
                          </w:rPr>
                          <w:t>), but within treatments, there is considerable individual variation in worm burden. Worm burden has a strong negative correlation with the fraction of CD4+ T-cells expressing Th2 cytokines, as expected (</w:t>
                        </w:r>
                        <w:r w:rsidRPr="00091E88">
                          <w:rPr>
                            <w:rFonts w:ascii="Arial" w:hAnsi="Arial" w:cs="Arial"/>
                            <w:b/>
                            <w:bCs/>
                            <w:sz w:val="20"/>
                            <w:szCs w:val="20"/>
                          </w:rPr>
                          <w:t>panel b</w:t>
                        </w:r>
                        <w:r w:rsidRPr="00091E88">
                          <w:rPr>
                            <w:rFonts w:ascii="Arial" w:hAnsi="Arial" w:cs="Arial"/>
                            <w:sz w:val="20"/>
                            <w:szCs w:val="20"/>
                          </w:rPr>
                          <w:t>). Expression of Th2 cytokines is negatively correlated with expression of Th1 cytokines, further indicating that chronicity is determined by the immune-parasite battle over Th1-Th2 cytokine expression (</w:t>
                        </w:r>
                        <w:r w:rsidRPr="00091E88">
                          <w:rPr>
                            <w:rFonts w:ascii="Arial" w:hAnsi="Arial" w:cs="Arial"/>
                            <w:b/>
                            <w:bCs/>
                            <w:sz w:val="20"/>
                            <w:szCs w:val="20"/>
                          </w:rPr>
                          <w:t>panel c</w:t>
                        </w:r>
                        <w:r w:rsidRPr="00091E88">
                          <w:rPr>
                            <w:rFonts w:ascii="Arial" w:hAnsi="Arial" w:cs="Arial"/>
                            <w:sz w:val="20"/>
                            <w:szCs w:val="20"/>
                          </w:rPr>
                          <w:t>)</w:t>
                        </w:r>
                        <w:r>
                          <w:rPr>
                            <w:rFonts w:ascii="Arial" w:hAnsi="Arial" w:cs="Arial"/>
                            <w:sz w:val="20"/>
                            <w:szCs w:val="20"/>
                          </w:rPr>
                          <w:t>.</w:t>
                        </w:r>
                      </w:p>
                    </w:txbxContent>
                  </v:textbox>
                </v:shape>
                <w10:wrap type="square" anchorx="margin" anchory="margin"/>
              </v:group>
            </w:pict>
          </mc:Fallback>
        </mc:AlternateContent>
      </w:r>
    </w:p>
    <w:p w14:paraId="5FDF9B97" w14:textId="0AD48EE8" w:rsidR="00017330" w:rsidRPr="001E38B7" w:rsidRDefault="00057766" w:rsidP="00057766">
      <w:pPr>
        <w:jc w:val="both"/>
        <w:rPr>
          <w:rFonts w:ascii="Arial" w:hAnsi="Arial" w:cs="Arial"/>
          <w:sz w:val="22"/>
          <w:szCs w:val="22"/>
          <w:lang w:val="en-GB"/>
        </w:rPr>
      </w:pPr>
      <w:r w:rsidRPr="00FA70E1">
        <w:rPr>
          <w:rFonts w:ascii="Arial" w:hAnsi="Arial" w:cs="Arial"/>
          <w:b/>
          <w:i/>
          <w:iCs/>
          <w:sz w:val="22"/>
          <w:szCs w:val="22"/>
          <w:u w:val="single"/>
          <w:lang w:val="en-GB"/>
        </w:rPr>
        <w:t xml:space="preserve">Here, we propose to use </w:t>
      </w:r>
      <w:r w:rsidR="00FA70E1">
        <w:rPr>
          <w:rFonts w:ascii="Arial" w:hAnsi="Arial" w:cs="Arial"/>
          <w:b/>
          <w:i/>
          <w:iCs/>
          <w:sz w:val="22"/>
          <w:szCs w:val="22"/>
          <w:u w:val="single"/>
          <w:lang w:val="en-GB"/>
        </w:rPr>
        <w:t>inoculating</w:t>
      </w:r>
      <w:r w:rsidR="00FA70E1" w:rsidRPr="00FA70E1">
        <w:rPr>
          <w:rFonts w:ascii="Arial" w:hAnsi="Arial" w:cs="Arial"/>
          <w:b/>
          <w:i/>
          <w:iCs/>
          <w:sz w:val="22"/>
          <w:szCs w:val="22"/>
          <w:u w:val="single"/>
          <w:lang w:val="en-GB"/>
        </w:rPr>
        <w:t xml:space="preserve"> </w:t>
      </w:r>
      <w:r w:rsidRPr="00FA70E1">
        <w:rPr>
          <w:rFonts w:ascii="Arial" w:hAnsi="Arial" w:cs="Arial"/>
          <w:b/>
          <w:i/>
          <w:iCs/>
          <w:sz w:val="22"/>
          <w:szCs w:val="22"/>
          <w:u w:val="single"/>
          <w:lang w:val="en-GB"/>
        </w:rPr>
        <w:t xml:space="preserve">dose to “probe” </w:t>
      </w:r>
      <w:r w:rsidR="00381ABB" w:rsidRPr="00FA70E1">
        <w:rPr>
          <w:rFonts w:ascii="Arial" w:hAnsi="Arial" w:cs="Arial"/>
          <w:b/>
          <w:i/>
          <w:iCs/>
          <w:sz w:val="22"/>
          <w:szCs w:val="22"/>
          <w:u w:val="single"/>
          <w:lang w:val="en-GB"/>
        </w:rPr>
        <w:t xml:space="preserve">within-host </w:t>
      </w:r>
      <w:r w:rsidR="005F3081" w:rsidRPr="00FA70E1">
        <w:rPr>
          <w:rFonts w:ascii="Arial" w:hAnsi="Arial" w:cs="Arial"/>
          <w:b/>
          <w:i/>
          <w:iCs/>
          <w:sz w:val="22"/>
          <w:szCs w:val="22"/>
          <w:u w:val="single"/>
          <w:lang w:val="en-GB"/>
        </w:rPr>
        <w:t xml:space="preserve">ecological </w:t>
      </w:r>
      <w:r w:rsidRPr="00FA70E1">
        <w:rPr>
          <w:rFonts w:ascii="Arial" w:hAnsi="Arial" w:cs="Arial"/>
          <w:b/>
          <w:i/>
          <w:iCs/>
          <w:sz w:val="22"/>
          <w:szCs w:val="22"/>
          <w:u w:val="single"/>
          <w:lang w:val="en-GB"/>
        </w:rPr>
        <w:t>dynamics</w:t>
      </w:r>
      <w:r w:rsidR="00381ABB" w:rsidRPr="00FA70E1">
        <w:rPr>
          <w:rFonts w:ascii="Arial" w:hAnsi="Arial" w:cs="Arial"/>
          <w:b/>
          <w:i/>
          <w:iCs/>
          <w:sz w:val="22"/>
          <w:szCs w:val="22"/>
          <w:u w:val="single"/>
          <w:lang w:val="en-GB"/>
        </w:rPr>
        <w:t xml:space="preserve"> </w:t>
      </w:r>
      <w:r w:rsidRPr="00FA70E1">
        <w:rPr>
          <w:rFonts w:ascii="Arial" w:hAnsi="Arial" w:cs="Arial"/>
          <w:b/>
          <w:i/>
          <w:iCs/>
          <w:sz w:val="22"/>
          <w:szCs w:val="22"/>
          <w:u w:val="single"/>
          <w:lang w:val="en-GB"/>
        </w:rPr>
        <w:t xml:space="preserve">across </w:t>
      </w:r>
      <w:r w:rsidR="00581C23" w:rsidRPr="00FA70E1">
        <w:rPr>
          <w:rFonts w:ascii="Arial" w:hAnsi="Arial" w:cs="Arial"/>
          <w:b/>
          <w:i/>
          <w:iCs/>
          <w:sz w:val="22"/>
          <w:szCs w:val="22"/>
          <w:u w:val="single"/>
          <w:lang w:val="en-GB"/>
        </w:rPr>
        <w:t>host strains</w:t>
      </w:r>
      <w:r w:rsidR="004532BE" w:rsidRPr="00FA70E1">
        <w:rPr>
          <w:rFonts w:ascii="Arial" w:hAnsi="Arial" w:cs="Arial"/>
          <w:b/>
          <w:i/>
          <w:iCs/>
          <w:sz w:val="22"/>
          <w:szCs w:val="22"/>
          <w:u w:val="single"/>
          <w:lang w:val="en-GB"/>
        </w:rPr>
        <w:t xml:space="preserve"> and </w:t>
      </w:r>
      <w:r w:rsidRPr="00FA70E1">
        <w:rPr>
          <w:rFonts w:ascii="Arial" w:hAnsi="Arial" w:cs="Arial"/>
          <w:b/>
          <w:i/>
          <w:iCs/>
          <w:sz w:val="22"/>
          <w:szCs w:val="22"/>
          <w:u w:val="single"/>
          <w:lang w:val="en-GB"/>
        </w:rPr>
        <w:t>environments, thereby revealing the fundamental</w:t>
      </w:r>
      <w:r w:rsidR="00B562CD" w:rsidRPr="00FA70E1">
        <w:rPr>
          <w:rFonts w:ascii="Arial" w:hAnsi="Arial" w:cs="Arial"/>
          <w:b/>
          <w:i/>
          <w:iCs/>
          <w:sz w:val="22"/>
          <w:szCs w:val="22"/>
          <w:u w:val="single"/>
          <w:lang w:val="en-GB"/>
        </w:rPr>
        <w:t xml:space="preserve"> processes that drive variation in infection duration</w:t>
      </w:r>
      <w:r w:rsidR="00FA70E1">
        <w:rPr>
          <w:rFonts w:ascii="Arial" w:hAnsi="Arial" w:cs="Arial"/>
          <w:b/>
          <w:sz w:val="22"/>
          <w:szCs w:val="22"/>
          <w:lang w:val="en-GB"/>
        </w:rPr>
        <w:t>.</w:t>
      </w:r>
      <w:r w:rsidR="00B562CD" w:rsidRPr="001E38B7">
        <w:rPr>
          <w:rFonts w:ascii="Arial" w:hAnsi="Arial" w:cs="Arial"/>
          <w:bCs/>
          <w:sz w:val="22"/>
          <w:szCs w:val="22"/>
          <w:lang w:val="en-GB"/>
        </w:rPr>
        <w:t xml:space="preserve"> </w:t>
      </w:r>
      <w:r w:rsidR="006D051E">
        <w:rPr>
          <w:rFonts w:ascii="Arial" w:hAnsi="Arial" w:cs="Arial"/>
          <w:bCs/>
          <w:sz w:val="22"/>
          <w:szCs w:val="22"/>
          <w:lang w:val="en-GB"/>
        </w:rPr>
        <w:t xml:space="preserve"> </w:t>
      </w:r>
      <w:r w:rsidR="00FA70E1" w:rsidRPr="001E38B7">
        <w:rPr>
          <w:rFonts w:ascii="Arial" w:hAnsi="Arial" w:cs="Arial"/>
          <w:bCs/>
          <w:sz w:val="22"/>
          <w:szCs w:val="22"/>
          <w:lang w:val="en-GB"/>
        </w:rPr>
        <w:t xml:space="preserve">By definition, infection duration is determined by the </w:t>
      </w:r>
      <w:r w:rsidR="00FA70E1">
        <w:rPr>
          <w:rFonts w:ascii="Arial" w:hAnsi="Arial" w:cs="Arial"/>
          <w:bCs/>
          <w:sz w:val="22"/>
          <w:szCs w:val="22"/>
          <w:lang w:val="en-GB"/>
        </w:rPr>
        <w:t xml:space="preserve">ecological </w:t>
      </w:r>
      <w:r w:rsidR="00FA70E1" w:rsidRPr="001E38B7">
        <w:rPr>
          <w:rFonts w:ascii="Arial" w:hAnsi="Arial" w:cs="Arial"/>
          <w:bCs/>
          <w:sz w:val="22"/>
          <w:szCs w:val="22"/>
          <w:lang w:val="en-GB"/>
        </w:rPr>
        <w:t xml:space="preserve">dynamics of parasite </w:t>
      </w:r>
      <w:r w:rsidR="0096567A">
        <w:rPr>
          <w:rFonts w:ascii="Arial" w:hAnsi="Arial" w:cs="Arial"/>
          <w:bCs/>
          <w:sz w:val="22"/>
          <w:szCs w:val="22"/>
          <w:lang w:val="en-GB"/>
        </w:rPr>
        <w:t xml:space="preserve">biomass </w:t>
      </w:r>
      <w:r w:rsidR="00FA70E1" w:rsidRPr="001E38B7">
        <w:rPr>
          <w:rFonts w:ascii="Arial" w:hAnsi="Arial" w:cs="Arial"/>
          <w:bCs/>
          <w:sz w:val="22"/>
          <w:szCs w:val="22"/>
          <w:lang w:val="en-GB"/>
        </w:rPr>
        <w:t xml:space="preserve">growth and mortality: the infection lasts until the immune response kills or expels the parasite, or, failing that, until the parasite dies. </w:t>
      </w:r>
      <w:r w:rsidR="006D051E">
        <w:rPr>
          <w:rFonts w:ascii="Arial" w:hAnsi="Arial" w:cs="Arial"/>
          <w:bCs/>
          <w:sz w:val="22"/>
          <w:szCs w:val="22"/>
          <w:lang w:val="en-GB"/>
        </w:rPr>
        <w:t>W</w:t>
      </w:r>
      <w:r w:rsidR="00B562CD" w:rsidRPr="001E38B7">
        <w:rPr>
          <w:rFonts w:ascii="Arial" w:hAnsi="Arial" w:cs="Arial"/>
          <w:bCs/>
          <w:sz w:val="22"/>
          <w:szCs w:val="22"/>
          <w:lang w:val="en-GB"/>
        </w:rPr>
        <w:t>e will develop and test novel mathematical theory</w:t>
      </w:r>
      <w:r w:rsidR="006D051E">
        <w:rPr>
          <w:rFonts w:ascii="Arial" w:hAnsi="Arial" w:cs="Arial"/>
          <w:bCs/>
          <w:sz w:val="22"/>
          <w:szCs w:val="22"/>
          <w:lang w:val="en-GB"/>
        </w:rPr>
        <w:t>,</w:t>
      </w:r>
      <w:r w:rsidR="00DD4F73" w:rsidRPr="001E38B7">
        <w:rPr>
          <w:rFonts w:ascii="Arial" w:hAnsi="Arial" w:cs="Arial"/>
          <w:bCs/>
          <w:sz w:val="22"/>
          <w:szCs w:val="22"/>
          <w:lang w:val="en-GB"/>
        </w:rPr>
        <w:t xml:space="preserve"> </w:t>
      </w:r>
      <w:r w:rsidR="00C248F1" w:rsidRPr="006D1A08">
        <w:rPr>
          <w:rFonts w:ascii="Arial" w:hAnsi="Arial" w:cs="Arial"/>
          <w:bCs/>
          <w:sz w:val="22"/>
          <w:szCs w:val="22"/>
          <w:lang w:val="en-GB"/>
        </w:rPr>
        <w:t xml:space="preserve">to quantify </w:t>
      </w:r>
      <w:r w:rsidR="007F04C3" w:rsidRPr="006D1A08">
        <w:rPr>
          <w:rFonts w:ascii="Arial" w:hAnsi="Arial" w:cs="Arial"/>
          <w:bCs/>
          <w:sz w:val="22"/>
          <w:szCs w:val="22"/>
          <w:lang w:val="en-GB"/>
        </w:rPr>
        <w:t>the</w:t>
      </w:r>
      <w:del w:id="5" w:author="Clay Cressler" w:date="2020-11-02T10:45:00Z">
        <w:r w:rsidR="00FA70E1" w:rsidDel="001D0D73">
          <w:rPr>
            <w:rFonts w:ascii="Arial" w:hAnsi="Arial" w:cs="Arial"/>
            <w:bCs/>
            <w:sz w:val="22"/>
            <w:szCs w:val="22"/>
            <w:lang w:val="en-GB"/>
          </w:rPr>
          <w:delText>se</w:delText>
        </w:r>
      </w:del>
      <w:r w:rsidR="007F04C3" w:rsidRPr="006D1A08">
        <w:rPr>
          <w:rFonts w:ascii="Arial" w:hAnsi="Arial" w:cs="Arial"/>
          <w:bCs/>
          <w:sz w:val="22"/>
          <w:szCs w:val="22"/>
          <w:lang w:val="en-GB"/>
        </w:rPr>
        <w:t xml:space="preserve"> positive and negative feedbacks that regulate</w:t>
      </w:r>
      <w:r w:rsidR="00C248F1" w:rsidRPr="006D1A08">
        <w:rPr>
          <w:rFonts w:ascii="Arial" w:hAnsi="Arial" w:cs="Arial"/>
          <w:bCs/>
          <w:sz w:val="22"/>
          <w:szCs w:val="22"/>
          <w:lang w:val="en-GB"/>
        </w:rPr>
        <w:t xml:space="preserve"> infection duration, in both controlled lab settings and under greater environmental realism</w:t>
      </w:r>
      <w:r w:rsidR="00C248F1" w:rsidRPr="001E38B7">
        <w:rPr>
          <w:rFonts w:ascii="Arial" w:hAnsi="Arial" w:cs="Arial"/>
          <w:bCs/>
          <w:sz w:val="22"/>
          <w:szCs w:val="22"/>
          <w:lang w:val="en-GB"/>
        </w:rPr>
        <w:t>.</w:t>
      </w:r>
      <w:r w:rsidR="00C248F1" w:rsidRPr="001E38B7">
        <w:rPr>
          <w:rFonts w:ascii="Arial" w:hAnsi="Arial" w:cs="Arial"/>
          <w:sz w:val="22"/>
          <w:szCs w:val="22"/>
          <w:lang w:val="en-GB"/>
        </w:rPr>
        <w:t xml:space="preserve"> We will focus on the biology of gastrointestinal nematode parasites. Our emphasis on nematodes is pragmatic: nematode infection duration varies widely even in controlled conditions (e.g., some hosts take days, others take years to purge worms) and infection duration is strongly correlated with morbidity in human </w:t>
      </w:r>
      <w:r w:rsidR="006D051E">
        <w:rPr>
          <w:rFonts w:ascii="Arial" w:hAnsi="Arial" w:cs="Arial"/>
          <w:sz w:val="22"/>
          <w:szCs w:val="22"/>
          <w:lang w:val="en-GB"/>
        </w:rPr>
        <w:t>gastrointestinal</w:t>
      </w:r>
      <w:r w:rsidR="006D051E" w:rsidRPr="001E38B7">
        <w:rPr>
          <w:rFonts w:ascii="Arial" w:hAnsi="Arial" w:cs="Arial"/>
          <w:sz w:val="22"/>
          <w:szCs w:val="22"/>
          <w:lang w:val="en-GB"/>
        </w:rPr>
        <w:t xml:space="preserve"> </w:t>
      </w:r>
      <w:r w:rsidR="009D3F9F" w:rsidRPr="001E38B7">
        <w:rPr>
          <w:rFonts w:ascii="Arial" w:hAnsi="Arial" w:cs="Arial"/>
          <w:sz w:val="22"/>
          <w:szCs w:val="22"/>
          <w:lang w:val="en-GB"/>
        </w:rPr>
        <w:t xml:space="preserve">nematode </w:t>
      </w:r>
      <w:r w:rsidR="00C248F1" w:rsidRPr="001E38B7">
        <w:rPr>
          <w:rFonts w:ascii="Arial" w:hAnsi="Arial" w:cs="Arial"/>
          <w:sz w:val="22"/>
          <w:szCs w:val="22"/>
          <w:lang w:val="en-GB"/>
        </w:rPr>
        <w:t>infections</w:t>
      </w:r>
      <w:r w:rsidR="00312EEC" w:rsidRPr="001E38B7">
        <w:rPr>
          <w:rFonts w:ascii="Arial" w:hAnsi="Arial" w:cs="Arial"/>
          <w:sz w:val="22"/>
          <w:szCs w:val="22"/>
          <w:lang w:val="en-GB"/>
        </w:rPr>
        <w:t xml:space="preserve"> </w:t>
      </w:r>
      <w:r w:rsidR="002D6665">
        <w:rPr>
          <w:rFonts w:ascii="Arial" w:hAnsi="Arial" w:cs="Arial"/>
          <w:sz w:val="22"/>
          <w:szCs w:val="22"/>
          <w:lang w:val="en-GB"/>
        </w:rPr>
        <w:fldChar w:fldCharType="begin">
          <w:fldData xml:space="preserve">PEVuZE5vdGU+PENpdGU+PEF1dGhvcj5DaGFuPC9BdXRob3I+PFllYXI+MTk5NDwvWWVhcj48UmVj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PEVuZE5vdGU+PENpdGU+PEF1dGhvcj5DaGFuPC9BdXRob3I+PFllYXI+MTk5NDwvWWVhcj48UmVj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[42]</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w:t>
      </w:r>
      <w:commentRangeStart w:id="6"/>
      <w:commentRangeStart w:id="7"/>
      <w:r w:rsidR="00C248F1" w:rsidRPr="001E38B7">
        <w:rPr>
          <w:rFonts w:ascii="Arial" w:hAnsi="Arial" w:cs="Arial"/>
          <w:sz w:val="22"/>
          <w:szCs w:val="22"/>
          <w:lang w:val="en-GB"/>
        </w:rPr>
        <w:t xml:space="preserve">Our </w:t>
      </w:r>
      <w:del w:id="8" w:author="Clay Cressler" w:date="2020-11-02T10:45:00Z">
        <w:r w:rsidR="00C248F1" w:rsidRPr="001E38B7" w:rsidDel="001D0D73">
          <w:rPr>
            <w:rFonts w:ascii="Arial" w:hAnsi="Arial" w:cs="Arial"/>
            <w:sz w:val="22"/>
            <w:szCs w:val="22"/>
            <w:lang w:val="en-GB"/>
          </w:rPr>
          <w:delText>a</w:delText>
        </w:r>
        <w:r w:rsidR="006D051E" w:rsidDel="001D0D73">
          <w:rPr>
            <w:rFonts w:ascii="Arial" w:hAnsi="Arial" w:cs="Arial"/>
            <w:sz w:val="22"/>
            <w:szCs w:val="22"/>
            <w:lang w:val="en-GB"/>
          </w:rPr>
          <w:delText xml:space="preserve"> XX</w:delText>
        </w:r>
      </w:del>
      <w:ins w:id="9" w:author="Clay Cressler" w:date="2020-11-02T10:45:00Z">
        <w:r w:rsidR="001D0D73">
          <w:rPr>
            <w:rFonts w:ascii="Arial" w:hAnsi="Arial" w:cs="Arial"/>
            <w:sz w:val="22"/>
            <w:szCs w:val="22"/>
            <w:lang w:val="en-GB"/>
          </w:rPr>
          <w:t>three</w:t>
        </w:r>
      </w:ins>
      <w:r w:rsidR="006D051E">
        <w:rPr>
          <w:rFonts w:ascii="Arial" w:hAnsi="Arial" w:cs="Arial"/>
          <w:sz w:val="22"/>
          <w:szCs w:val="22"/>
          <w:lang w:val="en-GB"/>
        </w:rPr>
        <w:t xml:space="preserve"> A</w:t>
      </w:r>
      <w:r w:rsidR="00C248F1" w:rsidRPr="001E38B7">
        <w:rPr>
          <w:rFonts w:ascii="Arial" w:hAnsi="Arial" w:cs="Arial"/>
          <w:sz w:val="22"/>
          <w:szCs w:val="22"/>
          <w:lang w:val="en-GB"/>
        </w:rPr>
        <w:t xml:space="preserve">ims will address within-host processes that drive varied infection duration across host </w:t>
      </w:r>
      <w:r w:rsidR="00581C23">
        <w:rPr>
          <w:rFonts w:ascii="Arial" w:hAnsi="Arial" w:cs="Arial"/>
          <w:sz w:val="22"/>
          <w:szCs w:val="22"/>
          <w:lang w:val="en-GB"/>
        </w:rPr>
        <w:t>strain</w:t>
      </w:r>
      <w:r w:rsidR="00581C23" w:rsidRPr="001E38B7">
        <w:rPr>
          <w:rFonts w:ascii="Arial" w:hAnsi="Arial" w:cs="Arial"/>
          <w:sz w:val="22"/>
          <w:szCs w:val="22"/>
          <w:lang w:val="en-GB"/>
        </w:rPr>
        <w:t>s</w:t>
      </w:r>
      <w:r w:rsidR="00C248F1" w:rsidRPr="001E38B7">
        <w:rPr>
          <w:rFonts w:ascii="Arial" w:hAnsi="Arial" w:cs="Arial"/>
          <w:sz w:val="22"/>
          <w:szCs w:val="22"/>
          <w:lang w:val="en-GB"/>
        </w:rPr>
        <w:t xml:space="preserve">, among individuals within a </w:t>
      </w:r>
      <w:r w:rsidR="00581C23">
        <w:rPr>
          <w:rFonts w:ascii="Arial" w:hAnsi="Arial" w:cs="Arial"/>
          <w:sz w:val="22"/>
          <w:szCs w:val="22"/>
          <w:lang w:val="en-GB"/>
        </w:rPr>
        <w:t>strain</w:t>
      </w:r>
      <w:r w:rsidR="00C248F1" w:rsidRPr="001E38B7">
        <w:rPr>
          <w:rFonts w:ascii="Arial" w:hAnsi="Arial" w:cs="Arial"/>
          <w:sz w:val="22"/>
          <w:szCs w:val="22"/>
          <w:lang w:val="en-GB"/>
        </w:rPr>
        <w:t xml:space="preserve">, and as hosts move into a more natural environment, revealing general principles </w:t>
      </w:r>
      <w:r w:rsidR="003C5658" w:rsidRPr="001E38B7">
        <w:rPr>
          <w:rFonts w:ascii="Arial" w:hAnsi="Arial" w:cs="Arial"/>
          <w:sz w:val="22"/>
          <w:szCs w:val="22"/>
          <w:lang w:val="en-GB"/>
        </w:rPr>
        <w:t>that likely apply to</w:t>
      </w:r>
      <w:r w:rsidR="00C248F1" w:rsidRPr="001E38B7">
        <w:rPr>
          <w:rFonts w:ascii="Arial" w:hAnsi="Arial" w:cs="Arial"/>
          <w:sz w:val="22"/>
          <w:szCs w:val="22"/>
          <w:lang w:val="en-GB"/>
        </w:rPr>
        <w:t xml:space="preserve"> many infectious disease systems.</w:t>
      </w:r>
      <w:commentRangeEnd w:id="6"/>
      <w:r w:rsidR="00DD4F73" w:rsidRPr="006D1A08">
        <w:rPr>
          <w:rStyle w:val="CommentReference"/>
          <w:rFonts w:ascii="Arial" w:hAnsi="Arial" w:cs="Arial"/>
        </w:rPr>
        <w:commentReference w:id="6"/>
      </w:r>
      <w:commentRangeEnd w:id="7"/>
      <w:r w:rsidR="00E639BE">
        <w:rPr>
          <w:rStyle w:val="CommentReference"/>
        </w:rPr>
        <w:commentReference w:id="7"/>
      </w:r>
    </w:p>
    <w:p w14:paraId="2060D696" w14:textId="36DA79DE" w:rsidR="00017330" w:rsidRPr="001E38B7" w:rsidRDefault="00017330" w:rsidP="00AF02BC">
      <w:pPr>
        <w:jc w:val="both"/>
        <w:rPr>
          <w:rFonts w:ascii="Arial" w:hAnsi="Arial" w:cs="Arial"/>
          <w:sz w:val="22"/>
          <w:szCs w:val="22"/>
          <w:lang w:val="en-GB"/>
        </w:rPr>
      </w:pPr>
    </w:p>
    <w:p w14:paraId="3E14ED18" w14:textId="77777777" w:rsidR="00017330" w:rsidRPr="001E38B7" w:rsidRDefault="00C248F1" w:rsidP="00AF02BC">
      <w:pPr>
        <w:jc w:val="both"/>
        <w:rPr>
          <w:rFonts w:ascii="Arial" w:hAnsi="Arial" w:cs="Arial"/>
          <w:b/>
          <w:sz w:val="22"/>
          <w:szCs w:val="22"/>
          <w:lang w:val="en-GB"/>
        </w:rPr>
      </w:pPr>
      <w:r w:rsidRPr="001E38B7">
        <w:rPr>
          <w:rFonts w:ascii="Arial" w:hAnsi="Arial" w:cs="Arial"/>
          <w:b/>
          <w:sz w:val="22"/>
          <w:szCs w:val="22"/>
          <w:lang w:val="en-GB"/>
        </w:rPr>
        <w:t>INNOVATION.</w:t>
      </w:r>
    </w:p>
    <w:p w14:paraId="43D878D3" w14:textId="77777777" w:rsidR="00017330" w:rsidRPr="001E38B7" w:rsidRDefault="00017330" w:rsidP="00AF02BC">
      <w:pPr>
        <w:jc w:val="both"/>
        <w:rPr>
          <w:rFonts w:ascii="Arial" w:hAnsi="Arial" w:cs="Arial"/>
          <w:b/>
          <w:sz w:val="22"/>
          <w:szCs w:val="22"/>
          <w:lang w:val="en-GB"/>
        </w:rPr>
      </w:pPr>
    </w:p>
    <w:p w14:paraId="62A01EF3" w14:textId="1A4AE9CC" w:rsidR="00017330" w:rsidRPr="009720B2" w:rsidRDefault="00C248F1" w:rsidP="00AF02BC">
      <w:pPr>
        <w:jc w:val="both"/>
        <w:rPr>
          <w:rFonts w:ascii="Arial" w:hAnsi="Arial" w:cs="Arial"/>
        </w:rPr>
      </w:pPr>
      <w:r w:rsidRPr="001E38B7">
        <w:rPr>
          <w:rFonts w:ascii="Arial" w:hAnsi="Arial" w:cs="Arial"/>
          <w:sz w:val="22"/>
          <w:szCs w:val="22"/>
          <w:lang w:val="en-GB"/>
        </w:rPr>
        <w:t>Our primary innovations are</w:t>
      </w:r>
      <w:r w:rsidR="009861DF" w:rsidRPr="001E38B7">
        <w:rPr>
          <w:rFonts w:ascii="Arial" w:hAnsi="Arial" w:cs="Arial"/>
          <w:sz w:val="22"/>
          <w:szCs w:val="22"/>
          <w:lang w:val="en-GB"/>
        </w:rPr>
        <w:t>:</w:t>
      </w:r>
      <w:r w:rsidRPr="001E38B7">
        <w:rPr>
          <w:rFonts w:ascii="Arial" w:hAnsi="Arial" w:cs="Arial"/>
          <w:sz w:val="22"/>
          <w:szCs w:val="22"/>
          <w:lang w:val="en-GB"/>
        </w:rPr>
        <w:t xml:space="preserve"> </w:t>
      </w:r>
      <w:r w:rsidR="009861DF" w:rsidRPr="001E38B7">
        <w:rPr>
          <w:rFonts w:ascii="Arial" w:hAnsi="Arial" w:cs="Arial"/>
          <w:sz w:val="22"/>
          <w:szCs w:val="22"/>
          <w:lang w:val="en-GB"/>
        </w:rPr>
        <w:t xml:space="preserve">A) </w:t>
      </w:r>
      <w:r w:rsidRPr="001E38B7">
        <w:rPr>
          <w:rFonts w:ascii="Arial" w:hAnsi="Arial" w:cs="Arial"/>
          <w:sz w:val="22"/>
          <w:szCs w:val="22"/>
          <w:lang w:val="en-GB"/>
        </w:rPr>
        <w:t xml:space="preserve">to build a novel mathematical model </w:t>
      </w:r>
      <w:r w:rsidR="00D932E5" w:rsidRPr="001E38B7">
        <w:rPr>
          <w:rFonts w:ascii="Arial" w:hAnsi="Arial" w:cs="Arial"/>
          <w:sz w:val="22"/>
          <w:szCs w:val="22"/>
          <w:lang w:val="en-GB"/>
        </w:rPr>
        <w:t>of</w:t>
      </w:r>
      <w:ins w:id="10" w:author="Clay Cressler" w:date="2020-10-29T13:28:00Z">
        <w:r w:rsidR="00C0133A">
          <w:rPr>
            <w:rFonts w:ascii="Arial" w:hAnsi="Arial" w:cs="Arial"/>
            <w:sz w:val="22"/>
            <w:szCs w:val="22"/>
            <w:lang w:val="en-GB"/>
          </w:rPr>
          <w:t xml:space="preserve"> immune-driven</w:t>
        </w:r>
      </w:ins>
      <w:r w:rsidR="00D932E5" w:rsidRPr="001E38B7">
        <w:rPr>
          <w:rFonts w:ascii="Arial" w:hAnsi="Arial" w:cs="Arial"/>
          <w:sz w:val="22"/>
          <w:szCs w:val="22"/>
          <w:lang w:val="en-GB"/>
        </w:rPr>
        <w:t xml:space="preserve"> “Allee effects” </w:t>
      </w:r>
      <w:r w:rsidRPr="001E38B7">
        <w:rPr>
          <w:rFonts w:ascii="Arial" w:hAnsi="Arial" w:cs="Arial"/>
          <w:sz w:val="22"/>
          <w:szCs w:val="22"/>
          <w:lang w:val="en-GB"/>
        </w:rPr>
        <w:t xml:space="preserve">that </w:t>
      </w:r>
      <w:del w:id="11" w:author="Clay Cressler" w:date="2020-10-29T13:29:00Z">
        <w:r w:rsidR="00541B93" w:rsidDel="00C0133A">
          <w:rPr>
            <w:rFonts w:ascii="Arial" w:hAnsi="Arial" w:cs="Arial"/>
            <w:sz w:val="22"/>
            <w:szCs w:val="22"/>
            <w:lang w:val="en-GB"/>
          </w:rPr>
          <w:delText xml:space="preserve">has </w:delText>
        </w:r>
        <w:r w:rsidRPr="001E38B7" w:rsidDel="00C0133A">
          <w:rPr>
            <w:rFonts w:ascii="Arial" w:hAnsi="Arial" w:cs="Arial"/>
            <w:sz w:val="22"/>
            <w:szCs w:val="22"/>
            <w:lang w:val="en-GB"/>
          </w:rPr>
          <w:delText xml:space="preserve">unique </w:delText>
        </w:r>
        <w:r w:rsidR="00541B93" w:rsidDel="00C0133A">
          <w:rPr>
            <w:rFonts w:ascii="Arial" w:hAnsi="Arial" w:cs="Arial"/>
            <w:sz w:val="22"/>
            <w:szCs w:val="22"/>
            <w:lang w:val="en-GB"/>
          </w:rPr>
          <w:delText>potential to explain</w:delText>
        </w:r>
        <w:r w:rsidRPr="001E38B7" w:rsidDel="00C0133A">
          <w:rPr>
            <w:rFonts w:ascii="Arial" w:hAnsi="Arial" w:cs="Arial"/>
            <w:sz w:val="22"/>
            <w:szCs w:val="22"/>
            <w:lang w:val="en-GB"/>
          </w:rPr>
          <w:delText xml:space="preserve"> a broad continuum of infection durations</w:delText>
        </w:r>
      </w:del>
      <w:ins w:id="12" w:author="Clay Cressler" w:date="2020-10-29T13:29:00Z">
        <w:r w:rsidR="00C0133A">
          <w:rPr>
            <w:rFonts w:ascii="Arial" w:hAnsi="Arial" w:cs="Arial"/>
            <w:sz w:val="22"/>
            <w:szCs w:val="22"/>
            <w:lang w:val="en-GB"/>
          </w:rPr>
          <w:t>generates testable hypotheses about the processes leading to variation in infection duration</w:t>
        </w:r>
      </w:ins>
      <w:r w:rsidR="009861DF" w:rsidRPr="001E38B7">
        <w:rPr>
          <w:rFonts w:ascii="Arial" w:hAnsi="Arial" w:cs="Arial"/>
          <w:sz w:val="22"/>
          <w:szCs w:val="22"/>
          <w:lang w:val="en-GB"/>
        </w:rPr>
        <w:t>; B)</w:t>
      </w:r>
      <w:r w:rsidR="00AA3E95" w:rsidRPr="001E38B7">
        <w:rPr>
          <w:rFonts w:ascii="Arial" w:hAnsi="Arial" w:cs="Arial"/>
          <w:sz w:val="22"/>
          <w:szCs w:val="22"/>
          <w:lang w:val="en-GB"/>
        </w:rPr>
        <w:t xml:space="preserve"> </w:t>
      </w:r>
      <w:r w:rsidRPr="001E38B7">
        <w:rPr>
          <w:rFonts w:ascii="Arial" w:hAnsi="Arial" w:cs="Arial"/>
          <w:sz w:val="22"/>
          <w:szCs w:val="22"/>
          <w:lang w:val="en-GB"/>
        </w:rPr>
        <w:t xml:space="preserve">to test the model </w:t>
      </w:r>
      <w:r w:rsidR="002B522B" w:rsidRPr="001E38B7">
        <w:rPr>
          <w:rFonts w:ascii="Arial" w:hAnsi="Arial" w:cs="Arial"/>
          <w:sz w:val="22"/>
          <w:szCs w:val="22"/>
          <w:lang w:val="en-GB"/>
        </w:rPr>
        <w:t>using inoculating dose</w:t>
      </w:r>
      <w:r w:rsidR="001A76D3">
        <w:rPr>
          <w:rFonts w:ascii="Arial" w:hAnsi="Arial" w:cs="Arial"/>
          <w:sz w:val="22"/>
          <w:szCs w:val="22"/>
          <w:lang w:val="en-GB"/>
        </w:rPr>
        <w:t>s</w:t>
      </w:r>
      <w:r w:rsidR="002B522B" w:rsidRPr="001E38B7">
        <w:rPr>
          <w:rFonts w:ascii="Arial" w:hAnsi="Arial" w:cs="Arial"/>
          <w:sz w:val="22"/>
          <w:szCs w:val="22"/>
          <w:lang w:val="en-GB"/>
        </w:rPr>
        <w:t xml:space="preserve"> </w:t>
      </w:r>
      <w:ins w:id="13" w:author="Andrea L. Graham" w:date="2020-10-28T20:09:00Z">
        <w:r w:rsidR="00A82B10">
          <w:rPr>
            <w:rFonts w:ascii="Arial" w:hAnsi="Arial" w:cs="Arial"/>
            <w:sz w:val="22"/>
            <w:szCs w:val="22"/>
            <w:lang w:val="en-GB"/>
          </w:rPr>
          <w:t xml:space="preserve">and naturalized microbiota </w:t>
        </w:r>
      </w:ins>
      <w:r w:rsidR="002B522B" w:rsidRPr="001E38B7">
        <w:rPr>
          <w:rFonts w:ascii="Arial" w:hAnsi="Arial" w:cs="Arial"/>
          <w:sz w:val="22"/>
          <w:szCs w:val="22"/>
          <w:lang w:val="en-GB"/>
        </w:rPr>
        <w:t xml:space="preserve">as </w:t>
      </w:r>
      <w:r w:rsidR="009861DF" w:rsidRPr="001E38B7">
        <w:rPr>
          <w:rFonts w:ascii="Arial" w:hAnsi="Arial" w:cs="Arial"/>
          <w:sz w:val="22"/>
          <w:szCs w:val="22"/>
          <w:lang w:val="en-GB"/>
        </w:rPr>
        <w:t>experimental</w:t>
      </w:r>
      <w:r w:rsidR="002B522B" w:rsidRPr="001E38B7">
        <w:rPr>
          <w:rFonts w:ascii="Arial" w:hAnsi="Arial" w:cs="Arial"/>
          <w:sz w:val="22"/>
          <w:szCs w:val="22"/>
          <w:lang w:val="en-GB"/>
        </w:rPr>
        <w:t xml:space="preserve"> probe</w:t>
      </w:r>
      <w:r w:rsidR="001A76D3">
        <w:rPr>
          <w:rFonts w:ascii="Arial" w:hAnsi="Arial" w:cs="Arial"/>
          <w:sz w:val="22"/>
          <w:szCs w:val="22"/>
          <w:lang w:val="en-GB"/>
        </w:rPr>
        <w:t>s</w:t>
      </w:r>
      <w:r w:rsidR="001E38B7" w:rsidRPr="001E38B7">
        <w:rPr>
          <w:rFonts w:ascii="Arial" w:hAnsi="Arial" w:cs="Arial"/>
          <w:sz w:val="22"/>
          <w:szCs w:val="22"/>
          <w:lang w:val="en-GB"/>
        </w:rPr>
        <w:t xml:space="preserve"> of how environment alters duration</w:t>
      </w:r>
      <w:r w:rsidR="009861DF" w:rsidRPr="001E38B7">
        <w:rPr>
          <w:rFonts w:ascii="Arial" w:hAnsi="Arial" w:cs="Arial"/>
          <w:sz w:val="22"/>
          <w:szCs w:val="22"/>
          <w:lang w:val="en-GB"/>
        </w:rPr>
        <w:t>;</w:t>
      </w:r>
      <w:r w:rsidR="002B522B" w:rsidRPr="001E38B7">
        <w:rPr>
          <w:rFonts w:ascii="Arial" w:hAnsi="Arial" w:cs="Arial"/>
          <w:sz w:val="22"/>
          <w:szCs w:val="22"/>
          <w:lang w:val="en-GB"/>
        </w:rPr>
        <w:t xml:space="preserve"> </w:t>
      </w:r>
      <w:r w:rsidRPr="001E38B7">
        <w:rPr>
          <w:rFonts w:ascii="Arial" w:hAnsi="Arial" w:cs="Arial"/>
          <w:sz w:val="22"/>
          <w:szCs w:val="22"/>
          <w:lang w:val="en-GB"/>
        </w:rPr>
        <w:t xml:space="preserve">and </w:t>
      </w:r>
      <w:r w:rsidR="009861DF" w:rsidRPr="001E38B7">
        <w:rPr>
          <w:rFonts w:ascii="Arial" w:hAnsi="Arial" w:cs="Arial"/>
          <w:sz w:val="22"/>
          <w:szCs w:val="22"/>
          <w:lang w:val="en-GB"/>
        </w:rPr>
        <w:t xml:space="preserve">C) to field-test the model </w:t>
      </w:r>
      <w:r w:rsidRPr="001E38B7">
        <w:rPr>
          <w:rFonts w:ascii="Arial" w:hAnsi="Arial" w:cs="Arial"/>
          <w:sz w:val="22"/>
          <w:szCs w:val="22"/>
          <w:lang w:val="en-GB"/>
        </w:rPr>
        <w:t xml:space="preserve">in an unparalleled </w:t>
      </w:r>
      <w:r w:rsidR="006612A4" w:rsidRPr="001E38B7">
        <w:rPr>
          <w:rFonts w:ascii="Arial" w:hAnsi="Arial" w:cs="Arial"/>
          <w:sz w:val="22"/>
          <w:szCs w:val="22"/>
          <w:lang w:val="en-GB"/>
        </w:rPr>
        <w:t xml:space="preserve">natural </w:t>
      </w:r>
      <w:r w:rsidRPr="001E38B7">
        <w:rPr>
          <w:rFonts w:ascii="Arial" w:hAnsi="Arial" w:cs="Arial"/>
          <w:sz w:val="22"/>
          <w:szCs w:val="22"/>
          <w:lang w:val="en-GB"/>
        </w:rPr>
        <w:t>system</w:t>
      </w:r>
      <w:ins w:id="14" w:author="Clay Cressler" w:date="2020-11-02T10:46:00Z">
        <w:r w:rsidR="001D0D73">
          <w:rPr>
            <w:rFonts w:ascii="Arial" w:hAnsi="Arial" w:cs="Arial"/>
            <w:sz w:val="22"/>
            <w:szCs w:val="22"/>
            <w:lang w:val="en-GB"/>
          </w:rPr>
          <w:t>.</w:t>
        </w:r>
      </w:ins>
      <w:ins w:id="15" w:author="Clay Cressler" w:date="2020-11-02T10:49:00Z">
        <w:r w:rsidR="001D0D73">
          <w:rPr>
            <w:rFonts w:ascii="Arial" w:hAnsi="Arial" w:cs="Arial"/>
            <w:sz w:val="22"/>
            <w:szCs w:val="22"/>
            <w:lang w:val="en-GB"/>
          </w:rPr>
          <w:t xml:space="preserve"> </w:t>
        </w:r>
      </w:ins>
      <w:del w:id="16" w:author="Clay Cressler" w:date="2020-11-02T10:48:00Z">
        <w:r w:rsidR="002B522B" w:rsidRPr="001E38B7" w:rsidDel="001D0D73">
          <w:rPr>
            <w:rFonts w:ascii="Arial" w:hAnsi="Arial" w:cs="Arial"/>
            <w:sz w:val="22"/>
            <w:szCs w:val="22"/>
            <w:lang w:val="en-GB"/>
          </w:rPr>
          <w:delText>; we will thus generate</w:delText>
        </w:r>
        <w:r w:rsidR="00AA3E95" w:rsidRPr="001E38B7" w:rsidDel="001D0D73">
          <w:rPr>
            <w:rFonts w:ascii="Arial" w:hAnsi="Arial" w:cs="Arial"/>
            <w:sz w:val="22"/>
            <w:szCs w:val="22"/>
            <w:lang w:val="en-GB"/>
          </w:rPr>
          <w:delText xml:space="preserve"> one of the most </w:delText>
        </w:r>
        <w:commentRangeStart w:id="17"/>
        <w:r w:rsidR="00AA3E95" w:rsidRPr="001E38B7" w:rsidDel="001D0D73">
          <w:rPr>
            <w:rFonts w:ascii="Arial" w:hAnsi="Arial" w:cs="Arial"/>
            <w:sz w:val="22"/>
            <w:szCs w:val="22"/>
            <w:lang w:val="en-GB"/>
          </w:rPr>
          <w:delText xml:space="preserve">complete </w:delText>
        </w:r>
        <w:r w:rsidR="00F9498C" w:rsidRPr="001E38B7" w:rsidDel="001D0D73">
          <w:rPr>
            <w:rFonts w:ascii="Arial" w:hAnsi="Arial" w:cs="Arial"/>
            <w:sz w:val="22"/>
            <w:szCs w:val="22"/>
            <w:lang w:val="en-GB"/>
          </w:rPr>
          <w:delText>time-series</w:delText>
        </w:r>
        <w:commentRangeEnd w:id="17"/>
        <w:r w:rsidR="001E38B7" w:rsidRPr="009720B2" w:rsidDel="001D0D73">
          <w:rPr>
            <w:rStyle w:val="CommentReference"/>
            <w:rFonts w:ascii="Arial" w:hAnsi="Arial" w:cs="Arial"/>
          </w:rPr>
          <w:commentReference w:id="17"/>
        </w:r>
        <w:r w:rsidR="00F9498C" w:rsidRPr="001E38B7" w:rsidDel="001D0D73">
          <w:rPr>
            <w:rFonts w:ascii="Arial" w:hAnsi="Arial" w:cs="Arial"/>
            <w:sz w:val="22"/>
            <w:szCs w:val="22"/>
            <w:lang w:val="en-GB"/>
          </w:rPr>
          <w:delText xml:space="preserve"> of within-host ecological</w:delText>
        </w:r>
        <w:r w:rsidR="00AA3E95" w:rsidRPr="001E38B7" w:rsidDel="001D0D73">
          <w:rPr>
            <w:rFonts w:ascii="Arial" w:hAnsi="Arial" w:cs="Arial"/>
            <w:sz w:val="22"/>
            <w:szCs w:val="22"/>
            <w:lang w:val="en-GB"/>
          </w:rPr>
          <w:delText xml:space="preserve"> dynamics ever assembled</w:delText>
        </w:r>
        <w:r w:rsidRPr="001E38B7" w:rsidDel="001D0D73">
          <w:rPr>
            <w:rFonts w:ascii="Arial" w:hAnsi="Arial" w:cs="Arial"/>
            <w:sz w:val="22"/>
            <w:szCs w:val="22"/>
            <w:lang w:val="en-GB"/>
          </w:rPr>
          <w:delText xml:space="preserve">.  </w:delText>
        </w:r>
      </w:del>
      <w:r w:rsidRPr="001E38B7">
        <w:rPr>
          <w:rFonts w:ascii="Arial" w:hAnsi="Arial" w:cs="Arial"/>
          <w:sz w:val="22"/>
          <w:szCs w:val="22"/>
          <w:lang w:val="en-GB"/>
        </w:rPr>
        <w:t>Our combined expertise in mathematics</w:t>
      </w:r>
      <w:r w:rsidR="006F4BB1" w:rsidRPr="001E38B7">
        <w:rPr>
          <w:rFonts w:ascii="Arial" w:hAnsi="Arial" w:cs="Arial"/>
          <w:sz w:val="22"/>
          <w:szCs w:val="22"/>
          <w:lang w:val="en-GB"/>
        </w:rPr>
        <w:t xml:space="preserve">, </w:t>
      </w:r>
      <w:proofErr w:type="spellStart"/>
      <w:r w:rsidR="006F4BB1" w:rsidRPr="001E38B7">
        <w:rPr>
          <w:rFonts w:ascii="Arial" w:hAnsi="Arial" w:cs="Arial"/>
          <w:sz w:val="22"/>
          <w:szCs w:val="22"/>
          <w:lang w:val="en-GB"/>
        </w:rPr>
        <w:t>immunoparasitology</w:t>
      </w:r>
      <w:proofErr w:type="spellEnd"/>
      <w:r w:rsidRPr="001E38B7">
        <w:rPr>
          <w:rFonts w:ascii="Arial" w:hAnsi="Arial" w:cs="Arial"/>
          <w:sz w:val="22"/>
          <w:szCs w:val="22"/>
          <w:lang w:val="en-GB"/>
        </w:rPr>
        <w:t xml:space="preserve"> and fieldwork enables a powerful approach to </w:t>
      </w:r>
      <w:del w:id="18" w:author="Clay Cressler" w:date="2020-11-02T10:58:00Z">
        <w:r w:rsidRPr="001E38B7" w:rsidDel="00501E1E">
          <w:rPr>
            <w:rFonts w:ascii="Arial" w:hAnsi="Arial" w:cs="Arial"/>
            <w:sz w:val="22"/>
            <w:szCs w:val="22"/>
            <w:lang w:val="en-GB"/>
          </w:rPr>
          <w:delText xml:space="preserve">explaining variation in duration arising from </w:delText>
        </w:r>
        <w:commentRangeStart w:id="19"/>
        <w:r w:rsidRPr="001E38B7" w:rsidDel="00501E1E">
          <w:rPr>
            <w:rFonts w:ascii="Arial" w:hAnsi="Arial" w:cs="Arial"/>
            <w:sz w:val="22"/>
            <w:szCs w:val="22"/>
            <w:lang w:val="en-GB"/>
          </w:rPr>
          <w:delText>within-host ecological dynamics</w:delText>
        </w:r>
        <w:commentRangeEnd w:id="19"/>
        <w:r w:rsidR="00541B93" w:rsidDel="00501E1E">
          <w:rPr>
            <w:rStyle w:val="CommentReference"/>
          </w:rPr>
          <w:commentReference w:id="19"/>
        </w:r>
        <w:r w:rsidRPr="001E38B7" w:rsidDel="00501E1E">
          <w:rPr>
            <w:rFonts w:ascii="Arial" w:hAnsi="Arial" w:cs="Arial"/>
            <w:sz w:val="22"/>
            <w:szCs w:val="22"/>
            <w:lang w:val="en-GB"/>
          </w:rPr>
          <w:delText xml:space="preserve">. </w:delText>
        </w:r>
      </w:del>
      <w:ins w:id="20" w:author="Clay Cressler" w:date="2020-11-02T10:58:00Z">
        <w:r w:rsidR="00501E1E">
          <w:rPr>
            <w:rFonts w:ascii="Arial" w:hAnsi="Arial" w:cs="Arial"/>
            <w:sz w:val="22"/>
            <w:szCs w:val="22"/>
            <w:lang w:val="en-GB"/>
          </w:rPr>
          <w:t>that</w:t>
        </w:r>
      </w:ins>
      <w:ins w:id="21" w:author="Clay Cressler" w:date="2020-11-02T10:49:00Z">
        <w:r w:rsidR="001D0D73">
          <w:rPr>
            <w:rFonts w:ascii="Arial" w:hAnsi="Arial" w:cs="Arial"/>
            <w:sz w:val="22"/>
            <w:szCs w:val="22"/>
            <w:lang w:val="en-GB"/>
          </w:rPr>
          <w:t xml:space="preserve"> will </w:t>
        </w:r>
      </w:ins>
      <w:ins w:id="22" w:author="Clay Cressler" w:date="2020-11-02T10:58:00Z">
        <w:r w:rsidR="00501E1E">
          <w:rPr>
            <w:rFonts w:ascii="Arial" w:hAnsi="Arial" w:cs="Arial"/>
            <w:sz w:val="22"/>
            <w:szCs w:val="22"/>
            <w:lang w:val="en-GB"/>
          </w:rPr>
          <w:t>identify</w:t>
        </w:r>
      </w:ins>
      <w:ins w:id="23" w:author="Clay Cressler" w:date="2020-11-02T10:49:00Z">
        <w:r w:rsidR="001D0D73">
          <w:rPr>
            <w:rFonts w:ascii="Arial" w:hAnsi="Arial" w:cs="Arial"/>
            <w:sz w:val="22"/>
            <w:szCs w:val="22"/>
            <w:lang w:val="en-GB"/>
          </w:rPr>
          <w:t xml:space="preserve"> the dynamic immunological </w:t>
        </w:r>
      </w:ins>
      <w:ins w:id="24" w:author="Clay Cressler" w:date="2020-11-02T10:58:00Z">
        <w:r w:rsidR="00501E1E">
          <w:rPr>
            <w:rFonts w:ascii="Arial" w:hAnsi="Arial" w:cs="Arial"/>
            <w:sz w:val="22"/>
            <w:szCs w:val="22"/>
            <w:lang w:val="en-GB"/>
          </w:rPr>
          <w:t>mechanisms</w:t>
        </w:r>
      </w:ins>
      <w:ins w:id="25" w:author="Clay Cressler" w:date="2020-11-02T10:49:00Z">
        <w:r w:rsidR="001D0D73">
          <w:rPr>
            <w:rFonts w:ascii="Arial" w:hAnsi="Arial" w:cs="Arial"/>
            <w:sz w:val="22"/>
            <w:szCs w:val="22"/>
            <w:lang w:val="en-GB"/>
          </w:rPr>
          <w:t xml:space="preserve"> that generate variation in infection duration, and </w:t>
        </w:r>
      </w:ins>
      <w:ins w:id="26" w:author="Clay Cressler" w:date="2020-11-02T10:58:00Z">
        <w:r w:rsidR="00501E1E">
          <w:rPr>
            <w:rFonts w:ascii="Arial" w:hAnsi="Arial" w:cs="Arial"/>
            <w:sz w:val="22"/>
            <w:szCs w:val="22"/>
            <w:lang w:val="en-GB"/>
          </w:rPr>
          <w:t>reveal</w:t>
        </w:r>
      </w:ins>
      <w:ins w:id="27" w:author="Clay Cressler" w:date="2020-11-02T10:49:00Z">
        <w:r w:rsidR="001D0D73">
          <w:rPr>
            <w:rFonts w:ascii="Arial" w:hAnsi="Arial" w:cs="Arial"/>
            <w:sz w:val="22"/>
            <w:szCs w:val="22"/>
            <w:lang w:val="en-GB"/>
          </w:rPr>
          <w:t xml:space="preserve"> how those processes differ between the lab and the wild.</w:t>
        </w:r>
      </w:ins>
    </w:p>
    <w:p w14:paraId="33D04A7D" w14:textId="77777777" w:rsidR="00017330" w:rsidRPr="001E38B7" w:rsidRDefault="00017330" w:rsidP="00AF02BC">
      <w:pPr>
        <w:jc w:val="both"/>
        <w:rPr>
          <w:rFonts w:ascii="Arial" w:hAnsi="Arial" w:cs="Arial"/>
          <w:sz w:val="22"/>
          <w:szCs w:val="22"/>
          <w:lang w:val="en-GB"/>
        </w:rPr>
      </w:pPr>
    </w:p>
    <w:p w14:paraId="40EBF15E" w14:textId="51ACF35F" w:rsidR="004C631C" w:rsidRPr="004F5D82" w:rsidRDefault="00C248F1" w:rsidP="00AF02BC">
      <w:pPr>
        <w:jc w:val="both"/>
        <w:rPr>
          <w:rFonts w:ascii="Arial" w:hAnsi="Arial" w:cs="Arial"/>
          <w:bCs/>
          <w:sz w:val="22"/>
          <w:szCs w:val="22"/>
          <w:lang w:val="en-GB"/>
        </w:rPr>
      </w:pPr>
      <w:r w:rsidRPr="001E38B7">
        <w:rPr>
          <w:rFonts w:ascii="Arial" w:hAnsi="Arial" w:cs="Arial"/>
          <w:sz w:val="22"/>
          <w:szCs w:val="22"/>
          <w:lang w:val="en-GB"/>
        </w:rPr>
        <w:t xml:space="preserve">In particular, we introduce the ecological concept of </w:t>
      </w:r>
      <w:r w:rsidRPr="001E38B7">
        <w:rPr>
          <w:rFonts w:ascii="Arial" w:hAnsi="Arial" w:cs="Arial"/>
          <w:b/>
          <w:iCs/>
          <w:sz w:val="22"/>
          <w:szCs w:val="22"/>
          <w:lang w:val="en-GB"/>
        </w:rPr>
        <w:t>Allee effects</w:t>
      </w:r>
      <w:r w:rsidRPr="001E38B7">
        <w:rPr>
          <w:rFonts w:ascii="Arial" w:hAnsi="Arial" w:cs="Arial"/>
          <w:sz w:val="22"/>
          <w:szCs w:val="22"/>
          <w:lang w:val="en-GB"/>
        </w:rPr>
        <w:t xml:space="preserve"> to explain how within-host dynamics lead to variation in infection duration. </w:t>
      </w:r>
      <w:r w:rsidRPr="001E38B7">
        <w:rPr>
          <w:rFonts w:ascii="Arial" w:hAnsi="Arial" w:cs="Arial"/>
          <w:sz w:val="22"/>
          <w:szCs w:val="22"/>
        </w:rPr>
        <w:t xml:space="preserve">Allee effects arise when positive feedback loops generate a positive relationship between </w:t>
      </w:r>
      <w:r w:rsidRPr="001E38B7">
        <w:rPr>
          <w:rFonts w:ascii="Arial" w:hAnsi="Arial" w:cs="Arial"/>
          <w:i/>
          <w:iCs/>
          <w:sz w:val="22"/>
          <w:szCs w:val="22"/>
        </w:rPr>
        <w:t>per-capita</w:t>
      </w:r>
      <w:r w:rsidRPr="001E38B7">
        <w:rPr>
          <w:rFonts w:ascii="Arial" w:hAnsi="Arial" w:cs="Arial"/>
          <w:sz w:val="22"/>
          <w:szCs w:val="22"/>
        </w:rPr>
        <w:t xml:space="preserve"> growth rate and population density. </w:t>
      </w:r>
      <w:r w:rsidR="00244D86" w:rsidRPr="001E38B7">
        <w:rPr>
          <w:rFonts w:ascii="Arial" w:hAnsi="Arial" w:cs="Arial"/>
          <w:b/>
          <w:bCs/>
          <w:sz w:val="22"/>
          <w:szCs w:val="22"/>
          <w:lang w:val="en-GB"/>
        </w:rPr>
        <w:t>T</w:t>
      </w:r>
      <w:r w:rsidR="002E2BC6" w:rsidRPr="001E38B7">
        <w:rPr>
          <w:rFonts w:ascii="Arial" w:hAnsi="Arial" w:cs="Arial"/>
          <w:b/>
          <w:bCs/>
          <w:sz w:val="22"/>
          <w:szCs w:val="22"/>
          <w:lang w:val="en-GB"/>
        </w:rPr>
        <w:t xml:space="preserve">he key dynamical </w:t>
      </w:r>
      <w:r w:rsidR="00BE0E6B" w:rsidRPr="001E38B7">
        <w:rPr>
          <w:rFonts w:ascii="Arial" w:hAnsi="Arial" w:cs="Arial"/>
          <w:b/>
          <w:bCs/>
          <w:sz w:val="22"/>
          <w:szCs w:val="22"/>
          <w:lang w:val="en-GB"/>
        </w:rPr>
        <w:t>signature</w:t>
      </w:r>
      <w:r w:rsidR="009720B2">
        <w:rPr>
          <w:rFonts w:ascii="Arial" w:hAnsi="Arial" w:cs="Arial"/>
          <w:b/>
          <w:bCs/>
          <w:sz w:val="22"/>
          <w:szCs w:val="22"/>
          <w:lang w:val="en-GB"/>
        </w:rPr>
        <w:t>s</w:t>
      </w:r>
      <w:r w:rsidR="00BE0E6B" w:rsidRPr="001E38B7">
        <w:rPr>
          <w:rFonts w:ascii="Arial" w:hAnsi="Arial" w:cs="Arial"/>
          <w:b/>
          <w:bCs/>
          <w:sz w:val="22"/>
          <w:szCs w:val="22"/>
          <w:lang w:val="en-GB"/>
        </w:rPr>
        <w:t xml:space="preserve"> </w:t>
      </w:r>
      <w:r w:rsidR="002E2BC6" w:rsidRPr="001E38B7">
        <w:rPr>
          <w:rFonts w:ascii="Arial" w:hAnsi="Arial" w:cs="Arial"/>
          <w:b/>
          <w:bCs/>
          <w:sz w:val="22"/>
          <w:szCs w:val="22"/>
          <w:lang w:val="en-GB"/>
        </w:rPr>
        <w:t xml:space="preserve">of Allee effects </w:t>
      </w:r>
      <w:r w:rsidR="00BE0E6B" w:rsidRPr="001E38B7">
        <w:rPr>
          <w:rFonts w:ascii="Arial" w:hAnsi="Arial" w:cs="Arial"/>
          <w:b/>
          <w:bCs/>
          <w:sz w:val="22"/>
          <w:szCs w:val="22"/>
          <w:lang w:val="en-GB"/>
        </w:rPr>
        <w:t>a</w:t>
      </w:r>
      <w:r w:rsidR="00346A53" w:rsidRPr="001E38B7">
        <w:rPr>
          <w:rFonts w:ascii="Arial" w:hAnsi="Arial" w:cs="Arial"/>
          <w:b/>
          <w:bCs/>
          <w:sz w:val="22"/>
          <w:szCs w:val="22"/>
          <w:lang w:val="en-GB"/>
        </w:rPr>
        <w:t>re</w:t>
      </w:r>
      <w:r w:rsidR="00244D86" w:rsidRPr="001E38B7">
        <w:rPr>
          <w:rFonts w:ascii="Arial" w:hAnsi="Arial" w:cs="Arial"/>
          <w:b/>
          <w:bCs/>
          <w:sz w:val="22"/>
          <w:szCs w:val="22"/>
          <w:lang w:val="en-GB"/>
        </w:rPr>
        <w:t xml:space="preserve"> </w:t>
      </w:r>
      <w:r w:rsidR="002E2BC6" w:rsidRPr="001E38B7">
        <w:rPr>
          <w:rFonts w:ascii="Arial" w:hAnsi="Arial" w:cs="Arial"/>
          <w:b/>
          <w:bCs/>
          <w:sz w:val="22"/>
          <w:szCs w:val="22"/>
          <w:lang w:val="en-GB"/>
        </w:rPr>
        <w:t>persistence threshold</w:t>
      </w:r>
      <w:r w:rsidR="00346A53" w:rsidRPr="001E38B7">
        <w:rPr>
          <w:rFonts w:ascii="Arial" w:hAnsi="Arial" w:cs="Arial"/>
          <w:b/>
          <w:bCs/>
          <w:sz w:val="22"/>
          <w:szCs w:val="22"/>
          <w:lang w:val="en-GB"/>
        </w:rPr>
        <w:t xml:space="preserve">s </w:t>
      </w:r>
      <w:r w:rsidR="003B7B89" w:rsidRPr="001E38B7">
        <w:rPr>
          <w:rFonts w:ascii="Arial" w:hAnsi="Arial" w:cs="Arial"/>
          <w:bCs/>
          <w:sz w:val="22"/>
          <w:szCs w:val="22"/>
          <w:lang w:val="en-GB"/>
        </w:rPr>
        <w:t xml:space="preserve">(e.g., </w:t>
      </w:r>
      <w:r w:rsidR="002D6665">
        <w:rPr>
          <w:rFonts w:ascii="Arial" w:hAnsi="Arial" w:cs="Arial"/>
          <w:bCs/>
          <w:sz w:val="22"/>
          <w:szCs w:val="22"/>
          <w:lang w:val="en-GB"/>
        </w:rPr>
        <w:fldChar w:fldCharType="begin">
          <w:fldData xml:space="preserve">PEVuZE5vdGU+PENpdGU+PEF1dGhvcj5OZWxzb248L0F1dGhvcj48WWVhcj4yMDA4PC9ZZWFyPjxS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</w:fldData>
        </w:fldChar>
      </w:r>
      <w:r w:rsidR="00B83E38">
        <w:rPr>
          <w:rFonts w:ascii="Arial" w:hAnsi="Arial" w:cs="Arial"/>
          <w:bCs/>
          <w:sz w:val="22"/>
          <w:szCs w:val="22"/>
          <w:lang w:val="en-GB"/>
        </w:rPr>
        <w:instrText xml:space="preserve"> ADDIN EN.CITE </w:instrText>
      </w:r>
      <w:r w:rsidR="00B83E38">
        <w:rPr>
          <w:rFonts w:ascii="Arial" w:hAnsi="Arial" w:cs="Arial"/>
          <w:bCs/>
          <w:sz w:val="22"/>
          <w:szCs w:val="22"/>
          <w:lang w:val="en-GB"/>
        </w:rPr>
        <w:fldChar w:fldCharType="begin">
          <w:fldData xml:space="preserve">PEVuZE5vdGU+PENpdGU+PEF1dGhvcj5OZWxzb248L0F1dGhvcj48WWVhcj4yMDA4PC9ZZWFyPjxS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</w:fldData>
        </w:fldChar>
      </w:r>
      <w:r w:rsidR="00B83E38">
        <w:rPr>
          <w:rFonts w:ascii="Arial" w:hAnsi="Arial" w:cs="Arial"/>
          <w:bCs/>
          <w:sz w:val="22"/>
          <w:szCs w:val="22"/>
          <w:lang w:val="en-GB"/>
        </w:rPr>
        <w:instrText xml:space="preserve"> ADDIN EN.CITE.DATA </w:instrText>
      </w:r>
      <w:r w:rsidR="00B83E38">
        <w:rPr>
          <w:rFonts w:ascii="Arial" w:hAnsi="Arial" w:cs="Arial"/>
          <w:bCs/>
          <w:sz w:val="22"/>
          <w:szCs w:val="22"/>
          <w:lang w:val="en-GB"/>
        </w:rPr>
      </w:r>
      <w:r w:rsidR="00B83E38">
        <w:rPr>
          <w:rFonts w:ascii="Arial" w:hAnsi="Arial" w:cs="Arial"/>
          <w:bCs/>
          <w:sz w:val="22"/>
          <w:szCs w:val="22"/>
          <w:lang w:val="en-GB"/>
        </w:rPr>
        <w:fldChar w:fldCharType="end"/>
      </w:r>
      <w:r w:rsidR="002D6665">
        <w:rPr>
          <w:rFonts w:ascii="Arial" w:hAnsi="Arial" w:cs="Arial"/>
          <w:bCs/>
          <w:sz w:val="22"/>
          <w:szCs w:val="22"/>
          <w:lang w:val="en-GB"/>
        </w:rPr>
      </w:r>
      <w:r w:rsidR="002D6665">
        <w:rPr>
          <w:rFonts w:ascii="Arial" w:hAnsi="Arial" w:cs="Arial"/>
          <w:bCs/>
          <w:sz w:val="22"/>
          <w:szCs w:val="22"/>
          <w:lang w:val="en-GB"/>
        </w:rPr>
        <w:fldChar w:fldCharType="separate"/>
      </w:r>
      <w:r w:rsidR="00B83E38">
        <w:rPr>
          <w:rFonts w:ascii="Arial" w:hAnsi="Arial" w:cs="Arial"/>
          <w:bCs/>
          <w:noProof/>
          <w:sz w:val="22"/>
          <w:szCs w:val="22"/>
          <w:lang w:val="en-GB"/>
        </w:rPr>
        <w:t>[43, 44]</w:t>
      </w:r>
      <w:r w:rsidR="002D6665">
        <w:rPr>
          <w:rFonts w:ascii="Arial" w:hAnsi="Arial" w:cs="Arial"/>
          <w:bCs/>
          <w:sz w:val="22"/>
          <w:szCs w:val="22"/>
          <w:lang w:val="en-GB"/>
        </w:rPr>
        <w:fldChar w:fldCharType="end"/>
      </w:r>
      <w:r w:rsidR="006F1F25" w:rsidRPr="001E38B7">
        <w:rPr>
          <w:rFonts w:ascii="Arial" w:hAnsi="Arial" w:cs="Arial"/>
          <w:bCs/>
          <w:sz w:val="22"/>
          <w:szCs w:val="22"/>
          <w:lang w:val="en-GB"/>
        </w:rPr>
        <w:t>)</w:t>
      </w:r>
      <w:r w:rsidR="002E2BC6" w:rsidRPr="001E38B7">
        <w:rPr>
          <w:rFonts w:ascii="Arial" w:hAnsi="Arial" w:cs="Arial"/>
          <w:sz w:val="22"/>
          <w:szCs w:val="22"/>
          <w:lang w:val="en-GB"/>
        </w:rPr>
        <w:t xml:space="preserve">: </w:t>
      </w:r>
      <w:r w:rsidR="00346A53" w:rsidRPr="001E38B7">
        <w:rPr>
          <w:rFonts w:ascii="Arial" w:hAnsi="Arial" w:cs="Arial"/>
          <w:sz w:val="22"/>
          <w:szCs w:val="22"/>
          <w:lang w:val="en-GB"/>
        </w:rPr>
        <w:t xml:space="preserve">when density is </w:t>
      </w:r>
      <w:r w:rsidR="002E2BC6" w:rsidRPr="001E38B7">
        <w:rPr>
          <w:rFonts w:ascii="Arial" w:hAnsi="Arial" w:cs="Arial"/>
          <w:sz w:val="22"/>
          <w:szCs w:val="22"/>
          <w:lang w:val="en-GB"/>
        </w:rPr>
        <w:t>below the threshold</w:t>
      </w:r>
      <w:r w:rsidR="00DE10C8" w:rsidRPr="001E38B7">
        <w:rPr>
          <w:rFonts w:ascii="Arial" w:hAnsi="Arial" w:cs="Arial"/>
          <w:sz w:val="22"/>
          <w:szCs w:val="22"/>
          <w:lang w:val="en-GB"/>
        </w:rPr>
        <w:t>,</w:t>
      </w:r>
      <w:r w:rsidR="002E2BC6" w:rsidRPr="001E38B7">
        <w:rPr>
          <w:rFonts w:ascii="Arial" w:hAnsi="Arial" w:cs="Arial"/>
          <w:sz w:val="22"/>
          <w:szCs w:val="22"/>
          <w:lang w:val="en-GB"/>
        </w:rPr>
        <w:t xml:space="preserve"> the population declines to extinction; above it</w:t>
      </w:r>
      <w:r w:rsidR="00DE10C8" w:rsidRPr="001E38B7">
        <w:rPr>
          <w:rFonts w:ascii="Arial" w:hAnsi="Arial" w:cs="Arial"/>
          <w:sz w:val="22"/>
          <w:szCs w:val="22"/>
          <w:lang w:val="en-GB"/>
        </w:rPr>
        <w:t>,</w:t>
      </w:r>
      <w:r w:rsidR="002E2BC6" w:rsidRPr="001E38B7">
        <w:rPr>
          <w:rFonts w:ascii="Arial" w:hAnsi="Arial" w:cs="Arial"/>
          <w:sz w:val="22"/>
          <w:szCs w:val="22"/>
          <w:lang w:val="en-GB"/>
        </w:rPr>
        <w:t xml:space="preserve"> the population persists. Near the threshold, subtle differences in system state can produce strikingly different persistence times.</w:t>
      </w:r>
      <w:r w:rsidR="00B55399" w:rsidRPr="001E38B7">
        <w:rPr>
          <w:rFonts w:ascii="Arial" w:hAnsi="Arial" w:cs="Arial"/>
          <w:sz w:val="22"/>
          <w:szCs w:val="22"/>
          <w:lang w:val="en-GB"/>
        </w:rPr>
        <w:t xml:space="preserve"> </w:t>
      </w:r>
      <w:r w:rsidR="00346A53" w:rsidRPr="001E38B7">
        <w:rPr>
          <w:rFonts w:ascii="Arial" w:hAnsi="Arial" w:cs="Arial"/>
          <w:sz w:val="22"/>
          <w:szCs w:val="22"/>
          <w:lang w:val="en-GB"/>
        </w:rPr>
        <w:t>P</w:t>
      </w:r>
      <w:proofErr w:type="spellStart"/>
      <w:r w:rsidR="002E2BC6" w:rsidRPr="001E38B7">
        <w:rPr>
          <w:rFonts w:ascii="Arial" w:hAnsi="Arial" w:cs="Arial"/>
          <w:sz w:val="22"/>
          <w:szCs w:val="22"/>
        </w:rPr>
        <w:t>ositive</w:t>
      </w:r>
      <w:proofErr w:type="spellEnd"/>
      <w:r w:rsidRPr="001E38B7">
        <w:rPr>
          <w:rFonts w:ascii="Arial" w:hAnsi="Arial" w:cs="Arial"/>
          <w:sz w:val="22"/>
          <w:szCs w:val="22"/>
        </w:rPr>
        <w:t xml:space="preserve"> feedback loops are </w:t>
      </w:r>
      <w:r w:rsidR="00E67A75" w:rsidRPr="001E38B7">
        <w:rPr>
          <w:rFonts w:ascii="Arial" w:hAnsi="Arial" w:cs="Arial"/>
          <w:sz w:val="22"/>
          <w:szCs w:val="22"/>
        </w:rPr>
        <w:t xml:space="preserve">likely to be </w:t>
      </w:r>
      <w:r w:rsidRPr="001E38B7">
        <w:rPr>
          <w:rFonts w:ascii="Arial" w:hAnsi="Arial" w:cs="Arial"/>
          <w:sz w:val="22"/>
          <w:szCs w:val="22"/>
        </w:rPr>
        <w:t>ubiquitous</w:t>
      </w:r>
      <w:r w:rsidR="000F5A5E">
        <w:rPr>
          <w:rFonts w:ascii="Arial" w:hAnsi="Arial" w:cs="Arial"/>
          <w:sz w:val="22"/>
          <w:szCs w:val="22"/>
        </w:rPr>
        <w:t xml:space="preserve"> within host</w:t>
      </w:r>
      <w:r w:rsidR="00346A53" w:rsidRPr="001E38B7">
        <w:rPr>
          <w:rFonts w:ascii="Arial" w:hAnsi="Arial" w:cs="Arial"/>
          <w:sz w:val="22"/>
          <w:szCs w:val="22"/>
        </w:rPr>
        <w:t>s</w:t>
      </w:r>
      <w:r w:rsidR="00F23B36">
        <w:rPr>
          <w:rFonts w:ascii="Arial" w:hAnsi="Arial" w:cs="Arial"/>
          <w:sz w:val="22"/>
          <w:szCs w:val="22"/>
        </w:rPr>
        <w:t xml:space="preserve"> (</w:t>
      </w:r>
      <w:r w:rsidR="00F23B36" w:rsidRPr="009D6FA3">
        <w:rPr>
          <w:rFonts w:ascii="Arial" w:hAnsi="Arial" w:cs="Arial"/>
          <w:b/>
          <w:bCs/>
          <w:sz w:val="22"/>
          <w:szCs w:val="22"/>
        </w:rPr>
        <w:t>Fig. 2</w:t>
      </w:r>
      <w:r w:rsidR="00337829">
        <w:rPr>
          <w:rFonts w:ascii="Arial" w:hAnsi="Arial" w:cs="Arial"/>
          <w:b/>
          <w:bCs/>
          <w:sz w:val="22"/>
          <w:szCs w:val="22"/>
        </w:rPr>
        <w:t>a</w:t>
      </w:r>
      <w:r w:rsidR="00F23B36">
        <w:rPr>
          <w:rFonts w:ascii="Arial" w:hAnsi="Arial" w:cs="Arial"/>
          <w:sz w:val="22"/>
          <w:szCs w:val="22"/>
        </w:rPr>
        <w:t xml:space="preserve">). In particular, polarization of the T cell populations towards either a T-helper 1 </w:t>
      </w:r>
      <w:ins w:id="28" w:author="Andrea L. Graham" w:date="2020-11-01T20:20:00Z">
        <w:r w:rsidR="009D6FA3">
          <w:rPr>
            <w:rFonts w:ascii="Arial" w:hAnsi="Arial" w:cs="Arial"/>
            <w:sz w:val="22"/>
            <w:szCs w:val="22"/>
          </w:rPr>
          <w:t xml:space="preserve">(Th1) </w:t>
        </w:r>
      </w:ins>
      <w:r w:rsidR="00F23B36">
        <w:rPr>
          <w:rFonts w:ascii="Arial" w:hAnsi="Arial" w:cs="Arial"/>
          <w:sz w:val="22"/>
          <w:szCs w:val="22"/>
        </w:rPr>
        <w:t xml:space="preserve">phenotype (which </w:t>
      </w:r>
      <w:r w:rsidR="0035409B">
        <w:rPr>
          <w:rFonts w:ascii="Arial" w:hAnsi="Arial" w:cs="Arial"/>
          <w:sz w:val="22"/>
          <w:szCs w:val="22"/>
        </w:rPr>
        <w:t>coordinates</w:t>
      </w:r>
      <w:r w:rsidR="00F23B36">
        <w:rPr>
          <w:rFonts w:ascii="Arial" w:hAnsi="Arial" w:cs="Arial"/>
          <w:sz w:val="22"/>
          <w:szCs w:val="22"/>
        </w:rPr>
        <w:t xml:space="preserve"> the immune response against intracellular pathogens) or a T-helper 2 </w:t>
      </w:r>
      <w:ins w:id="29" w:author="Andrea L. Graham" w:date="2020-11-01T20:20:00Z">
        <w:r w:rsidR="009D6FA3">
          <w:rPr>
            <w:rFonts w:ascii="Arial" w:hAnsi="Arial" w:cs="Arial"/>
            <w:sz w:val="22"/>
            <w:szCs w:val="22"/>
          </w:rPr>
          <w:t xml:space="preserve">(Th2) </w:t>
        </w:r>
      </w:ins>
      <w:r w:rsidR="00F23B36">
        <w:rPr>
          <w:rFonts w:ascii="Arial" w:hAnsi="Arial" w:cs="Arial"/>
          <w:sz w:val="22"/>
          <w:szCs w:val="22"/>
        </w:rPr>
        <w:t xml:space="preserve">phenotype (which </w:t>
      </w:r>
      <w:r w:rsidR="0035409B">
        <w:rPr>
          <w:rFonts w:ascii="Arial" w:hAnsi="Arial" w:cs="Arial"/>
          <w:sz w:val="22"/>
          <w:szCs w:val="22"/>
        </w:rPr>
        <w:t>coordinates</w:t>
      </w:r>
      <w:r w:rsidR="00F23B36">
        <w:rPr>
          <w:rFonts w:ascii="Arial" w:hAnsi="Arial" w:cs="Arial"/>
          <w:sz w:val="22"/>
          <w:szCs w:val="22"/>
        </w:rPr>
        <w:t xml:space="preserve"> the immune response against extracellular parasites, like nematodes</w:t>
      </w:r>
      <w:r w:rsidR="0035409B">
        <w:rPr>
          <w:rFonts w:ascii="Arial" w:hAnsi="Arial" w:cs="Arial"/>
          <w:sz w:val="22"/>
          <w:szCs w:val="22"/>
        </w:rPr>
        <w:t xml:space="preserve"> and thus promotes clearance</w:t>
      </w:r>
      <w:r w:rsidR="00F23B36">
        <w:rPr>
          <w:rFonts w:ascii="Arial" w:hAnsi="Arial" w:cs="Arial"/>
          <w:sz w:val="22"/>
          <w:szCs w:val="22"/>
        </w:rPr>
        <w:t>) is driven by</w:t>
      </w:r>
      <w:r w:rsidRPr="001E38B7">
        <w:rPr>
          <w:rFonts w:ascii="Arial" w:hAnsi="Arial" w:cs="Arial"/>
          <w:sz w:val="22"/>
          <w:szCs w:val="22"/>
        </w:rPr>
        <w:t xml:space="preserve"> </w:t>
      </w:r>
      <w:r w:rsidRPr="001E38B7">
        <w:rPr>
          <w:rFonts w:ascii="Arial" w:hAnsi="Arial" w:cs="Arial"/>
          <w:sz w:val="22"/>
          <w:szCs w:val="22"/>
          <w:lang w:val="en-GB"/>
        </w:rPr>
        <w:t>positive feedback between cytokine production and T cell activation</w:t>
      </w:r>
      <w:r w:rsidR="00F23B36">
        <w:rPr>
          <w:rFonts w:ascii="Arial" w:hAnsi="Arial" w:cs="Arial"/>
          <w:sz w:val="22"/>
          <w:szCs w:val="22"/>
          <w:lang w:val="en-GB"/>
        </w:rPr>
        <w:t xml:space="preserve">, such </w:t>
      </w:r>
      <w:r w:rsidRPr="001E38B7">
        <w:rPr>
          <w:rFonts w:ascii="Arial" w:hAnsi="Arial" w:cs="Arial"/>
          <w:sz w:val="22"/>
          <w:szCs w:val="22"/>
          <w:lang w:val="en-GB"/>
        </w:rPr>
        <w:t xml:space="preserve">that the per-cell growth rate of </w:t>
      </w:r>
      <w:r w:rsidR="005A4FD4" w:rsidRPr="001E38B7">
        <w:rPr>
          <w:rFonts w:ascii="Arial" w:hAnsi="Arial" w:cs="Arial"/>
          <w:sz w:val="22"/>
          <w:szCs w:val="22"/>
          <w:lang w:val="en-GB"/>
        </w:rPr>
        <w:t xml:space="preserve">a </w:t>
      </w:r>
      <w:r w:rsidRPr="001E38B7">
        <w:rPr>
          <w:rFonts w:ascii="Arial" w:hAnsi="Arial" w:cs="Arial"/>
          <w:sz w:val="22"/>
          <w:szCs w:val="22"/>
          <w:lang w:val="en-GB"/>
        </w:rPr>
        <w:t xml:space="preserve">T cell </w:t>
      </w:r>
      <w:r w:rsidR="003D2CD1">
        <w:rPr>
          <w:rFonts w:ascii="Arial" w:hAnsi="Arial" w:cs="Arial"/>
          <w:sz w:val="22"/>
          <w:szCs w:val="22"/>
          <w:lang w:val="en-GB"/>
        </w:rPr>
        <w:t>sub</w:t>
      </w:r>
      <w:r w:rsidRPr="001E38B7">
        <w:rPr>
          <w:rFonts w:ascii="Arial" w:hAnsi="Arial" w:cs="Arial"/>
          <w:sz w:val="22"/>
          <w:szCs w:val="22"/>
          <w:lang w:val="en-GB"/>
        </w:rPr>
        <w:t>population increases as more T cells are activated</w:t>
      </w:r>
      <w:r w:rsidR="004B0C96">
        <w:rPr>
          <w:rFonts w:ascii="Arial" w:hAnsi="Arial" w:cs="Arial"/>
          <w:sz w:val="22"/>
          <w:szCs w:val="22"/>
          <w:lang w:val="en-GB"/>
        </w:rPr>
        <w:t xml:space="preserve"> </w:t>
      </w:r>
      <w:r w:rsidR="00B83E38">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&lt;EndNote&gt;&lt;Cite&gt;&lt;Author&gt;Schrom&lt;/Author&gt;&lt;Year&gt;2020&lt;/Year&gt;&lt;RecNum&gt;7950&lt;/RecNum&gt;&lt;DisplayText&gt;[45]&lt;/DisplayText&gt;&lt;record&gt;&lt;rec-number&gt;7950&lt;/rec-number&gt;&lt;foreign-keys&gt;&lt;key app="EN" db-id="frwtwrvviazzdoewtsrpaszf2r0r2xpeazfx" timestamp="1604182934"&gt;7950&lt;/key&gt;&lt;/foreign-keys&gt;&lt;ref-type name="Journal Article"&gt;17&lt;/ref-type&gt;&lt;contributors&gt;&lt;authors&gt;&lt;author&gt;Schrom, E. C., 2nd&lt;/author&gt;&lt;author&gt;Levin, S. A.&lt;/author&gt;&lt;author&gt;Graham, A. L.&lt;/author&gt;&lt;/authors&gt;&lt;/contributors&gt;&lt;auth-address&gt;Department of Ecology and Evolutionary Biology, Princeton University, Princeton, New Jersey, United States of America.&lt;/auth-address&gt;&lt;titles&gt;&lt;title&gt;Quorum sensing via dynamic cytokine signaling comprehensively explains divergent patterns of effector choice among helper T cells&lt;/title&gt;&lt;secondary-title&gt;PLoS Comput Biol&lt;/secondary-title&gt;&lt;/titles&gt;&lt;periodical&gt;&lt;full-title&gt;PLoS Comput Biol&lt;/full-title&gt;&lt;/periodical&gt;&lt;pages&gt;e1008051&lt;/pages&gt;&lt;volume&gt;16&lt;/volume&gt;&lt;number&gt;7&lt;/number&gt;&lt;edition&gt;2020/07/31&lt;/edition&gt;&lt;keywords&gt;&lt;keyword&gt;Animals&lt;/keyword&gt;&lt;keyword&gt;Cell Differentiation&lt;/keyword&gt;&lt;keyword&gt;Cytokines/immunology&lt;/keyword&gt;&lt;keyword&gt;Decision Making&lt;/keyword&gt;&lt;keyword&gt;Humans&lt;/keyword&gt;&lt;keyword&gt;Immune System&lt;/keyword&gt;&lt;keyword&gt;Interferon-gamma/immunology&lt;/keyword&gt;&lt;keyword&gt;Lymphocyte Activation&lt;/keyword&gt;&lt;keyword&gt;Models, Theoretical&lt;/keyword&gt;&lt;keyword&gt;Probability&lt;/keyword&gt;&lt;keyword&gt;*Quorum Sensing&lt;/keyword&gt;&lt;keyword&gt;Signal Transduction&lt;/keyword&gt;&lt;keyword&gt;Stochastic Processes&lt;/keyword&gt;&lt;keyword&gt;T-Lymphocytes, Helper-Inducer/cytology/*immunology&lt;/keyword&gt;&lt;keyword&gt;Th1 Cells/cytology/immunology&lt;/keyword&gt;&lt;keyword&gt;Th2 Cells/cytology/immunology&lt;/keyword&gt;&lt;/keywords&gt;&lt;dates&gt;&lt;year&gt;2020&lt;/year&gt;&lt;pub-dates&gt;&lt;date&gt;Jul&lt;/date&gt;&lt;/pub-dates&gt;&lt;/dates&gt;&lt;isbn&gt;1553-7358 (Electronic)&amp;#xD;1553-734X (Linking)&lt;/isbn&gt;&lt;accession-num&gt;32730250&lt;/accession-num&gt;&lt;urls&gt;&lt;related-urls&gt;&lt;url&gt;https://www.ncbi.nlm.nih.gov/pubmed/32730250&lt;/url&gt;&lt;/related-urls&gt;&lt;/urls&gt;&lt;custom2&gt;PMC7392205&lt;/custom2&gt;&lt;electronic-resource-num&gt;10.1371/journal.pcbi.1008051&lt;/electronic-resource-num&gt;&lt;/record&gt;&lt;/Cite&gt;&lt;/EndNote&gt;</w:instrText>
      </w:r>
      <w:r w:rsidR="00B83E38">
        <w:rPr>
          <w:rFonts w:ascii="Arial" w:hAnsi="Arial" w:cs="Arial"/>
          <w:sz w:val="22"/>
          <w:szCs w:val="22"/>
          <w:lang w:val="en-GB"/>
        </w:rPr>
        <w:fldChar w:fldCharType="separate"/>
      </w:r>
      <w:r w:rsidR="00B83E38">
        <w:rPr>
          <w:rFonts w:ascii="Arial" w:hAnsi="Arial" w:cs="Arial"/>
          <w:noProof/>
          <w:sz w:val="22"/>
          <w:szCs w:val="22"/>
          <w:lang w:val="en-GB"/>
        </w:rPr>
        <w:t>[45]</w:t>
      </w:r>
      <w:r w:rsidR="00B83E38">
        <w:rPr>
          <w:rFonts w:ascii="Arial" w:hAnsi="Arial" w:cs="Arial"/>
          <w:sz w:val="22"/>
          <w:szCs w:val="22"/>
          <w:lang w:val="en-GB"/>
        </w:rPr>
        <w:fldChar w:fldCharType="end"/>
      </w:r>
      <w:r w:rsidR="0035409B">
        <w:rPr>
          <w:rFonts w:ascii="Arial" w:hAnsi="Arial" w:cs="Arial"/>
          <w:sz w:val="22"/>
          <w:szCs w:val="22"/>
          <w:lang w:val="en-GB"/>
        </w:rPr>
        <w:t>,</w:t>
      </w:r>
      <w:r w:rsidR="00F23B36">
        <w:rPr>
          <w:rFonts w:ascii="Arial" w:hAnsi="Arial" w:cs="Arial"/>
          <w:sz w:val="22"/>
          <w:szCs w:val="22"/>
          <w:lang w:val="en-GB"/>
        </w:rPr>
        <w:t xml:space="preserve"> and by mutual inhibition between T-</w:t>
      </w:r>
      <w:r w:rsidR="0035409B">
        <w:rPr>
          <w:rFonts w:ascii="Arial" w:hAnsi="Arial" w:cs="Arial"/>
          <w:sz w:val="22"/>
          <w:szCs w:val="22"/>
          <w:lang w:val="en-GB"/>
        </w:rPr>
        <w:t xml:space="preserve">cell </w:t>
      </w:r>
      <w:r w:rsidR="00F23B36">
        <w:rPr>
          <w:rFonts w:ascii="Arial" w:hAnsi="Arial" w:cs="Arial"/>
          <w:sz w:val="22"/>
          <w:szCs w:val="22"/>
          <w:lang w:val="en-GB"/>
        </w:rPr>
        <w:t>subpopulations. These positive feedback processes can be hijacked by the parasite when there is a positive relationship between</w:t>
      </w:r>
      <w:r w:rsidRPr="001E38B7">
        <w:rPr>
          <w:rFonts w:ascii="Arial" w:hAnsi="Arial" w:cs="Arial"/>
          <w:sz w:val="22"/>
          <w:szCs w:val="22"/>
          <w:lang w:val="en-GB"/>
        </w:rPr>
        <w:t xml:space="preserve"> parasite biomass and immunomodulation</w:t>
      </w:r>
      <w:r w:rsidR="00F23B36">
        <w:rPr>
          <w:rFonts w:ascii="Arial" w:hAnsi="Arial" w:cs="Arial"/>
          <w:sz w:val="22"/>
          <w:szCs w:val="22"/>
          <w:lang w:val="en-GB"/>
        </w:rPr>
        <w:t>, such</w:t>
      </w:r>
      <w:r w:rsidRPr="001E38B7">
        <w:rPr>
          <w:rFonts w:ascii="Arial" w:hAnsi="Arial" w:cs="Arial"/>
          <w:sz w:val="22"/>
          <w:szCs w:val="22"/>
          <w:lang w:val="en-GB"/>
        </w:rPr>
        <w:t xml:space="preserve"> that the per-</w:t>
      </w:r>
      <w:r w:rsidR="00E67A75" w:rsidRPr="001E38B7">
        <w:rPr>
          <w:rFonts w:ascii="Arial" w:hAnsi="Arial" w:cs="Arial"/>
          <w:sz w:val="22"/>
          <w:szCs w:val="22"/>
          <w:lang w:val="en-GB"/>
        </w:rPr>
        <w:t>gram</w:t>
      </w:r>
      <w:r w:rsidRPr="001E38B7">
        <w:rPr>
          <w:rFonts w:ascii="Arial" w:hAnsi="Arial" w:cs="Arial"/>
          <w:sz w:val="22"/>
          <w:szCs w:val="22"/>
          <w:lang w:val="en-GB"/>
        </w:rPr>
        <w:t xml:space="preserve"> </w:t>
      </w:r>
      <w:r w:rsidRPr="001E38B7">
        <w:rPr>
          <w:rFonts w:ascii="Arial" w:hAnsi="Arial" w:cs="Arial"/>
          <w:sz w:val="22"/>
          <w:szCs w:val="22"/>
          <w:lang w:val="en-GB"/>
        </w:rPr>
        <w:lastRenderedPageBreak/>
        <w:t xml:space="preserve">growth rate of the parasite </w:t>
      </w:r>
      <w:r w:rsidR="003862CB" w:rsidRPr="001E38B7">
        <w:rPr>
          <w:rFonts w:ascii="Arial" w:hAnsi="Arial" w:cs="Arial"/>
          <w:sz w:val="22"/>
          <w:szCs w:val="22"/>
          <w:lang w:val="en-GB"/>
        </w:rPr>
        <w:t xml:space="preserve">may </w:t>
      </w:r>
      <w:r w:rsidRPr="001E38B7">
        <w:rPr>
          <w:rFonts w:ascii="Arial" w:hAnsi="Arial" w:cs="Arial"/>
          <w:sz w:val="22"/>
          <w:szCs w:val="22"/>
          <w:lang w:val="en-GB"/>
        </w:rPr>
        <w:t>increase with biomass</w:t>
      </w:r>
      <w:r w:rsidR="005A4FD4" w:rsidRPr="001E38B7">
        <w:rPr>
          <w:rFonts w:ascii="Arial" w:hAnsi="Arial" w:cs="Arial"/>
          <w:sz w:val="22"/>
          <w:szCs w:val="22"/>
          <w:lang w:val="en-GB"/>
        </w:rPr>
        <w:t xml:space="preserve"> (e.g., due to escalating manipulation</w:t>
      </w:r>
      <w:r w:rsidR="004B0C96">
        <w:rPr>
          <w:rFonts w:ascii="Arial" w:hAnsi="Arial" w:cs="Arial"/>
          <w:sz w:val="22"/>
          <w:szCs w:val="22"/>
          <w:lang w:val="en-GB"/>
        </w:rPr>
        <w:t>;</w:t>
      </w:r>
      <w:r w:rsidR="001A76D3">
        <w:rPr>
          <w:rFonts w:ascii="Arial" w:hAnsi="Arial" w:cs="Arial"/>
          <w:sz w:val="22"/>
          <w:szCs w:val="22"/>
          <w:lang w:val="en-GB"/>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&lt;EndNote&gt;&lt;Cite&gt;&lt;Author&gt;van Leeuwen&lt;/Author&gt;&lt;Year&gt;2019&lt;/Year&gt;&lt;RecNum&gt;7862&lt;/RecNum&gt;&lt;DisplayText&gt;[46]&lt;/DisplayText&gt;&lt;record&gt;&lt;rec-number&gt;7862&lt;/rec-number&gt;&lt;foreign-keys&gt;&lt;key app="EN" db-id="frwtwrvviazzdoewtsrpaszf2r0r2xpeazfx" timestamp="1580741122"&gt;7862&lt;/key&gt;&lt;/foreign-keys&gt;&lt;ref-type name="Journal Article"&gt;17&lt;/ref-type&gt;&lt;contributors&gt;&lt;authors&gt;&lt;author&gt;van Leeuwen, A.&lt;/author&gt;&lt;author&gt;Budischak, S. A.&lt;/author&gt;&lt;author&gt;Graham, A. L.&lt;/author&gt;&lt;author&gt;Cressler, C. E.&lt;/author&gt;&lt;/authors&gt;&lt;/contributors&gt;&lt;auth-address&gt;1 Royal Netherlands Institute for Sea Research, Department of Coastal Systems, and Utrecht University , PO Box 59, 1790 AB Den Burg, Texel , The Netherlands.&amp;#xD;2 Department of Ecology &amp;amp; Evolutionary Biology, Princeton University , Princeton, NJ , USA.&amp;#xD;3 W.M. Keck Science Department, Claremont McKenna, Pitzer and Scripps Colleges , Claremont, CA , USA.&amp;#xD;4 Department of Biological Sciences, University of Nebraska , Lincoln, NE , USA.&lt;/auth-address&gt;&lt;titles&gt;&lt;title&gt;Parasite resource manipulation drives bimodal variation in infection duration&lt;/title&gt;&lt;secondary-title&gt;Proc Biol Sci&lt;/secondary-title&gt;&lt;/titles&gt;&lt;periodical&gt;&lt;full-title&gt;Proc Biol Sci&lt;/full-title&gt;&lt;/periodical&gt;&lt;pages&gt;20190456&lt;/pages&gt;&lt;volume&gt;286&lt;/volume&gt;&lt;number&gt;1902&lt;/number&gt;&lt;edition&gt;2019/05/09&lt;/edition&gt;&lt;keywords&gt;&lt;keyword&gt;*acute&lt;/keyword&gt;&lt;keyword&gt;*chronic&lt;/keyword&gt;&lt;keyword&gt;*immunity&lt;/keyword&gt;&lt;keyword&gt;*parasite&lt;/keyword&gt;&lt;keyword&gt;*resource manipulation&lt;/keyword&gt;&lt;keyword&gt;*within-host&lt;/keyword&gt;&lt;/keywords&gt;&lt;dates&gt;&lt;year&gt;2019&lt;/year&gt;&lt;pub-dates&gt;&lt;date&gt;May 15&lt;/date&gt;&lt;/pub-dates&gt;&lt;/dates&gt;&lt;isbn&gt;1471-2954 (Electronic)&amp;#xD;0962-8452 (Linking)&lt;/isbn&gt;&lt;accession-num&gt;31064304&lt;/accession-num&gt;&lt;urls&gt;&lt;related-urls&gt;&lt;url&gt;https://www.ncbi.nlm.nih.gov/pubmed/31064304&lt;/url&gt;&lt;/related-urls&gt;&lt;/urls&gt;&lt;custom2&gt;PMC6532525&lt;/custom2&gt;&lt;electronic-resource-num&gt;10.1098/rspb.2019.0456&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[46]</w:t>
      </w:r>
      <w:r w:rsidR="002D6665">
        <w:rPr>
          <w:rFonts w:ascii="Arial" w:hAnsi="Arial" w:cs="Arial"/>
          <w:sz w:val="22"/>
          <w:szCs w:val="22"/>
        </w:rPr>
        <w:fldChar w:fldCharType="end"/>
      </w:r>
      <w:r w:rsidR="00027EA2" w:rsidRPr="001E38B7">
        <w:rPr>
          <w:rFonts w:ascii="Arial" w:hAnsi="Arial" w:cs="Arial"/>
          <w:sz w:val="22"/>
          <w:szCs w:val="22"/>
          <w:lang w:val="en-GB"/>
        </w:rPr>
        <w:t>)</w:t>
      </w:r>
      <w:r w:rsidR="00027EA2">
        <w:rPr>
          <w:rFonts w:ascii="Arial" w:hAnsi="Arial" w:cs="Arial"/>
          <w:sz w:val="22"/>
          <w:szCs w:val="22"/>
          <w:lang w:val="en-GB"/>
        </w:rPr>
        <w:t xml:space="preserve">. </w:t>
      </w:r>
      <w:r w:rsidR="00346A53" w:rsidRPr="001E38B7">
        <w:rPr>
          <w:rFonts w:ascii="Arial" w:hAnsi="Arial" w:cs="Arial"/>
          <w:sz w:val="22"/>
          <w:szCs w:val="22"/>
          <w:lang w:val="en-GB"/>
        </w:rPr>
        <w:t xml:space="preserve">Our preliminary results suggest that including such </w:t>
      </w:r>
      <w:r w:rsidR="00F23B36">
        <w:rPr>
          <w:rFonts w:ascii="Arial" w:hAnsi="Arial" w:cs="Arial"/>
          <w:sz w:val="22"/>
          <w:szCs w:val="22"/>
          <w:lang w:val="en-GB"/>
        </w:rPr>
        <w:t>“clearance-promoting” and “chronicity-promoting” positive feedback mechanisms</w:t>
      </w:r>
      <w:r w:rsidR="00346A53" w:rsidRPr="001E38B7">
        <w:rPr>
          <w:rFonts w:ascii="Arial" w:hAnsi="Arial" w:cs="Arial"/>
          <w:sz w:val="22"/>
          <w:szCs w:val="22"/>
          <w:lang w:val="en-GB"/>
        </w:rPr>
        <w:t xml:space="preserve"> in mathematical models</w:t>
      </w:r>
      <w:r w:rsidR="00F23B36">
        <w:rPr>
          <w:rFonts w:ascii="Arial" w:hAnsi="Arial" w:cs="Arial"/>
          <w:sz w:val="22"/>
          <w:szCs w:val="22"/>
          <w:lang w:val="en-GB"/>
        </w:rPr>
        <w:t xml:space="preserve"> of the immune-parasite interaction</w:t>
      </w:r>
      <w:r w:rsidR="00346A53" w:rsidRPr="001E38B7">
        <w:rPr>
          <w:rFonts w:ascii="Arial" w:hAnsi="Arial" w:cs="Arial"/>
          <w:sz w:val="22"/>
          <w:szCs w:val="22"/>
          <w:lang w:val="en-GB"/>
        </w:rPr>
        <w:t xml:space="preserve"> generates Allee effects </w:t>
      </w:r>
      <w:r w:rsidR="00F23B36">
        <w:rPr>
          <w:rFonts w:ascii="Arial" w:hAnsi="Arial" w:cs="Arial"/>
          <w:sz w:val="22"/>
          <w:szCs w:val="22"/>
          <w:lang w:val="en-GB"/>
        </w:rPr>
        <w:t>in parasite</w:t>
      </w:r>
      <w:ins w:id="30" w:author="Andrea L. Graham" w:date="2020-11-01T14:15:00Z">
        <w:r w:rsidR="00590B87">
          <w:rPr>
            <w:rFonts w:ascii="Arial" w:hAnsi="Arial" w:cs="Arial"/>
            <w:sz w:val="22"/>
            <w:szCs w:val="22"/>
            <w:lang w:val="en-GB"/>
          </w:rPr>
          <w:t xml:space="preserve"> biomass</w:t>
        </w:r>
      </w:ins>
      <w:r w:rsidR="00F23B36">
        <w:rPr>
          <w:rFonts w:ascii="Arial" w:hAnsi="Arial" w:cs="Arial"/>
          <w:sz w:val="22"/>
          <w:szCs w:val="22"/>
          <w:lang w:val="en-GB"/>
        </w:rPr>
        <w:t xml:space="preserve"> growth, such that changing the initial dose of parasites or the initial </w:t>
      </w:r>
      <w:r w:rsidR="009E7762">
        <w:rPr>
          <w:rFonts w:ascii="Arial" w:hAnsi="Arial" w:cs="Arial"/>
          <w:sz w:val="22"/>
          <w:szCs w:val="22"/>
          <w:lang w:val="en-GB"/>
        </w:rPr>
        <w:t>state of the immune system can alter infection duration</w:t>
      </w:r>
      <w:r w:rsidR="00346A53" w:rsidRPr="001E38B7">
        <w:rPr>
          <w:rFonts w:ascii="Arial" w:hAnsi="Arial" w:cs="Arial"/>
          <w:sz w:val="22"/>
          <w:szCs w:val="22"/>
          <w:lang w:val="en-GB"/>
        </w:rPr>
        <w:t xml:space="preserve"> (</w:t>
      </w:r>
      <w:r w:rsidR="00346A53" w:rsidRPr="004F5D82">
        <w:rPr>
          <w:rFonts w:ascii="Arial" w:hAnsi="Arial" w:cs="Arial"/>
          <w:b/>
          <w:bCs/>
          <w:sz w:val="22"/>
          <w:szCs w:val="22"/>
          <w:lang w:val="en-GB"/>
        </w:rPr>
        <w:t xml:space="preserve">Fig. </w:t>
      </w:r>
      <w:r w:rsidR="004B0C96">
        <w:rPr>
          <w:rFonts w:ascii="Arial" w:hAnsi="Arial" w:cs="Arial"/>
          <w:b/>
          <w:bCs/>
          <w:sz w:val="22"/>
          <w:szCs w:val="22"/>
          <w:lang w:val="en-GB"/>
        </w:rPr>
        <w:t>2</w:t>
      </w:r>
      <w:r w:rsidR="00346A53" w:rsidRPr="001E38B7">
        <w:rPr>
          <w:rFonts w:ascii="Arial" w:hAnsi="Arial" w:cs="Arial"/>
          <w:sz w:val="22"/>
          <w:szCs w:val="22"/>
          <w:lang w:val="en-GB"/>
        </w:rPr>
        <w:t xml:space="preserve">). </w:t>
      </w:r>
    </w:p>
    <w:p w14:paraId="4C927532" w14:textId="77777777" w:rsidR="00017330" w:rsidRPr="001E38B7" w:rsidRDefault="00017330" w:rsidP="00AF02BC">
      <w:pPr>
        <w:jc w:val="both"/>
        <w:rPr>
          <w:rFonts w:ascii="Arial" w:hAnsi="Arial" w:cs="Arial"/>
          <w:sz w:val="22"/>
          <w:szCs w:val="22"/>
          <w:lang w:val="en-GB"/>
        </w:rPr>
      </w:pPr>
    </w:p>
    <w:p w14:paraId="29A6D5C8" w14:textId="299C7BEC" w:rsidR="00017330" w:rsidRPr="001E38B7" w:rsidRDefault="002E2BC6" w:rsidP="00AF02BC">
      <w:pPr>
        <w:jc w:val="both"/>
        <w:rPr>
          <w:rFonts w:ascii="Arial" w:hAnsi="Arial" w:cs="Arial"/>
          <w:sz w:val="22"/>
          <w:szCs w:val="22"/>
          <w:lang w:val="en-GB"/>
        </w:rPr>
      </w:pPr>
      <w:r w:rsidRPr="001E38B7">
        <w:rPr>
          <w:rFonts w:ascii="Arial" w:hAnsi="Arial" w:cs="Arial"/>
          <w:sz w:val="22"/>
          <w:szCs w:val="22"/>
          <w:lang w:val="en-GB"/>
        </w:rPr>
        <w:t xml:space="preserve">To test the predictions of </w:t>
      </w:r>
      <w:r w:rsidR="004C5B78">
        <w:rPr>
          <w:rFonts w:ascii="Arial" w:hAnsi="Arial" w:cs="Arial"/>
          <w:sz w:val="22"/>
          <w:szCs w:val="22"/>
          <w:lang w:val="en-GB"/>
        </w:rPr>
        <w:t xml:space="preserve">our </w:t>
      </w:r>
      <w:r w:rsidRPr="001E38B7">
        <w:rPr>
          <w:rFonts w:ascii="Arial" w:hAnsi="Arial" w:cs="Arial"/>
          <w:sz w:val="22"/>
          <w:szCs w:val="22"/>
          <w:lang w:val="en-GB"/>
        </w:rPr>
        <w:t>theory using innovative experimental approaches</w:t>
      </w:r>
      <w:r w:rsidR="009E7762">
        <w:rPr>
          <w:rFonts w:ascii="Arial" w:hAnsi="Arial" w:cs="Arial"/>
          <w:sz w:val="22"/>
          <w:szCs w:val="22"/>
          <w:lang w:val="en-GB"/>
        </w:rPr>
        <w:t>, w</w:t>
      </w:r>
      <w:r w:rsidR="00C248F1" w:rsidRPr="001E38B7">
        <w:rPr>
          <w:rFonts w:ascii="Arial" w:hAnsi="Arial" w:cs="Arial"/>
          <w:sz w:val="22"/>
          <w:szCs w:val="22"/>
          <w:lang w:val="en-GB"/>
        </w:rPr>
        <w:t xml:space="preserve">e will pair dose-response experiments in </w:t>
      </w:r>
      <w:r w:rsidR="003D2CD1">
        <w:rPr>
          <w:rFonts w:ascii="Arial" w:hAnsi="Arial" w:cs="Arial"/>
          <w:sz w:val="22"/>
          <w:szCs w:val="22"/>
          <w:lang w:val="en-GB"/>
        </w:rPr>
        <w:t xml:space="preserve">microbially naturalized mice in </w:t>
      </w:r>
      <w:r w:rsidR="00C248F1" w:rsidRPr="001E38B7">
        <w:rPr>
          <w:rFonts w:ascii="Arial" w:hAnsi="Arial" w:cs="Arial"/>
          <w:sz w:val="22"/>
          <w:szCs w:val="22"/>
          <w:lang w:val="en-GB"/>
        </w:rPr>
        <w:t xml:space="preserve">the lab with </w:t>
      </w:r>
      <w:r w:rsidR="00C248F1" w:rsidRPr="001E38B7">
        <w:rPr>
          <w:rFonts w:ascii="Arial" w:hAnsi="Arial" w:cs="Arial"/>
          <w:b/>
          <w:bCs/>
          <w:sz w:val="22"/>
          <w:szCs w:val="22"/>
          <w:lang w:val="en-GB"/>
        </w:rPr>
        <w:t>experiments in</w:t>
      </w:r>
      <w:r w:rsidR="00C248F1" w:rsidRPr="001E38B7">
        <w:rPr>
          <w:rFonts w:ascii="Arial" w:hAnsi="Arial" w:cs="Arial"/>
          <w:sz w:val="22"/>
          <w:szCs w:val="22"/>
          <w:lang w:val="en-GB"/>
        </w:rPr>
        <w:t xml:space="preserve"> </w:t>
      </w:r>
      <w:r w:rsidR="00B71975">
        <w:rPr>
          <w:rFonts w:ascii="Arial" w:hAnsi="Arial" w:cs="Arial"/>
          <w:b/>
          <w:sz w:val="22"/>
          <w:szCs w:val="22"/>
          <w:lang w:val="en-GB"/>
        </w:rPr>
        <w:t>our</w:t>
      </w:r>
      <w:r w:rsidR="00B71975" w:rsidRPr="001E38B7">
        <w:rPr>
          <w:rFonts w:ascii="Arial" w:hAnsi="Arial" w:cs="Arial"/>
          <w:b/>
          <w:sz w:val="22"/>
          <w:szCs w:val="22"/>
          <w:lang w:val="en-GB"/>
        </w:rPr>
        <w:t xml:space="preserve"> </w:t>
      </w:r>
      <w:r w:rsidR="00C248F1" w:rsidRPr="001E38B7">
        <w:rPr>
          <w:rFonts w:ascii="Arial" w:hAnsi="Arial" w:cs="Arial"/>
          <w:b/>
          <w:sz w:val="22"/>
          <w:szCs w:val="22"/>
          <w:lang w:val="en-GB"/>
        </w:rPr>
        <w:t xml:space="preserve">unique </w:t>
      </w:r>
      <w:r w:rsidR="00EE2F52" w:rsidRPr="001E38B7">
        <w:rPr>
          <w:rFonts w:ascii="Arial" w:hAnsi="Arial" w:cs="Arial"/>
          <w:b/>
          <w:sz w:val="22"/>
          <w:szCs w:val="22"/>
          <w:lang w:val="en-GB"/>
        </w:rPr>
        <w:t>outdoor</w:t>
      </w:r>
      <w:r w:rsidR="00C248F1" w:rsidRPr="001E38B7">
        <w:rPr>
          <w:rFonts w:ascii="Arial" w:hAnsi="Arial" w:cs="Arial"/>
          <w:b/>
          <w:sz w:val="22"/>
          <w:szCs w:val="22"/>
          <w:lang w:val="en-GB"/>
        </w:rPr>
        <w:t xml:space="preserve"> system that enables us to control host genetics and inoculating dose while titrating in </w:t>
      </w:r>
      <w:r w:rsidR="003D2CD1">
        <w:rPr>
          <w:rFonts w:ascii="Arial" w:hAnsi="Arial" w:cs="Arial"/>
          <w:b/>
          <w:sz w:val="22"/>
          <w:szCs w:val="22"/>
          <w:lang w:val="en-GB"/>
        </w:rPr>
        <w:t xml:space="preserve">further </w:t>
      </w:r>
      <w:r w:rsidR="00C248F1" w:rsidRPr="001E38B7">
        <w:rPr>
          <w:rFonts w:ascii="Arial" w:hAnsi="Arial" w:cs="Arial"/>
          <w:b/>
          <w:sz w:val="22"/>
          <w:szCs w:val="22"/>
          <w:lang w:val="en-GB"/>
        </w:rPr>
        <w:t>natural variation</w:t>
      </w:r>
      <w:r w:rsidR="00C248F1" w:rsidRPr="001E38B7">
        <w:rPr>
          <w:rFonts w:ascii="Arial" w:hAnsi="Arial" w:cs="Arial"/>
          <w:sz w:val="22"/>
          <w:szCs w:val="22"/>
          <w:lang w:val="en-GB"/>
        </w:rPr>
        <w:t xml:space="preserve"> </w:t>
      </w:r>
      <w:r w:rsidR="00C52B5F" w:rsidRPr="001E38B7">
        <w:rPr>
          <w:rFonts w:ascii="Arial" w:hAnsi="Arial" w:cs="Arial"/>
          <w:sz w:val="22"/>
          <w:szCs w:val="22"/>
          <w:lang w:val="en-GB"/>
        </w:rPr>
        <w:t>likely to</w:t>
      </w:r>
      <w:r w:rsidR="00C248F1" w:rsidRPr="001E38B7">
        <w:rPr>
          <w:rFonts w:ascii="Arial" w:hAnsi="Arial" w:cs="Arial"/>
          <w:sz w:val="22"/>
          <w:szCs w:val="22"/>
          <w:lang w:val="en-GB"/>
        </w:rPr>
        <w:t xml:space="preserve"> modulate within-host dynamics.  </w:t>
      </w:r>
      <w:r w:rsidR="007832E3" w:rsidRPr="001E38B7">
        <w:rPr>
          <w:rFonts w:ascii="Arial" w:hAnsi="Arial" w:cs="Arial"/>
          <w:bCs/>
          <w:sz w:val="22"/>
          <w:szCs w:val="22"/>
          <w:lang w:val="en-GB"/>
        </w:rPr>
        <w:t xml:space="preserve">Recent studies have highlighted the </w:t>
      </w:r>
      <w:r w:rsidR="002F20CC" w:rsidRPr="001E38B7">
        <w:rPr>
          <w:rFonts w:ascii="Arial" w:hAnsi="Arial" w:cs="Arial"/>
          <w:bCs/>
          <w:sz w:val="22"/>
          <w:szCs w:val="22"/>
          <w:lang w:val="en-GB"/>
        </w:rPr>
        <w:t xml:space="preserve">divergence between </w:t>
      </w:r>
      <w:r w:rsidR="007832E3" w:rsidRPr="001E38B7">
        <w:rPr>
          <w:rFonts w:ascii="Arial" w:hAnsi="Arial" w:cs="Arial"/>
          <w:bCs/>
          <w:sz w:val="22"/>
          <w:szCs w:val="22"/>
          <w:lang w:val="en-GB"/>
        </w:rPr>
        <w:t xml:space="preserve">immune phenotypes of </w:t>
      </w:r>
      <w:r w:rsidR="002F20CC" w:rsidRPr="001E38B7">
        <w:rPr>
          <w:rFonts w:ascii="Arial" w:hAnsi="Arial" w:cs="Arial"/>
          <w:bCs/>
          <w:sz w:val="22"/>
          <w:szCs w:val="22"/>
          <w:lang w:val="en-GB"/>
        </w:rPr>
        <w:t xml:space="preserve">wild and laboratory mice </w:t>
      </w:r>
      <w:r w:rsidR="002D6665">
        <w:rPr>
          <w:rFonts w:ascii="Arial" w:hAnsi="Arial" w:cs="Arial"/>
          <w:bCs/>
          <w:sz w:val="22"/>
          <w:szCs w:val="22"/>
          <w:lang w:val="en-GB"/>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sidR="00B83E38">
        <w:rPr>
          <w:rFonts w:ascii="Arial" w:hAnsi="Arial" w:cs="Arial"/>
          <w:bCs/>
          <w:sz w:val="22"/>
          <w:szCs w:val="22"/>
          <w:lang w:val="en-GB"/>
        </w:rPr>
        <w:instrText xml:space="preserve"> ADDIN EN.CITE </w:instrText>
      </w:r>
      <w:r w:rsidR="00B83E38">
        <w:rPr>
          <w:rFonts w:ascii="Arial" w:hAnsi="Arial" w:cs="Arial"/>
          <w:bCs/>
          <w:sz w:val="22"/>
          <w:szCs w:val="22"/>
          <w:lang w:val="en-GB"/>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sidR="00B83E38">
        <w:rPr>
          <w:rFonts w:ascii="Arial" w:hAnsi="Arial" w:cs="Arial"/>
          <w:bCs/>
          <w:sz w:val="22"/>
          <w:szCs w:val="22"/>
          <w:lang w:val="en-GB"/>
        </w:rPr>
        <w:instrText xml:space="preserve"> ADDIN EN.CITE.DATA </w:instrText>
      </w:r>
      <w:r w:rsidR="00B83E38">
        <w:rPr>
          <w:rFonts w:ascii="Arial" w:hAnsi="Arial" w:cs="Arial"/>
          <w:bCs/>
          <w:sz w:val="22"/>
          <w:szCs w:val="22"/>
          <w:lang w:val="en-GB"/>
        </w:rPr>
      </w:r>
      <w:r w:rsidR="00B83E38">
        <w:rPr>
          <w:rFonts w:ascii="Arial" w:hAnsi="Arial" w:cs="Arial"/>
          <w:bCs/>
          <w:sz w:val="22"/>
          <w:szCs w:val="22"/>
          <w:lang w:val="en-GB"/>
        </w:rPr>
        <w:fldChar w:fldCharType="end"/>
      </w:r>
      <w:r w:rsidR="002D6665">
        <w:rPr>
          <w:rFonts w:ascii="Arial" w:hAnsi="Arial" w:cs="Arial"/>
          <w:bCs/>
          <w:sz w:val="22"/>
          <w:szCs w:val="22"/>
          <w:lang w:val="en-GB"/>
        </w:rPr>
      </w:r>
      <w:r w:rsidR="002D6665">
        <w:rPr>
          <w:rFonts w:ascii="Arial" w:hAnsi="Arial" w:cs="Arial"/>
          <w:bCs/>
          <w:sz w:val="22"/>
          <w:szCs w:val="22"/>
          <w:lang w:val="en-GB"/>
        </w:rPr>
        <w:fldChar w:fldCharType="separate"/>
      </w:r>
      <w:r w:rsidR="00B83E38">
        <w:rPr>
          <w:rFonts w:ascii="Arial" w:hAnsi="Arial" w:cs="Arial"/>
          <w:bCs/>
          <w:noProof/>
          <w:sz w:val="22"/>
          <w:szCs w:val="22"/>
          <w:lang w:val="en-GB"/>
        </w:rPr>
        <w:t>[47, 48]</w:t>
      </w:r>
      <w:r w:rsidR="002D6665">
        <w:rPr>
          <w:rFonts w:ascii="Arial" w:hAnsi="Arial" w:cs="Arial"/>
          <w:bCs/>
          <w:sz w:val="22"/>
          <w:szCs w:val="22"/>
          <w:lang w:val="en-GB"/>
        </w:rPr>
        <w:fldChar w:fldCharType="end"/>
      </w:r>
      <w:r w:rsidR="002F20CC" w:rsidRPr="001E38B7">
        <w:rPr>
          <w:rFonts w:ascii="Arial" w:hAnsi="Arial" w:cs="Arial"/>
          <w:bCs/>
          <w:sz w:val="22"/>
          <w:szCs w:val="22"/>
          <w:lang w:val="en-GB"/>
        </w:rPr>
        <w:t xml:space="preserve"> and </w:t>
      </w:r>
      <w:r w:rsidR="007832E3" w:rsidRPr="001E38B7">
        <w:rPr>
          <w:rFonts w:ascii="Arial" w:hAnsi="Arial" w:cs="Arial"/>
          <w:bCs/>
          <w:sz w:val="22"/>
          <w:szCs w:val="22"/>
          <w:lang w:val="en-GB"/>
        </w:rPr>
        <w:t>advocated naturalizing mice in various ways</w:t>
      </w:r>
      <w:r w:rsidR="001C5B44" w:rsidRPr="001E38B7">
        <w:rPr>
          <w:rFonts w:ascii="Arial" w:hAnsi="Arial" w:cs="Arial"/>
          <w:bCs/>
          <w:sz w:val="22"/>
          <w:szCs w:val="22"/>
          <w:lang w:val="en-GB"/>
        </w:rPr>
        <w:t xml:space="preserve"> </w:t>
      </w:r>
      <w:r w:rsidR="00BF26C2">
        <w:rPr>
          <w:rFonts w:ascii="Arial" w:hAnsi="Arial" w:cs="Arial"/>
          <w:bCs/>
          <w:sz w:val="22"/>
          <w:szCs w:val="22"/>
          <w:lang w:val="en-GB"/>
        </w:rPr>
        <w:t xml:space="preserve">to improve mouse models </w:t>
      </w:r>
      <w:r w:rsidR="00B71975">
        <w:rPr>
          <w:rFonts w:ascii="Arial" w:hAnsi="Arial" w:cs="Arial"/>
          <w:bCs/>
          <w:sz w:val="22"/>
          <w:szCs w:val="22"/>
          <w:lang w:val="en-GB"/>
        </w:rPr>
        <w:t xml:space="preserve">of human immune function </w:t>
      </w:r>
      <w:r w:rsidR="002D6665">
        <w:rPr>
          <w:rFonts w:ascii="Arial" w:hAnsi="Arial" w:cs="Arial"/>
          <w:bCs/>
          <w:sz w:val="22"/>
          <w:szCs w:val="22"/>
          <w:lang w:val="en-GB"/>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cj5Sb3NzaGFydDwvQXV0aG9yPjxZZWFyPjIwMTk8L1llYXI+PFJlY051bT43ODAxPC9SZWNOdW0+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</w:fldData>
        </w:fldChar>
      </w:r>
      <w:r w:rsidR="00B83E38">
        <w:rPr>
          <w:rFonts w:ascii="Arial" w:hAnsi="Arial" w:cs="Arial"/>
          <w:bCs/>
          <w:sz w:val="22"/>
          <w:szCs w:val="22"/>
          <w:lang w:val="en-GB"/>
        </w:rPr>
        <w:instrText xml:space="preserve"> ADDIN EN.CITE </w:instrText>
      </w:r>
      <w:r w:rsidR="00B83E38">
        <w:rPr>
          <w:rFonts w:ascii="Arial" w:hAnsi="Arial" w:cs="Arial"/>
          <w:bCs/>
          <w:sz w:val="22"/>
          <w:szCs w:val="22"/>
          <w:lang w:val="en-GB"/>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cj5Sb3NzaGFydDwvQXV0aG9yPjxZZWFyPjIwMTk8L1llYXI+PFJlY051bT43ODAxPC9SZWNOdW0+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</w:fldData>
        </w:fldChar>
      </w:r>
      <w:r w:rsidR="00B83E38">
        <w:rPr>
          <w:rFonts w:ascii="Arial" w:hAnsi="Arial" w:cs="Arial"/>
          <w:bCs/>
          <w:sz w:val="22"/>
          <w:szCs w:val="22"/>
          <w:lang w:val="en-GB"/>
        </w:rPr>
        <w:instrText xml:space="preserve"> ADDIN EN.CITE.DATA </w:instrText>
      </w:r>
      <w:r w:rsidR="00B83E38">
        <w:rPr>
          <w:rFonts w:ascii="Arial" w:hAnsi="Arial" w:cs="Arial"/>
          <w:bCs/>
          <w:sz w:val="22"/>
          <w:szCs w:val="22"/>
          <w:lang w:val="en-GB"/>
        </w:rPr>
      </w:r>
      <w:r w:rsidR="00B83E38">
        <w:rPr>
          <w:rFonts w:ascii="Arial" w:hAnsi="Arial" w:cs="Arial"/>
          <w:bCs/>
          <w:sz w:val="22"/>
          <w:szCs w:val="22"/>
          <w:lang w:val="en-GB"/>
        </w:rPr>
        <w:fldChar w:fldCharType="end"/>
      </w:r>
      <w:r w:rsidR="002D6665">
        <w:rPr>
          <w:rFonts w:ascii="Arial" w:hAnsi="Arial" w:cs="Arial"/>
          <w:bCs/>
          <w:sz w:val="22"/>
          <w:szCs w:val="22"/>
          <w:lang w:val="en-GB"/>
        </w:rPr>
      </w:r>
      <w:r w:rsidR="002D6665">
        <w:rPr>
          <w:rFonts w:ascii="Arial" w:hAnsi="Arial" w:cs="Arial"/>
          <w:bCs/>
          <w:sz w:val="22"/>
          <w:szCs w:val="22"/>
          <w:lang w:val="en-GB"/>
        </w:rPr>
        <w:fldChar w:fldCharType="separate"/>
      </w:r>
      <w:r w:rsidR="00B83E38">
        <w:rPr>
          <w:rFonts w:ascii="Arial" w:hAnsi="Arial" w:cs="Arial"/>
          <w:bCs/>
          <w:noProof/>
          <w:sz w:val="22"/>
          <w:szCs w:val="22"/>
          <w:lang w:val="en-GB"/>
        </w:rPr>
        <w:t>[49-52]</w:t>
      </w:r>
      <w:r w:rsidR="002D6665">
        <w:rPr>
          <w:rFonts w:ascii="Arial" w:hAnsi="Arial" w:cs="Arial"/>
          <w:bCs/>
          <w:sz w:val="22"/>
          <w:szCs w:val="22"/>
          <w:lang w:val="en-GB"/>
        </w:rPr>
        <w:fldChar w:fldCharType="end"/>
      </w:r>
      <w:r w:rsidR="00B71975">
        <w:rPr>
          <w:rFonts w:ascii="Arial" w:hAnsi="Arial" w:cs="Arial"/>
          <w:bCs/>
          <w:sz w:val="22"/>
          <w:szCs w:val="22"/>
          <w:lang w:val="en-GB"/>
        </w:rPr>
        <w:t>.  This logic likewise applies to</w:t>
      </w:r>
      <w:r w:rsidR="00C938E1" w:rsidRPr="001E38B7">
        <w:rPr>
          <w:rFonts w:ascii="Arial" w:hAnsi="Arial" w:cs="Arial"/>
          <w:bCs/>
          <w:sz w:val="22"/>
          <w:szCs w:val="22"/>
          <w:lang w:val="en-GB"/>
        </w:rPr>
        <w:t xml:space="preserve"> </w:t>
      </w:r>
      <w:r w:rsidR="00C82055">
        <w:rPr>
          <w:rFonts w:ascii="Arial" w:hAnsi="Arial" w:cs="Arial"/>
          <w:bCs/>
          <w:sz w:val="22"/>
          <w:szCs w:val="22"/>
          <w:lang w:val="en-GB"/>
        </w:rPr>
        <w:t xml:space="preserve">classic work on enhanced susceptibility to nematodes among lab mice maintained in large indoor arenas </w:t>
      </w:r>
      <w:r w:rsidR="00C82055">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C82055">
        <w:rPr>
          <w:rFonts w:ascii="Arial" w:hAnsi="Arial" w:cs="Arial"/>
          <w:sz w:val="22"/>
          <w:szCs w:val="22"/>
          <w:lang w:val="en-GB"/>
        </w:rPr>
      </w:r>
      <w:r w:rsidR="00C82055">
        <w:rPr>
          <w:rFonts w:ascii="Arial" w:hAnsi="Arial" w:cs="Arial"/>
          <w:sz w:val="22"/>
          <w:szCs w:val="22"/>
          <w:lang w:val="en-GB"/>
        </w:rPr>
        <w:fldChar w:fldCharType="separate"/>
      </w:r>
      <w:r w:rsidR="00B83E38">
        <w:rPr>
          <w:rFonts w:ascii="Arial" w:hAnsi="Arial" w:cs="Arial"/>
          <w:noProof/>
          <w:sz w:val="22"/>
          <w:szCs w:val="22"/>
          <w:lang w:val="en-GB"/>
        </w:rPr>
        <w:t>[29, 30]</w:t>
      </w:r>
      <w:r w:rsidR="00C82055">
        <w:rPr>
          <w:rFonts w:ascii="Arial" w:hAnsi="Arial" w:cs="Arial"/>
          <w:sz w:val="22"/>
          <w:szCs w:val="22"/>
          <w:lang w:val="en-GB"/>
        </w:rPr>
        <w:fldChar w:fldCharType="end"/>
      </w:r>
      <w:r w:rsidR="00C82055">
        <w:rPr>
          <w:rFonts w:ascii="Arial" w:hAnsi="Arial" w:cs="Arial"/>
          <w:sz w:val="22"/>
          <w:szCs w:val="22"/>
          <w:lang w:val="en-GB"/>
        </w:rPr>
        <w:t xml:space="preserve"> </w:t>
      </w:r>
      <w:r w:rsidR="00C82055">
        <w:rPr>
          <w:rFonts w:ascii="Arial" w:hAnsi="Arial" w:cs="Arial"/>
          <w:bCs/>
          <w:sz w:val="22"/>
          <w:szCs w:val="22"/>
          <w:lang w:val="en-GB"/>
        </w:rPr>
        <w:t xml:space="preserve">as well as </w:t>
      </w:r>
      <w:r w:rsidR="00D66449" w:rsidRPr="001E38B7">
        <w:rPr>
          <w:rFonts w:ascii="Arial" w:hAnsi="Arial" w:cs="Arial"/>
          <w:bCs/>
          <w:sz w:val="22"/>
          <w:szCs w:val="22"/>
          <w:lang w:val="en-GB"/>
        </w:rPr>
        <w:t xml:space="preserve">our own </w:t>
      </w:r>
      <w:r w:rsidR="00F81CA1" w:rsidRPr="001E38B7">
        <w:rPr>
          <w:rFonts w:ascii="Arial" w:hAnsi="Arial" w:cs="Arial"/>
          <w:bCs/>
          <w:sz w:val="22"/>
          <w:szCs w:val="22"/>
          <w:lang w:val="en-GB"/>
        </w:rPr>
        <w:t>“</w:t>
      </w:r>
      <w:r w:rsidR="00D66449" w:rsidRPr="001E38B7">
        <w:rPr>
          <w:rFonts w:ascii="Arial" w:hAnsi="Arial" w:cs="Arial"/>
          <w:bCs/>
          <w:sz w:val="22"/>
          <w:szCs w:val="22"/>
          <w:lang w:val="en-GB"/>
        </w:rPr>
        <w:t>rewilding</w:t>
      </w:r>
      <w:r w:rsidR="00F81CA1" w:rsidRPr="001E38B7">
        <w:rPr>
          <w:rFonts w:ascii="Arial" w:hAnsi="Arial" w:cs="Arial"/>
          <w:bCs/>
          <w:sz w:val="22"/>
          <w:szCs w:val="22"/>
          <w:lang w:val="en-GB"/>
        </w:rPr>
        <w:t>”</w:t>
      </w:r>
      <w:r w:rsidR="00D66449" w:rsidRPr="001E38B7">
        <w:rPr>
          <w:rFonts w:ascii="Arial" w:hAnsi="Arial" w:cs="Arial"/>
          <w:bCs/>
          <w:sz w:val="22"/>
          <w:szCs w:val="22"/>
          <w:lang w:val="en-GB"/>
        </w:rPr>
        <w:t xml:space="preserve"> approach</w:t>
      </w:r>
      <w:r w:rsidR="003E7963">
        <w:rPr>
          <w:rFonts w:ascii="Arial" w:hAnsi="Arial" w:cs="Arial"/>
          <w:bCs/>
          <w:sz w:val="22"/>
          <w:szCs w:val="22"/>
          <w:lang w:val="en-GB"/>
        </w:rPr>
        <w:t xml:space="preserve"> </w:t>
      </w:r>
      <w:r w:rsidR="003E7963">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3E7963">
        <w:rPr>
          <w:rFonts w:ascii="Arial" w:hAnsi="Arial" w:cs="Arial"/>
          <w:sz w:val="22"/>
          <w:szCs w:val="22"/>
        </w:rPr>
      </w:r>
      <w:r w:rsidR="003E7963">
        <w:rPr>
          <w:rFonts w:ascii="Arial" w:hAnsi="Arial" w:cs="Arial"/>
          <w:sz w:val="22"/>
          <w:szCs w:val="22"/>
        </w:rPr>
        <w:fldChar w:fldCharType="separate"/>
      </w:r>
      <w:r w:rsidR="00B83E38">
        <w:rPr>
          <w:rFonts w:ascii="Arial" w:hAnsi="Arial" w:cs="Arial"/>
          <w:noProof/>
          <w:sz w:val="22"/>
          <w:szCs w:val="22"/>
        </w:rPr>
        <w:t>[36, 53-55]</w:t>
      </w:r>
      <w:r w:rsidR="003E7963">
        <w:rPr>
          <w:rFonts w:ascii="Arial" w:hAnsi="Arial" w:cs="Arial"/>
          <w:sz w:val="22"/>
          <w:szCs w:val="22"/>
        </w:rPr>
        <w:fldChar w:fldCharType="end"/>
      </w:r>
      <w:r w:rsidR="00D66449" w:rsidRPr="001E38B7">
        <w:rPr>
          <w:rFonts w:ascii="Arial" w:hAnsi="Arial" w:cs="Arial"/>
          <w:bCs/>
          <w:sz w:val="22"/>
          <w:szCs w:val="22"/>
          <w:lang w:val="en-GB"/>
        </w:rPr>
        <w:t xml:space="preserve">. </w:t>
      </w:r>
      <w:r w:rsidR="00B71975">
        <w:rPr>
          <w:rFonts w:ascii="Arial" w:hAnsi="Arial" w:cs="Arial"/>
          <w:bCs/>
          <w:sz w:val="22"/>
          <w:szCs w:val="22"/>
          <w:lang w:val="en-GB"/>
        </w:rPr>
        <w:t xml:space="preserve"> </w:t>
      </w:r>
      <w:r w:rsidR="007514E7">
        <w:rPr>
          <w:rFonts w:ascii="Arial" w:hAnsi="Arial" w:cs="Arial"/>
          <w:sz w:val="22"/>
          <w:szCs w:val="22"/>
          <w:lang w:val="en-GB"/>
        </w:rPr>
        <w:t>Inspired by</w:t>
      </w:r>
      <w:r w:rsidR="00C248F1" w:rsidRPr="001E38B7">
        <w:rPr>
          <w:rFonts w:ascii="Arial" w:hAnsi="Arial" w:cs="Arial"/>
          <w:sz w:val="22"/>
          <w:szCs w:val="22"/>
          <w:lang w:val="en-GB"/>
        </w:rPr>
        <w:t xml:space="preserve"> our data show</w:t>
      </w:r>
      <w:r w:rsidR="00BF26C2">
        <w:rPr>
          <w:rFonts w:ascii="Arial" w:hAnsi="Arial" w:cs="Arial"/>
          <w:sz w:val="22"/>
          <w:szCs w:val="22"/>
          <w:lang w:val="en-GB"/>
        </w:rPr>
        <w:t>ing</w:t>
      </w:r>
      <w:r w:rsidR="00C248F1" w:rsidRPr="001E38B7">
        <w:rPr>
          <w:rFonts w:ascii="Arial" w:hAnsi="Arial" w:cs="Arial"/>
          <w:sz w:val="22"/>
          <w:szCs w:val="22"/>
          <w:lang w:val="en-GB"/>
        </w:rPr>
        <w:t xml:space="preserve"> that </w:t>
      </w:r>
      <w:r w:rsidR="00C248F1" w:rsidRPr="004C5B78">
        <w:rPr>
          <w:rFonts w:ascii="Arial" w:hAnsi="Arial" w:cs="Arial"/>
          <w:bCs/>
          <w:sz w:val="22"/>
          <w:szCs w:val="22"/>
          <w:lang w:val="en-GB"/>
        </w:rPr>
        <w:t xml:space="preserve">rewilding mice for </w:t>
      </w:r>
      <w:r w:rsidR="00C5068D" w:rsidRPr="004C5B78">
        <w:rPr>
          <w:rFonts w:ascii="Arial" w:hAnsi="Arial" w:cs="Arial"/>
          <w:bCs/>
          <w:sz w:val="22"/>
          <w:szCs w:val="22"/>
          <w:lang w:val="en-GB"/>
        </w:rPr>
        <w:t xml:space="preserve">even </w:t>
      </w:r>
      <w:r w:rsidR="00F81CA1" w:rsidRPr="004C5B78">
        <w:rPr>
          <w:rFonts w:ascii="Arial" w:hAnsi="Arial" w:cs="Arial"/>
          <w:bCs/>
          <w:sz w:val="22"/>
          <w:szCs w:val="22"/>
          <w:lang w:val="en-GB"/>
        </w:rPr>
        <w:t>a couple of</w:t>
      </w:r>
      <w:r w:rsidR="00C248F1" w:rsidRPr="004C5B78">
        <w:rPr>
          <w:rFonts w:ascii="Arial" w:hAnsi="Arial" w:cs="Arial"/>
          <w:bCs/>
          <w:sz w:val="22"/>
          <w:szCs w:val="22"/>
          <w:lang w:val="en-GB"/>
        </w:rPr>
        <w:t xml:space="preserve"> weeks prolongs nematode infections</w:t>
      </w:r>
      <w:r w:rsidR="004C5B78">
        <w:rPr>
          <w:rFonts w:ascii="Arial" w:hAnsi="Arial" w:cs="Arial"/>
          <w:bCs/>
          <w:sz w:val="22"/>
          <w:szCs w:val="22"/>
          <w:lang w:val="en-GB"/>
        </w:rPr>
        <w:t xml:space="preserve"> (</w:t>
      </w:r>
      <w:r w:rsidR="004C5B78" w:rsidRPr="004C5B78">
        <w:rPr>
          <w:rFonts w:ascii="Arial" w:hAnsi="Arial" w:cs="Arial"/>
          <w:b/>
          <w:sz w:val="22"/>
          <w:szCs w:val="22"/>
          <w:lang w:val="en-GB"/>
        </w:rPr>
        <w:t>Fig. 1</w:t>
      </w:r>
      <w:r w:rsidR="004C5B78">
        <w:rPr>
          <w:rFonts w:ascii="Arial" w:hAnsi="Arial" w:cs="Arial"/>
          <w:bCs/>
          <w:sz w:val="22"/>
          <w:szCs w:val="22"/>
          <w:lang w:val="en-GB"/>
        </w:rPr>
        <w:t>), w</w:t>
      </w:r>
      <w:r w:rsidR="00C248F1" w:rsidRPr="001E38B7">
        <w:rPr>
          <w:rFonts w:ascii="Arial" w:hAnsi="Arial" w:cs="Arial"/>
          <w:sz w:val="22"/>
          <w:szCs w:val="22"/>
          <w:lang w:val="en-GB"/>
        </w:rPr>
        <w:t xml:space="preserve">e hypothesize that this increase in duration arises because rewilding pushes the system across a mathematical persistence threshold: a parasite Allee effect in action. </w:t>
      </w:r>
    </w:p>
    <w:p w14:paraId="1178BA7D" w14:textId="77777777" w:rsidR="001E4C51" w:rsidRPr="00C938E1" w:rsidRDefault="001E4C51" w:rsidP="00AF02BC">
      <w:pPr>
        <w:jc w:val="both"/>
        <w:rPr>
          <w:rFonts w:ascii="Arial" w:hAnsi="Arial" w:cs="Arial"/>
        </w:rPr>
      </w:pPr>
    </w:p>
    <w:p w14:paraId="0064329A" w14:textId="77777777" w:rsidR="00017330" w:rsidRPr="001E38B7" w:rsidRDefault="00C248F1" w:rsidP="00AF02BC">
      <w:pPr>
        <w:jc w:val="both"/>
        <w:rPr>
          <w:rFonts w:ascii="Arial" w:hAnsi="Arial" w:cs="Arial"/>
          <w:b/>
          <w:sz w:val="22"/>
          <w:szCs w:val="22"/>
          <w:lang w:val="en-GB"/>
        </w:rPr>
      </w:pPr>
      <w:commentRangeStart w:id="31"/>
      <w:r w:rsidRPr="001E38B7">
        <w:rPr>
          <w:rFonts w:ascii="Arial" w:hAnsi="Arial" w:cs="Arial"/>
          <w:b/>
          <w:sz w:val="22"/>
          <w:szCs w:val="22"/>
          <w:lang w:val="en-GB"/>
        </w:rPr>
        <w:t>APPROACH.</w:t>
      </w:r>
      <w:commentRangeEnd w:id="31"/>
      <w:r w:rsidR="00F4014D">
        <w:rPr>
          <w:rStyle w:val="CommentReference"/>
        </w:rPr>
        <w:commentReference w:id="31"/>
      </w:r>
    </w:p>
    <w:p w14:paraId="1EF5E25D" w14:textId="77777777" w:rsidR="00017330" w:rsidRPr="001E38B7" w:rsidRDefault="00017330" w:rsidP="00AF02BC">
      <w:pPr>
        <w:jc w:val="both"/>
        <w:rPr>
          <w:rFonts w:ascii="Arial" w:hAnsi="Arial" w:cs="Arial"/>
          <w:sz w:val="22"/>
          <w:szCs w:val="22"/>
          <w:lang w:val="en-GB"/>
        </w:rPr>
      </w:pPr>
    </w:p>
    <w:p w14:paraId="73570A00" w14:textId="7AD856DA" w:rsidR="006B5107" w:rsidRDefault="00C248F1" w:rsidP="00AF02BC">
      <w:pPr>
        <w:jc w:val="both"/>
        <w:rPr>
          <w:rFonts w:ascii="Arial" w:hAnsi="Arial" w:cs="Arial"/>
          <w:sz w:val="22"/>
          <w:szCs w:val="22"/>
          <w:lang w:val="en-GB"/>
        </w:rPr>
      </w:pPr>
      <w:r w:rsidRPr="001E38B7">
        <w:rPr>
          <w:rFonts w:ascii="Arial" w:hAnsi="Arial" w:cs="Arial"/>
          <w:sz w:val="22"/>
          <w:szCs w:val="22"/>
          <w:lang w:val="en-GB"/>
        </w:rPr>
        <w:t xml:space="preserve">Our approach </w:t>
      </w:r>
      <w:r w:rsidR="00643D75" w:rsidRPr="001E38B7">
        <w:rPr>
          <w:rFonts w:ascii="Arial" w:hAnsi="Arial" w:cs="Arial"/>
          <w:sz w:val="22"/>
          <w:szCs w:val="22"/>
          <w:lang w:val="en-GB"/>
        </w:rPr>
        <w:t>combines</w:t>
      </w:r>
      <w:r w:rsidRPr="001E38B7">
        <w:rPr>
          <w:rFonts w:ascii="Arial" w:hAnsi="Arial" w:cs="Arial"/>
          <w:sz w:val="22"/>
          <w:szCs w:val="22"/>
          <w:lang w:val="en-GB"/>
        </w:rPr>
        <w:t xml:space="preserve"> the power of mathematical ecology with the tractability of mouse models in </w:t>
      </w:r>
      <w:proofErr w:type="spellStart"/>
      <w:r w:rsidRPr="001E38B7">
        <w:rPr>
          <w:rFonts w:ascii="Arial" w:hAnsi="Arial" w:cs="Arial"/>
          <w:sz w:val="22"/>
          <w:szCs w:val="22"/>
          <w:lang w:val="en-GB"/>
        </w:rPr>
        <w:t>immunoparasitology</w:t>
      </w:r>
      <w:proofErr w:type="spellEnd"/>
      <w:r w:rsidRPr="001E38B7">
        <w:rPr>
          <w:rFonts w:ascii="Arial" w:hAnsi="Arial" w:cs="Arial"/>
          <w:sz w:val="22"/>
          <w:szCs w:val="22"/>
          <w:lang w:val="en-GB"/>
        </w:rPr>
        <w:t xml:space="preserve">, to illuminate causes of varied infection duration for gastrointestinal helminths. </w:t>
      </w:r>
      <w:r w:rsidR="006B5107">
        <w:rPr>
          <w:rFonts w:ascii="Arial" w:hAnsi="Arial" w:cs="Arial"/>
          <w:sz w:val="22"/>
          <w:szCs w:val="22"/>
          <w:lang w:val="en-GB"/>
        </w:rPr>
        <w:t>We use this approach to tackle three Aims:</w:t>
      </w:r>
    </w:p>
    <w:p w14:paraId="0455314E" w14:textId="2AE49CD8" w:rsidR="006B5107" w:rsidRDefault="006B5107" w:rsidP="006B5107">
      <w:pPr>
        <w:jc w:val="both"/>
        <w:rPr>
          <w:rFonts w:ascii="Arial" w:hAnsi="Arial" w:cs="Arial"/>
          <w:sz w:val="22"/>
          <w:szCs w:val="22"/>
          <w:u w:val="single"/>
        </w:rPr>
      </w:pPr>
      <w:r w:rsidRPr="001E38B7">
        <w:rPr>
          <w:rFonts w:ascii="Arial" w:hAnsi="Arial" w:cs="Arial"/>
          <w:b/>
          <w:sz w:val="22"/>
          <w:szCs w:val="22"/>
          <w:u w:val="single"/>
          <w:lang w:val="en-GB"/>
        </w:rPr>
        <w:t>Aim 1</w:t>
      </w:r>
      <w:r>
        <w:rPr>
          <w:rFonts w:ascii="Arial" w:hAnsi="Arial" w:cs="Arial"/>
          <w:b/>
          <w:sz w:val="22"/>
          <w:szCs w:val="22"/>
          <w:u w:val="single"/>
          <w:lang w:val="en-GB"/>
        </w:rPr>
        <w:t>:</w:t>
      </w:r>
      <w:r w:rsidRPr="001E38B7">
        <w:rPr>
          <w:rFonts w:ascii="Arial" w:hAnsi="Arial" w:cs="Arial"/>
          <w:b/>
          <w:sz w:val="22"/>
          <w:szCs w:val="22"/>
          <w:u w:val="single"/>
          <w:lang w:val="en-GB"/>
        </w:rPr>
        <w:t xml:space="preserve"> </w:t>
      </w:r>
      <w:r w:rsidR="00226363" w:rsidRPr="00226363">
        <w:rPr>
          <w:rFonts w:ascii="Arial" w:hAnsi="Arial" w:cs="Arial"/>
          <w:sz w:val="22"/>
          <w:szCs w:val="22"/>
          <w:u w:val="single"/>
        </w:rPr>
        <w:t>Quantify the relative strength of chronicity- and clearance-promoting feedback loops across host strains and show that this explains the variable response to dose</w:t>
      </w:r>
      <w:r w:rsidRPr="00F91FEC">
        <w:rPr>
          <w:rFonts w:ascii="Arial" w:hAnsi="Arial" w:cs="Arial"/>
          <w:sz w:val="22"/>
          <w:szCs w:val="22"/>
          <w:u w:val="single"/>
        </w:rPr>
        <w:t>.</w:t>
      </w:r>
    </w:p>
    <w:p w14:paraId="2DBF1DB1" w14:textId="3D12642E" w:rsidR="006B5107" w:rsidRDefault="006B5107" w:rsidP="006B5107">
      <w:pPr>
        <w:jc w:val="both"/>
        <w:rPr>
          <w:rFonts w:ascii="Arial" w:hAnsi="Arial" w:cs="Arial"/>
          <w:sz w:val="22"/>
          <w:szCs w:val="22"/>
          <w:u w:val="single"/>
        </w:rPr>
      </w:pPr>
      <w:r w:rsidRPr="001E38B7">
        <w:rPr>
          <w:rFonts w:ascii="Arial" w:hAnsi="Arial" w:cs="Arial"/>
          <w:b/>
          <w:bCs/>
          <w:sz w:val="22"/>
          <w:szCs w:val="22"/>
          <w:u w:val="single"/>
        </w:rPr>
        <w:t xml:space="preserve">Aim 2: </w:t>
      </w:r>
      <w:r w:rsidR="00226363" w:rsidRPr="00226363">
        <w:rPr>
          <w:rFonts w:ascii="Arial" w:hAnsi="Arial" w:cs="Arial"/>
          <w:sz w:val="22"/>
          <w:szCs w:val="22"/>
          <w:u w:val="single"/>
        </w:rPr>
        <w:t>Experimentally manipulate rates of immune induction and effector impacts to alter the relative strength of feedback loops</w:t>
      </w:r>
      <w:r w:rsidRPr="00F91FEC">
        <w:rPr>
          <w:rFonts w:ascii="Arial" w:hAnsi="Arial" w:cs="Arial"/>
          <w:sz w:val="22"/>
          <w:szCs w:val="22"/>
          <w:u w:val="single"/>
        </w:rPr>
        <w:t>.</w:t>
      </w:r>
    </w:p>
    <w:p w14:paraId="2DC8888C" w14:textId="277D6CC5" w:rsidR="006B5107" w:rsidRPr="00F91FEC" w:rsidRDefault="00F91FEC" w:rsidP="006B5107">
      <w:pPr>
        <w:jc w:val="both"/>
        <w:rPr>
          <w:ins w:id="32" w:author="Clay Cressler" w:date="2020-10-29T13:58:00Z"/>
          <w:rFonts w:ascii="Arial" w:hAnsi="Arial" w:cs="Arial"/>
          <w:sz w:val="22"/>
          <w:szCs w:val="22"/>
          <w:u w:val="single"/>
        </w:rPr>
      </w:pPr>
      <w:ins w:id="33" w:author="Clay Cressler" w:date="2020-10-29T14:00:00Z">
        <w:r w:rsidRPr="001E38B7">
          <w:rPr>
            <w:rFonts w:ascii="Arial" w:hAnsi="Arial" w:cs="Arial"/>
            <w:b/>
            <w:bCs/>
            <w:sz w:val="22"/>
            <w:szCs w:val="22"/>
            <w:u w:val="single"/>
          </w:rPr>
          <w:t xml:space="preserve">Aim 3: </w:t>
        </w:r>
        <w:r w:rsidRPr="00F91FEC">
          <w:rPr>
            <w:rFonts w:ascii="Arial" w:hAnsi="Arial" w:cs="Arial"/>
            <w:sz w:val="22"/>
            <w:szCs w:val="22"/>
            <w:u w:val="single"/>
          </w:rPr>
          <w:t>Titrate in full environmental naturalism, beyond gut microbes, in “rewilded” mice kept outdoors, to quantify effects upon immune feedbacks and thus duration of nematode infection</w:t>
        </w:r>
      </w:ins>
      <w:ins w:id="34" w:author="Clay Cressler" w:date="2020-10-29T14:01:00Z">
        <w:r>
          <w:rPr>
            <w:rFonts w:ascii="Arial" w:hAnsi="Arial" w:cs="Arial"/>
            <w:sz w:val="22"/>
            <w:szCs w:val="22"/>
            <w:u w:val="single"/>
          </w:rPr>
          <w:t>.</w:t>
        </w:r>
      </w:ins>
    </w:p>
    <w:p w14:paraId="5888D8D6" w14:textId="76EA5AC6" w:rsidR="006B5107" w:rsidRDefault="006B5107" w:rsidP="00AF02BC">
      <w:pPr>
        <w:jc w:val="both"/>
        <w:rPr>
          <w:rFonts w:ascii="Arial" w:hAnsi="Arial" w:cs="Arial"/>
          <w:sz w:val="22"/>
          <w:szCs w:val="22"/>
        </w:rPr>
      </w:pPr>
    </w:p>
    <w:p w14:paraId="59F9C7E7" w14:textId="1210BC40" w:rsidR="00017330" w:rsidRPr="004A2618" w:rsidRDefault="00E6289C" w:rsidP="0035409B">
      <w:pPr>
        <w:jc w:val="both"/>
        <w:rPr>
          <w:rFonts w:ascii="Arial" w:hAnsi="Arial" w:cs="Arial"/>
          <w:sz w:val="22"/>
          <w:szCs w:val="22"/>
        </w:rPr>
      </w:pPr>
      <w:r w:rsidRPr="001E38B7">
        <w:rPr>
          <w:rFonts w:ascii="Arial" w:hAnsi="Arial" w:cs="Arial"/>
          <w:sz w:val="22"/>
          <w:szCs w:val="22"/>
        </w:rPr>
        <w:t>T</w:t>
      </w:r>
      <w:r>
        <w:rPr>
          <w:rFonts w:ascii="Arial" w:hAnsi="Arial" w:cs="Arial"/>
          <w:sz w:val="22"/>
          <w:szCs w:val="22"/>
        </w:rPr>
        <w:t>hroughout the grant</w:t>
      </w:r>
      <w:r w:rsidRPr="001E38B7">
        <w:rPr>
          <w:rFonts w:ascii="Arial" w:hAnsi="Arial" w:cs="Arial"/>
          <w:sz w:val="22"/>
          <w:szCs w:val="22"/>
        </w:rPr>
        <w:t>, we will titrate in a natural environmental context</w:t>
      </w:r>
      <w:r>
        <w:rPr>
          <w:rFonts w:ascii="Arial" w:hAnsi="Arial" w:cs="Arial"/>
          <w:sz w:val="22"/>
          <w:szCs w:val="22"/>
        </w:rPr>
        <w:t>, via gavage of cecal material</w:t>
      </w:r>
      <w:r w:rsidRPr="001E38B7">
        <w:rPr>
          <w:rFonts w:ascii="Arial" w:hAnsi="Arial" w:cs="Arial"/>
          <w:sz w:val="22"/>
          <w:szCs w:val="22"/>
        </w:rPr>
        <w:t xml:space="preserve"> from inbred mice maintained outdoors in a germ-rich but nematode-free environment</w:t>
      </w:r>
      <w:r>
        <w:rPr>
          <w:rFonts w:ascii="Arial" w:hAnsi="Arial" w:cs="Arial"/>
          <w:sz w:val="22"/>
          <w:szCs w:val="22"/>
        </w:rPr>
        <w:t xml:space="preserve"> (in Aims 1 &amp; 2), via trickle infections that match real transmission of nematodes better than bolus exposures (in Aim 2), and via dose-response experiments outdoors (in Aim 3).  </w:t>
      </w:r>
      <w:r w:rsidR="0035409B">
        <w:rPr>
          <w:rFonts w:ascii="Arial" w:hAnsi="Arial" w:cs="Arial"/>
          <w:sz w:val="22"/>
          <w:szCs w:val="22"/>
        </w:rPr>
        <w:t xml:space="preserve">Before addressing these Aims in detail, we </w:t>
      </w:r>
      <w:commentRangeStart w:id="35"/>
      <w:commentRangeStart w:id="36"/>
      <w:r w:rsidR="00C248F1" w:rsidRPr="001E38B7">
        <w:rPr>
          <w:rFonts w:ascii="Arial" w:hAnsi="Arial" w:cs="Arial"/>
          <w:sz w:val="22"/>
          <w:szCs w:val="22"/>
        </w:rPr>
        <w:t>first argue that our mathematical approach will fill a knowledge gap in within-host dynamics, unify previous insights and resolve previously unexplained variation in infection duration.</w:t>
      </w:r>
      <w:r w:rsidR="00C248F1" w:rsidRPr="001E38B7">
        <w:rPr>
          <w:rFonts w:ascii="Arial" w:hAnsi="Arial" w:cs="Arial"/>
          <w:sz w:val="22"/>
          <w:szCs w:val="22"/>
          <w:lang w:val="en-GB"/>
        </w:rPr>
        <w:t xml:space="preserve"> We then address unique suitability of our team </w:t>
      </w:r>
      <w:r>
        <w:rPr>
          <w:rFonts w:ascii="Arial" w:hAnsi="Arial" w:cs="Arial"/>
          <w:sz w:val="22"/>
          <w:szCs w:val="22"/>
          <w:lang w:val="en-GB"/>
        </w:rPr>
        <w:t xml:space="preserve">to naturalize lab mice and blend mathematics and experiment, </w:t>
      </w:r>
      <w:r w:rsidR="00C248F1" w:rsidRPr="001E38B7">
        <w:rPr>
          <w:rFonts w:ascii="Arial" w:hAnsi="Arial" w:cs="Arial"/>
          <w:sz w:val="22"/>
          <w:szCs w:val="22"/>
          <w:lang w:val="en-GB"/>
        </w:rPr>
        <w:t>before explaining how we will use mathematics and e</w:t>
      </w:r>
      <w:r w:rsidR="009D6FA3">
        <w:rPr>
          <w:rFonts w:ascii="Arial" w:hAnsi="Arial" w:cs="Arial"/>
          <w:sz w:val="22"/>
          <w:szCs w:val="22"/>
          <w:lang w:val="en-GB"/>
        </w:rPr>
        <w:t>xperiment</w:t>
      </w:r>
      <w:r w:rsidR="00C248F1" w:rsidRPr="001E38B7">
        <w:rPr>
          <w:rFonts w:ascii="Arial" w:hAnsi="Arial" w:cs="Arial"/>
          <w:sz w:val="22"/>
          <w:szCs w:val="22"/>
          <w:lang w:val="en-GB"/>
        </w:rPr>
        <w:t xml:space="preserve">al data on mouse-nematode interactions to address each of our Aims in turn.  </w:t>
      </w:r>
      <w:commentRangeEnd w:id="35"/>
      <w:r w:rsidR="00564896">
        <w:rPr>
          <w:rStyle w:val="CommentReference"/>
        </w:rPr>
        <w:commentReference w:id="35"/>
      </w:r>
      <w:commentRangeEnd w:id="36"/>
      <w:r w:rsidR="00DD392D">
        <w:rPr>
          <w:rStyle w:val="CommentReference"/>
        </w:rPr>
        <w:commentReference w:id="36"/>
      </w:r>
    </w:p>
    <w:p w14:paraId="5E76C108" w14:textId="77777777" w:rsidR="00017330" w:rsidRPr="001E38B7" w:rsidRDefault="00017330" w:rsidP="00AF02BC">
      <w:pPr>
        <w:jc w:val="both"/>
        <w:rPr>
          <w:rFonts w:ascii="Arial" w:hAnsi="Arial" w:cs="Arial"/>
          <w:sz w:val="22"/>
          <w:szCs w:val="22"/>
          <w:lang w:val="en-GB"/>
        </w:rPr>
      </w:pPr>
    </w:p>
    <w:p w14:paraId="0CD84120" w14:textId="78A83055" w:rsidR="00017330" w:rsidRPr="00FF07A5" w:rsidRDefault="00C248F1" w:rsidP="00AF02BC">
      <w:pPr>
        <w:jc w:val="both"/>
        <w:rPr>
          <w:rFonts w:ascii="Arial" w:hAnsi="Arial" w:cs="Arial"/>
        </w:rPr>
      </w:pPr>
      <w:r w:rsidRPr="00A73708">
        <w:rPr>
          <w:rFonts w:ascii="Arial" w:hAnsi="Arial" w:cs="Arial"/>
          <w:b/>
          <w:i/>
          <w:sz w:val="22"/>
          <w:szCs w:val="22"/>
          <w:u w:val="single"/>
          <w:lang w:val="en-GB"/>
        </w:rPr>
        <w:t>Do feedbacks in within-host ecology predictably determine infection duration?</w:t>
      </w:r>
      <w:r w:rsidRPr="001E38B7">
        <w:rPr>
          <w:rFonts w:ascii="Arial" w:hAnsi="Arial" w:cs="Arial"/>
          <w:b/>
          <w:i/>
          <w:sz w:val="22"/>
          <w:szCs w:val="22"/>
          <w:lang w:val="en-GB"/>
        </w:rPr>
        <w:t xml:space="preserve">  </w:t>
      </w:r>
      <w:r w:rsidRPr="001E38B7">
        <w:rPr>
          <w:rFonts w:ascii="Arial" w:hAnsi="Arial" w:cs="Arial"/>
          <w:sz w:val="22"/>
          <w:szCs w:val="22"/>
          <w:lang w:val="en-GB"/>
        </w:rPr>
        <w:t xml:space="preserve">This is the core question motivating this proposal.  And we have good reason to suspect that the answer is yes!  </w:t>
      </w:r>
      <w:commentRangeStart w:id="37"/>
      <w:del w:id="38" w:author="Clay Cressler" w:date="2020-11-02T16:20:00Z">
        <w:r w:rsidRPr="001E38B7" w:rsidDel="00874DD8">
          <w:rPr>
            <w:rFonts w:ascii="Arial" w:hAnsi="Arial" w:cs="Arial"/>
            <w:sz w:val="22"/>
            <w:szCs w:val="22"/>
            <w:lang w:val="en-GB"/>
          </w:rPr>
          <w:delText>Recent empirical work has suggested that the within-host interaction between parasites</w:delText>
        </w:r>
      </w:del>
      <w:ins w:id="39" w:author="Andrea L. Graham" w:date="2020-10-28T19:39:00Z">
        <w:del w:id="40" w:author="Clay Cressler" w:date="2020-11-02T16:20:00Z">
          <w:r w:rsidR="00777E4E" w:rsidDel="00874DD8">
            <w:rPr>
              <w:rFonts w:ascii="Arial" w:hAnsi="Arial" w:cs="Arial"/>
              <w:sz w:val="22"/>
              <w:szCs w:val="22"/>
              <w:lang w:val="en-GB"/>
            </w:rPr>
            <w:delText xml:space="preserve"> and </w:delText>
          </w:r>
        </w:del>
      </w:ins>
      <w:ins w:id="41" w:author="Andrea L. Graham" w:date="2020-10-22T13:50:00Z">
        <w:del w:id="42" w:author="Clay Cressler" w:date="2020-11-02T16:20:00Z">
          <w:r w:rsidR="009D092D" w:rsidRPr="001E38B7" w:rsidDel="00874DD8">
            <w:rPr>
              <w:rFonts w:ascii="Arial" w:hAnsi="Arial" w:cs="Arial"/>
              <w:sz w:val="22"/>
              <w:szCs w:val="22"/>
              <w:lang w:val="en-GB"/>
            </w:rPr>
            <w:delText>immun</w:delText>
          </w:r>
          <w:r w:rsidR="009D092D" w:rsidDel="00874DD8">
            <w:rPr>
              <w:rFonts w:ascii="Arial" w:hAnsi="Arial" w:cs="Arial"/>
              <w:sz w:val="22"/>
              <w:szCs w:val="22"/>
              <w:lang w:val="en-GB"/>
            </w:rPr>
            <w:delText>e responses</w:delText>
          </w:r>
        </w:del>
      </w:ins>
      <w:del w:id="43" w:author="Clay Cressler" w:date="2020-11-02T16:20:00Z">
        <w:r w:rsidRPr="001E38B7" w:rsidDel="00874DD8">
          <w:rPr>
            <w:rFonts w:ascii="Arial" w:hAnsi="Arial" w:cs="Arial"/>
            <w:sz w:val="22"/>
            <w:szCs w:val="22"/>
            <w:lang w:val="en-GB"/>
          </w:rPr>
          <w:delText xml:space="preserve"> can generate a dynamical threshold between acute and chronic infections. </w:delText>
        </w:r>
        <w:commentRangeEnd w:id="37"/>
        <w:r w:rsidR="00AE7A93" w:rsidDel="00874DD8">
          <w:rPr>
            <w:rStyle w:val="CommentReference"/>
          </w:rPr>
          <w:commentReference w:id="37"/>
        </w:r>
        <w:r w:rsidRPr="001E38B7" w:rsidDel="00874DD8">
          <w:rPr>
            <w:rFonts w:ascii="Arial" w:hAnsi="Arial" w:cs="Arial"/>
            <w:sz w:val="22"/>
            <w:szCs w:val="22"/>
            <w:lang w:val="en-GB"/>
          </w:rPr>
          <w:delText xml:space="preserve"> </w:delText>
        </w:r>
      </w:del>
      <w:r w:rsidRPr="001E38B7">
        <w:rPr>
          <w:rFonts w:ascii="Arial" w:hAnsi="Arial" w:cs="Arial"/>
          <w:sz w:val="22"/>
          <w:szCs w:val="22"/>
          <w:lang w:val="en-GB"/>
        </w:rPr>
        <w:t xml:space="preserve">For example, during experimental infections of fruit flies </w:t>
      </w:r>
      <w:r w:rsidR="002D6665">
        <w:rPr>
          <w:rFonts w:ascii="Arial" w:hAnsi="Arial" w:cs="Arial"/>
          <w:sz w:val="22"/>
          <w:szCs w:val="22"/>
          <w:lang w:val="en-GB"/>
        </w:rPr>
        <w:fldChar w:fldCharType="begin">
          <w:fldData xml:space="preserve">PEVuZE5vdGU+PENpdGU+PEF1dGhvcj5EdW5lYXU8L0F1dGhvcj48WWVhcj4yMDE3PC9ZZWFyPjxS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PEVuZE5vdGU+PENpdGU+PEF1dGhvcj5EdW5lYXU8L0F1dGhvcj48WWVhcj4yMDE3PC9ZZWFyPjxS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[56]</w:t>
      </w:r>
      <w:r w:rsidR="002D6665">
        <w:rPr>
          <w:rFonts w:ascii="Arial" w:hAnsi="Arial" w:cs="Arial"/>
          <w:sz w:val="22"/>
          <w:szCs w:val="22"/>
          <w:lang w:val="en-GB"/>
        </w:rPr>
        <w:fldChar w:fldCharType="end"/>
      </w:r>
      <w:r w:rsidRPr="001E38B7">
        <w:rPr>
          <w:rFonts w:ascii="Arial" w:hAnsi="Arial" w:cs="Arial"/>
          <w:sz w:val="22"/>
          <w:szCs w:val="22"/>
          <w:lang w:val="en-GB"/>
        </w:rPr>
        <w:t xml:space="preserve"> and flour beetles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&lt;EndNote&gt;&lt;Cite&gt;&lt;Author&gt;Tate&lt;/Author&gt;&lt;Year&gt;2017&lt;/Year&gt;&lt;RecNum&gt;7703&lt;/RecNum&gt;&lt;DisplayText&gt;[57]&lt;/DisplayText&gt;&lt;record&gt;&lt;rec-number&gt;7703&lt;/rec-number&gt;&lt;foreign-keys&gt;&lt;key app="EN" db-id="frwtwrvviazzdoewtsrpaszf2r0r2xpeazfx" timestamp="1510340612"&gt;7703&lt;/key&gt;&lt;/foreign-keys&gt;&lt;ref-type name="Journal Article"&gt;17&lt;/ref-type&gt;&lt;contributors&gt;&lt;authors&gt;&lt;author&gt;Tate, A. T.&lt;/author&gt;&lt;author&gt;Andolfatto, P.&lt;/author&gt;&lt;author&gt;Demuth, J. P.&lt;/author&gt;&lt;author&gt;Graham, A. L.&lt;/author&gt;&lt;/authors&gt;&lt;/contributors&gt;&lt;auth-address&gt;Department of Ecology and Evolutionary Biology, Princeton University, Princeton, NJ, 08544, USA.&amp;#xD;Department of Biology, University of Texas, Arlington, TX, 76010, USA.&lt;/auth-address&gt;&lt;titles&gt;&lt;title&gt;The within-host dynamics of infection in trans-generationally primed flour beetles&lt;/title&gt;&lt;secondary-title&gt;Mol Ecol&lt;/secondary-title&gt;&lt;/titles&gt;&lt;periodical&gt;&lt;full-title&gt;Mol Ecol&lt;/full-title&gt;&lt;/periodical&gt;&lt;pages&gt;3794-3807&lt;/pages&gt;&lt;volume&gt;26&lt;/volume&gt;&lt;number&gt;14&lt;/number&gt;&lt;edition&gt;2017/03/10&lt;/edition&gt;&lt;keywords&gt;&lt;keyword&gt;Bacillus thuringiensis&lt;/keyword&gt;&lt;keyword&gt;Tribolium castaneum&lt;/keyword&gt;&lt;keyword&gt;EIF4-e&lt;/keyword&gt;&lt;keyword&gt;gene expression&lt;/keyword&gt;&lt;keyword&gt;metabolism&lt;/keyword&gt;&lt;keyword&gt;trained immunity&lt;/keyword&gt;&lt;keyword&gt;trans-generational immune priming&lt;/keyword&gt;&lt;/keywords&gt;&lt;dates&gt;&lt;year&gt;2017&lt;/year&gt;&lt;pub-dates&gt;&lt;date&gt;Jul&lt;/date&gt;&lt;/pub-dates&gt;&lt;/dates&gt;&lt;isbn&gt;1365-294X (Electronic)&amp;#xD;0962-1083 (Linking)&lt;/isbn&gt;&lt;accession-num&gt;28277618&lt;/accession-num&gt;&lt;urls&gt;&lt;related-urls&gt;&lt;url&gt;https://www.ncbi.nlm.nih.gov/pubmed/28277618&lt;/url&gt;&lt;/related-urls&gt;&lt;/urls&gt;&lt;custom2&gt;PMC5653231&lt;/custom2&gt;&lt;electronic-resource-num&gt;10.1111/mec.14088&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[57]</w:t>
      </w:r>
      <w:r w:rsidR="002D6665">
        <w:rPr>
          <w:rFonts w:ascii="Arial" w:hAnsi="Arial" w:cs="Arial"/>
          <w:sz w:val="22"/>
          <w:szCs w:val="22"/>
          <w:lang w:val="en-GB"/>
        </w:rPr>
        <w:fldChar w:fldCharType="end"/>
      </w:r>
      <w:r w:rsidRPr="001E38B7">
        <w:rPr>
          <w:rFonts w:ascii="Arial" w:hAnsi="Arial" w:cs="Arial"/>
          <w:sz w:val="22"/>
          <w:szCs w:val="22"/>
          <w:lang w:val="en-GB"/>
        </w:rPr>
        <w:t>, the duration of infection was acute in some insects, and chronic in others, despite stringent controls.</w:t>
      </w:r>
      <w:r w:rsidRPr="001E38B7">
        <w:rPr>
          <w:rFonts w:ascii="Arial" w:hAnsi="Arial" w:cs="Arial"/>
          <w:b/>
          <w:sz w:val="22"/>
          <w:szCs w:val="22"/>
          <w:lang w:val="en-GB"/>
        </w:rPr>
        <w:t xml:space="preserve">  </w:t>
      </w:r>
      <w:r w:rsidRPr="001E38B7">
        <w:rPr>
          <w:rFonts w:ascii="Arial" w:hAnsi="Arial" w:cs="Arial"/>
          <w:sz w:val="22"/>
          <w:szCs w:val="22"/>
          <w:lang w:val="en-GB"/>
        </w:rPr>
        <w:t xml:space="preserve">Analyses of these datasets </w:t>
      </w:r>
      <w:r w:rsidR="00990DC9" w:rsidRPr="001E38B7">
        <w:rPr>
          <w:rFonts w:ascii="Arial" w:hAnsi="Arial" w:cs="Arial"/>
          <w:sz w:val="22"/>
          <w:szCs w:val="22"/>
          <w:lang w:val="en-GB"/>
        </w:rPr>
        <w:t xml:space="preserve">indicate </w:t>
      </w:r>
      <w:r w:rsidRPr="001E38B7">
        <w:rPr>
          <w:rFonts w:ascii="Arial" w:hAnsi="Arial" w:cs="Arial"/>
          <w:sz w:val="22"/>
          <w:szCs w:val="22"/>
          <w:lang w:val="en-GB"/>
        </w:rPr>
        <w:t xml:space="preserve">that </w:t>
      </w:r>
      <w:r w:rsidR="00990DC9" w:rsidRPr="001E38B7">
        <w:rPr>
          <w:rFonts w:ascii="Arial" w:hAnsi="Arial" w:cs="Arial"/>
          <w:b/>
          <w:bCs/>
          <w:sz w:val="22"/>
          <w:szCs w:val="22"/>
          <w:lang w:val="en-GB"/>
        </w:rPr>
        <w:t>variation in infection duration was caused by</w:t>
      </w:r>
      <w:r w:rsidR="00990DC9" w:rsidRPr="001E38B7">
        <w:rPr>
          <w:rFonts w:ascii="Arial" w:hAnsi="Arial" w:cs="Arial"/>
          <w:sz w:val="22"/>
          <w:szCs w:val="22"/>
          <w:lang w:val="en-GB"/>
        </w:rPr>
        <w:t xml:space="preserve"> </w:t>
      </w:r>
      <w:r w:rsidRPr="001E38B7">
        <w:rPr>
          <w:rFonts w:ascii="Arial" w:hAnsi="Arial" w:cs="Arial"/>
          <w:b/>
          <w:sz w:val="22"/>
          <w:szCs w:val="22"/>
          <w:lang w:val="en-GB"/>
        </w:rPr>
        <w:t>subtle differences in the initial rates of immune response induction and parasite replication</w:t>
      </w:r>
      <w:r w:rsidRPr="001E38B7">
        <w:rPr>
          <w:rFonts w:ascii="Arial" w:hAnsi="Arial" w:cs="Arial"/>
          <w:sz w:val="22"/>
          <w:szCs w:val="22"/>
          <w:lang w:val="en-GB"/>
        </w:rPr>
        <w:t xml:space="preserve">; such subtle dependence on initial conditions </w:t>
      </w:r>
      <w:ins w:id="44" w:author="Andrea L. Graham" w:date="2020-11-02T07:08:00Z">
        <w:r w:rsidR="009C69E5">
          <w:rPr>
            <w:rFonts w:ascii="Arial" w:hAnsi="Arial" w:cs="Arial"/>
            <w:sz w:val="22"/>
            <w:szCs w:val="22"/>
            <w:lang w:val="en-GB"/>
          </w:rPr>
          <w:t xml:space="preserve">and early events </w:t>
        </w:r>
      </w:ins>
      <w:r w:rsidRPr="001E38B7">
        <w:rPr>
          <w:rFonts w:ascii="Arial" w:hAnsi="Arial" w:cs="Arial"/>
          <w:sz w:val="22"/>
          <w:szCs w:val="22"/>
          <w:lang w:val="en-GB"/>
        </w:rPr>
        <w:t>is a hallmark of Allee effects</w:t>
      </w:r>
      <w:r w:rsidR="00990DC9" w:rsidRPr="001E38B7">
        <w:rPr>
          <w:rFonts w:ascii="Arial" w:hAnsi="Arial" w:cs="Arial"/>
          <w:sz w:val="22"/>
          <w:szCs w:val="22"/>
          <w:lang w:val="en-GB"/>
        </w:rPr>
        <w:t xml:space="preserve"> and indicative of strong feedback mechanisms</w:t>
      </w:r>
      <w:r w:rsidRPr="001E38B7">
        <w:rPr>
          <w:rFonts w:ascii="Arial" w:hAnsi="Arial" w:cs="Arial"/>
          <w:sz w:val="22"/>
          <w:szCs w:val="22"/>
          <w:lang w:val="en-GB"/>
        </w:rPr>
        <w:t xml:space="preserve">. </w:t>
      </w:r>
    </w:p>
    <w:p w14:paraId="5F472DB5" w14:textId="77777777" w:rsidR="00017330" w:rsidRPr="001E38B7" w:rsidRDefault="00017330" w:rsidP="00AF02BC">
      <w:pPr>
        <w:jc w:val="both"/>
        <w:rPr>
          <w:rFonts w:ascii="Arial" w:hAnsi="Arial" w:cs="Arial"/>
          <w:sz w:val="22"/>
          <w:szCs w:val="22"/>
          <w:lang w:val="en-GB"/>
        </w:rPr>
      </w:pPr>
    </w:p>
    <w:p w14:paraId="48B164BA" w14:textId="5AE75F64" w:rsidR="00A91ED9" w:rsidRPr="001E38B7" w:rsidRDefault="00C248F1" w:rsidP="00AF02BC">
      <w:pPr>
        <w:jc w:val="both"/>
        <w:rPr>
          <w:rFonts w:ascii="Arial" w:hAnsi="Arial" w:cs="Arial"/>
          <w:sz w:val="22"/>
          <w:szCs w:val="22"/>
          <w:lang w:val="en-GB"/>
        </w:rPr>
      </w:pPr>
      <w:r w:rsidRPr="001E38B7">
        <w:rPr>
          <w:rFonts w:ascii="Arial" w:hAnsi="Arial" w:cs="Arial"/>
          <w:sz w:val="22"/>
          <w:szCs w:val="22"/>
        </w:rPr>
        <w:t xml:space="preserve">Working with </w:t>
      </w:r>
      <w:r w:rsidRPr="001E38B7">
        <w:rPr>
          <w:rFonts w:ascii="Arial" w:hAnsi="Arial" w:cs="Arial"/>
          <w:b/>
          <w:sz w:val="22"/>
          <w:szCs w:val="22"/>
        </w:rPr>
        <w:t>collaborators Professor</w:t>
      </w:r>
      <w:r w:rsidR="00777E4E">
        <w:rPr>
          <w:rFonts w:ascii="Arial" w:hAnsi="Arial" w:cs="Arial"/>
          <w:b/>
          <w:sz w:val="22"/>
          <w:szCs w:val="22"/>
        </w:rPr>
        <w:t>s</w:t>
      </w:r>
      <w:r w:rsidRPr="001E38B7">
        <w:rPr>
          <w:rFonts w:ascii="Arial" w:hAnsi="Arial" w:cs="Arial"/>
          <w:b/>
          <w:sz w:val="22"/>
          <w:szCs w:val="22"/>
        </w:rPr>
        <w:t xml:space="preserve"> </w:t>
      </w:r>
      <w:proofErr w:type="spellStart"/>
      <w:r w:rsidRPr="001E38B7">
        <w:rPr>
          <w:rFonts w:ascii="Arial" w:hAnsi="Arial" w:cs="Arial"/>
          <w:b/>
          <w:sz w:val="22"/>
          <w:szCs w:val="22"/>
        </w:rPr>
        <w:t>Anieke</w:t>
      </w:r>
      <w:proofErr w:type="spellEnd"/>
      <w:r w:rsidRPr="001E38B7">
        <w:rPr>
          <w:rFonts w:ascii="Arial" w:hAnsi="Arial" w:cs="Arial"/>
          <w:b/>
          <w:sz w:val="22"/>
          <w:szCs w:val="22"/>
        </w:rPr>
        <w:t xml:space="preserve"> van Leeuwen and Sarah </w:t>
      </w:r>
      <w:proofErr w:type="spellStart"/>
      <w:r w:rsidRPr="001E38B7">
        <w:rPr>
          <w:rFonts w:ascii="Arial" w:hAnsi="Arial" w:cs="Arial"/>
          <w:b/>
          <w:sz w:val="22"/>
          <w:szCs w:val="22"/>
        </w:rPr>
        <w:t>Budischak</w:t>
      </w:r>
      <w:proofErr w:type="spellEnd"/>
      <w:r w:rsidRPr="001E38B7">
        <w:rPr>
          <w:rFonts w:ascii="Arial" w:hAnsi="Arial" w:cs="Arial"/>
          <w:bCs/>
          <w:sz w:val="22"/>
          <w:szCs w:val="22"/>
        </w:rPr>
        <w:t xml:space="preserve">, we </w:t>
      </w:r>
      <w:r w:rsidRPr="001E38B7">
        <w:rPr>
          <w:rFonts w:ascii="Arial" w:hAnsi="Arial" w:cs="Arial"/>
          <w:sz w:val="22"/>
          <w:szCs w:val="22"/>
        </w:rPr>
        <w:t xml:space="preserve">developed and parameterized a mathematical model of within-host </w:t>
      </w:r>
      <w:r w:rsidR="005A4FD4" w:rsidRPr="001E38B7">
        <w:rPr>
          <w:rFonts w:ascii="Arial" w:hAnsi="Arial" w:cs="Arial"/>
          <w:sz w:val="22"/>
          <w:szCs w:val="22"/>
        </w:rPr>
        <w:t xml:space="preserve">ecology of </w:t>
      </w:r>
      <w:r w:rsidRPr="001E38B7">
        <w:rPr>
          <w:rFonts w:ascii="Arial" w:hAnsi="Arial" w:cs="Arial"/>
          <w:sz w:val="22"/>
          <w:szCs w:val="22"/>
        </w:rPr>
        <w:t xml:space="preserve">gastrointestinal helminths that </w:t>
      </w:r>
      <w:commentRangeStart w:id="45"/>
      <w:del w:id="46" w:author="Clay Cressler" w:date="2020-11-02T17:20:00Z">
        <w:r w:rsidRPr="001E38B7" w:rsidDel="006A5D50">
          <w:rPr>
            <w:rFonts w:ascii="Arial" w:hAnsi="Arial" w:cs="Arial"/>
            <w:sz w:val="22"/>
            <w:szCs w:val="22"/>
          </w:rPr>
          <w:delText>reproduce</w:delText>
        </w:r>
        <w:r w:rsidR="00777E4E" w:rsidDel="006A5D50">
          <w:rPr>
            <w:rFonts w:ascii="Arial" w:hAnsi="Arial" w:cs="Arial"/>
            <w:sz w:val="22"/>
            <w:szCs w:val="22"/>
          </w:rPr>
          <w:delText>s</w:delText>
        </w:r>
        <w:r w:rsidRPr="001E38B7" w:rsidDel="006A5D50">
          <w:rPr>
            <w:rFonts w:ascii="Arial" w:hAnsi="Arial" w:cs="Arial"/>
            <w:sz w:val="22"/>
            <w:szCs w:val="22"/>
          </w:rPr>
          <w:delText xml:space="preserve"> this threshold</w:delText>
        </w:r>
        <w:commentRangeEnd w:id="45"/>
        <w:r w:rsidR="00AE7A93" w:rsidDel="006A5D50">
          <w:rPr>
            <w:rStyle w:val="CommentReference"/>
          </w:rPr>
          <w:commentReference w:id="45"/>
        </w:r>
        <w:r w:rsidRPr="001E38B7" w:rsidDel="006A5D50">
          <w:rPr>
            <w:rFonts w:ascii="Arial" w:hAnsi="Arial" w:cs="Arial"/>
            <w:sz w:val="22"/>
            <w:szCs w:val="22"/>
          </w:rPr>
          <w:delText xml:space="preserve"> in infection duration</w:delText>
        </w:r>
      </w:del>
      <w:ins w:id="47" w:author="Clay Cressler" w:date="2020-11-02T17:20:00Z">
        <w:r w:rsidR="006A5D50">
          <w:rPr>
            <w:rFonts w:ascii="Arial" w:hAnsi="Arial" w:cs="Arial"/>
            <w:sz w:val="22"/>
            <w:szCs w:val="22"/>
          </w:rPr>
          <w:t>can generate thresholds in infection duration similar to those observed empirically</w:t>
        </w:r>
      </w:ins>
      <w:r w:rsidRPr="001E38B7">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&lt;EndNote&gt;&lt;Cite&gt;&lt;Author&gt;van Leeuwen&lt;/Author&gt;&lt;Year&gt;2019&lt;/Year&gt;&lt;RecNum&gt;7862&lt;/RecNum&gt;&lt;DisplayText&gt;[46]&lt;/DisplayText&gt;&lt;record&gt;&lt;rec-number&gt;7862&lt;/rec-number&gt;&lt;foreign-keys&gt;&lt;key app="EN" db-id="frwtwrvviazzdoewtsrpaszf2r0r2xpeazfx" timestamp="1580741122"&gt;7862&lt;/key&gt;&lt;/foreign-keys&gt;&lt;ref-type name="Journal Article"&gt;17&lt;/ref-type&gt;&lt;contributors&gt;&lt;authors&gt;&lt;author&gt;van Leeuwen, A.&lt;/author&gt;&lt;author&gt;Budischak, S. A.&lt;/author&gt;&lt;author&gt;Graham, A. L.&lt;/author&gt;&lt;author&gt;Cressler, C. E.&lt;/author&gt;&lt;/authors&gt;&lt;/contributors&gt;&lt;auth-address&gt;1 Royal Netherlands Institute for Sea Research, Department of Coastal Systems, and Utrecht University , PO Box 59, 1790 AB Den Burg, Texel , The Netherlands.&amp;#xD;2 Department of Ecology &amp;amp; Evolutionary Biology, Princeton University , Princeton, NJ , USA.&amp;#xD;3 W.M. Keck Science Department, Claremont McKenna, Pitzer and Scripps Colleges , Claremont, CA , USA.&amp;#xD;4 Department of Biological Sciences, University of Nebraska , Lincoln, NE , USA.&lt;/auth-address&gt;&lt;titles&gt;&lt;title&gt;Parasite resource manipulation drives bimodal variation in infection duration&lt;/title&gt;&lt;secondary-title&gt;Proc Biol Sci&lt;/secondary-title&gt;&lt;/titles&gt;&lt;periodical&gt;&lt;full-title&gt;Proc Biol Sci&lt;/full-title&gt;&lt;/periodical&gt;&lt;pages&gt;20190456&lt;/pages&gt;&lt;volume&gt;286&lt;/volume&gt;&lt;number&gt;1902&lt;/number&gt;&lt;edition&gt;2019/05/09&lt;/edition&gt;&lt;keywords&gt;&lt;keyword&gt;*acute&lt;/keyword&gt;&lt;keyword&gt;*chronic&lt;/keyword&gt;&lt;keyword&gt;*immunity&lt;/keyword&gt;&lt;keyword&gt;*parasite&lt;/keyword&gt;&lt;keyword&gt;*resource manipulation&lt;/keyword&gt;&lt;keyword&gt;*within-host&lt;/keyword&gt;&lt;/keywords&gt;&lt;dates&gt;&lt;year&gt;2019&lt;/year&gt;&lt;pub-dates&gt;&lt;date&gt;May 15&lt;/date&gt;&lt;/pub-dates&gt;&lt;/dates&gt;&lt;isbn&gt;1471-2954 (Electronic)&amp;#xD;0962-8452 (Linking)&lt;/isbn&gt;&lt;accession-num&gt;31064304&lt;/accession-num&gt;&lt;urls&gt;&lt;related-urls&gt;&lt;url&gt;https://www.ncbi.nlm.nih.gov/pubmed/31064304&lt;/url&gt;&lt;/related-urls&gt;&lt;/urls&gt;&lt;custom2&gt;PMC6532525&lt;/custom2&gt;&lt;electronic-resource-num&gt;10.1098/rspb.2019.0456&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[46]</w:t>
      </w:r>
      <w:r w:rsidR="002D6665">
        <w:rPr>
          <w:rFonts w:ascii="Arial" w:hAnsi="Arial" w:cs="Arial"/>
          <w:sz w:val="22"/>
          <w:szCs w:val="22"/>
        </w:rPr>
        <w:fldChar w:fldCharType="end"/>
      </w:r>
      <w:r w:rsidRPr="001E38B7">
        <w:rPr>
          <w:rFonts w:ascii="Arial" w:hAnsi="Arial" w:cs="Arial"/>
          <w:sz w:val="22"/>
          <w:szCs w:val="22"/>
        </w:rPr>
        <w:t xml:space="preserve">. Unlike all previous mathematical modeling approaches, </w:t>
      </w:r>
      <w:r w:rsidRPr="001E38B7">
        <w:rPr>
          <w:rFonts w:ascii="Arial" w:hAnsi="Arial" w:cs="Arial"/>
          <w:b/>
          <w:bCs/>
          <w:sz w:val="22"/>
          <w:szCs w:val="22"/>
          <w:lang w:val="en-GB"/>
        </w:rPr>
        <w:t xml:space="preserve">whether an infection is acute or chronic is an </w:t>
      </w:r>
      <w:r w:rsidRPr="001E38B7">
        <w:rPr>
          <w:rFonts w:ascii="Arial" w:hAnsi="Arial" w:cs="Arial"/>
          <w:b/>
          <w:bCs/>
          <w:i/>
          <w:iCs/>
          <w:sz w:val="22"/>
          <w:szCs w:val="22"/>
          <w:lang w:val="en-GB"/>
        </w:rPr>
        <w:t>emergent property</w:t>
      </w:r>
      <w:r w:rsidRPr="001E38B7">
        <w:rPr>
          <w:rFonts w:ascii="Arial" w:hAnsi="Arial" w:cs="Arial"/>
          <w:b/>
          <w:bCs/>
          <w:sz w:val="22"/>
          <w:szCs w:val="22"/>
          <w:lang w:val="en-GB"/>
        </w:rPr>
        <w:t xml:space="preserve"> of the within-host ecological dynamics in our model</w:t>
      </w:r>
      <w:r w:rsidR="005A4FD4" w:rsidRPr="001E38B7">
        <w:rPr>
          <w:rFonts w:ascii="Arial" w:hAnsi="Arial" w:cs="Arial"/>
          <w:bCs/>
          <w:sz w:val="22"/>
          <w:szCs w:val="22"/>
          <w:lang w:val="en-GB"/>
        </w:rPr>
        <w:t xml:space="preserve"> (instead of </w:t>
      </w:r>
      <w:r w:rsidR="00AC2142" w:rsidRPr="001E38B7">
        <w:rPr>
          <w:rFonts w:ascii="Arial" w:hAnsi="Arial" w:cs="Arial"/>
          <w:bCs/>
          <w:sz w:val="22"/>
          <w:szCs w:val="22"/>
          <w:lang w:val="en-GB"/>
        </w:rPr>
        <w:t xml:space="preserve">being </w:t>
      </w:r>
      <w:r w:rsidR="008D6073" w:rsidRPr="001E38B7">
        <w:rPr>
          <w:rFonts w:ascii="Arial" w:hAnsi="Arial" w:cs="Arial"/>
          <w:bCs/>
          <w:sz w:val="22"/>
          <w:szCs w:val="22"/>
          <w:lang w:val="en-GB"/>
        </w:rPr>
        <w:t>pre-</w:t>
      </w:r>
      <w:r w:rsidR="005A4FD4" w:rsidRPr="001E38B7">
        <w:rPr>
          <w:rFonts w:ascii="Arial" w:hAnsi="Arial" w:cs="Arial"/>
          <w:bCs/>
          <w:sz w:val="22"/>
          <w:szCs w:val="22"/>
          <w:lang w:val="en-GB"/>
        </w:rPr>
        <w:t>programmed into the math</w:t>
      </w:r>
      <w:r w:rsidR="008D6073" w:rsidRPr="001E38B7">
        <w:rPr>
          <w:rFonts w:ascii="Arial" w:hAnsi="Arial" w:cs="Arial"/>
          <w:bCs/>
          <w:sz w:val="22"/>
          <w:szCs w:val="22"/>
          <w:lang w:val="en-GB"/>
        </w:rPr>
        <w:t>, as in the past</w:t>
      </w:r>
      <w:r w:rsidR="001B7B19" w:rsidRPr="001E38B7">
        <w:rPr>
          <w:rFonts w:ascii="Arial" w:hAnsi="Arial" w:cs="Arial"/>
          <w:bCs/>
          <w:sz w:val="22"/>
          <w:szCs w:val="22"/>
          <w:lang w:val="en-GB"/>
        </w:rPr>
        <w:t xml:space="preserve"> </w:t>
      </w:r>
      <w:r w:rsidR="008D6073" w:rsidRPr="001E38B7">
        <w:rPr>
          <w:rFonts w:ascii="Arial" w:hAnsi="Arial" w:cs="Arial"/>
          <w:bCs/>
          <w:sz w:val="22"/>
          <w:szCs w:val="22"/>
          <w:lang w:val="en-GB"/>
        </w:rPr>
        <w:t xml:space="preserve">(e.g., </w:t>
      </w:r>
      <w:r w:rsidR="002D6665">
        <w:rPr>
          <w:rFonts w:ascii="Arial" w:hAnsi="Arial" w:cs="Arial"/>
          <w:bCs/>
          <w:sz w:val="22"/>
          <w:szCs w:val="22"/>
          <w:lang w:val="en-GB"/>
        </w:rPr>
        <w:fldChar w:fldCharType="begin">
          <w:fldData xml:space="preserve">PEVuZE5vdGU+PENpdGU+PEF1dGhvcj5BbGl6b248L0F1dGhvcj48WWVhcj4yMDA4PC9ZZWFyPjxS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=
</w:fldData>
        </w:fldChar>
      </w:r>
      <w:r w:rsidR="00B83E38">
        <w:rPr>
          <w:rFonts w:ascii="Arial" w:hAnsi="Arial" w:cs="Arial"/>
          <w:bCs/>
          <w:sz w:val="22"/>
          <w:szCs w:val="22"/>
          <w:lang w:val="en-GB"/>
        </w:rPr>
        <w:instrText xml:space="preserve"> ADDIN EN.CITE </w:instrText>
      </w:r>
      <w:r w:rsidR="00B83E38">
        <w:rPr>
          <w:rFonts w:ascii="Arial" w:hAnsi="Arial" w:cs="Arial"/>
          <w:bCs/>
          <w:sz w:val="22"/>
          <w:szCs w:val="22"/>
          <w:lang w:val="en-GB"/>
        </w:rPr>
        <w:fldChar w:fldCharType="begin">
          <w:fldData xml:space="preserve">PEVuZE5vdGU+PENpdGU+PEF1dGhvcj5BbGl6b248L0F1dGhvcj48WWVhcj4yMDA4PC9ZZWFyPjxS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=
</w:fldData>
        </w:fldChar>
      </w:r>
      <w:r w:rsidR="00B83E38">
        <w:rPr>
          <w:rFonts w:ascii="Arial" w:hAnsi="Arial" w:cs="Arial"/>
          <w:bCs/>
          <w:sz w:val="22"/>
          <w:szCs w:val="22"/>
          <w:lang w:val="en-GB"/>
        </w:rPr>
        <w:instrText xml:space="preserve"> ADDIN EN.CITE.DATA </w:instrText>
      </w:r>
      <w:r w:rsidR="00B83E38">
        <w:rPr>
          <w:rFonts w:ascii="Arial" w:hAnsi="Arial" w:cs="Arial"/>
          <w:bCs/>
          <w:sz w:val="22"/>
          <w:szCs w:val="22"/>
          <w:lang w:val="en-GB"/>
        </w:rPr>
      </w:r>
      <w:r w:rsidR="00B83E38">
        <w:rPr>
          <w:rFonts w:ascii="Arial" w:hAnsi="Arial" w:cs="Arial"/>
          <w:bCs/>
          <w:sz w:val="22"/>
          <w:szCs w:val="22"/>
          <w:lang w:val="en-GB"/>
        </w:rPr>
        <w:fldChar w:fldCharType="end"/>
      </w:r>
      <w:r w:rsidR="002D6665">
        <w:rPr>
          <w:rFonts w:ascii="Arial" w:hAnsi="Arial" w:cs="Arial"/>
          <w:bCs/>
          <w:sz w:val="22"/>
          <w:szCs w:val="22"/>
          <w:lang w:val="en-GB"/>
        </w:rPr>
      </w:r>
      <w:r w:rsidR="002D6665">
        <w:rPr>
          <w:rFonts w:ascii="Arial" w:hAnsi="Arial" w:cs="Arial"/>
          <w:bCs/>
          <w:sz w:val="22"/>
          <w:szCs w:val="22"/>
          <w:lang w:val="en-GB"/>
        </w:rPr>
        <w:fldChar w:fldCharType="separate"/>
      </w:r>
      <w:r w:rsidR="00B83E38">
        <w:rPr>
          <w:rFonts w:ascii="Arial" w:hAnsi="Arial" w:cs="Arial"/>
          <w:bCs/>
          <w:noProof/>
          <w:sz w:val="22"/>
          <w:szCs w:val="22"/>
          <w:lang w:val="en-GB"/>
        </w:rPr>
        <w:t>[58, 59]</w:t>
      </w:r>
      <w:r w:rsidR="002D6665">
        <w:rPr>
          <w:rFonts w:ascii="Arial" w:hAnsi="Arial" w:cs="Arial"/>
          <w:bCs/>
          <w:sz w:val="22"/>
          <w:szCs w:val="22"/>
          <w:lang w:val="en-GB"/>
        </w:rPr>
        <w:fldChar w:fldCharType="end"/>
      </w:r>
      <w:r w:rsidR="005A4FD4" w:rsidRPr="001E38B7">
        <w:rPr>
          <w:rFonts w:ascii="Arial" w:hAnsi="Arial" w:cs="Arial"/>
          <w:bCs/>
          <w:sz w:val="22"/>
          <w:szCs w:val="22"/>
          <w:lang w:val="en-GB"/>
        </w:rPr>
        <w:t>)</w:t>
      </w:r>
      <w:r w:rsidRPr="001E38B7">
        <w:rPr>
          <w:rFonts w:ascii="Arial" w:hAnsi="Arial" w:cs="Arial"/>
          <w:b/>
          <w:bCs/>
          <w:sz w:val="22"/>
          <w:szCs w:val="22"/>
          <w:lang w:val="en-GB"/>
        </w:rPr>
        <w:t>.</w:t>
      </w:r>
      <w:r w:rsidRPr="001E38B7">
        <w:rPr>
          <w:rFonts w:ascii="Arial" w:hAnsi="Arial" w:cs="Arial"/>
          <w:sz w:val="22"/>
          <w:szCs w:val="22"/>
          <w:lang w:val="en-GB"/>
        </w:rPr>
        <w:t xml:space="preserve"> </w:t>
      </w:r>
      <w:r w:rsidR="005A4FD4" w:rsidRPr="001E38B7">
        <w:rPr>
          <w:rFonts w:ascii="Arial" w:hAnsi="Arial" w:cs="Arial"/>
          <w:sz w:val="22"/>
          <w:szCs w:val="22"/>
          <w:lang w:val="en-GB"/>
        </w:rPr>
        <w:t xml:space="preserve">Our </w:t>
      </w:r>
      <w:r w:rsidRPr="001E38B7">
        <w:rPr>
          <w:rFonts w:ascii="Arial" w:hAnsi="Arial" w:cs="Arial"/>
          <w:sz w:val="22"/>
          <w:szCs w:val="22"/>
          <w:lang w:val="en-GB"/>
        </w:rPr>
        <w:t>result is due to an Allee effect in parasite</w:t>
      </w:r>
      <w:r w:rsidR="0096567A">
        <w:rPr>
          <w:rFonts w:ascii="Arial" w:hAnsi="Arial" w:cs="Arial"/>
          <w:sz w:val="22"/>
          <w:szCs w:val="22"/>
          <w:lang w:val="en-GB"/>
        </w:rPr>
        <w:t xml:space="preserve"> biomass</w:t>
      </w:r>
      <w:r w:rsidRPr="001E38B7">
        <w:rPr>
          <w:rFonts w:ascii="Arial" w:hAnsi="Arial" w:cs="Arial"/>
          <w:sz w:val="22"/>
          <w:szCs w:val="22"/>
          <w:lang w:val="en-GB"/>
        </w:rPr>
        <w:t xml:space="preserve"> growth, driven by parasite manipulation of resources:</w:t>
      </w:r>
      <w:r w:rsidRPr="001E38B7">
        <w:rPr>
          <w:rFonts w:ascii="Arial" w:hAnsi="Arial" w:cs="Arial"/>
          <w:sz w:val="22"/>
          <w:szCs w:val="22"/>
        </w:rPr>
        <w:t xml:space="preserve"> when parasites wrest control of resources, they tip the system towards chronic infection</w:t>
      </w:r>
      <w:r w:rsidR="008D6073" w:rsidRPr="001E38B7">
        <w:rPr>
          <w:rFonts w:ascii="Arial" w:hAnsi="Arial" w:cs="Arial"/>
          <w:sz w:val="22"/>
          <w:szCs w:val="22"/>
        </w:rPr>
        <w:t>; when they don’t, infection is acute</w:t>
      </w:r>
      <w:r w:rsidRPr="001E38B7">
        <w:rPr>
          <w:rFonts w:ascii="Arial" w:hAnsi="Arial" w:cs="Arial"/>
          <w:sz w:val="22"/>
          <w:szCs w:val="22"/>
        </w:rPr>
        <w:t>.</w:t>
      </w:r>
      <w:r w:rsidRPr="001E38B7">
        <w:rPr>
          <w:rFonts w:ascii="Arial" w:hAnsi="Arial" w:cs="Arial"/>
          <w:sz w:val="22"/>
          <w:szCs w:val="22"/>
          <w:lang w:val="en-GB"/>
        </w:rPr>
        <w:t xml:space="preserve"> </w:t>
      </w:r>
    </w:p>
    <w:p w14:paraId="21CA5345" w14:textId="2EB986CA" w:rsidR="009D1D51" w:rsidRPr="00794715" w:rsidRDefault="00E57D18" w:rsidP="00AF02BC">
      <w:pPr>
        <w:jc w:val="both"/>
        <w:rPr>
          <w:rFonts w:ascii="Arial" w:hAnsi="Arial" w:cs="Arial"/>
        </w:rPr>
      </w:pPr>
      <w:r>
        <w:rPr>
          <w:rFonts w:ascii="Arial" w:hAnsi="Arial" w:cs="Arial"/>
          <w:b/>
          <w:i/>
          <w:iCs/>
          <w:noProof/>
          <w:sz w:val="22"/>
          <w:szCs w:val="22"/>
          <w:u w:val="single"/>
          <w:lang w:val="en-GB"/>
        </w:rPr>
        <w:lastRenderedPageBreak/>
        <w:drawing>
          <wp:anchor distT="0" distB="0" distL="114300" distR="114300" simplePos="0" relativeHeight="251663360" behindDoc="0" locked="0" layoutInCell="1" allowOverlap="1" wp14:anchorId="6C9FAE72" wp14:editId="4A2C7C25">
            <wp:simplePos x="0" y="0"/>
            <wp:positionH relativeFrom="margin">
              <wp:posOffset>217835</wp:posOffset>
            </wp:positionH>
            <wp:positionV relativeFrom="margin">
              <wp:posOffset>0</wp:posOffset>
            </wp:positionV>
            <wp:extent cx="6195060" cy="4187825"/>
            <wp:effectExtent l="0" t="0" r="2540" b="3175"/>
            <wp:wrapSquare wrapText="bothSides"/>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5060" cy="41878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7812DFA7" wp14:editId="499121BB">
                <wp:simplePos x="0" y="0"/>
                <wp:positionH relativeFrom="column">
                  <wp:posOffset>-1905</wp:posOffset>
                </wp:positionH>
                <wp:positionV relativeFrom="paragraph">
                  <wp:posOffset>4187190</wp:posOffset>
                </wp:positionV>
                <wp:extent cx="6690995" cy="875665"/>
                <wp:effectExtent l="0" t="0" r="1905" b="6350"/>
                <wp:wrapSquare wrapText="bothSides"/>
                <wp:docPr id="4" name="Text Box 4"/>
                <wp:cNvGraphicFramePr/>
                <a:graphic xmlns:a="http://schemas.openxmlformats.org/drawingml/2006/main">
                  <a:graphicData uri="http://schemas.microsoft.com/office/word/2010/wordprocessingShape">
                    <wps:wsp>
                      <wps:cNvSpPr txBox="1"/>
                      <wps:spPr>
                        <a:xfrm>
                          <a:off x="0" y="0"/>
                          <a:ext cx="6690995" cy="875665"/>
                        </a:xfrm>
                        <a:prstGeom prst="rect">
                          <a:avLst/>
                        </a:prstGeom>
                        <a:solidFill>
                          <a:prstClr val="white"/>
                        </a:solidFill>
                        <a:ln>
                          <a:noFill/>
                        </a:ln>
                      </wps:spPr>
                      <wps:txbx>
                        <w:txbxContent>
                          <w:p w14:paraId="2A5DF01A" w14:textId="6DD36D77" w:rsidR="00337829" w:rsidRPr="00337829" w:rsidRDefault="00337829" w:rsidP="00337829">
                            <w:pPr>
                              <w:pStyle w:val="Index"/>
                              <w:jc w:val="both"/>
                              <w:rPr>
                                <w:rFonts w:ascii="Arial" w:hAnsi="Arial" w:cs="Arial"/>
                                <w:sz w:val="20"/>
                                <w:szCs w:val="20"/>
                              </w:rPr>
                            </w:pPr>
                            <w:r w:rsidRPr="00091E88">
                              <w:rPr>
                                <w:rFonts w:ascii="Arial" w:hAnsi="Arial" w:cs="Arial"/>
                                <w:b/>
                                <w:bCs/>
                                <w:sz w:val="20"/>
                                <w:szCs w:val="20"/>
                              </w:rPr>
                              <w:t xml:space="preserve">Figure </w:t>
                            </w:r>
                            <w:r>
                              <w:rPr>
                                <w:rFonts w:ascii="Arial" w:hAnsi="Arial" w:cs="Arial"/>
                                <w:b/>
                                <w:bCs/>
                                <w:sz w:val="20"/>
                                <w:szCs w:val="20"/>
                              </w:rPr>
                              <w:t>2</w:t>
                            </w:r>
                            <w:r w:rsidRPr="00091E88">
                              <w:rPr>
                                <w:rFonts w:ascii="Arial" w:hAnsi="Arial" w:cs="Arial"/>
                                <w:b/>
                                <w:bCs/>
                                <w:sz w:val="20"/>
                                <w:szCs w:val="20"/>
                              </w:rPr>
                              <w:t>.</w:t>
                            </w:r>
                            <w:r w:rsidRPr="00091E88">
                              <w:rPr>
                                <w:rFonts w:ascii="Arial" w:hAnsi="Arial" w:cs="Arial"/>
                                <w:sz w:val="20"/>
                                <w:szCs w:val="20"/>
                              </w:rPr>
                              <w:t xml:space="preserve"> </w:t>
                            </w:r>
                            <w:r>
                              <w:rPr>
                                <w:rFonts w:ascii="Arial" w:hAnsi="Arial" w:cs="Arial"/>
                                <w:sz w:val="20"/>
                                <w:szCs w:val="20"/>
                              </w:rPr>
                              <w:t>(a</w:t>
                            </w:r>
                            <w:r w:rsidRPr="00337829">
                              <w:rPr>
                                <w:rFonts w:ascii="Arial" w:hAnsi="Arial" w:cs="Arial"/>
                                <w:sz w:val="20"/>
                                <w:szCs w:val="20"/>
                              </w:rPr>
                              <w:t>) Infection duration depends on the strength of negative and positive (chronicity-promoting and clearance-promoting) feedbacks. (</w:t>
                            </w:r>
                            <w:r>
                              <w:rPr>
                                <w:rFonts w:ascii="Arial" w:hAnsi="Arial" w:cs="Arial"/>
                                <w:sz w:val="20"/>
                                <w:szCs w:val="20"/>
                              </w:rPr>
                              <w:t>b-d</w:t>
                            </w:r>
                            <w:r w:rsidRPr="00337829">
                              <w:rPr>
                                <w:rFonts w:ascii="Arial" w:hAnsi="Arial" w:cs="Arial"/>
                                <w:sz w:val="20"/>
                                <w:szCs w:val="20"/>
                              </w:rPr>
                              <w:t>) When negative feedbacks are relatively strong, the parasite is always cleared rapidly, with higher doses leading to shorter durations due to the promotion of a Th2 response. (</w:t>
                            </w:r>
                            <w:r>
                              <w:rPr>
                                <w:rFonts w:ascii="Arial" w:hAnsi="Arial" w:cs="Arial"/>
                                <w:sz w:val="20"/>
                                <w:szCs w:val="20"/>
                              </w:rPr>
                              <w:t>e-g</w:t>
                            </w:r>
                            <w:r w:rsidRPr="00337829">
                              <w:rPr>
                                <w:rFonts w:ascii="Arial" w:hAnsi="Arial" w:cs="Arial"/>
                                <w:sz w:val="20"/>
                                <w:szCs w:val="20"/>
                              </w:rPr>
                              <w:t>) When clearance-promoting feedbacks are strong, low doses of parasites can become chronic by not provoking the Th2 positive feedback loop, whereas high doses are cleared. (</w:t>
                            </w:r>
                            <w:r>
                              <w:rPr>
                                <w:rFonts w:ascii="Arial" w:hAnsi="Arial" w:cs="Arial"/>
                                <w:sz w:val="20"/>
                                <w:szCs w:val="20"/>
                              </w:rPr>
                              <w:t>h-j</w:t>
                            </w:r>
                            <w:r w:rsidRPr="00337829">
                              <w:rPr>
                                <w:rFonts w:ascii="Arial" w:hAnsi="Arial" w:cs="Arial"/>
                                <w:sz w:val="20"/>
                                <w:szCs w:val="20"/>
                              </w:rPr>
                              <w:t>) When chronicity-promoting feedbacks are strong, high doses of parasites can become chronic by provoking the Th1 positive feedback loop, whereas low doses are cleared.</w:t>
                            </w:r>
                          </w:p>
                          <w:p w14:paraId="62810ED5" w14:textId="70D0CD57" w:rsidR="00337829" w:rsidRPr="002962C4" w:rsidRDefault="00337829" w:rsidP="00337829">
                            <w:pPr>
                              <w:pStyle w:val="Index"/>
                              <w:jc w:val="both"/>
                              <w:rPr>
                                <w:rFonts w:ascii="Arial" w:hAnsi="Arial" w:cs="Arial"/>
                                <w:i/>
                                <w:iCs/>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12DFA7" id="Text Box 4" o:spid="_x0000_s1032" type="#_x0000_t202" style="position:absolute;left:0;text-align:left;margin-left:-.15pt;margin-top:329.7pt;width:526.85pt;height:68.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" stroked="f">
                <v:textbox style="mso-fit-shape-to-text:t" inset="0,0,0,0">
                  <w:txbxContent>
                    <w:p w14:paraId="2A5DF01A" w14:textId="6DD36D77" w:rsidR="00337829" w:rsidRPr="00337829" w:rsidRDefault="00337829" w:rsidP="00337829">
                      <w:pPr>
                        <w:pStyle w:val="Index"/>
                        <w:jc w:val="both"/>
                        <w:rPr>
                          <w:rFonts w:ascii="Arial" w:hAnsi="Arial" w:cs="Arial"/>
                          <w:sz w:val="20"/>
                          <w:szCs w:val="20"/>
                        </w:rPr>
                      </w:pPr>
                      <w:r w:rsidRPr="00091E88">
                        <w:rPr>
                          <w:rFonts w:ascii="Arial" w:hAnsi="Arial" w:cs="Arial"/>
                          <w:b/>
                          <w:bCs/>
                          <w:sz w:val="20"/>
                          <w:szCs w:val="20"/>
                        </w:rPr>
                        <w:t xml:space="preserve">Figure </w:t>
                      </w:r>
                      <w:r>
                        <w:rPr>
                          <w:rFonts w:ascii="Arial" w:hAnsi="Arial" w:cs="Arial"/>
                          <w:b/>
                          <w:bCs/>
                          <w:sz w:val="20"/>
                          <w:szCs w:val="20"/>
                        </w:rPr>
                        <w:t>2</w:t>
                      </w:r>
                      <w:r w:rsidRPr="00091E88">
                        <w:rPr>
                          <w:rFonts w:ascii="Arial" w:hAnsi="Arial" w:cs="Arial"/>
                          <w:b/>
                          <w:bCs/>
                          <w:sz w:val="20"/>
                          <w:szCs w:val="20"/>
                        </w:rPr>
                        <w:t>.</w:t>
                      </w:r>
                      <w:r w:rsidRPr="00091E88">
                        <w:rPr>
                          <w:rFonts w:ascii="Arial" w:hAnsi="Arial" w:cs="Arial"/>
                          <w:sz w:val="20"/>
                          <w:szCs w:val="20"/>
                        </w:rPr>
                        <w:t xml:space="preserve"> </w:t>
                      </w:r>
                      <w:r>
                        <w:rPr>
                          <w:rFonts w:ascii="Arial" w:hAnsi="Arial" w:cs="Arial"/>
                          <w:sz w:val="20"/>
                          <w:szCs w:val="20"/>
                        </w:rPr>
                        <w:t>(a</w:t>
                      </w:r>
                      <w:r w:rsidRPr="00337829">
                        <w:rPr>
                          <w:rFonts w:ascii="Arial" w:hAnsi="Arial" w:cs="Arial"/>
                          <w:sz w:val="20"/>
                          <w:szCs w:val="20"/>
                        </w:rPr>
                        <w:t>) Infection duration depends on the strength of negative and positive (chronicity-promoting and clearance-promoting) feedbacks. (</w:t>
                      </w:r>
                      <w:r>
                        <w:rPr>
                          <w:rFonts w:ascii="Arial" w:hAnsi="Arial" w:cs="Arial"/>
                          <w:sz w:val="20"/>
                          <w:szCs w:val="20"/>
                        </w:rPr>
                        <w:t>b-d</w:t>
                      </w:r>
                      <w:r w:rsidRPr="00337829">
                        <w:rPr>
                          <w:rFonts w:ascii="Arial" w:hAnsi="Arial" w:cs="Arial"/>
                          <w:sz w:val="20"/>
                          <w:szCs w:val="20"/>
                        </w:rPr>
                        <w:t>) When negative feedbacks are relatively strong, the parasite is always cleared rapidly, with higher doses leading to shorter durations due to the promotion of a Th2 response. (</w:t>
                      </w:r>
                      <w:r>
                        <w:rPr>
                          <w:rFonts w:ascii="Arial" w:hAnsi="Arial" w:cs="Arial"/>
                          <w:sz w:val="20"/>
                          <w:szCs w:val="20"/>
                        </w:rPr>
                        <w:t>e-g</w:t>
                      </w:r>
                      <w:r w:rsidRPr="00337829">
                        <w:rPr>
                          <w:rFonts w:ascii="Arial" w:hAnsi="Arial" w:cs="Arial"/>
                          <w:sz w:val="20"/>
                          <w:szCs w:val="20"/>
                        </w:rPr>
                        <w:t>) When clearance-promoting feedbacks are strong, low doses of parasites can become chronic by not provoking the Th2 positive feedback loop, whereas high doses are cleared. (</w:t>
                      </w:r>
                      <w:r>
                        <w:rPr>
                          <w:rFonts w:ascii="Arial" w:hAnsi="Arial" w:cs="Arial"/>
                          <w:sz w:val="20"/>
                          <w:szCs w:val="20"/>
                        </w:rPr>
                        <w:t>h-j</w:t>
                      </w:r>
                      <w:r w:rsidRPr="00337829">
                        <w:rPr>
                          <w:rFonts w:ascii="Arial" w:hAnsi="Arial" w:cs="Arial"/>
                          <w:sz w:val="20"/>
                          <w:szCs w:val="20"/>
                        </w:rPr>
                        <w:t>) When chronicity-promoting feedbacks are strong, high doses of parasites can become chronic by provoking the Th1 positive feedback loop, whereas low doses are cleared.</w:t>
                      </w:r>
                    </w:p>
                    <w:p w14:paraId="62810ED5" w14:textId="70D0CD57" w:rsidR="00337829" w:rsidRPr="002962C4" w:rsidRDefault="00337829" w:rsidP="00337829">
                      <w:pPr>
                        <w:pStyle w:val="Index"/>
                        <w:jc w:val="both"/>
                        <w:rPr>
                          <w:rFonts w:ascii="Arial" w:hAnsi="Arial" w:cs="Arial"/>
                          <w:i/>
                          <w:iCs/>
                          <w:sz w:val="20"/>
                          <w:szCs w:val="20"/>
                        </w:rPr>
                      </w:pPr>
                    </w:p>
                  </w:txbxContent>
                </v:textbox>
                <w10:wrap type="square"/>
              </v:shape>
            </w:pict>
          </mc:Fallback>
        </mc:AlternateContent>
      </w:r>
      <w:r w:rsidR="00D44F2F">
        <w:rPr>
          <w:rFonts w:ascii="Arial" w:hAnsi="Arial" w:cs="Arial"/>
          <w:b/>
          <w:i/>
          <w:iCs/>
          <w:sz w:val="22"/>
          <w:szCs w:val="22"/>
          <w:u w:val="single"/>
          <w:lang w:val="en-GB"/>
        </w:rPr>
        <w:t>Preliminary modelling re</w:t>
      </w:r>
      <w:r w:rsidR="0022680E">
        <w:rPr>
          <w:rFonts w:ascii="Arial" w:hAnsi="Arial" w:cs="Arial"/>
          <w:b/>
          <w:i/>
          <w:iCs/>
          <w:sz w:val="22"/>
          <w:szCs w:val="22"/>
          <w:u w:val="single"/>
          <w:lang w:val="en-GB"/>
        </w:rPr>
        <w:t>veals that changing the strength of clearance-promoting and chronicity-promoting feedbacks can qualitatively alter infection duration</w:t>
      </w:r>
      <w:r w:rsidR="003F0172" w:rsidRPr="00D44F2F">
        <w:rPr>
          <w:rFonts w:ascii="Arial" w:hAnsi="Arial" w:cs="Arial"/>
          <w:b/>
          <w:i/>
          <w:iCs/>
          <w:sz w:val="22"/>
          <w:szCs w:val="22"/>
          <w:u w:val="single"/>
          <w:lang w:val="en-GB"/>
        </w:rPr>
        <w:t>.</w:t>
      </w:r>
      <w:r w:rsidR="003F0172">
        <w:rPr>
          <w:rFonts w:ascii="Arial" w:hAnsi="Arial" w:cs="Arial"/>
          <w:bCs/>
          <w:sz w:val="22"/>
          <w:szCs w:val="22"/>
          <w:lang w:val="en-GB"/>
        </w:rPr>
        <w:t xml:space="preserve">  </w:t>
      </w:r>
      <w:r w:rsidR="000D4FB5" w:rsidRPr="001E38B7">
        <w:rPr>
          <w:rFonts w:ascii="Arial" w:hAnsi="Arial" w:cs="Arial"/>
          <w:bCs/>
          <w:sz w:val="22"/>
          <w:szCs w:val="22"/>
          <w:lang w:val="en-GB"/>
        </w:rPr>
        <w:t>W</w:t>
      </w:r>
      <w:r w:rsidR="00752BFF" w:rsidRPr="001E38B7">
        <w:rPr>
          <w:rFonts w:ascii="Arial" w:hAnsi="Arial" w:cs="Arial"/>
          <w:bCs/>
          <w:sz w:val="22"/>
          <w:szCs w:val="22"/>
          <w:lang w:val="en-GB"/>
        </w:rPr>
        <w:t xml:space="preserve">ithin-host ecology </w:t>
      </w:r>
      <w:r w:rsidR="00C248F1" w:rsidRPr="001E38B7">
        <w:rPr>
          <w:rFonts w:ascii="Arial" w:hAnsi="Arial" w:cs="Arial"/>
          <w:bCs/>
          <w:sz w:val="22"/>
          <w:szCs w:val="22"/>
          <w:lang w:val="en-GB"/>
        </w:rPr>
        <w:t>is characterized by both positive and negative feedback loops</w:t>
      </w:r>
      <w:r w:rsidR="00A91ED9" w:rsidRPr="001E38B7">
        <w:rPr>
          <w:rFonts w:ascii="Arial" w:hAnsi="Arial" w:cs="Arial"/>
          <w:bCs/>
          <w:sz w:val="22"/>
          <w:szCs w:val="22"/>
          <w:lang w:val="en-GB"/>
        </w:rPr>
        <w:t xml:space="preserve"> (</w:t>
      </w:r>
      <w:r w:rsidR="00164B2E" w:rsidRPr="001E38B7">
        <w:rPr>
          <w:rFonts w:ascii="Arial" w:hAnsi="Arial" w:cs="Arial"/>
          <w:b/>
          <w:bCs/>
          <w:sz w:val="22"/>
          <w:szCs w:val="22"/>
          <w:lang w:val="en-GB"/>
        </w:rPr>
        <w:t>F</w:t>
      </w:r>
      <w:r w:rsidR="00A91ED9" w:rsidRPr="001E38B7">
        <w:rPr>
          <w:rFonts w:ascii="Arial" w:hAnsi="Arial" w:cs="Arial"/>
          <w:b/>
          <w:bCs/>
          <w:sz w:val="22"/>
          <w:szCs w:val="22"/>
          <w:lang w:val="en-GB"/>
        </w:rPr>
        <w:t>ig</w:t>
      </w:r>
      <w:r w:rsidR="00164B2E" w:rsidRPr="001E38B7">
        <w:rPr>
          <w:rFonts w:ascii="Arial" w:hAnsi="Arial" w:cs="Arial"/>
          <w:b/>
          <w:bCs/>
          <w:sz w:val="22"/>
          <w:szCs w:val="22"/>
          <w:lang w:val="en-GB"/>
        </w:rPr>
        <w:t xml:space="preserve">. </w:t>
      </w:r>
      <w:r w:rsidR="000153BE" w:rsidRPr="001E38B7">
        <w:rPr>
          <w:rFonts w:ascii="Arial" w:hAnsi="Arial" w:cs="Arial"/>
          <w:b/>
          <w:bCs/>
          <w:sz w:val="22"/>
          <w:szCs w:val="22"/>
          <w:lang w:val="en-GB"/>
        </w:rPr>
        <w:t>2</w:t>
      </w:r>
      <w:r w:rsidR="00337829">
        <w:rPr>
          <w:rFonts w:ascii="Arial" w:hAnsi="Arial" w:cs="Arial"/>
          <w:b/>
          <w:bCs/>
          <w:sz w:val="22"/>
          <w:szCs w:val="22"/>
          <w:lang w:val="en-GB"/>
        </w:rPr>
        <w:t>a</w:t>
      </w:r>
      <w:r w:rsidR="00A91ED9" w:rsidRPr="001E38B7">
        <w:rPr>
          <w:rFonts w:ascii="Arial" w:hAnsi="Arial" w:cs="Arial"/>
          <w:bCs/>
          <w:sz w:val="22"/>
          <w:szCs w:val="22"/>
          <w:lang w:val="en-GB"/>
        </w:rPr>
        <w:t>)</w:t>
      </w:r>
      <w:r w:rsidR="00C248F1" w:rsidRPr="001E38B7">
        <w:rPr>
          <w:rFonts w:ascii="Arial" w:hAnsi="Arial" w:cs="Arial"/>
          <w:bCs/>
          <w:sz w:val="22"/>
          <w:szCs w:val="22"/>
          <w:lang w:val="en-GB"/>
        </w:rPr>
        <w:t>. Most obviously, there is a negative feedback loop between parasite</w:t>
      </w:r>
      <w:r w:rsidR="0096567A">
        <w:rPr>
          <w:rFonts w:ascii="Arial" w:hAnsi="Arial" w:cs="Arial"/>
          <w:bCs/>
          <w:sz w:val="22"/>
          <w:szCs w:val="22"/>
          <w:lang w:val="en-GB"/>
        </w:rPr>
        <w:t xml:space="preserve"> biomass</w:t>
      </w:r>
      <w:r w:rsidR="00C248F1" w:rsidRPr="001E38B7">
        <w:rPr>
          <w:rFonts w:ascii="Arial" w:hAnsi="Arial" w:cs="Arial"/>
          <w:bCs/>
          <w:sz w:val="22"/>
          <w:szCs w:val="22"/>
          <w:lang w:val="en-GB"/>
        </w:rPr>
        <w:t xml:space="preserve"> growth and the immune response: parasite biomass is reduced by an effective immune response</w:t>
      </w:r>
      <w:r w:rsidR="00D726EF" w:rsidRPr="001E38B7">
        <w:rPr>
          <w:rFonts w:ascii="Arial" w:hAnsi="Arial" w:cs="Arial"/>
          <w:bCs/>
          <w:sz w:val="22"/>
          <w:szCs w:val="22"/>
          <w:lang w:val="en-GB"/>
        </w:rPr>
        <w:t>; reduction of parasite biomass then reduces immune stimulation</w:t>
      </w:r>
      <w:r w:rsidR="00C248F1" w:rsidRPr="001E38B7">
        <w:rPr>
          <w:rFonts w:ascii="Arial" w:hAnsi="Arial" w:cs="Arial"/>
          <w:bCs/>
          <w:sz w:val="22"/>
          <w:szCs w:val="22"/>
          <w:lang w:val="en-GB"/>
        </w:rPr>
        <w:t xml:space="preserve">. </w:t>
      </w:r>
      <w:r w:rsidR="000C3076" w:rsidRPr="001E38B7">
        <w:rPr>
          <w:rFonts w:ascii="Arial" w:hAnsi="Arial" w:cs="Arial"/>
          <w:bCs/>
          <w:sz w:val="22"/>
          <w:szCs w:val="22"/>
          <w:lang w:val="en-GB"/>
        </w:rPr>
        <w:t xml:space="preserve">For gastrointestinal nematodes, a Type 2 immune response promoted by T-helper (Th) 2 cells is effective, whereas </w:t>
      </w:r>
      <w:r w:rsidR="000D369E" w:rsidRPr="001E38B7">
        <w:rPr>
          <w:rFonts w:ascii="Arial" w:hAnsi="Arial" w:cs="Arial"/>
          <w:bCs/>
          <w:sz w:val="22"/>
          <w:szCs w:val="22"/>
          <w:lang w:val="en-GB"/>
        </w:rPr>
        <w:t xml:space="preserve">neither </w:t>
      </w:r>
      <w:r w:rsidR="00B240B3" w:rsidRPr="001E38B7">
        <w:rPr>
          <w:rFonts w:ascii="Arial" w:hAnsi="Arial" w:cs="Arial"/>
          <w:bCs/>
          <w:sz w:val="22"/>
          <w:szCs w:val="22"/>
          <w:lang w:val="en-GB"/>
        </w:rPr>
        <w:t xml:space="preserve">a Th1 response </w:t>
      </w:r>
      <w:r w:rsidR="000D369E" w:rsidRPr="001E38B7">
        <w:rPr>
          <w:rFonts w:ascii="Arial" w:hAnsi="Arial" w:cs="Arial"/>
          <w:bCs/>
          <w:sz w:val="22"/>
          <w:szCs w:val="22"/>
          <w:lang w:val="en-GB"/>
        </w:rPr>
        <w:t xml:space="preserve">nor a regulatory T cell </w:t>
      </w:r>
      <w:r w:rsidR="008D1310" w:rsidRPr="001E38B7">
        <w:rPr>
          <w:rFonts w:ascii="Arial" w:hAnsi="Arial" w:cs="Arial"/>
          <w:bCs/>
          <w:sz w:val="22"/>
          <w:szCs w:val="22"/>
          <w:lang w:val="en-GB"/>
        </w:rPr>
        <w:t xml:space="preserve">(T-reg) </w:t>
      </w:r>
      <w:r w:rsidR="000D369E" w:rsidRPr="001E38B7">
        <w:rPr>
          <w:rFonts w:ascii="Arial" w:hAnsi="Arial" w:cs="Arial"/>
          <w:bCs/>
          <w:sz w:val="22"/>
          <w:szCs w:val="22"/>
          <w:lang w:val="en-GB"/>
        </w:rPr>
        <w:t>response leads to</w:t>
      </w:r>
      <w:r w:rsidR="00B240B3" w:rsidRPr="001E38B7">
        <w:rPr>
          <w:rFonts w:ascii="Arial" w:hAnsi="Arial" w:cs="Arial"/>
          <w:bCs/>
          <w:sz w:val="22"/>
          <w:szCs w:val="22"/>
          <w:lang w:val="en-GB"/>
        </w:rPr>
        <w:t xml:space="preserve"> clearance of worms </w:t>
      </w:r>
      <w:r w:rsidR="002D6665">
        <w:rPr>
          <w:rFonts w:ascii="Arial" w:hAnsi="Arial" w:cs="Arial"/>
          <w:bCs/>
          <w:sz w:val="22"/>
          <w:szCs w:val="22"/>
          <w:lang w:val="en-GB"/>
        </w:rPr>
        <w:fldChar w:fldCharType="begin"/>
      </w:r>
      <w:r w:rsidR="00B83E38">
        <w:rPr>
          <w:rFonts w:ascii="Arial" w:hAnsi="Arial" w:cs="Arial"/>
          <w:bCs/>
          <w:sz w:val="22"/>
          <w:szCs w:val="22"/>
          <w:lang w:val="en-GB"/>
        </w:rPr>
        <w:instrText xml:space="preserve"> ADDIN EN.CITE &lt;EndNote&gt;&lt;Cite&gt;&lt;Author&gt;Grencis&lt;/Author&gt;&lt;Year&gt;2015&lt;/Year&gt;&lt;RecNum&gt;7699&lt;/RecNum&gt;&lt;DisplayText&gt;[15]&lt;/DisplayText&gt;&lt;record&gt;&lt;rec-number&gt;7699&lt;/rec-number&gt;&lt;foreign-keys&gt;&lt;key app="EN" db-id="frwtwrvviazzdoewtsrpaszf2r0r2xpeazfx" timestamp="1484217465"&gt;7699&lt;/key&gt;&lt;/foreign-keys&gt;&lt;ref-type name="Journal Article"&gt;17&lt;/ref-type&gt;&lt;contributors&gt;&lt;authors&gt;&lt;author&gt;Grencis, R. K.&lt;/author&gt;&lt;/authors&gt;&lt;/contributors&gt;&lt;auth-address&gt;Faculty of Life Sciences, University of Manchester, Manchester M13 9PT, United Kingdom; email: Richard.K.Grencis@manchester.ac.uk.&lt;/auth-address&gt;&lt;titles&gt;&lt;title&gt;Immunity to helminths: resistance, regulation, and susceptibility to gastrointestinal nematodes&lt;/title&gt;&lt;secondary-title&gt;Annu Rev Immunol&lt;/secondary-title&gt;&lt;/titles&gt;&lt;periodical&gt;&lt;full-title&gt;Annu Rev Immunol&lt;/full-title&gt;&lt;/periodical&gt;&lt;pages&gt;201-25&lt;/pages&gt;&lt;volume&gt;33&lt;/volume&gt;&lt;keywords&gt;&lt;keyword&gt;Adaptive Immunity&lt;/keyword&gt;&lt;keyword&gt;Animals&lt;/keyword&gt;&lt;keyword&gt;Antigens, Helminth/immunology&lt;/keyword&gt;&lt;keyword&gt;Disease Resistance&lt;/keyword&gt;&lt;keyword&gt;Disease Susceptibility&lt;/keyword&gt;&lt;keyword&gt;Gastrointestinal Diseases/immunology/microbiology/parasitology&lt;/keyword&gt;&lt;keyword&gt;Gastrointestinal Microbiome&lt;/keyword&gt;&lt;keyword&gt;Helminthiasis/*immunology/*parasitology&lt;/keyword&gt;&lt;keyword&gt;Helminths/*immunology&lt;/keyword&gt;&lt;keyword&gt;Host-Pathogen Interactions/*immunology&lt;/keyword&gt;&lt;keyword&gt;Humans&lt;/keyword&gt;&lt;keyword&gt;Immunity, Innate&lt;/keyword&gt;&lt;keyword&gt;Nematoda/immunology&lt;/keyword&gt;&lt;keyword&gt;Nematode Infections/immunology/microbiology/parasitology&lt;/keyword&gt;&lt;keyword&gt;effector mechanisms&lt;/keyword&gt;&lt;keyword&gt;innate lymphoid cells&lt;/keyword&gt;&lt;keyword&gt;mucosal immunity&lt;/keyword&gt;&lt;/keywords&gt;&lt;dates&gt;&lt;year&gt;2015&lt;/year&gt;&lt;/dates&gt;&lt;isbn&gt;1545-3278 (Electronic)&amp;#xD;0732-0582 (Linking)&lt;/isbn&gt;&lt;accession-num&gt;25533702&lt;/accession-num&gt;&lt;urls&gt;&lt;related-urls&gt;&lt;url&gt;https://www.ncbi.nlm.nih.gov/pubmed/25533702&lt;/url&gt;&lt;/related-urls&gt;&lt;/urls&gt;&lt;electronic-resource-num&gt;10.1146/annurev-immunol-032713-120218&lt;/electronic-resource-num&gt;&lt;/record&gt;&lt;/Cite&gt;&lt;/EndNote&gt;</w:instrText>
      </w:r>
      <w:r w:rsidR="002D6665">
        <w:rPr>
          <w:rFonts w:ascii="Arial" w:hAnsi="Arial" w:cs="Arial"/>
          <w:bCs/>
          <w:sz w:val="22"/>
          <w:szCs w:val="22"/>
          <w:lang w:val="en-GB"/>
        </w:rPr>
        <w:fldChar w:fldCharType="separate"/>
      </w:r>
      <w:r w:rsidR="00B83E38">
        <w:rPr>
          <w:rFonts w:ascii="Arial" w:hAnsi="Arial" w:cs="Arial"/>
          <w:bCs/>
          <w:noProof/>
          <w:sz w:val="22"/>
          <w:szCs w:val="22"/>
          <w:lang w:val="en-GB"/>
        </w:rPr>
        <w:t>[15]</w:t>
      </w:r>
      <w:r w:rsidR="002D6665">
        <w:rPr>
          <w:rFonts w:ascii="Arial" w:hAnsi="Arial" w:cs="Arial"/>
          <w:bCs/>
          <w:sz w:val="22"/>
          <w:szCs w:val="22"/>
          <w:lang w:val="en-GB"/>
        </w:rPr>
        <w:fldChar w:fldCharType="end"/>
      </w:r>
      <w:r w:rsidR="00B240B3" w:rsidRPr="001E38B7">
        <w:rPr>
          <w:rFonts w:ascii="Arial" w:hAnsi="Arial" w:cs="Arial"/>
          <w:bCs/>
          <w:sz w:val="22"/>
          <w:szCs w:val="22"/>
          <w:lang w:val="en-GB"/>
        </w:rPr>
        <w:t>.</w:t>
      </w:r>
      <w:r w:rsidR="000C3076" w:rsidRPr="001E38B7">
        <w:rPr>
          <w:rFonts w:ascii="Arial" w:hAnsi="Arial" w:cs="Arial"/>
          <w:bCs/>
          <w:sz w:val="22"/>
          <w:szCs w:val="22"/>
          <w:lang w:val="en-GB"/>
        </w:rPr>
        <w:t xml:space="preserve"> </w:t>
      </w:r>
      <w:r w:rsidR="008C2F62" w:rsidRPr="001E38B7">
        <w:rPr>
          <w:rFonts w:ascii="Arial" w:hAnsi="Arial" w:cs="Arial"/>
          <w:bCs/>
          <w:sz w:val="22"/>
          <w:szCs w:val="22"/>
          <w:lang w:val="en-GB"/>
        </w:rPr>
        <w:t>Positive f</w:t>
      </w:r>
      <w:r w:rsidR="00C248F1" w:rsidRPr="001E38B7">
        <w:rPr>
          <w:rFonts w:ascii="Arial" w:hAnsi="Arial" w:cs="Arial"/>
          <w:bCs/>
          <w:sz w:val="22"/>
          <w:szCs w:val="22"/>
          <w:lang w:val="en-GB"/>
        </w:rPr>
        <w:t>eedback loops are also ubiquitous</w:t>
      </w:r>
      <w:r w:rsidR="00741378" w:rsidRPr="001E38B7">
        <w:rPr>
          <w:rFonts w:ascii="Arial" w:hAnsi="Arial" w:cs="Arial"/>
          <w:bCs/>
          <w:sz w:val="22"/>
          <w:szCs w:val="22"/>
          <w:lang w:val="en-GB"/>
        </w:rPr>
        <w:t xml:space="preserve"> within the immune system </w:t>
      </w:r>
      <w:proofErr w:type="gramStart"/>
      <w:r w:rsidR="00741378" w:rsidRPr="001E38B7">
        <w:rPr>
          <w:rFonts w:ascii="Arial" w:hAnsi="Arial" w:cs="Arial"/>
          <w:bCs/>
          <w:sz w:val="22"/>
          <w:szCs w:val="22"/>
          <w:lang w:val="en-GB"/>
        </w:rPr>
        <w:t>itself</w:t>
      </w:r>
      <w:r w:rsidR="008C2F62" w:rsidRPr="001E38B7">
        <w:rPr>
          <w:rFonts w:ascii="Arial" w:hAnsi="Arial" w:cs="Arial"/>
          <w:bCs/>
          <w:sz w:val="22"/>
          <w:szCs w:val="22"/>
          <w:lang w:val="en-GB"/>
        </w:rPr>
        <w:t>, and</w:t>
      </w:r>
      <w:proofErr w:type="gramEnd"/>
      <w:r w:rsidR="008C2F62" w:rsidRPr="001E38B7">
        <w:rPr>
          <w:rFonts w:ascii="Arial" w:hAnsi="Arial" w:cs="Arial"/>
          <w:bCs/>
          <w:sz w:val="22"/>
          <w:szCs w:val="22"/>
          <w:lang w:val="en-GB"/>
        </w:rPr>
        <w:t xml:space="preserve"> can act to drive clearance or chronicity.</w:t>
      </w:r>
      <w:r w:rsidR="00C248F1" w:rsidRPr="001E38B7">
        <w:rPr>
          <w:rFonts w:ascii="Arial" w:hAnsi="Arial" w:cs="Arial"/>
          <w:bCs/>
          <w:sz w:val="22"/>
          <w:szCs w:val="22"/>
          <w:lang w:val="en-GB"/>
        </w:rPr>
        <w:t xml:space="preserve"> </w:t>
      </w:r>
      <w:r w:rsidR="008C2F62" w:rsidRPr="001E38B7">
        <w:rPr>
          <w:rFonts w:ascii="Arial" w:hAnsi="Arial" w:cs="Arial"/>
          <w:bCs/>
          <w:sz w:val="22"/>
          <w:szCs w:val="22"/>
          <w:lang w:val="en-GB"/>
        </w:rPr>
        <w:t>For e</w:t>
      </w:r>
      <w:r w:rsidR="00C248F1" w:rsidRPr="001E38B7">
        <w:rPr>
          <w:rFonts w:ascii="Arial" w:hAnsi="Arial" w:cs="Arial"/>
          <w:bCs/>
          <w:sz w:val="22"/>
          <w:szCs w:val="22"/>
          <w:lang w:val="en-GB"/>
        </w:rPr>
        <w:t>xample</w:t>
      </w:r>
      <w:r w:rsidR="008C2F62" w:rsidRPr="001E38B7">
        <w:rPr>
          <w:rFonts w:ascii="Arial" w:hAnsi="Arial" w:cs="Arial"/>
          <w:bCs/>
          <w:sz w:val="22"/>
          <w:szCs w:val="22"/>
          <w:lang w:val="en-GB"/>
        </w:rPr>
        <w:t>,</w:t>
      </w:r>
      <w:r w:rsidR="00C248F1" w:rsidRPr="001E38B7">
        <w:rPr>
          <w:rFonts w:ascii="Arial" w:hAnsi="Arial" w:cs="Arial"/>
          <w:bCs/>
          <w:sz w:val="22"/>
          <w:szCs w:val="22"/>
          <w:lang w:val="en-GB"/>
        </w:rPr>
        <w:t xml:space="preserve"> </w:t>
      </w:r>
      <w:r w:rsidR="00C248F1" w:rsidRPr="001E38B7">
        <w:rPr>
          <w:rFonts w:ascii="Arial" w:hAnsi="Arial" w:cs="Arial"/>
          <w:sz w:val="22"/>
          <w:szCs w:val="22"/>
        </w:rPr>
        <w:t xml:space="preserve">cytokine production </w:t>
      </w:r>
      <w:r w:rsidR="008C2F62" w:rsidRPr="001E38B7">
        <w:rPr>
          <w:rFonts w:ascii="Arial" w:hAnsi="Arial" w:cs="Arial"/>
          <w:sz w:val="22"/>
          <w:szCs w:val="22"/>
        </w:rPr>
        <w:t xml:space="preserve">drives </w:t>
      </w:r>
      <w:r w:rsidR="00C248F1" w:rsidRPr="001E38B7">
        <w:rPr>
          <w:rFonts w:ascii="Arial" w:hAnsi="Arial" w:cs="Arial"/>
          <w:sz w:val="22"/>
          <w:szCs w:val="22"/>
        </w:rPr>
        <w:t>activation of T</w:t>
      </w:r>
      <w:r w:rsidR="000B3AE9" w:rsidRPr="001E38B7">
        <w:rPr>
          <w:rFonts w:ascii="Arial" w:hAnsi="Arial" w:cs="Arial"/>
          <w:sz w:val="22"/>
          <w:szCs w:val="22"/>
        </w:rPr>
        <w:t>-</w:t>
      </w:r>
      <w:r w:rsidR="00C248F1" w:rsidRPr="001E38B7">
        <w:rPr>
          <w:rFonts w:ascii="Arial" w:hAnsi="Arial" w:cs="Arial"/>
          <w:sz w:val="22"/>
          <w:szCs w:val="22"/>
        </w:rPr>
        <w:t xml:space="preserve">helper cell populations that then secrete those same cytokines </w:t>
      </w:r>
      <w:r w:rsidR="00741378" w:rsidRPr="001E38B7">
        <w:rPr>
          <w:rFonts w:ascii="Arial" w:hAnsi="Arial" w:cs="Arial"/>
          <w:sz w:val="22"/>
          <w:szCs w:val="22"/>
        </w:rPr>
        <w:t>and suppress secreti</w:t>
      </w:r>
      <w:r w:rsidR="008C2F62" w:rsidRPr="001E38B7">
        <w:rPr>
          <w:rFonts w:ascii="Arial" w:hAnsi="Arial" w:cs="Arial"/>
          <w:sz w:val="22"/>
          <w:szCs w:val="22"/>
        </w:rPr>
        <w:t>on</w:t>
      </w:r>
      <w:r w:rsidR="00741378" w:rsidRPr="001E38B7">
        <w:rPr>
          <w:rFonts w:ascii="Arial" w:hAnsi="Arial" w:cs="Arial"/>
          <w:sz w:val="22"/>
          <w:szCs w:val="22"/>
        </w:rPr>
        <w:t xml:space="preserve"> of opposing cytokines </w:t>
      </w:r>
      <w:r w:rsidR="00C248F1" w:rsidRPr="001E38B7">
        <w:rPr>
          <w:rFonts w:ascii="Arial" w:hAnsi="Arial" w:cs="Arial"/>
          <w:sz w:val="22"/>
          <w:szCs w:val="22"/>
        </w:rPr>
        <w:t xml:space="preserve">(e.g., </w:t>
      </w:r>
      <w:r w:rsidR="008C2F62" w:rsidRPr="001E38B7">
        <w:rPr>
          <w:rFonts w:ascii="Arial" w:hAnsi="Arial" w:cs="Arial"/>
          <w:sz w:val="22"/>
          <w:szCs w:val="22"/>
        </w:rPr>
        <w:t xml:space="preserve">Th2 </w:t>
      </w:r>
      <w:r w:rsidR="00C248F1" w:rsidRPr="001E38B7">
        <w:rPr>
          <w:rFonts w:ascii="Arial" w:hAnsi="Arial" w:cs="Arial"/>
          <w:sz w:val="22"/>
          <w:szCs w:val="22"/>
        </w:rPr>
        <w:t xml:space="preserve">cells promoting </w:t>
      </w:r>
      <w:r w:rsidR="008C2F62" w:rsidRPr="001E38B7">
        <w:rPr>
          <w:rFonts w:ascii="Arial" w:hAnsi="Arial" w:cs="Arial"/>
          <w:sz w:val="22"/>
          <w:szCs w:val="22"/>
        </w:rPr>
        <w:t xml:space="preserve">Th2 </w:t>
      </w:r>
      <w:r w:rsidR="00C248F1" w:rsidRPr="001E38B7">
        <w:rPr>
          <w:rFonts w:ascii="Arial" w:hAnsi="Arial" w:cs="Arial"/>
          <w:sz w:val="22"/>
          <w:szCs w:val="22"/>
        </w:rPr>
        <w:t xml:space="preserve">while inhibiting a </w:t>
      </w:r>
      <w:r w:rsidR="008C2F62" w:rsidRPr="001E38B7">
        <w:rPr>
          <w:rFonts w:ascii="Arial" w:hAnsi="Arial" w:cs="Arial"/>
          <w:sz w:val="22"/>
          <w:szCs w:val="22"/>
        </w:rPr>
        <w:t xml:space="preserve">Th1 </w:t>
      </w:r>
      <w:r w:rsidR="00C248F1" w:rsidRPr="001E38B7">
        <w:rPr>
          <w:rFonts w:ascii="Arial" w:hAnsi="Arial" w:cs="Arial"/>
          <w:sz w:val="22"/>
          <w:szCs w:val="22"/>
        </w:rPr>
        <w:t>response</w:t>
      </w:r>
      <w:r w:rsidR="005235C0" w:rsidRPr="001E38B7">
        <w:rPr>
          <w:rFonts w:ascii="Arial" w:hAnsi="Arial" w:cs="Arial"/>
          <w:sz w:val="22"/>
          <w:szCs w:val="22"/>
        </w:rPr>
        <w:t>, and vice versa</w:t>
      </w:r>
      <w:r w:rsidR="00C248F1"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PEVuZE5vdGU+PENpdGU+PEF1dGhvcj5ZYXRlczwvQXV0aG9yPjxZZWFyPjIwMDA8L1llYXI+PFJl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PEVuZE5vdGU+PENpdGU+PEF1dGhvcj5ZYXRlczwvQXV0aG9yPjxZZWFyPjIwMDA8L1llYXI+PFJl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[60, 61]</w:t>
      </w:r>
      <w:r w:rsidR="002D6665">
        <w:rPr>
          <w:rFonts w:ascii="Arial" w:hAnsi="Arial" w:cs="Arial"/>
          <w:sz w:val="22"/>
          <w:szCs w:val="22"/>
        </w:rPr>
        <w:fldChar w:fldCharType="end"/>
      </w:r>
      <w:r w:rsidR="00A9474B" w:rsidRPr="001E38B7">
        <w:rPr>
          <w:rFonts w:ascii="Arial" w:hAnsi="Arial" w:cs="Arial"/>
          <w:sz w:val="22"/>
          <w:szCs w:val="22"/>
        </w:rPr>
        <w:t>)</w:t>
      </w:r>
      <w:r w:rsidR="00C248F1" w:rsidRPr="001E38B7">
        <w:rPr>
          <w:rFonts w:ascii="Arial" w:hAnsi="Arial" w:cs="Arial"/>
          <w:sz w:val="22"/>
          <w:szCs w:val="22"/>
        </w:rPr>
        <w:t xml:space="preserve">. </w:t>
      </w:r>
      <w:r w:rsidR="005235C0" w:rsidRPr="001E38B7">
        <w:rPr>
          <w:rFonts w:ascii="Arial" w:hAnsi="Arial" w:cs="Arial"/>
          <w:sz w:val="22"/>
          <w:szCs w:val="22"/>
        </w:rPr>
        <w:t>If a</w:t>
      </w:r>
      <w:r w:rsidR="00B240B3" w:rsidRPr="001E38B7">
        <w:rPr>
          <w:rFonts w:ascii="Arial" w:hAnsi="Arial" w:cs="Arial"/>
          <w:sz w:val="22"/>
          <w:szCs w:val="22"/>
        </w:rPr>
        <w:t xml:space="preserve"> Th2</w:t>
      </w:r>
      <w:r w:rsidR="005235C0" w:rsidRPr="001E38B7">
        <w:rPr>
          <w:rFonts w:ascii="Arial" w:hAnsi="Arial" w:cs="Arial"/>
          <w:sz w:val="22"/>
          <w:szCs w:val="22"/>
        </w:rPr>
        <w:t xml:space="preserve"> response is launched and </w:t>
      </w:r>
      <w:proofErr w:type="spellStart"/>
      <w:r w:rsidR="005235C0" w:rsidRPr="001E38B7">
        <w:rPr>
          <w:rFonts w:ascii="Arial" w:hAnsi="Arial" w:cs="Arial"/>
          <w:sz w:val="22"/>
          <w:szCs w:val="22"/>
        </w:rPr>
        <w:t>propogate</w:t>
      </w:r>
      <w:r w:rsidR="000D4FB5" w:rsidRPr="001E38B7">
        <w:rPr>
          <w:rFonts w:ascii="Arial" w:hAnsi="Arial" w:cs="Arial"/>
          <w:sz w:val="22"/>
          <w:szCs w:val="22"/>
        </w:rPr>
        <w:t>d</w:t>
      </w:r>
      <w:proofErr w:type="spellEnd"/>
      <w:r w:rsidR="000D4FB5" w:rsidRPr="001E38B7">
        <w:rPr>
          <w:rFonts w:ascii="Arial" w:hAnsi="Arial" w:cs="Arial"/>
          <w:sz w:val="22"/>
          <w:szCs w:val="22"/>
        </w:rPr>
        <w:t>, the</w:t>
      </w:r>
      <w:r w:rsidR="008C2F62" w:rsidRPr="001E38B7">
        <w:rPr>
          <w:rFonts w:ascii="Arial" w:hAnsi="Arial" w:cs="Arial"/>
          <w:sz w:val="22"/>
          <w:szCs w:val="22"/>
        </w:rPr>
        <w:t xml:space="preserve">se feedbacks are clearance-promoting; on the other hand, </w:t>
      </w:r>
      <w:r w:rsidR="000D4FB5" w:rsidRPr="001E38B7">
        <w:rPr>
          <w:rFonts w:ascii="Arial" w:hAnsi="Arial" w:cs="Arial"/>
          <w:sz w:val="22"/>
          <w:szCs w:val="22"/>
        </w:rPr>
        <w:t xml:space="preserve">if the </w:t>
      </w:r>
      <w:r w:rsidR="00B240B3" w:rsidRPr="001E38B7">
        <w:rPr>
          <w:rFonts w:ascii="Arial" w:hAnsi="Arial" w:cs="Arial"/>
          <w:sz w:val="22"/>
          <w:szCs w:val="22"/>
        </w:rPr>
        <w:t>worm</w:t>
      </w:r>
      <w:r w:rsidR="000D4FB5" w:rsidRPr="001E38B7">
        <w:rPr>
          <w:rFonts w:ascii="Arial" w:hAnsi="Arial" w:cs="Arial"/>
          <w:sz w:val="22"/>
          <w:szCs w:val="22"/>
        </w:rPr>
        <w:t xml:space="preserve"> </w:t>
      </w:r>
      <w:r w:rsidR="004E6AF8" w:rsidRPr="001E38B7">
        <w:rPr>
          <w:rFonts w:ascii="Arial" w:hAnsi="Arial" w:cs="Arial"/>
          <w:sz w:val="22"/>
          <w:szCs w:val="22"/>
        </w:rPr>
        <w:t xml:space="preserve">“gets the upper hand” </w:t>
      </w:r>
      <w:r w:rsidR="008C393F" w:rsidRPr="001E38B7">
        <w:rPr>
          <w:rFonts w:ascii="Arial" w:hAnsi="Arial" w:cs="Arial"/>
          <w:sz w:val="22"/>
          <w:szCs w:val="22"/>
        </w:rPr>
        <w:t xml:space="preserve">via </w:t>
      </w:r>
      <w:r w:rsidR="004E6AF8" w:rsidRPr="001E38B7">
        <w:rPr>
          <w:rFonts w:ascii="Arial" w:hAnsi="Arial" w:cs="Arial"/>
          <w:sz w:val="22"/>
          <w:szCs w:val="22"/>
        </w:rPr>
        <w:t>immunomodulati</w:t>
      </w:r>
      <w:r w:rsidR="008C393F" w:rsidRPr="001E38B7">
        <w:rPr>
          <w:rFonts w:ascii="Arial" w:hAnsi="Arial" w:cs="Arial"/>
          <w:sz w:val="22"/>
          <w:szCs w:val="22"/>
        </w:rPr>
        <w:t>on</w:t>
      </w:r>
      <w:r w:rsidR="004E6AF8" w:rsidRPr="001E38B7">
        <w:rPr>
          <w:rFonts w:ascii="Arial" w:hAnsi="Arial" w:cs="Arial"/>
          <w:sz w:val="22"/>
          <w:szCs w:val="22"/>
        </w:rPr>
        <w:t xml:space="preserve"> </w:t>
      </w:r>
      <w:r w:rsidR="00164B2E" w:rsidRPr="001E38B7">
        <w:rPr>
          <w:rFonts w:ascii="Arial" w:hAnsi="Arial" w:cs="Arial"/>
          <w:sz w:val="22"/>
          <w:szCs w:val="22"/>
        </w:rPr>
        <w:t>(</w:t>
      </w:r>
      <w:r w:rsidR="00126429" w:rsidRPr="001E38B7">
        <w:rPr>
          <w:rFonts w:ascii="Arial" w:hAnsi="Arial" w:cs="Arial"/>
          <w:sz w:val="22"/>
          <w:szCs w:val="22"/>
        </w:rPr>
        <w:t>e.g.,</w:t>
      </w:r>
      <w:r w:rsidR="00A81AC9" w:rsidRPr="001E38B7">
        <w:rPr>
          <w:rFonts w:ascii="Arial" w:hAnsi="Arial" w:cs="Arial"/>
          <w:sz w:val="22"/>
          <w:szCs w:val="22"/>
        </w:rPr>
        <w:t xml:space="preserve"> by promoting </w:t>
      </w:r>
      <w:r w:rsidR="00126429" w:rsidRPr="001E38B7">
        <w:rPr>
          <w:rFonts w:ascii="Arial" w:hAnsi="Arial" w:cs="Arial"/>
          <w:sz w:val="22"/>
          <w:szCs w:val="22"/>
        </w:rPr>
        <w:t xml:space="preserve">either </w:t>
      </w:r>
      <w:r w:rsidR="00A81AC9" w:rsidRPr="001E38B7">
        <w:rPr>
          <w:rFonts w:ascii="Arial" w:hAnsi="Arial" w:cs="Arial"/>
          <w:sz w:val="22"/>
          <w:szCs w:val="22"/>
        </w:rPr>
        <w:t>a T</w:t>
      </w:r>
      <w:r w:rsidR="008D1310" w:rsidRPr="001E38B7">
        <w:rPr>
          <w:rFonts w:ascii="Arial" w:hAnsi="Arial" w:cs="Arial"/>
          <w:sz w:val="22"/>
          <w:szCs w:val="22"/>
        </w:rPr>
        <w:t>-</w:t>
      </w:r>
      <w:r w:rsidR="00A81AC9" w:rsidRPr="001E38B7">
        <w:rPr>
          <w:rFonts w:ascii="Arial" w:hAnsi="Arial" w:cs="Arial"/>
          <w:sz w:val="22"/>
          <w:szCs w:val="22"/>
        </w:rPr>
        <w:t>reg</w:t>
      </w:r>
      <w:r w:rsidR="00D209CF">
        <w:rPr>
          <w:rFonts w:ascii="Arial" w:hAnsi="Arial" w:cs="Arial"/>
          <w:sz w:val="22"/>
          <w:szCs w:val="22"/>
        </w:rPr>
        <w:t>ulatory cell</w:t>
      </w:r>
      <w:r w:rsidR="00A81AC9" w:rsidRPr="001E38B7">
        <w:rPr>
          <w:rFonts w:ascii="Arial" w:hAnsi="Arial" w:cs="Arial"/>
          <w:sz w:val="22"/>
          <w:szCs w:val="22"/>
        </w:rPr>
        <w:t xml:space="preserve"> response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&lt;EndNote&gt;&lt;Cite&gt;&lt;Author&gt;Harnett&lt;/Author&gt;&lt;Year&gt;2014&lt;/Year&gt;&lt;RecNum&gt;7803&lt;/RecNum&gt;&lt;DisplayText&gt;[62]&lt;/DisplayText&gt;&lt;record&gt;&lt;rec-number&gt;7803&lt;/rec-number&gt;&lt;foreign-keys&gt;&lt;key app="EN" db-id="frwtwrvviazzdoewtsrpaszf2r0r2xpeazfx" timestamp="1580666556"&gt;7803&lt;/key&gt;&lt;/foreign-keys&gt;&lt;ref-type name="Journal Article"&gt;17&lt;/ref-type&gt;&lt;contributors&gt;&lt;authors&gt;&lt;author&gt;Harnett, William&lt;/author&gt;&lt;/authors&gt;&lt;/contributors&gt;&lt;titles&gt;&lt;title&gt;Secretory products of helminth parasites as immunomodulators&lt;/title&gt;&lt;secondary-title&gt;Molecular and Biochemical Parasitology&lt;/secondary-title&gt;&lt;/titles&gt;&lt;periodical&gt;&lt;full-title&gt;Molecular and Biochemical Parasitology&lt;/full-title&gt;&lt;/periodical&gt;&lt;pages&gt;130-136&lt;/pages&gt;&lt;volume&gt;195&lt;/volume&gt;&lt;number&gt;2&lt;/number&gt;&lt;keywords&gt;&lt;keyword&gt;Cell signalling&lt;/keyword&gt;&lt;keyword&gt;Excretory-secretory product&lt;/keyword&gt;&lt;keyword&gt;Immunomodulation&lt;/keyword&gt;&lt;keyword&gt;Parasitic helminth&lt;/keyword&gt;&lt;keyword&gt;Regulatory immune response&lt;/keyword&gt;&lt;keyword&gt;Th2 response&lt;/keyword&gt;&lt;/keywords&gt;&lt;dates&gt;&lt;year&gt;2014&lt;/year&gt;&lt;pub-dates&gt;&lt;date&gt;July 1, 2014&lt;/date&gt;&lt;/pub-dates&gt;&lt;/dates&gt;&lt;isbn&gt;0166-6851&lt;/isbn&gt;&lt;urls&gt;&lt;/urls&gt;&lt;electronic-resource-num&gt;10.1016/j.molbiopara.2014.03.007&lt;/electronic-resource-num&gt;&lt;remote-database-name&gt;ScienceDirect&lt;/remote-database-name&gt;&lt;language&gt;en&lt;/language&gt;&lt;access-date&gt;2020-01-27 16:39:46&lt;/access-date&gt;&lt;/record&gt;&lt;/Cite&gt;&lt;/EndNote&gt;</w:instrText>
      </w:r>
      <w:r w:rsidR="002D6665">
        <w:rPr>
          <w:rFonts w:ascii="Arial" w:hAnsi="Arial" w:cs="Arial"/>
          <w:sz w:val="22"/>
          <w:szCs w:val="22"/>
        </w:rPr>
        <w:fldChar w:fldCharType="separate"/>
      </w:r>
      <w:r w:rsidR="00B83E38">
        <w:rPr>
          <w:rFonts w:ascii="Arial" w:hAnsi="Arial" w:cs="Arial"/>
          <w:noProof/>
          <w:sz w:val="22"/>
          <w:szCs w:val="22"/>
        </w:rPr>
        <w:t>[62]</w:t>
      </w:r>
      <w:r w:rsidR="002D6665">
        <w:rPr>
          <w:rFonts w:ascii="Arial" w:hAnsi="Arial" w:cs="Arial"/>
          <w:sz w:val="22"/>
          <w:szCs w:val="22"/>
        </w:rPr>
        <w:fldChar w:fldCharType="end"/>
      </w:r>
      <w:r w:rsidR="00126429" w:rsidRPr="001E38B7">
        <w:rPr>
          <w:rFonts w:ascii="Arial" w:hAnsi="Arial" w:cs="Arial"/>
          <w:sz w:val="22"/>
          <w:szCs w:val="22"/>
        </w:rPr>
        <w:t xml:space="preserve"> or a </w:t>
      </w:r>
      <w:r w:rsidR="00164B2E" w:rsidRPr="001E38B7">
        <w:rPr>
          <w:rFonts w:ascii="Arial" w:hAnsi="Arial" w:cs="Arial"/>
          <w:sz w:val="22"/>
          <w:szCs w:val="22"/>
        </w:rPr>
        <w:t>Th1</w:t>
      </w:r>
      <w:r w:rsidR="00126429" w:rsidRPr="001E38B7">
        <w:rPr>
          <w:rFonts w:ascii="Arial" w:hAnsi="Arial" w:cs="Arial"/>
          <w:i/>
          <w:iCs/>
          <w:sz w:val="22"/>
          <w:szCs w:val="22"/>
        </w:rPr>
        <w:t xml:space="preserve"> </w:t>
      </w:r>
      <w:r w:rsidR="00126429" w:rsidRPr="001E38B7">
        <w:rPr>
          <w:rFonts w:ascii="Arial" w:hAnsi="Arial" w:cs="Arial"/>
          <w:iCs/>
          <w:sz w:val="22"/>
          <w:szCs w:val="22"/>
        </w:rPr>
        <w:t>response</w:t>
      </w:r>
      <w:r w:rsidR="000153BE" w:rsidRPr="001E38B7">
        <w:rPr>
          <w:rFonts w:ascii="Arial" w:hAnsi="Arial" w:cs="Arial"/>
          <w:sz w:val="22"/>
          <w:szCs w:val="22"/>
        </w:rPr>
        <w:t xml:space="preserve">, </w:t>
      </w:r>
      <w:r w:rsidR="00631E12" w:rsidRPr="001E38B7">
        <w:rPr>
          <w:rFonts w:ascii="Arial" w:hAnsi="Arial" w:cs="Arial"/>
          <w:sz w:val="22"/>
          <w:szCs w:val="22"/>
        </w:rPr>
        <w:t xml:space="preserve">as </w:t>
      </w:r>
      <w:r w:rsidR="00631E12" w:rsidRPr="001E38B7">
        <w:rPr>
          <w:rFonts w:ascii="Arial" w:hAnsi="Arial" w:cs="Arial"/>
          <w:i/>
          <w:sz w:val="22"/>
          <w:szCs w:val="22"/>
        </w:rPr>
        <w:t xml:space="preserve">T. </w:t>
      </w:r>
      <w:proofErr w:type="spellStart"/>
      <w:r w:rsidR="00631E12" w:rsidRPr="001E38B7">
        <w:rPr>
          <w:rFonts w:ascii="Arial" w:hAnsi="Arial" w:cs="Arial"/>
          <w:i/>
          <w:sz w:val="22"/>
          <w:szCs w:val="22"/>
        </w:rPr>
        <w:t>muris</w:t>
      </w:r>
      <w:proofErr w:type="spellEnd"/>
      <w:r w:rsidR="00631E12" w:rsidRPr="001E38B7">
        <w:rPr>
          <w:rFonts w:ascii="Arial" w:hAnsi="Arial" w:cs="Arial"/>
          <w:sz w:val="22"/>
          <w:szCs w:val="22"/>
        </w:rPr>
        <w:t xml:space="preserve"> </w:t>
      </w:r>
      <w:r w:rsidR="00866D3F" w:rsidRPr="001E38B7">
        <w:rPr>
          <w:rFonts w:ascii="Arial" w:hAnsi="Arial" w:cs="Arial"/>
          <w:sz w:val="22"/>
          <w:szCs w:val="22"/>
        </w:rPr>
        <w:t>does</w:t>
      </w:r>
      <w:r w:rsidR="005C22E9"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PEVuZE5vdGU+PENpdGU+PEF1dGhvcj5CYW5jcm9mdDwvQXV0aG9yPjxZZWFyPjIwMDE8L1llYXI+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PEVuZE5vdGU+PENpdGU+PEF1dGhvcj5CYW5jcm9mdDwvQXV0aG9yPjxZZWFyPjIwMDE8L1llYXI+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[34, 35, 63]</w:t>
      </w:r>
      <w:r w:rsidR="002D6665">
        <w:rPr>
          <w:rFonts w:ascii="Arial" w:hAnsi="Arial" w:cs="Arial"/>
          <w:sz w:val="22"/>
          <w:szCs w:val="22"/>
        </w:rPr>
        <w:fldChar w:fldCharType="end"/>
      </w:r>
      <w:r w:rsidR="00164B2E" w:rsidRPr="001E38B7">
        <w:rPr>
          <w:rFonts w:ascii="Arial" w:hAnsi="Arial" w:cs="Arial"/>
          <w:sz w:val="22"/>
          <w:szCs w:val="22"/>
        </w:rPr>
        <w:t>)</w:t>
      </w:r>
      <w:r w:rsidR="00982F36" w:rsidRPr="001E38B7">
        <w:rPr>
          <w:rFonts w:ascii="Arial" w:hAnsi="Arial" w:cs="Arial"/>
          <w:sz w:val="22"/>
          <w:szCs w:val="22"/>
        </w:rPr>
        <w:t>,</w:t>
      </w:r>
      <w:r w:rsidR="00164B2E" w:rsidRPr="001E38B7">
        <w:rPr>
          <w:rFonts w:ascii="Arial" w:hAnsi="Arial" w:cs="Arial"/>
          <w:sz w:val="22"/>
          <w:szCs w:val="22"/>
        </w:rPr>
        <w:t xml:space="preserve"> </w:t>
      </w:r>
      <w:r w:rsidR="008C2F62" w:rsidRPr="001E38B7">
        <w:rPr>
          <w:rFonts w:ascii="Arial" w:hAnsi="Arial" w:cs="Arial"/>
          <w:sz w:val="22"/>
          <w:szCs w:val="22"/>
        </w:rPr>
        <w:t>these same feedbacks become chronicity-promoting, allowing the</w:t>
      </w:r>
      <w:r w:rsidR="004E6AF8" w:rsidRPr="001E38B7">
        <w:rPr>
          <w:rFonts w:ascii="Arial" w:hAnsi="Arial" w:cs="Arial"/>
          <w:sz w:val="22"/>
          <w:szCs w:val="22"/>
        </w:rPr>
        <w:t xml:space="preserve"> parasite </w:t>
      </w:r>
      <w:r w:rsidR="008C2F62" w:rsidRPr="001E38B7">
        <w:rPr>
          <w:rFonts w:ascii="Arial" w:hAnsi="Arial" w:cs="Arial"/>
          <w:sz w:val="22"/>
          <w:szCs w:val="22"/>
        </w:rPr>
        <w:t xml:space="preserve">to </w:t>
      </w:r>
      <w:r w:rsidR="004E6AF8" w:rsidRPr="001E38B7">
        <w:rPr>
          <w:rFonts w:ascii="Arial" w:hAnsi="Arial" w:cs="Arial"/>
          <w:sz w:val="22"/>
          <w:szCs w:val="22"/>
        </w:rPr>
        <w:t>grow</w:t>
      </w:r>
      <w:r w:rsidR="00C248F1" w:rsidRPr="001E38B7">
        <w:rPr>
          <w:rFonts w:ascii="Arial" w:hAnsi="Arial" w:cs="Arial"/>
          <w:sz w:val="22"/>
          <w:szCs w:val="22"/>
        </w:rPr>
        <w:t xml:space="preserve"> more rapid</w:t>
      </w:r>
      <w:r w:rsidR="004E6AF8" w:rsidRPr="001E38B7">
        <w:rPr>
          <w:rFonts w:ascii="Arial" w:hAnsi="Arial" w:cs="Arial"/>
          <w:sz w:val="22"/>
          <w:szCs w:val="22"/>
        </w:rPr>
        <w:t>ly and gain further control, delaying clearance</w:t>
      </w:r>
      <w:r w:rsidR="00C248F1" w:rsidRPr="001E38B7">
        <w:rPr>
          <w:rFonts w:ascii="Arial" w:hAnsi="Arial" w:cs="Arial"/>
          <w:sz w:val="22"/>
          <w:szCs w:val="22"/>
        </w:rPr>
        <w:t xml:space="preserve">.  </w:t>
      </w:r>
    </w:p>
    <w:p w14:paraId="69E93117" w14:textId="53D23062" w:rsidR="00017330" w:rsidRPr="001E38B7" w:rsidRDefault="00017330" w:rsidP="00AF02BC">
      <w:pPr>
        <w:jc w:val="both"/>
        <w:rPr>
          <w:rFonts w:ascii="Arial" w:hAnsi="Arial" w:cs="Arial"/>
          <w:bCs/>
          <w:sz w:val="22"/>
          <w:szCs w:val="22"/>
          <w:lang w:val="en-GB"/>
        </w:rPr>
      </w:pPr>
    </w:p>
    <w:p w14:paraId="57E51447" w14:textId="189A475B" w:rsidR="00570A96" w:rsidRDefault="0022680E" w:rsidP="00AF02BC">
      <w:pPr>
        <w:jc w:val="both"/>
        <w:rPr>
          <w:rFonts w:ascii="Arial" w:hAnsi="Arial" w:cs="Arial"/>
          <w:bCs/>
          <w:sz w:val="22"/>
          <w:szCs w:val="22"/>
          <w:lang w:val="en-GB"/>
        </w:rPr>
      </w:pPr>
      <w:r>
        <w:rPr>
          <w:rFonts w:ascii="Arial" w:hAnsi="Arial" w:cs="Arial"/>
          <w:bCs/>
          <w:sz w:val="22"/>
          <w:szCs w:val="22"/>
          <w:lang w:val="en-GB"/>
        </w:rPr>
        <w:t>M</w:t>
      </w:r>
      <w:r w:rsidR="009647DD" w:rsidRPr="001E38B7">
        <w:rPr>
          <w:rFonts w:ascii="Arial" w:hAnsi="Arial" w:cs="Arial"/>
          <w:bCs/>
          <w:sz w:val="22"/>
          <w:szCs w:val="22"/>
          <w:lang w:val="en-GB"/>
        </w:rPr>
        <w:t xml:space="preserve">athematical theory provides </w:t>
      </w:r>
      <w:r w:rsidR="00FC2971">
        <w:rPr>
          <w:rFonts w:ascii="Arial" w:hAnsi="Arial" w:cs="Arial"/>
          <w:bCs/>
          <w:sz w:val="22"/>
          <w:szCs w:val="22"/>
          <w:lang w:val="en-GB"/>
        </w:rPr>
        <w:t>testable</w:t>
      </w:r>
      <w:r w:rsidR="009647DD" w:rsidRPr="001E38B7">
        <w:rPr>
          <w:rFonts w:ascii="Arial" w:hAnsi="Arial" w:cs="Arial"/>
          <w:bCs/>
          <w:sz w:val="22"/>
          <w:szCs w:val="22"/>
          <w:lang w:val="en-GB"/>
        </w:rPr>
        <w:t xml:space="preserve"> insight</w:t>
      </w:r>
      <w:r w:rsidR="00FC2971">
        <w:rPr>
          <w:rFonts w:ascii="Arial" w:hAnsi="Arial" w:cs="Arial"/>
          <w:bCs/>
          <w:sz w:val="22"/>
          <w:szCs w:val="22"/>
          <w:lang w:val="en-GB"/>
        </w:rPr>
        <w:t>s</w:t>
      </w:r>
      <w:r w:rsidR="0033714F">
        <w:rPr>
          <w:rFonts w:ascii="Arial" w:hAnsi="Arial" w:cs="Arial"/>
          <w:bCs/>
          <w:sz w:val="22"/>
          <w:szCs w:val="22"/>
          <w:lang w:val="en-GB"/>
        </w:rPr>
        <w:t xml:space="preserve"> into how the</w:t>
      </w:r>
      <w:r w:rsidR="00FC2971">
        <w:rPr>
          <w:rFonts w:ascii="Arial" w:hAnsi="Arial" w:cs="Arial"/>
          <w:bCs/>
          <w:sz w:val="22"/>
          <w:szCs w:val="22"/>
          <w:lang w:val="en-GB"/>
        </w:rPr>
        <w:t xml:space="preserve">se </w:t>
      </w:r>
      <w:r w:rsidR="0033714F">
        <w:rPr>
          <w:rFonts w:ascii="Arial" w:hAnsi="Arial" w:cs="Arial"/>
          <w:bCs/>
          <w:sz w:val="22"/>
          <w:szCs w:val="22"/>
          <w:lang w:val="en-GB"/>
        </w:rPr>
        <w:t xml:space="preserve">feedback processes affect </w:t>
      </w:r>
      <w:r w:rsidR="00FC2971">
        <w:rPr>
          <w:rFonts w:ascii="Arial" w:hAnsi="Arial" w:cs="Arial"/>
          <w:bCs/>
          <w:sz w:val="22"/>
          <w:szCs w:val="22"/>
          <w:lang w:val="en-GB"/>
        </w:rPr>
        <w:t>the immune-parasite interaction</w:t>
      </w:r>
      <w:r w:rsidR="009647DD" w:rsidRPr="001E38B7">
        <w:rPr>
          <w:rFonts w:ascii="Arial" w:hAnsi="Arial" w:cs="Arial"/>
          <w:bCs/>
          <w:sz w:val="22"/>
          <w:szCs w:val="22"/>
          <w:lang w:val="en-GB"/>
        </w:rPr>
        <w:t xml:space="preserve">. </w:t>
      </w:r>
      <w:r w:rsidR="00570A96" w:rsidRPr="001E38B7">
        <w:rPr>
          <w:rFonts w:ascii="Arial" w:hAnsi="Arial" w:cs="Arial"/>
          <w:bCs/>
          <w:sz w:val="22"/>
          <w:szCs w:val="22"/>
          <w:lang w:val="en-GB"/>
        </w:rPr>
        <w:t xml:space="preserve">For example, </w:t>
      </w:r>
      <w:r w:rsidR="00570A96" w:rsidRPr="001E38B7">
        <w:rPr>
          <w:rFonts w:ascii="Arial" w:hAnsi="Arial" w:cs="Arial"/>
          <w:b/>
          <w:bCs/>
          <w:sz w:val="22"/>
          <w:szCs w:val="22"/>
          <w:lang w:val="en-GB"/>
        </w:rPr>
        <w:t xml:space="preserve">Fig. </w:t>
      </w:r>
      <w:r w:rsidR="00337829">
        <w:rPr>
          <w:rFonts w:ascii="Arial" w:hAnsi="Arial" w:cs="Arial"/>
          <w:b/>
          <w:bCs/>
          <w:sz w:val="22"/>
          <w:szCs w:val="22"/>
          <w:lang w:val="en-GB"/>
        </w:rPr>
        <w:t>2b-j</w:t>
      </w:r>
      <w:r w:rsidR="00570A96" w:rsidRPr="001E38B7">
        <w:rPr>
          <w:rFonts w:ascii="Arial" w:hAnsi="Arial" w:cs="Arial"/>
          <w:bCs/>
          <w:sz w:val="22"/>
          <w:szCs w:val="22"/>
          <w:lang w:val="en-GB"/>
        </w:rPr>
        <w:t xml:space="preserve"> shows outcomes for a simple model, inspired by </w:t>
      </w:r>
      <w:r w:rsidR="00570A96" w:rsidRPr="001E38B7">
        <w:rPr>
          <w:rFonts w:ascii="Arial" w:hAnsi="Arial" w:cs="Arial"/>
          <w:bCs/>
          <w:i/>
          <w:sz w:val="22"/>
          <w:szCs w:val="22"/>
          <w:lang w:val="en-GB"/>
        </w:rPr>
        <w:t xml:space="preserve">T. </w:t>
      </w:r>
      <w:proofErr w:type="spellStart"/>
      <w:r w:rsidR="00570A96" w:rsidRPr="001E38B7">
        <w:rPr>
          <w:rFonts w:ascii="Arial" w:hAnsi="Arial" w:cs="Arial"/>
          <w:bCs/>
          <w:i/>
          <w:sz w:val="22"/>
          <w:szCs w:val="22"/>
          <w:lang w:val="en-GB"/>
        </w:rPr>
        <w:t>muris</w:t>
      </w:r>
      <w:proofErr w:type="spellEnd"/>
      <w:r w:rsidR="00570A96" w:rsidRPr="001E38B7">
        <w:rPr>
          <w:rFonts w:ascii="Arial" w:hAnsi="Arial" w:cs="Arial"/>
          <w:bCs/>
          <w:sz w:val="22"/>
          <w:szCs w:val="22"/>
          <w:lang w:val="en-GB"/>
        </w:rPr>
        <w:t xml:space="preserve">. The model includes all of the negative and positive feedbacks </w:t>
      </w:r>
      <w:del w:id="48" w:author="Clay Cressler" w:date="2020-11-02T17:21:00Z">
        <w:r w:rsidR="00570A96" w:rsidRPr="001E38B7" w:rsidDel="006A5D50">
          <w:rPr>
            <w:rFonts w:ascii="Arial" w:hAnsi="Arial" w:cs="Arial"/>
            <w:bCs/>
            <w:sz w:val="22"/>
            <w:szCs w:val="22"/>
            <w:lang w:val="en-GB"/>
          </w:rPr>
          <w:delText xml:space="preserve">indicated in </w:delText>
        </w:r>
      </w:del>
      <w:ins w:id="49" w:author="Clay Cressler" w:date="2020-11-02T17:21:00Z">
        <w:r w:rsidR="006A5D50">
          <w:rPr>
            <w:rFonts w:ascii="Arial" w:hAnsi="Arial" w:cs="Arial"/>
            <w:bCs/>
            <w:sz w:val="22"/>
            <w:szCs w:val="22"/>
            <w:lang w:val="en-GB"/>
          </w:rPr>
          <w:t>(</w:t>
        </w:r>
      </w:ins>
      <w:r w:rsidR="00570A96" w:rsidRPr="00027EA2">
        <w:rPr>
          <w:rFonts w:ascii="Arial" w:hAnsi="Arial" w:cs="Arial"/>
          <w:b/>
          <w:sz w:val="22"/>
          <w:szCs w:val="22"/>
          <w:lang w:val="en-GB"/>
        </w:rPr>
        <w:t>Fig. 2</w:t>
      </w:r>
      <w:r w:rsidR="00337829">
        <w:rPr>
          <w:rFonts w:ascii="Arial" w:hAnsi="Arial" w:cs="Arial"/>
          <w:b/>
          <w:sz w:val="22"/>
          <w:szCs w:val="22"/>
          <w:lang w:val="en-GB"/>
        </w:rPr>
        <w:t>a</w:t>
      </w:r>
      <w:ins w:id="50" w:author="Clay Cressler" w:date="2020-11-02T17:21:00Z">
        <w:r w:rsidR="006A5D50">
          <w:rPr>
            <w:rFonts w:ascii="Arial" w:hAnsi="Arial" w:cs="Arial"/>
            <w:b/>
            <w:sz w:val="22"/>
            <w:szCs w:val="22"/>
            <w:lang w:val="en-GB"/>
          </w:rPr>
          <w:t>)</w:t>
        </w:r>
      </w:ins>
      <w:r w:rsidR="00570A96" w:rsidRPr="001E38B7">
        <w:rPr>
          <w:rFonts w:ascii="Arial" w:hAnsi="Arial" w:cs="Arial"/>
          <w:bCs/>
          <w:sz w:val="22"/>
          <w:szCs w:val="22"/>
          <w:lang w:val="en-GB"/>
        </w:rPr>
        <w:t xml:space="preserve">, including self-promotion </w:t>
      </w:r>
      <w:r w:rsidR="00570A96">
        <w:rPr>
          <w:rFonts w:ascii="Arial" w:hAnsi="Arial" w:cs="Arial"/>
          <w:bCs/>
          <w:sz w:val="22"/>
          <w:szCs w:val="22"/>
          <w:lang w:val="en-GB"/>
        </w:rPr>
        <w:t>by</w:t>
      </w:r>
      <w:r w:rsidR="00570A96" w:rsidRPr="001E38B7">
        <w:rPr>
          <w:rFonts w:ascii="Arial" w:hAnsi="Arial" w:cs="Arial"/>
          <w:bCs/>
          <w:sz w:val="22"/>
          <w:szCs w:val="22"/>
          <w:lang w:val="en-GB"/>
        </w:rPr>
        <w:t xml:space="preserve"> Th1 and Th2 response</w:t>
      </w:r>
      <w:r w:rsidR="00570A96">
        <w:rPr>
          <w:rFonts w:ascii="Arial" w:hAnsi="Arial" w:cs="Arial"/>
          <w:bCs/>
          <w:sz w:val="22"/>
          <w:szCs w:val="22"/>
          <w:lang w:val="en-GB"/>
        </w:rPr>
        <w:t>s</w:t>
      </w:r>
      <w:r w:rsidR="00570A96" w:rsidRPr="001E38B7">
        <w:rPr>
          <w:rFonts w:ascii="Arial" w:hAnsi="Arial" w:cs="Arial"/>
          <w:bCs/>
          <w:sz w:val="22"/>
          <w:szCs w:val="22"/>
          <w:lang w:val="en-GB"/>
        </w:rPr>
        <w:t xml:space="preserve">, Th1-Th2 cross-inhibition, and parasite </w:t>
      </w:r>
      <w:r w:rsidR="008F156F">
        <w:rPr>
          <w:rFonts w:ascii="Arial" w:hAnsi="Arial" w:cs="Arial"/>
          <w:bCs/>
          <w:sz w:val="22"/>
          <w:szCs w:val="22"/>
          <w:lang w:val="en-GB"/>
        </w:rPr>
        <w:t>induc</w:t>
      </w:r>
      <w:r w:rsidR="008F156F" w:rsidRPr="001E38B7">
        <w:rPr>
          <w:rFonts w:ascii="Arial" w:hAnsi="Arial" w:cs="Arial"/>
          <w:bCs/>
          <w:sz w:val="22"/>
          <w:szCs w:val="22"/>
          <w:lang w:val="en-GB"/>
        </w:rPr>
        <w:t xml:space="preserve">tion </w:t>
      </w:r>
      <w:r w:rsidR="00570A96" w:rsidRPr="001E38B7">
        <w:rPr>
          <w:rFonts w:ascii="Arial" w:hAnsi="Arial" w:cs="Arial"/>
          <w:bCs/>
          <w:sz w:val="22"/>
          <w:szCs w:val="22"/>
          <w:lang w:val="en-GB"/>
        </w:rPr>
        <w:t xml:space="preserve">of </w:t>
      </w:r>
      <w:r w:rsidR="008F156F">
        <w:rPr>
          <w:rFonts w:ascii="Arial" w:hAnsi="Arial" w:cs="Arial"/>
          <w:bCs/>
          <w:sz w:val="22"/>
          <w:szCs w:val="22"/>
          <w:lang w:val="en-GB"/>
        </w:rPr>
        <w:t xml:space="preserve">both </w:t>
      </w:r>
      <w:r w:rsidR="00570A96" w:rsidRPr="001E38B7">
        <w:rPr>
          <w:rFonts w:ascii="Arial" w:hAnsi="Arial" w:cs="Arial"/>
          <w:bCs/>
          <w:sz w:val="22"/>
          <w:szCs w:val="22"/>
          <w:lang w:val="en-GB"/>
        </w:rPr>
        <w:t>Th1</w:t>
      </w:r>
      <w:r w:rsidR="00570A96">
        <w:rPr>
          <w:rFonts w:ascii="Arial" w:hAnsi="Arial" w:cs="Arial"/>
          <w:bCs/>
          <w:sz w:val="22"/>
          <w:szCs w:val="22"/>
          <w:lang w:val="en-GB"/>
        </w:rPr>
        <w:t xml:space="preserve"> </w:t>
      </w:r>
      <w:del w:id="51" w:author="Clay Cressler" w:date="2020-11-02T17:21:00Z">
        <w:r w:rsidR="00570A96" w:rsidDel="006A5D50">
          <w:rPr>
            <w:rFonts w:ascii="Arial" w:hAnsi="Arial" w:cs="Arial"/>
            <w:bCs/>
            <w:sz w:val="22"/>
            <w:szCs w:val="22"/>
            <w:lang w:val="en-GB"/>
          </w:rPr>
          <w:delText xml:space="preserve">responses </w:delText>
        </w:r>
      </w:del>
      <w:r w:rsidR="00570A96">
        <w:rPr>
          <w:rFonts w:ascii="Arial" w:hAnsi="Arial" w:cs="Arial"/>
          <w:bCs/>
          <w:sz w:val="22"/>
          <w:szCs w:val="22"/>
          <w:lang w:val="en-GB"/>
        </w:rPr>
        <w:t>(</w:t>
      </w:r>
      <w:del w:id="52" w:author="Clay Cressler" w:date="2020-11-02T12:35:00Z">
        <w:r w:rsidR="00570A96" w:rsidDel="00337829">
          <w:rPr>
            <w:rFonts w:ascii="Arial" w:hAnsi="Arial" w:cs="Arial"/>
            <w:bCs/>
            <w:sz w:val="22"/>
            <w:szCs w:val="22"/>
            <w:lang w:val="en-GB"/>
          </w:rPr>
          <w:delText>by undertaking</w:delText>
        </w:r>
      </w:del>
      <w:ins w:id="53" w:author="Clay Cressler" w:date="2020-11-02T12:35:00Z">
        <w:r w:rsidR="00337829">
          <w:rPr>
            <w:rFonts w:ascii="Arial" w:hAnsi="Arial" w:cs="Arial"/>
            <w:bCs/>
            <w:sz w:val="22"/>
            <w:szCs w:val="22"/>
            <w:lang w:val="en-GB"/>
          </w:rPr>
          <w:t>via</w:t>
        </w:r>
      </w:ins>
      <w:r w:rsidR="00570A96">
        <w:rPr>
          <w:rFonts w:ascii="Arial" w:hAnsi="Arial" w:cs="Arial"/>
          <w:bCs/>
          <w:sz w:val="22"/>
          <w:szCs w:val="22"/>
          <w:lang w:val="en-GB"/>
        </w:rPr>
        <w:t xml:space="preserve"> immunomodulation)</w:t>
      </w:r>
      <w:r w:rsidR="00570A96" w:rsidRPr="001E38B7">
        <w:rPr>
          <w:rFonts w:ascii="Arial" w:hAnsi="Arial" w:cs="Arial"/>
          <w:bCs/>
          <w:sz w:val="22"/>
          <w:szCs w:val="22"/>
          <w:lang w:val="en-GB"/>
        </w:rPr>
        <w:t xml:space="preserve"> and Th2</w:t>
      </w:r>
      <w:del w:id="54" w:author="Clay Cressler" w:date="2020-11-02T17:21:00Z">
        <w:r w:rsidR="00570A96" w:rsidRPr="001E38B7" w:rsidDel="006A5D50">
          <w:rPr>
            <w:rFonts w:ascii="Arial" w:hAnsi="Arial" w:cs="Arial"/>
            <w:bCs/>
            <w:sz w:val="22"/>
            <w:szCs w:val="22"/>
            <w:lang w:val="en-GB"/>
          </w:rPr>
          <w:delText xml:space="preserve"> responses</w:delText>
        </w:r>
      </w:del>
      <w:r w:rsidR="00570A96" w:rsidRPr="001E38B7">
        <w:rPr>
          <w:rFonts w:ascii="Arial" w:hAnsi="Arial" w:cs="Arial"/>
          <w:bCs/>
          <w:sz w:val="22"/>
          <w:szCs w:val="22"/>
          <w:lang w:val="en-GB"/>
        </w:rPr>
        <w:t>.</w:t>
      </w:r>
      <w:r w:rsidR="00570A96">
        <w:rPr>
          <w:rFonts w:ascii="Arial" w:hAnsi="Arial" w:cs="Arial"/>
          <w:bCs/>
          <w:sz w:val="22"/>
          <w:szCs w:val="22"/>
          <w:lang w:val="en-GB"/>
        </w:rPr>
        <w:t xml:space="preserve"> </w:t>
      </w:r>
      <w:r w:rsidR="00570A96" w:rsidRPr="001E38B7">
        <w:rPr>
          <w:rFonts w:ascii="Arial" w:hAnsi="Arial" w:cs="Arial"/>
          <w:bCs/>
          <w:sz w:val="22"/>
          <w:szCs w:val="22"/>
          <w:lang w:val="en-GB"/>
        </w:rPr>
        <w:t xml:space="preserve">We have found that models that include both negative- and positive-feedback mechanisms </w:t>
      </w:r>
      <w:del w:id="55" w:author="Clay Cressler" w:date="2020-11-02T17:22:00Z">
        <w:r w:rsidR="00570A96" w:rsidRPr="001E38B7" w:rsidDel="006A5D50">
          <w:rPr>
            <w:rFonts w:ascii="Arial" w:hAnsi="Arial" w:cs="Arial"/>
            <w:bCs/>
            <w:sz w:val="22"/>
            <w:szCs w:val="22"/>
            <w:lang w:val="en-GB"/>
          </w:rPr>
          <w:delText xml:space="preserve">will </w:delText>
        </w:r>
      </w:del>
      <w:ins w:id="56" w:author="Clay Cressler" w:date="2020-11-02T17:22:00Z">
        <w:r w:rsidR="006A5D50">
          <w:rPr>
            <w:rFonts w:ascii="Arial" w:hAnsi="Arial" w:cs="Arial"/>
            <w:bCs/>
            <w:sz w:val="22"/>
            <w:szCs w:val="22"/>
            <w:lang w:val="en-GB"/>
          </w:rPr>
          <w:t>can</w:t>
        </w:r>
        <w:r w:rsidR="006A5D50" w:rsidRPr="001E38B7">
          <w:rPr>
            <w:rFonts w:ascii="Arial" w:hAnsi="Arial" w:cs="Arial"/>
            <w:bCs/>
            <w:sz w:val="22"/>
            <w:szCs w:val="22"/>
            <w:lang w:val="en-GB"/>
          </w:rPr>
          <w:t xml:space="preserve"> </w:t>
        </w:r>
      </w:ins>
      <w:r w:rsidR="00570A96" w:rsidRPr="001E38B7">
        <w:rPr>
          <w:rFonts w:ascii="Arial" w:hAnsi="Arial" w:cs="Arial"/>
          <w:bCs/>
          <w:sz w:val="22"/>
          <w:szCs w:val="22"/>
          <w:lang w:val="en-GB"/>
        </w:rPr>
        <w:t xml:space="preserve">always </w:t>
      </w:r>
      <w:del w:id="57" w:author="Clay Cressler" w:date="2020-11-02T17:22:00Z">
        <w:r w:rsidR="00570A96" w:rsidRPr="001E38B7" w:rsidDel="006A5D50">
          <w:rPr>
            <w:rFonts w:ascii="Arial" w:hAnsi="Arial" w:cs="Arial"/>
            <w:bCs/>
            <w:sz w:val="22"/>
            <w:szCs w:val="22"/>
            <w:lang w:val="en-GB"/>
          </w:rPr>
          <w:delText xml:space="preserve">have the potential to </w:delText>
        </w:r>
      </w:del>
      <w:r w:rsidR="00570A96" w:rsidRPr="001E38B7">
        <w:rPr>
          <w:rFonts w:ascii="Arial" w:hAnsi="Arial" w:cs="Arial"/>
          <w:bCs/>
          <w:sz w:val="22"/>
          <w:szCs w:val="22"/>
          <w:lang w:val="en-GB"/>
        </w:rPr>
        <w:t>produce Allee effects</w:t>
      </w:r>
      <w:r w:rsidR="00570A96">
        <w:rPr>
          <w:rFonts w:ascii="Arial" w:hAnsi="Arial" w:cs="Arial"/>
          <w:bCs/>
          <w:sz w:val="22"/>
          <w:szCs w:val="22"/>
          <w:lang w:val="en-GB"/>
        </w:rPr>
        <w:t xml:space="preserve">, but </w:t>
      </w:r>
      <w:r w:rsidR="00570A96" w:rsidRPr="00CE719D">
        <w:rPr>
          <w:rFonts w:ascii="Arial" w:hAnsi="Arial" w:cs="Arial"/>
          <w:b/>
          <w:sz w:val="22"/>
          <w:szCs w:val="22"/>
          <w:lang w:val="en-GB"/>
        </w:rPr>
        <w:t xml:space="preserve">whether and how changing the initial state of the system </w:t>
      </w:r>
      <w:r w:rsidR="00570A96">
        <w:rPr>
          <w:rFonts w:ascii="Arial" w:hAnsi="Arial" w:cs="Arial"/>
          <w:b/>
          <w:sz w:val="22"/>
          <w:szCs w:val="22"/>
          <w:lang w:val="en-GB"/>
        </w:rPr>
        <w:t xml:space="preserve">(e.g., inoculating dose or the T-cell population) </w:t>
      </w:r>
      <w:r w:rsidR="00570A96" w:rsidRPr="00CE719D">
        <w:rPr>
          <w:rFonts w:ascii="Arial" w:hAnsi="Arial" w:cs="Arial"/>
          <w:b/>
          <w:sz w:val="22"/>
          <w:szCs w:val="22"/>
          <w:lang w:val="en-GB"/>
        </w:rPr>
        <w:t>will affect duration depends on the relative strength of the feedbacks.</w:t>
      </w:r>
      <w:r w:rsidR="00570A96" w:rsidRPr="001E38B7">
        <w:rPr>
          <w:rFonts w:ascii="Arial" w:hAnsi="Arial" w:cs="Arial"/>
          <w:bCs/>
          <w:sz w:val="22"/>
          <w:szCs w:val="22"/>
          <w:lang w:val="en-GB"/>
        </w:rPr>
        <w:t xml:space="preserve"> </w:t>
      </w:r>
    </w:p>
    <w:p w14:paraId="7777703F" w14:textId="77777777" w:rsidR="00570A96" w:rsidRDefault="00570A96" w:rsidP="00AF02BC">
      <w:pPr>
        <w:jc w:val="both"/>
        <w:rPr>
          <w:rFonts w:ascii="Arial" w:hAnsi="Arial" w:cs="Arial"/>
          <w:bCs/>
          <w:sz w:val="22"/>
          <w:szCs w:val="22"/>
          <w:lang w:val="en-GB"/>
        </w:rPr>
      </w:pPr>
    </w:p>
    <w:p w14:paraId="4FFDF217" w14:textId="28E18947" w:rsidR="00CC5C60" w:rsidRPr="00337829" w:rsidDel="00337829" w:rsidRDefault="00570A96" w:rsidP="00244058">
      <w:pPr>
        <w:jc w:val="both"/>
        <w:rPr>
          <w:del w:id="58" w:author="Clay Cressler" w:date="2020-11-02T12:36:00Z"/>
          <w:rFonts w:ascii="Arial" w:hAnsi="Arial" w:cs="Arial"/>
          <w:b/>
          <w:sz w:val="22"/>
          <w:szCs w:val="22"/>
          <w:lang w:val="en-GB"/>
          <w:rPrChange w:id="59" w:author="Clay Cressler" w:date="2020-11-02T12:37:00Z">
            <w:rPr>
              <w:del w:id="60" w:author="Clay Cressler" w:date="2020-11-02T12:36:00Z"/>
              <w:rFonts w:ascii="Arial" w:hAnsi="Arial" w:cs="Arial"/>
              <w:bCs/>
              <w:sz w:val="22"/>
              <w:szCs w:val="22"/>
              <w:lang w:val="en-GB"/>
            </w:rPr>
          </w:rPrChange>
        </w:rPr>
      </w:pPr>
      <w:r>
        <w:rPr>
          <w:rFonts w:ascii="Arial" w:hAnsi="Arial" w:cs="Arial"/>
          <w:bCs/>
          <w:sz w:val="22"/>
          <w:szCs w:val="22"/>
          <w:lang w:val="en-GB"/>
        </w:rPr>
        <w:lastRenderedPageBreak/>
        <w:t>I</w:t>
      </w:r>
      <w:r w:rsidR="004E6819" w:rsidRPr="001E38B7">
        <w:rPr>
          <w:rFonts w:ascii="Arial" w:hAnsi="Arial" w:cs="Arial"/>
          <w:bCs/>
          <w:sz w:val="22"/>
          <w:szCs w:val="22"/>
          <w:lang w:val="en-GB"/>
        </w:rPr>
        <w:t>f</w:t>
      </w:r>
      <w:r w:rsidR="000153BE" w:rsidRPr="001E38B7">
        <w:rPr>
          <w:rFonts w:ascii="Arial" w:hAnsi="Arial" w:cs="Arial"/>
          <w:bCs/>
          <w:sz w:val="22"/>
          <w:szCs w:val="22"/>
          <w:lang w:val="en-GB"/>
        </w:rPr>
        <w:t xml:space="preserve"> negative feedback</w:t>
      </w:r>
      <w:r w:rsidR="004E6819" w:rsidRPr="001E38B7">
        <w:rPr>
          <w:rFonts w:ascii="Arial" w:hAnsi="Arial" w:cs="Arial"/>
          <w:bCs/>
          <w:sz w:val="22"/>
          <w:szCs w:val="22"/>
          <w:lang w:val="en-GB"/>
        </w:rPr>
        <w:t>s</w:t>
      </w:r>
      <w:r w:rsidR="000153BE" w:rsidRPr="001E38B7">
        <w:rPr>
          <w:rFonts w:ascii="Arial" w:hAnsi="Arial" w:cs="Arial"/>
          <w:bCs/>
          <w:sz w:val="22"/>
          <w:szCs w:val="22"/>
          <w:lang w:val="en-GB"/>
        </w:rPr>
        <w:t xml:space="preserve"> dominate the dynamics of the system, then changes in the initial state of the system</w:t>
      </w:r>
      <w:r w:rsidR="0033714F">
        <w:rPr>
          <w:rFonts w:ascii="Arial" w:hAnsi="Arial" w:cs="Arial"/>
          <w:bCs/>
          <w:sz w:val="22"/>
          <w:szCs w:val="22"/>
          <w:lang w:val="en-GB"/>
        </w:rPr>
        <w:t xml:space="preserve"> will</w:t>
      </w:r>
      <w:r w:rsidR="0033714F" w:rsidRPr="001E38B7">
        <w:rPr>
          <w:rFonts w:ascii="Arial" w:hAnsi="Arial" w:cs="Arial"/>
          <w:bCs/>
          <w:sz w:val="22"/>
          <w:szCs w:val="22"/>
          <w:lang w:val="en-GB"/>
        </w:rPr>
        <w:t xml:space="preserve"> </w:t>
      </w:r>
      <w:r w:rsidR="000153BE" w:rsidRPr="001E38B7">
        <w:rPr>
          <w:rFonts w:ascii="Arial" w:hAnsi="Arial" w:cs="Arial"/>
          <w:bCs/>
          <w:sz w:val="22"/>
          <w:szCs w:val="22"/>
          <w:lang w:val="en-GB"/>
        </w:rPr>
        <w:t xml:space="preserve">have little effect on duration </w:t>
      </w:r>
      <w:r w:rsidR="0033714F">
        <w:rPr>
          <w:rFonts w:ascii="Arial" w:hAnsi="Arial" w:cs="Arial"/>
          <w:bCs/>
          <w:sz w:val="22"/>
          <w:szCs w:val="22"/>
          <w:lang w:val="en-GB"/>
        </w:rPr>
        <w:t>(</w:t>
      </w:r>
      <w:r w:rsidR="002D6665">
        <w:rPr>
          <w:rFonts w:ascii="Arial" w:hAnsi="Arial" w:cs="Arial"/>
          <w:bCs/>
          <w:sz w:val="22"/>
          <w:szCs w:val="22"/>
          <w:lang w:val="en-GB"/>
        </w:rPr>
        <w:fldChar w:fldCharType="begin">
          <w:fldData xml:space="preserve">PEVuZE5vdGU+PENpdGU+PEF1dGhvcj5TdHJvZ2F0ejwvQXV0aG9yPjxZZWFyPjIwMDA8L1llYXI+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</w:fldData>
        </w:fldChar>
      </w:r>
      <w:r w:rsidR="00B83E38">
        <w:rPr>
          <w:rFonts w:ascii="Arial" w:hAnsi="Arial" w:cs="Arial"/>
          <w:bCs/>
          <w:sz w:val="22"/>
          <w:szCs w:val="22"/>
          <w:lang w:val="en-GB"/>
        </w:rPr>
        <w:instrText xml:space="preserve"> ADDIN EN.CITE </w:instrText>
      </w:r>
      <w:r w:rsidR="00B83E38">
        <w:rPr>
          <w:rFonts w:ascii="Arial" w:hAnsi="Arial" w:cs="Arial"/>
          <w:bCs/>
          <w:sz w:val="22"/>
          <w:szCs w:val="22"/>
          <w:lang w:val="en-GB"/>
        </w:rPr>
        <w:fldChar w:fldCharType="begin">
          <w:fldData xml:space="preserve">PEVuZE5vdGU+PENpdGU+PEF1dGhvcj5TdHJvZ2F0ejwvQXV0aG9yPjxZZWFyPjIwMDA8L1llYXI+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</w:fldData>
        </w:fldChar>
      </w:r>
      <w:r w:rsidR="00B83E38">
        <w:rPr>
          <w:rFonts w:ascii="Arial" w:hAnsi="Arial" w:cs="Arial"/>
          <w:bCs/>
          <w:sz w:val="22"/>
          <w:szCs w:val="22"/>
          <w:lang w:val="en-GB"/>
        </w:rPr>
        <w:instrText xml:space="preserve"> ADDIN EN.CITE.DATA </w:instrText>
      </w:r>
      <w:r w:rsidR="00B83E38">
        <w:rPr>
          <w:rFonts w:ascii="Arial" w:hAnsi="Arial" w:cs="Arial"/>
          <w:bCs/>
          <w:sz w:val="22"/>
          <w:szCs w:val="22"/>
          <w:lang w:val="en-GB"/>
        </w:rPr>
      </w:r>
      <w:r w:rsidR="00B83E38">
        <w:rPr>
          <w:rFonts w:ascii="Arial" w:hAnsi="Arial" w:cs="Arial"/>
          <w:bCs/>
          <w:sz w:val="22"/>
          <w:szCs w:val="22"/>
          <w:lang w:val="en-GB"/>
        </w:rPr>
        <w:fldChar w:fldCharType="end"/>
      </w:r>
      <w:r w:rsidR="002D6665">
        <w:rPr>
          <w:rFonts w:ascii="Arial" w:hAnsi="Arial" w:cs="Arial"/>
          <w:bCs/>
          <w:sz w:val="22"/>
          <w:szCs w:val="22"/>
          <w:lang w:val="en-GB"/>
        </w:rPr>
      </w:r>
      <w:r w:rsidR="002D6665">
        <w:rPr>
          <w:rFonts w:ascii="Arial" w:hAnsi="Arial" w:cs="Arial"/>
          <w:bCs/>
          <w:sz w:val="22"/>
          <w:szCs w:val="22"/>
          <w:lang w:val="en-GB"/>
        </w:rPr>
        <w:fldChar w:fldCharType="separate"/>
      </w:r>
      <w:r w:rsidR="00B83E38">
        <w:rPr>
          <w:rFonts w:ascii="Arial" w:hAnsi="Arial" w:cs="Arial"/>
          <w:bCs/>
          <w:noProof/>
          <w:sz w:val="22"/>
          <w:szCs w:val="22"/>
          <w:lang w:val="en-GB"/>
        </w:rPr>
        <w:t>[64, 65]</w:t>
      </w:r>
      <w:r w:rsidR="002D6665">
        <w:rPr>
          <w:rFonts w:ascii="Arial" w:hAnsi="Arial" w:cs="Arial"/>
          <w:bCs/>
          <w:sz w:val="22"/>
          <w:szCs w:val="22"/>
          <w:lang w:val="en-GB"/>
        </w:rPr>
        <w:fldChar w:fldCharType="end"/>
      </w:r>
      <w:r w:rsidR="000153BE" w:rsidRPr="001E38B7">
        <w:rPr>
          <w:rFonts w:ascii="Arial" w:hAnsi="Arial" w:cs="Arial"/>
          <w:bCs/>
          <w:sz w:val="22"/>
          <w:szCs w:val="22"/>
          <w:lang w:val="en-GB"/>
        </w:rPr>
        <w:t>)</w:t>
      </w:r>
      <w:r>
        <w:rPr>
          <w:rFonts w:ascii="Arial" w:hAnsi="Arial" w:cs="Arial"/>
          <w:bCs/>
          <w:sz w:val="22"/>
          <w:szCs w:val="22"/>
          <w:lang w:val="en-GB"/>
        </w:rPr>
        <w:t>, and Allee effects do not arise (</w:t>
      </w:r>
      <w:r w:rsidRPr="00CB6779">
        <w:rPr>
          <w:rFonts w:ascii="Arial" w:hAnsi="Arial" w:cs="Arial"/>
          <w:b/>
          <w:sz w:val="22"/>
          <w:szCs w:val="22"/>
          <w:lang w:val="en-GB"/>
        </w:rPr>
        <w:t xml:space="preserve">Fig </w:t>
      </w:r>
      <w:del w:id="61" w:author="Clay Cressler" w:date="2020-11-02T12:36:00Z">
        <w:r w:rsidRPr="00CB6779" w:rsidDel="00337829">
          <w:rPr>
            <w:rFonts w:ascii="Arial" w:hAnsi="Arial" w:cs="Arial"/>
            <w:b/>
            <w:sz w:val="22"/>
            <w:szCs w:val="22"/>
            <w:lang w:val="en-GB"/>
          </w:rPr>
          <w:delText>2</w:delText>
        </w:r>
        <w:r w:rsidR="00C0616E" w:rsidRPr="00CB6779" w:rsidDel="00337829">
          <w:rPr>
            <w:rFonts w:ascii="Arial" w:hAnsi="Arial" w:cs="Arial"/>
            <w:b/>
            <w:sz w:val="22"/>
            <w:szCs w:val="22"/>
            <w:lang w:val="en-GB"/>
          </w:rPr>
          <w:delText>B</w:delText>
        </w:r>
      </w:del>
      <w:ins w:id="62" w:author="Clay Cressler" w:date="2020-11-02T12:36:00Z">
        <w:r w:rsidR="00337829" w:rsidRPr="00CB6779">
          <w:rPr>
            <w:rFonts w:ascii="Arial" w:hAnsi="Arial" w:cs="Arial"/>
            <w:b/>
            <w:sz w:val="22"/>
            <w:szCs w:val="22"/>
            <w:lang w:val="en-GB"/>
          </w:rPr>
          <w:t>2</w:t>
        </w:r>
        <w:r w:rsidR="00337829">
          <w:rPr>
            <w:rFonts w:ascii="Arial" w:hAnsi="Arial" w:cs="Arial"/>
            <w:b/>
            <w:sz w:val="22"/>
            <w:szCs w:val="22"/>
            <w:lang w:val="en-GB"/>
          </w:rPr>
          <w:t>b</w:t>
        </w:r>
      </w:ins>
      <w:r>
        <w:rPr>
          <w:rFonts w:ascii="Arial" w:hAnsi="Arial" w:cs="Arial"/>
          <w:bCs/>
          <w:sz w:val="22"/>
          <w:szCs w:val="22"/>
          <w:lang w:val="en-GB"/>
        </w:rPr>
        <w:t>)</w:t>
      </w:r>
      <w:r w:rsidR="000153BE" w:rsidRPr="001E38B7">
        <w:rPr>
          <w:rFonts w:ascii="Arial" w:hAnsi="Arial" w:cs="Arial"/>
          <w:bCs/>
          <w:sz w:val="22"/>
          <w:szCs w:val="22"/>
          <w:lang w:val="en-GB"/>
        </w:rPr>
        <w:t xml:space="preserve">. </w:t>
      </w:r>
      <w:r w:rsidR="00FC2971">
        <w:rPr>
          <w:rFonts w:ascii="Arial" w:hAnsi="Arial" w:cs="Arial"/>
          <w:bCs/>
          <w:sz w:val="22"/>
          <w:szCs w:val="22"/>
          <w:lang w:val="en-GB"/>
        </w:rPr>
        <w:t>Increasing dose simply provokes a stronger Th2 response, leading to rapid clearance (</w:t>
      </w:r>
      <w:r w:rsidR="00FC2971" w:rsidRPr="00CB6779">
        <w:rPr>
          <w:rFonts w:ascii="Arial" w:hAnsi="Arial" w:cs="Arial"/>
          <w:b/>
          <w:sz w:val="22"/>
          <w:szCs w:val="22"/>
          <w:lang w:val="en-GB"/>
        </w:rPr>
        <w:t xml:space="preserve">Fig. </w:t>
      </w:r>
      <w:del w:id="63" w:author="Clay Cressler" w:date="2020-11-02T12:36:00Z">
        <w:r w:rsidR="00FC2971" w:rsidRPr="00CB6779" w:rsidDel="00337829">
          <w:rPr>
            <w:rFonts w:ascii="Arial" w:hAnsi="Arial" w:cs="Arial"/>
            <w:b/>
            <w:sz w:val="22"/>
            <w:szCs w:val="22"/>
            <w:lang w:val="en-GB"/>
          </w:rPr>
          <w:delText>2</w:delText>
        </w:r>
        <w:r w:rsidR="00C0616E" w:rsidRPr="00CB6779" w:rsidDel="00337829">
          <w:rPr>
            <w:rFonts w:ascii="Arial" w:hAnsi="Arial" w:cs="Arial"/>
            <w:b/>
            <w:sz w:val="22"/>
            <w:szCs w:val="22"/>
            <w:lang w:val="en-GB"/>
          </w:rPr>
          <w:delText>C</w:delText>
        </w:r>
      </w:del>
      <w:ins w:id="64" w:author="Clay Cressler" w:date="2020-11-02T12:36:00Z">
        <w:r w:rsidR="00337829" w:rsidRPr="00CB6779">
          <w:rPr>
            <w:rFonts w:ascii="Arial" w:hAnsi="Arial" w:cs="Arial"/>
            <w:b/>
            <w:sz w:val="22"/>
            <w:szCs w:val="22"/>
            <w:lang w:val="en-GB"/>
          </w:rPr>
          <w:t>2</w:t>
        </w:r>
        <w:r w:rsidR="00337829">
          <w:rPr>
            <w:rFonts w:ascii="Arial" w:hAnsi="Arial" w:cs="Arial"/>
            <w:b/>
            <w:sz w:val="22"/>
            <w:szCs w:val="22"/>
            <w:lang w:val="en-GB"/>
          </w:rPr>
          <w:t>c</w:t>
        </w:r>
      </w:ins>
      <w:r w:rsidR="00FC2971">
        <w:rPr>
          <w:rFonts w:ascii="Arial" w:hAnsi="Arial" w:cs="Arial"/>
          <w:bCs/>
          <w:sz w:val="22"/>
          <w:szCs w:val="22"/>
          <w:lang w:val="en-GB"/>
        </w:rPr>
        <w:t xml:space="preserve">). </w:t>
      </w:r>
      <w:r w:rsidR="000153BE" w:rsidRPr="001E38B7">
        <w:rPr>
          <w:rFonts w:ascii="Arial" w:hAnsi="Arial" w:cs="Arial"/>
          <w:bCs/>
          <w:sz w:val="22"/>
          <w:szCs w:val="22"/>
          <w:lang w:val="en-GB"/>
        </w:rPr>
        <w:t>However, if positive feedback</w:t>
      </w:r>
      <w:r w:rsidR="004E6819" w:rsidRPr="001E38B7">
        <w:rPr>
          <w:rFonts w:ascii="Arial" w:hAnsi="Arial" w:cs="Arial"/>
          <w:bCs/>
          <w:sz w:val="22"/>
          <w:szCs w:val="22"/>
          <w:lang w:val="en-GB"/>
        </w:rPr>
        <w:t>s dominate</w:t>
      </w:r>
      <w:r w:rsidR="000153BE" w:rsidRPr="001E38B7">
        <w:rPr>
          <w:rFonts w:ascii="Arial" w:hAnsi="Arial" w:cs="Arial"/>
          <w:bCs/>
          <w:sz w:val="22"/>
          <w:szCs w:val="22"/>
          <w:lang w:val="en-GB"/>
        </w:rPr>
        <w:t xml:space="preserve">, then </w:t>
      </w:r>
      <w:r>
        <w:rPr>
          <w:rFonts w:ascii="Arial" w:hAnsi="Arial" w:cs="Arial"/>
          <w:bCs/>
          <w:sz w:val="22"/>
          <w:szCs w:val="22"/>
          <w:lang w:val="en-GB"/>
        </w:rPr>
        <w:t xml:space="preserve">infection duration </w:t>
      </w:r>
      <w:r w:rsidR="000153BE" w:rsidRPr="001E38B7">
        <w:rPr>
          <w:rFonts w:ascii="Arial" w:hAnsi="Arial" w:cs="Arial"/>
          <w:bCs/>
          <w:sz w:val="22"/>
          <w:szCs w:val="22"/>
          <w:lang w:val="en-GB"/>
        </w:rPr>
        <w:t xml:space="preserve">will exhibit </w:t>
      </w:r>
      <w:r>
        <w:rPr>
          <w:rFonts w:ascii="Arial" w:hAnsi="Arial" w:cs="Arial"/>
          <w:bCs/>
          <w:sz w:val="22"/>
          <w:szCs w:val="22"/>
          <w:lang w:val="en-GB"/>
        </w:rPr>
        <w:t xml:space="preserve">the </w:t>
      </w:r>
      <w:r w:rsidR="000153BE" w:rsidRPr="001E38B7">
        <w:rPr>
          <w:rFonts w:ascii="Arial" w:hAnsi="Arial" w:cs="Arial"/>
          <w:bCs/>
          <w:sz w:val="22"/>
          <w:szCs w:val="22"/>
          <w:lang w:val="en-GB"/>
        </w:rPr>
        <w:t xml:space="preserve">threshold </w:t>
      </w:r>
      <w:proofErr w:type="spellStart"/>
      <w:r w:rsidR="000153BE" w:rsidRPr="001E38B7">
        <w:rPr>
          <w:rFonts w:ascii="Arial" w:hAnsi="Arial" w:cs="Arial"/>
          <w:bCs/>
          <w:sz w:val="22"/>
          <w:szCs w:val="22"/>
          <w:lang w:val="en-GB"/>
        </w:rPr>
        <w:t>behavior</w:t>
      </w:r>
      <w:proofErr w:type="spellEnd"/>
      <w:r>
        <w:rPr>
          <w:rFonts w:ascii="Arial" w:hAnsi="Arial" w:cs="Arial"/>
          <w:bCs/>
          <w:sz w:val="22"/>
          <w:szCs w:val="22"/>
          <w:lang w:val="en-GB"/>
        </w:rPr>
        <w:t xml:space="preserve"> characteristic of Allee effects. </w:t>
      </w:r>
      <w:r w:rsidR="00A53FEE" w:rsidRPr="003222B1">
        <w:rPr>
          <w:rFonts w:ascii="Arial" w:hAnsi="Arial" w:cs="Arial"/>
          <w:bCs/>
          <w:sz w:val="22"/>
          <w:szCs w:val="22"/>
          <w:lang w:val="en-GB"/>
        </w:rPr>
        <w:t xml:space="preserve">In particular, </w:t>
      </w:r>
      <w:r w:rsidR="00244058" w:rsidRPr="003222B1">
        <w:rPr>
          <w:rFonts w:ascii="Arial" w:hAnsi="Arial" w:cs="Arial"/>
          <w:bCs/>
          <w:sz w:val="22"/>
          <w:szCs w:val="22"/>
          <w:lang w:val="en-GB"/>
        </w:rPr>
        <w:t>i</w:t>
      </w:r>
      <w:r w:rsidR="00A53FEE" w:rsidRPr="003222B1">
        <w:rPr>
          <w:rFonts w:ascii="Arial" w:hAnsi="Arial" w:cs="Arial"/>
          <w:bCs/>
          <w:sz w:val="22"/>
          <w:szCs w:val="22"/>
          <w:lang w:val="en-GB"/>
        </w:rPr>
        <w:t xml:space="preserve">f clearance-promoting feedback loops are stronger than chronicity-promoting loops </w:t>
      </w:r>
      <w:r w:rsidR="00A97571" w:rsidRPr="003222B1">
        <w:rPr>
          <w:rFonts w:ascii="Arial" w:hAnsi="Arial" w:cs="Arial"/>
          <w:bCs/>
          <w:sz w:val="22"/>
          <w:szCs w:val="22"/>
          <w:lang w:val="en-GB"/>
        </w:rPr>
        <w:t xml:space="preserve">(e.g., due to potent Th2 tendency of host </w:t>
      </w:r>
      <w:r w:rsidR="00581C23" w:rsidRPr="003222B1">
        <w:rPr>
          <w:rFonts w:ascii="Arial" w:hAnsi="Arial" w:cs="Arial"/>
          <w:bCs/>
          <w:sz w:val="22"/>
          <w:szCs w:val="22"/>
          <w:lang w:val="en-GB"/>
        </w:rPr>
        <w:t>strain</w:t>
      </w:r>
      <w:r w:rsidR="00A97571" w:rsidRPr="003222B1">
        <w:rPr>
          <w:rFonts w:ascii="Arial" w:hAnsi="Arial" w:cs="Arial"/>
          <w:bCs/>
          <w:sz w:val="22"/>
          <w:szCs w:val="22"/>
          <w:lang w:val="en-GB"/>
        </w:rPr>
        <w:t xml:space="preserve"> or Th2-promoting environmental conditions) </w:t>
      </w:r>
      <w:r w:rsidR="00D83215">
        <w:rPr>
          <w:rFonts w:ascii="Arial" w:hAnsi="Arial" w:cs="Arial"/>
          <w:bCs/>
          <w:sz w:val="22"/>
          <w:szCs w:val="22"/>
          <w:lang w:val="en-GB"/>
        </w:rPr>
        <w:t>but</w:t>
      </w:r>
      <w:r w:rsidR="00A53FEE" w:rsidRPr="003222B1">
        <w:rPr>
          <w:rFonts w:ascii="Arial" w:hAnsi="Arial" w:cs="Arial"/>
          <w:bCs/>
          <w:sz w:val="22"/>
          <w:szCs w:val="22"/>
          <w:lang w:val="en-GB"/>
        </w:rPr>
        <w:t xml:space="preserve"> the immune system is initially Th1-biased</w:t>
      </w:r>
      <w:r w:rsidR="00A97571" w:rsidRPr="003222B1">
        <w:rPr>
          <w:rFonts w:ascii="Arial" w:hAnsi="Arial" w:cs="Arial"/>
          <w:bCs/>
          <w:sz w:val="22"/>
          <w:szCs w:val="22"/>
          <w:lang w:val="en-GB"/>
        </w:rPr>
        <w:t xml:space="preserve"> (e.g., due to prior Th1-promoting infection)</w:t>
      </w:r>
      <w:r w:rsidR="00A53FEE" w:rsidRPr="003222B1">
        <w:rPr>
          <w:rFonts w:ascii="Arial" w:hAnsi="Arial" w:cs="Arial"/>
          <w:bCs/>
          <w:sz w:val="22"/>
          <w:szCs w:val="22"/>
          <w:lang w:val="en-GB"/>
        </w:rPr>
        <w:t>, then low dose</w:t>
      </w:r>
      <w:r w:rsidR="00C0248F" w:rsidRPr="003222B1">
        <w:rPr>
          <w:rFonts w:ascii="Arial" w:hAnsi="Arial" w:cs="Arial"/>
          <w:bCs/>
          <w:sz w:val="22"/>
          <w:szCs w:val="22"/>
          <w:lang w:val="en-GB"/>
        </w:rPr>
        <w:t>s</w:t>
      </w:r>
      <w:r w:rsidR="00A53FEE" w:rsidRPr="003222B1">
        <w:rPr>
          <w:rFonts w:ascii="Arial" w:hAnsi="Arial" w:cs="Arial"/>
          <w:bCs/>
          <w:sz w:val="22"/>
          <w:szCs w:val="22"/>
          <w:lang w:val="en-GB"/>
        </w:rPr>
        <w:t xml:space="preserve"> </w:t>
      </w:r>
      <w:r w:rsidR="00D83215">
        <w:rPr>
          <w:rFonts w:ascii="Arial" w:hAnsi="Arial" w:cs="Arial"/>
          <w:bCs/>
          <w:sz w:val="22"/>
          <w:szCs w:val="22"/>
          <w:lang w:val="en-GB"/>
        </w:rPr>
        <w:t>produce</w:t>
      </w:r>
      <w:r w:rsidR="00A53FEE" w:rsidRPr="003222B1">
        <w:rPr>
          <w:rFonts w:ascii="Arial" w:hAnsi="Arial" w:cs="Arial"/>
          <w:bCs/>
          <w:sz w:val="22"/>
          <w:szCs w:val="22"/>
          <w:lang w:val="en-GB"/>
        </w:rPr>
        <w:t xml:space="preserve"> a chronic infection but high doses </w:t>
      </w:r>
      <w:r w:rsidR="00D83215">
        <w:rPr>
          <w:rFonts w:ascii="Arial" w:hAnsi="Arial" w:cs="Arial"/>
          <w:bCs/>
          <w:sz w:val="22"/>
          <w:szCs w:val="22"/>
          <w:lang w:val="en-GB"/>
        </w:rPr>
        <w:t>are</w:t>
      </w:r>
      <w:r w:rsidR="00A53FEE" w:rsidRPr="003222B1">
        <w:rPr>
          <w:rFonts w:ascii="Arial" w:hAnsi="Arial" w:cs="Arial"/>
          <w:bCs/>
          <w:sz w:val="22"/>
          <w:szCs w:val="22"/>
          <w:lang w:val="en-GB"/>
        </w:rPr>
        <w:t xml:space="preserve"> cleared (</w:t>
      </w:r>
      <w:r w:rsidR="00C0616E" w:rsidRPr="003222B1">
        <w:rPr>
          <w:rFonts w:ascii="Arial" w:hAnsi="Arial" w:cs="Arial"/>
          <w:b/>
          <w:sz w:val="22"/>
          <w:szCs w:val="22"/>
          <w:lang w:val="en-GB"/>
        </w:rPr>
        <w:t xml:space="preserve">Fig. </w:t>
      </w:r>
      <w:del w:id="65" w:author="Clay Cressler" w:date="2020-11-02T12:36:00Z">
        <w:r w:rsidR="00C0616E" w:rsidRPr="003222B1" w:rsidDel="00337829">
          <w:rPr>
            <w:rFonts w:ascii="Arial" w:hAnsi="Arial" w:cs="Arial"/>
            <w:b/>
            <w:sz w:val="22"/>
            <w:szCs w:val="22"/>
            <w:lang w:val="en-GB"/>
          </w:rPr>
          <w:delText>2E</w:delText>
        </w:r>
      </w:del>
      <w:ins w:id="66" w:author="Clay Cressler" w:date="2020-11-02T12:36:00Z">
        <w:r w:rsidR="00337829" w:rsidRPr="003222B1">
          <w:rPr>
            <w:rFonts w:ascii="Arial" w:hAnsi="Arial" w:cs="Arial"/>
            <w:b/>
            <w:sz w:val="22"/>
            <w:szCs w:val="22"/>
            <w:lang w:val="en-GB"/>
          </w:rPr>
          <w:t>2</w:t>
        </w:r>
        <w:r w:rsidR="00337829">
          <w:rPr>
            <w:rFonts w:ascii="Arial" w:hAnsi="Arial" w:cs="Arial"/>
            <w:b/>
            <w:sz w:val="22"/>
            <w:szCs w:val="22"/>
            <w:lang w:val="en-GB"/>
          </w:rPr>
          <w:t>e</w:t>
        </w:r>
      </w:ins>
      <w:r w:rsidR="00C0248F" w:rsidRPr="003222B1">
        <w:rPr>
          <w:rFonts w:ascii="Arial" w:hAnsi="Arial" w:cs="Arial"/>
          <w:bCs/>
          <w:sz w:val="22"/>
          <w:szCs w:val="22"/>
          <w:lang w:val="en-GB"/>
        </w:rPr>
        <w:t xml:space="preserve">, moving from </w:t>
      </w:r>
      <w:proofErr w:type="spellStart"/>
      <w:r w:rsidR="00C0248F" w:rsidRPr="003222B1">
        <w:rPr>
          <w:rFonts w:ascii="Arial" w:hAnsi="Arial" w:cs="Arial"/>
          <w:bCs/>
          <w:sz w:val="22"/>
          <w:szCs w:val="22"/>
          <w:lang w:val="en-GB"/>
        </w:rPr>
        <w:t>gray</w:t>
      </w:r>
      <w:proofErr w:type="spellEnd"/>
      <w:r w:rsidR="00C0248F" w:rsidRPr="003222B1">
        <w:rPr>
          <w:rFonts w:ascii="Arial" w:hAnsi="Arial" w:cs="Arial"/>
          <w:bCs/>
          <w:sz w:val="22"/>
          <w:szCs w:val="22"/>
          <w:lang w:val="en-GB"/>
        </w:rPr>
        <w:t xml:space="preserve"> to black</w:t>
      </w:r>
      <w:r w:rsidR="00A53FEE" w:rsidRPr="003222B1">
        <w:rPr>
          <w:rFonts w:ascii="Arial" w:hAnsi="Arial" w:cs="Arial"/>
          <w:bCs/>
          <w:sz w:val="22"/>
          <w:szCs w:val="22"/>
          <w:lang w:val="en-GB"/>
        </w:rPr>
        <w:t xml:space="preserve">); </w:t>
      </w:r>
      <w:r w:rsidR="00244058" w:rsidRPr="003222B1">
        <w:rPr>
          <w:rFonts w:ascii="Arial" w:hAnsi="Arial" w:cs="Arial"/>
          <w:bCs/>
          <w:sz w:val="22"/>
          <w:szCs w:val="22"/>
          <w:lang w:val="en-GB"/>
        </w:rPr>
        <w:t>this is because low doses do not trigger a strong initial clearance-promoting Th2 response, and the initial bias towards Th1 keeps the Th2 response suppressed</w:t>
      </w:r>
      <w:r w:rsidR="00C0616E" w:rsidRPr="003222B1">
        <w:rPr>
          <w:rFonts w:ascii="Arial" w:hAnsi="Arial" w:cs="Arial"/>
          <w:bCs/>
          <w:sz w:val="22"/>
          <w:szCs w:val="22"/>
          <w:lang w:val="en-GB"/>
        </w:rPr>
        <w:t xml:space="preserve"> (</w:t>
      </w:r>
      <w:r w:rsidR="00C0616E" w:rsidRPr="00CB6779">
        <w:rPr>
          <w:rFonts w:ascii="Arial" w:hAnsi="Arial" w:cs="Arial"/>
          <w:b/>
          <w:sz w:val="22"/>
          <w:szCs w:val="22"/>
          <w:lang w:val="en-GB"/>
        </w:rPr>
        <w:t>Fig. 2</w:t>
      </w:r>
      <w:ins w:id="67" w:author="Clay Cressler" w:date="2020-11-02T12:36:00Z">
        <w:r w:rsidR="00337829">
          <w:rPr>
            <w:rFonts w:ascii="Arial" w:hAnsi="Arial" w:cs="Arial"/>
            <w:b/>
            <w:sz w:val="22"/>
            <w:szCs w:val="22"/>
            <w:lang w:val="en-GB"/>
          </w:rPr>
          <w:t>f-g</w:t>
        </w:r>
      </w:ins>
      <w:del w:id="68" w:author="Clay Cressler" w:date="2020-11-02T12:36:00Z">
        <w:r w:rsidR="00C0616E" w:rsidRPr="00CB6779" w:rsidDel="00337829">
          <w:rPr>
            <w:rFonts w:ascii="Arial" w:hAnsi="Arial" w:cs="Arial"/>
            <w:b/>
            <w:sz w:val="22"/>
            <w:szCs w:val="22"/>
            <w:lang w:val="en-GB"/>
          </w:rPr>
          <w:delText>F-G</w:delText>
        </w:r>
      </w:del>
      <w:r w:rsidR="00C0616E" w:rsidRPr="003222B1">
        <w:rPr>
          <w:rFonts w:ascii="Arial" w:hAnsi="Arial" w:cs="Arial"/>
          <w:bCs/>
          <w:sz w:val="22"/>
          <w:szCs w:val="22"/>
          <w:lang w:val="en-GB"/>
        </w:rPr>
        <w:t>)</w:t>
      </w:r>
      <w:r w:rsidR="00244058" w:rsidRPr="003222B1">
        <w:rPr>
          <w:rFonts w:ascii="Arial" w:hAnsi="Arial" w:cs="Arial"/>
          <w:bCs/>
          <w:sz w:val="22"/>
          <w:szCs w:val="22"/>
          <w:lang w:val="en-GB"/>
        </w:rPr>
        <w:t xml:space="preserve">. However, </w:t>
      </w:r>
      <w:r w:rsidR="00A53FEE" w:rsidRPr="003222B1">
        <w:rPr>
          <w:rFonts w:ascii="Arial" w:hAnsi="Arial" w:cs="Arial"/>
          <w:bCs/>
          <w:sz w:val="22"/>
          <w:szCs w:val="22"/>
          <w:lang w:val="en-GB"/>
        </w:rPr>
        <w:t>if the immune system is initially Th2-biased</w:t>
      </w:r>
      <w:r w:rsidR="00A97571" w:rsidRPr="003222B1">
        <w:rPr>
          <w:rFonts w:ascii="Arial" w:hAnsi="Arial" w:cs="Arial"/>
          <w:bCs/>
          <w:sz w:val="22"/>
          <w:szCs w:val="22"/>
          <w:lang w:val="en-GB"/>
        </w:rPr>
        <w:t xml:space="preserve"> (e.g., due to potent Th2 tendency of host </w:t>
      </w:r>
      <w:r w:rsidR="00581C23" w:rsidRPr="003222B1">
        <w:rPr>
          <w:rFonts w:ascii="Arial" w:hAnsi="Arial" w:cs="Arial"/>
          <w:bCs/>
          <w:sz w:val="22"/>
          <w:szCs w:val="22"/>
          <w:lang w:val="en-GB"/>
        </w:rPr>
        <w:t>strain</w:t>
      </w:r>
      <w:r w:rsidR="00486E05" w:rsidRPr="003222B1">
        <w:rPr>
          <w:rFonts w:ascii="Arial" w:hAnsi="Arial" w:cs="Arial"/>
          <w:bCs/>
          <w:sz w:val="22"/>
          <w:szCs w:val="22"/>
          <w:lang w:val="en-GB"/>
        </w:rPr>
        <w:t xml:space="preserve"> or prior Th2-promoting infection</w:t>
      </w:r>
      <w:r w:rsidR="00A97571" w:rsidRPr="003222B1">
        <w:rPr>
          <w:rFonts w:ascii="Arial" w:hAnsi="Arial" w:cs="Arial"/>
          <w:bCs/>
          <w:sz w:val="22"/>
          <w:szCs w:val="22"/>
          <w:lang w:val="en-GB"/>
        </w:rPr>
        <w:t>)</w:t>
      </w:r>
      <w:r w:rsidR="00A53FEE" w:rsidRPr="003222B1">
        <w:rPr>
          <w:rFonts w:ascii="Arial" w:hAnsi="Arial" w:cs="Arial"/>
          <w:bCs/>
          <w:sz w:val="22"/>
          <w:szCs w:val="22"/>
          <w:lang w:val="en-GB"/>
        </w:rPr>
        <w:t xml:space="preserve">, then </w:t>
      </w:r>
      <w:r w:rsidR="00C0248F" w:rsidRPr="003222B1">
        <w:rPr>
          <w:rFonts w:ascii="Arial" w:hAnsi="Arial" w:cs="Arial"/>
          <w:bCs/>
          <w:sz w:val="22"/>
          <w:szCs w:val="22"/>
          <w:lang w:val="en-GB"/>
        </w:rPr>
        <w:t xml:space="preserve">infections </w:t>
      </w:r>
      <w:r w:rsidR="00D83215">
        <w:rPr>
          <w:rFonts w:ascii="Arial" w:hAnsi="Arial" w:cs="Arial"/>
          <w:bCs/>
          <w:sz w:val="22"/>
          <w:szCs w:val="22"/>
          <w:lang w:val="en-GB"/>
        </w:rPr>
        <w:t>are</w:t>
      </w:r>
      <w:r w:rsidR="00C0248F" w:rsidRPr="003222B1">
        <w:rPr>
          <w:rFonts w:ascii="Arial" w:hAnsi="Arial" w:cs="Arial"/>
          <w:bCs/>
          <w:sz w:val="22"/>
          <w:szCs w:val="22"/>
          <w:lang w:val="en-GB"/>
        </w:rPr>
        <w:t xml:space="preserve"> cleared rapidly,</w:t>
      </w:r>
      <w:r w:rsidR="00A53FEE" w:rsidRPr="003222B1">
        <w:rPr>
          <w:rFonts w:ascii="Arial" w:hAnsi="Arial" w:cs="Arial"/>
          <w:bCs/>
          <w:sz w:val="22"/>
          <w:szCs w:val="22"/>
          <w:lang w:val="en-GB"/>
        </w:rPr>
        <w:t xml:space="preserve"> regardless of dose (</w:t>
      </w:r>
      <w:r w:rsidR="00C0616E" w:rsidRPr="003222B1">
        <w:rPr>
          <w:rFonts w:ascii="Arial" w:hAnsi="Arial" w:cs="Arial"/>
          <w:bCs/>
          <w:sz w:val="22"/>
          <w:szCs w:val="22"/>
          <w:lang w:val="en-GB"/>
        </w:rPr>
        <w:t>not shown</w:t>
      </w:r>
      <w:r w:rsidR="00A53FEE" w:rsidRPr="003222B1">
        <w:rPr>
          <w:rFonts w:ascii="Arial" w:hAnsi="Arial" w:cs="Arial"/>
          <w:bCs/>
          <w:sz w:val="22"/>
          <w:szCs w:val="22"/>
          <w:lang w:val="en-GB"/>
        </w:rPr>
        <w:t xml:space="preserve">). </w:t>
      </w:r>
      <w:r w:rsidR="00244058" w:rsidRPr="003222B1">
        <w:rPr>
          <w:rFonts w:ascii="Arial" w:hAnsi="Arial" w:cs="Arial"/>
          <w:bCs/>
          <w:sz w:val="22"/>
          <w:szCs w:val="22"/>
          <w:lang w:val="en-GB"/>
        </w:rPr>
        <w:t xml:space="preserve">However, the opposite response to dose is also possible. </w:t>
      </w:r>
      <w:r w:rsidR="00A53FEE" w:rsidRPr="003222B1">
        <w:rPr>
          <w:rFonts w:ascii="Arial" w:hAnsi="Arial" w:cs="Arial"/>
          <w:bCs/>
          <w:sz w:val="22"/>
          <w:szCs w:val="22"/>
          <w:lang w:val="en-GB"/>
        </w:rPr>
        <w:t>If chronicity-promoting feedback loops are stronger than clearance-promoting loops and the immune system is initially Th</w:t>
      </w:r>
      <w:r w:rsidR="00244058" w:rsidRPr="003222B1">
        <w:rPr>
          <w:rFonts w:ascii="Arial" w:hAnsi="Arial" w:cs="Arial"/>
          <w:bCs/>
          <w:sz w:val="22"/>
          <w:szCs w:val="22"/>
          <w:lang w:val="en-GB"/>
        </w:rPr>
        <w:t>1</w:t>
      </w:r>
      <w:r w:rsidR="00A53FEE" w:rsidRPr="003222B1">
        <w:rPr>
          <w:rFonts w:ascii="Arial" w:hAnsi="Arial" w:cs="Arial"/>
          <w:bCs/>
          <w:sz w:val="22"/>
          <w:szCs w:val="22"/>
          <w:lang w:val="en-GB"/>
        </w:rPr>
        <w:t>-biased, then chronic infections occur regardless of dose (</w:t>
      </w:r>
      <w:r w:rsidR="00C0616E" w:rsidRPr="003222B1">
        <w:rPr>
          <w:rFonts w:ascii="Arial" w:hAnsi="Arial" w:cs="Arial"/>
          <w:bCs/>
          <w:sz w:val="22"/>
          <w:szCs w:val="22"/>
          <w:lang w:val="en-GB"/>
        </w:rPr>
        <w:t>not shown</w:t>
      </w:r>
      <w:r w:rsidR="00A53FEE" w:rsidRPr="003222B1">
        <w:rPr>
          <w:rFonts w:ascii="Arial" w:hAnsi="Arial" w:cs="Arial"/>
          <w:bCs/>
          <w:sz w:val="22"/>
          <w:szCs w:val="22"/>
          <w:lang w:val="en-GB"/>
        </w:rPr>
        <w:t>)</w:t>
      </w:r>
      <w:r w:rsidR="00CC5C60" w:rsidRPr="003222B1">
        <w:rPr>
          <w:rFonts w:ascii="Arial" w:hAnsi="Arial" w:cs="Arial"/>
          <w:bCs/>
          <w:sz w:val="22"/>
          <w:szCs w:val="22"/>
          <w:lang w:val="en-GB"/>
        </w:rPr>
        <w:t>. However,</w:t>
      </w:r>
      <w:r w:rsidR="00A53FEE" w:rsidRPr="003222B1">
        <w:rPr>
          <w:rFonts w:ascii="Arial" w:hAnsi="Arial" w:cs="Arial"/>
          <w:bCs/>
          <w:sz w:val="22"/>
          <w:szCs w:val="22"/>
          <w:lang w:val="en-GB"/>
        </w:rPr>
        <w:t xml:space="preserve"> if the immune system is initially Th2-biased, then low</w:t>
      </w:r>
      <w:r w:rsidR="00C0248F" w:rsidRPr="003222B1">
        <w:rPr>
          <w:rFonts w:ascii="Arial" w:hAnsi="Arial" w:cs="Arial"/>
          <w:bCs/>
          <w:sz w:val="22"/>
          <w:szCs w:val="22"/>
          <w:lang w:val="en-GB"/>
        </w:rPr>
        <w:t xml:space="preserve"> </w:t>
      </w:r>
      <w:r w:rsidR="00A53FEE" w:rsidRPr="003222B1">
        <w:rPr>
          <w:rFonts w:ascii="Arial" w:hAnsi="Arial" w:cs="Arial"/>
          <w:bCs/>
          <w:sz w:val="22"/>
          <w:szCs w:val="22"/>
          <w:lang w:val="en-GB"/>
        </w:rPr>
        <w:t>dose</w:t>
      </w:r>
      <w:r w:rsidR="00C0248F" w:rsidRPr="003222B1">
        <w:rPr>
          <w:rFonts w:ascii="Arial" w:hAnsi="Arial" w:cs="Arial"/>
          <w:bCs/>
          <w:sz w:val="22"/>
          <w:szCs w:val="22"/>
          <w:lang w:val="en-GB"/>
        </w:rPr>
        <w:t>s</w:t>
      </w:r>
      <w:r w:rsidR="00A53FEE" w:rsidRPr="003222B1">
        <w:rPr>
          <w:rFonts w:ascii="Arial" w:hAnsi="Arial" w:cs="Arial"/>
          <w:bCs/>
          <w:sz w:val="22"/>
          <w:szCs w:val="22"/>
          <w:lang w:val="en-GB"/>
        </w:rPr>
        <w:t xml:space="preserve"> are cleared</w:t>
      </w:r>
      <w:r w:rsidR="00C0248F" w:rsidRPr="003222B1">
        <w:rPr>
          <w:rFonts w:ascii="Arial" w:hAnsi="Arial" w:cs="Arial"/>
          <w:bCs/>
          <w:sz w:val="22"/>
          <w:szCs w:val="22"/>
          <w:lang w:val="en-GB"/>
        </w:rPr>
        <w:t xml:space="preserve">, but </w:t>
      </w:r>
      <w:r w:rsidR="00A53FEE" w:rsidRPr="003222B1">
        <w:rPr>
          <w:rFonts w:ascii="Arial" w:hAnsi="Arial" w:cs="Arial"/>
          <w:bCs/>
          <w:sz w:val="22"/>
          <w:szCs w:val="22"/>
          <w:lang w:val="en-GB"/>
        </w:rPr>
        <w:t>high</w:t>
      </w:r>
      <w:r w:rsidR="00C0248F" w:rsidRPr="003222B1">
        <w:rPr>
          <w:rFonts w:ascii="Arial" w:hAnsi="Arial" w:cs="Arial"/>
          <w:bCs/>
          <w:sz w:val="22"/>
          <w:szCs w:val="22"/>
          <w:lang w:val="en-GB"/>
        </w:rPr>
        <w:t xml:space="preserve"> </w:t>
      </w:r>
      <w:r w:rsidR="00A53FEE" w:rsidRPr="003222B1">
        <w:rPr>
          <w:rFonts w:ascii="Arial" w:hAnsi="Arial" w:cs="Arial"/>
          <w:bCs/>
          <w:sz w:val="22"/>
          <w:szCs w:val="22"/>
          <w:lang w:val="en-GB"/>
        </w:rPr>
        <w:t>dose</w:t>
      </w:r>
      <w:r w:rsidR="00C0248F" w:rsidRPr="003222B1">
        <w:rPr>
          <w:rFonts w:ascii="Arial" w:hAnsi="Arial" w:cs="Arial"/>
          <w:bCs/>
          <w:sz w:val="22"/>
          <w:szCs w:val="22"/>
          <w:lang w:val="en-GB"/>
        </w:rPr>
        <w:t>s</w:t>
      </w:r>
      <w:r w:rsidR="00A53FEE" w:rsidRPr="003222B1">
        <w:rPr>
          <w:rFonts w:ascii="Arial" w:hAnsi="Arial" w:cs="Arial"/>
          <w:bCs/>
          <w:sz w:val="22"/>
          <w:szCs w:val="22"/>
          <w:lang w:val="en-GB"/>
        </w:rPr>
        <w:t xml:space="preserve"> lead to a chronic infection (</w:t>
      </w:r>
      <w:r w:rsidR="00C0616E" w:rsidRPr="003222B1">
        <w:rPr>
          <w:rFonts w:ascii="Arial" w:hAnsi="Arial" w:cs="Arial"/>
          <w:b/>
          <w:sz w:val="22"/>
          <w:szCs w:val="22"/>
          <w:lang w:val="en-GB"/>
        </w:rPr>
        <w:t xml:space="preserve">Fig. </w:t>
      </w:r>
      <w:del w:id="69" w:author="Clay Cressler" w:date="2020-11-02T12:36:00Z">
        <w:r w:rsidR="00C0616E" w:rsidRPr="003222B1" w:rsidDel="00337829">
          <w:rPr>
            <w:rFonts w:ascii="Arial" w:hAnsi="Arial" w:cs="Arial"/>
            <w:b/>
            <w:sz w:val="22"/>
            <w:szCs w:val="22"/>
            <w:lang w:val="en-GB"/>
          </w:rPr>
          <w:delText>2H</w:delText>
        </w:r>
      </w:del>
      <w:ins w:id="70" w:author="Clay Cressler" w:date="2020-11-02T12:36:00Z">
        <w:r w:rsidR="00337829" w:rsidRPr="003222B1">
          <w:rPr>
            <w:rFonts w:ascii="Arial" w:hAnsi="Arial" w:cs="Arial"/>
            <w:b/>
            <w:sz w:val="22"/>
            <w:szCs w:val="22"/>
            <w:lang w:val="en-GB"/>
          </w:rPr>
          <w:t>2</w:t>
        </w:r>
        <w:r w:rsidR="00337829">
          <w:rPr>
            <w:rFonts w:ascii="Arial" w:hAnsi="Arial" w:cs="Arial"/>
            <w:b/>
            <w:sz w:val="22"/>
            <w:szCs w:val="22"/>
            <w:lang w:val="en-GB"/>
          </w:rPr>
          <w:t>h</w:t>
        </w:r>
      </w:ins>
      <w:r w:rsidR="00A53FEE" w:rsidRPr="003222B1">
        <w:rPr>
          <w:rFonts w:ascii="Arial" w:hAnsi="Arial" w:cs="Arial"/>
          <w:bCs/>
          <w:sz w:val="22"/>
          <w:szCs w:val="22"/>
          <w:lang w:val="en-GB"/>
        </w:rPr>
        <w:t>)</w:t>
      </w:r>
      <w:r w:rsidR="00244058" w:rsidRPr="003222B1">
        <w:rPr>
          <w:rFonts w:ascii="Arial" w:hAnsi="Arial" w:cs="Arial"/>
          <w:bCs/>
          <w:sz w:val="22"/>
          <w:szCs w:val="22"/>
          <w:lang w:val="en-GB"/>
        </w:rPr>
        <w:t xml:space="preserve">; this is because low doses do not trigger a strong initial </w:t>
      </w:r>
      <w:r w:rsidR="00CC5C60" w:rsidRPr="003222B1">
        <w:rPr>
          <w:rFonts w:ascii="Arial" w:hAnsi="Arial" w:cs="Arial"/>
          <w:bCs/>
          <w:sz w:val="22"/>
          <w:szCs w:val="22"/>
          <w:lang w:val="en-GB"/>
        </w:rPr>
        <w:t xml:space="preserve">chronicity-promoting </w:t>
      </w:r>
      <w:r w:rsidR="00244058" w:rsidRPr="003222B1">
        <w:rPr>
          <w:rFonts w:ascii="Arial" w:hAnsi="Arial" w:cs="Arial"/>
          <w:bCs/>
          <w:sz w:val="22"/>
          <w:szCs w:val="22"/>
          <w:lang w:val="en-GB"/>
        </w:rPr>
        <w:t>Th1</w:t>
      </w:r>
      <w:r w:rsidR="00CC5C60" w:rsidRPr="003222B1">
        <w:rPr>
          <w:rFonts w:ascii="Arial" w:hAnsi="Arial" w:cs="Arial"/>
          <w:bCs/>
          <w:sz w:val="22"/>
          <w:szCs w:val="22"/>
          <w:lang w:val="en-GB"/>
        </w:rPr>
        <w:t xml:space="preserve"> response, and the initial bias towards Th2 keeps the Th1 response suppressed</w:t>
      </w:r>
      <w:r w:rsidR="00C0616E" w:rsidRPr="003222B1">
        <w:rPr>
          <w:rFonts w:ascii="Arial" w:hAnsi="Arial" w:cs="Arial"/>
          <w:bCs/>
          <w:sz w:val="22"/>
          <w:szCs w:val="22"/>
          <w:lang w:val="en-GB"/>
        </w:rPr>
        <w:t xml:space="preserve"> (</w:t>
      </w:r>
      <w:r w:rsidR="00C0616E" w:rsidRPr="008F156F">
        <w:rPr>
          <w:rFonts w:ascii="Arial" w:hAnsi="Arial" w:cs="Arial"/>
          <w:b/>
          <w:sz w:val="22"/>
          <w:szCs w:val="22"/>
          <w:lang w:val="en-GB"/>
        </w:rPr>
        <w:t xml:space="preserve">Fig. </w:t>
      </w:r>
      <w:del w:id="71" w:author="Clay Cressler" w:date="2020-11-02T12:36:00Z">
        <w:r w:rsidR="00C0616E" w:rsidRPr="008F156F" w:rsidDel="00337829">
          <w:rPr>
            <w:rFonts w:ascii="Arial" w:hAnsi="Arial" w:cs="Arial"/>
            <w:b/>
            <w:sz w:val="22"/>
            <w:szCs w:val="22"/>
            <w:lang w:val="en-GB"/>
          </w:rPr>
          <w:delText>2I-J</w:delText>
        </w:r>
      </w:del>
      <w:ins w:id="72" w:author="Clay Cressler" w:date="2020-11-02T12:36:00Z">
        <w:r w:rsidR="00337829">
          <w:rPr>
            <w:rFonts w:ascii="Arial" w:hAnsi="Arial" w:cs="Arial"/>
            <w:b/>
            <w:sz w:val="22"/>
            <w:szCs w:val="22"/>
            <w:lang w:val="en-GB"/>
          </w:rPr>
          <w:t>2i-j</w:t>
        </w:r>
      </w:ins>
      <w:r w:rsidR="00C0616E" w:rsidRPr="003222B1">
        <w:rPr>
          <w:rFonts w:ascii="Arial" w:hAnsi="Arial" w:cs="Arial"/>
          <w:bCs/>
          <w:sz w:val="22"/>
          <w:szCs w:val="22"/>
          <w:lang w:val="en-GB"/>
        </w:rPr>
        <w:t>)</w:t>
      </w:r>
      <w:r w:rsidR="00A53FEE" w:rsidRPr="003222B1">
        <w:rPr>
          <w:rFonts w:ascii="Arial" w:hAnsi="Arial" w:cs="Arial"/>
          <w:bCs/>
          <w:sz w:val="22"/>
          <w:szCs w:val="22"/>
          <w:lang w:val="en-GB"/>
        </w:rPr>
        <w:t>.</w:t>
      </w:r>
      <w:r w:rsidR="00C0248F" w:rsidRPr="003222B1">
        <w:rPr>
          <w:rFonts w:ascii="Arial" w:hAnsi="Arial" w:cs="Arial"/>
          <w:bCs/>
          <w:sz w:val="22"/>
          <w:szCs w:val="22"/>
          <w:lang w:val="en-GB"/>
        </w:rPr>
        <w:t xml:space="preserve"> </w:t>
      </w:r>
    </w:p>
    <w:p w14:paraId="5E88D562" w14:textId="77777777" w:rsidR="00CC5C60" w:rsidRPr="00337829" w:rsidDel="00337829" w:rsidRDefault="00CC5C60" w:rsidP="00244058">
      <w:pPr>
        <w:jc w:val="both"/>
        <w:rPr>
          <w:del w:id="73" w:author="Clay Cressler" w:date="2020-11-02T12:36:00Z"/>
          <w:rFonts w:ascii="Arial" w:hAnsi="Arial" w:cs="Arial"/>
          <w:b/>
          <w:sz w:val="22"/>
          <w:szCs w:val="22"/>
          <w:lang w:val="en-GB"/>
          <w:rPrChange w:id="74" w:author="Clay Cressler" w:date="2020-11-02T12:37:00Z">
            <w:rPr>
              <w:del w:id="75" w:author="Clay Cressler" w:date="2020-11-02T12:36:00Z"/>
              <w:rFonts w:ascii="Arial" w:hAnsi="Arial" w:cs="Arial"/>
              <w:bCs/>
              <w:sz w:val="22"/>
              <w:szCs w:val="22"/>
              <w:lang w:val="en-GB"/>
            </w:rPr>
          </w:rPrChange>
        </w:rPr>
      </w:pPr>
    </w:p>
    <w:p w14:paraId="215F0C82" w14:textId="386954D7" w:rsidR="0022680E" w:rsidRPr="00794715" w:rsidRDefault="00CC5C60" w:rsidP="00551485">
      <w:pPr>
        <w:jc w:val="both"/>
        <w:rPr>
          <w:rFonts w:ascii="Arial" w:hAnsi="Arial" w:cs="Arial"/>
        </w:rPr>
      </w:pPr>
      <w:r w:rsidRPr="00337829">
        <w:rPr>
          <w:rFonts w:ascii="Arial" w:hAnsi="Arial" w:cs="Arial"/>
          <w:b/>
          <w:sz w:val="22"/>
          <w:szCs w:val="22"/>
          <w:lang w:val="en-GB"/>
          <w:rPrChange w:id="76" w:author="Clay Cressler" w:date="2020-11-02T12:37:00Z">
            <w:rPr>
              <w:rFonts w:ascii="Arial" w:hAnsi="Arial" w:cs="Arial"/>
              <w:bCs/>
              <w:sz w:val="22"/>
              <w:szCs w:val="22"/>
              <w:lang w:val="en-GB"/>
            </w:rPr>
          </w:rPrChange>
        </w:rPr>
        <w:t>We thus gain a key testable insight from this simple model: whether an infection is cleared or becomes chronic depends critically on the initial dynamics of the immune response</w:t>
      </w:r>
      <w:r w:rsidRPr="003222B1">
        <w:rPr>
          <w:rFonts w:ascii="Arial" w:hAnsi="Arial" w:cs="Arial"/>
          <w:bCs/>
          <w:sz w:val="22"/>
          <w:szCs w:val="22"/>
          <w:lang w:val="en-GB"/>
        </w:rPr>
        <w:t xml:space="preserve">, and how those initial dynamics are affected by dose determines whether and how dose will affect duration. </w:t>
      </w:r>
      <w:r w:rsidR="00551485" w:rsidRPr="003222B1">
        <w:rPr>
          <w:rFonts w:ascii="Arial" w:hAnsi="Arial" w:cs="Arial"/>
          <w:bCs/>
          <w:sz w:val="22"/>
          <w:szCs w:val="22"/>
          <w:lang w:val="en-GB"/>
        </w:rPr>
        <w:t>Additionally, our modelling results</w:t>
      </w:r>
      <w:r w:rsidRPr="003222B1">
        <w:rPr>
          <w:rFonts w:ascii="Arial" w:hAnsi="Arial" w:cs="Arial"/>
          <w:bCs/>
          <w:sz w:val="22"/>
          <w:szCs w:val="22"/>
          <w:lang w:val="en-GB"/>
        </w:rPr>
        <w:t xml:space="preserve"> provide a mechanistic </w:t>
      </w:r>
      <w:r w:rsidR="00551485" w:rsidRPr="003222B1">
        <w:rPr>
          <w:rFonts w:ascii="Arial" w:hAnsi="Arial" w:cs="Arial"/>
          <w:bCs/>
          <w:sz w:val="22"/>
          <w:szCs w:val="22"/>
          <w:lang w:val="en-GB"/>
        </w:rPr>
        <w:t>explanation</w:t>
      </w:r>
      <w:r w:rsidRPr="003222B1">
        <w:rPr>
          <w:rFonts w:ascii="Arial" w:hAnsi="Arial" w:cs="Arial"/>
          <w:bCs/>
          <w:sz w:val="22"/>
          <w:szCs w:val="22"/>
          <w:lang w:val="en-GB"/>
        </w:rPr>
        <w:t xml:space="preserve"> for </w:t>
      </w:r>
      <w:r w:rsidR="00551485" w:rsidRPr="003222B1">
        <w:rPr>
          <w:rFonts w:ascii="Arial" w:hAnsi="Arial" w:cs="Arial"/>
          <w:bCs/>
          <w:sz w:val="22"/>
          <w:szCs w:val="22"/>
          <w:lang w:val="en-GB"/>
        </w:rPr>
        <w:t xml:space="preserve">the results of previous experiments that have found that initial immune dynamics are critical determinants of infection duration </w:t>
      </w:r>
      <w:r w:rsidR="002D6665" w:rsidRPr="003222B1">
        <w:rPr>
          <w:rFonts w:ascii="Arial" w:hAnsi="Arial" w:cs="Arial"/>
          <w:sz w:val="22"/>
          <w:szCs w:val="22"/>
          <w:lang w:val="en-GB"/>
        </w:rPr>
        <w:fldChar w:fldCharType="begin">
          <w:fldData xml:space="preserve">PEVuZE5vdGU+PENpdGU+PEF1dGhvcj5EdW5lYXU8L0F1dGhvcj48WWVhcj4yMDE3PC9ZZWFyPjxS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PEVuZE5vdGU+PENpdGU+PEF1dGhvcj5EdW5lYXU8L0F1dGhvcj48WWVhcj4yMDE3PC9ZZWFyPjxS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sidRPr="003222B1">
        <w:rPr>
          <w:rFonts w:ascii="Arial" w:hAnsi="Arial" w:cs="Arial"/>
          <w:sz w:val="22"/>
          <w:szCs w:val="22"/>
          <w:lang w:val="en-GB"/>
        </w:rPr>
      </w:r>
      <w:r w:rsidR="002D6665" w:rsidRPr="003222B1">
        <w:rPr>
          <w:rFonts w:ascii="Arial" w:hAnsi="Arial" w:cs="Arial"/>
          <w:sz w:val="22"/>
          <w:szCs w:val="22"/>
          <w:lang w:val="en-GB"/>
        </w:rPr>
        <w:fldChar w:fldCharType="separate"/>
      </w:r>
      <w:r w:rsidR="00B83E38">
        <w:rPr>
          <w:rFonts w:ascii="Arial" w:hAnsi="Arial" w:cs="Arial"/>
          <w:noProof/>
          <w:sz w:val="22"/>
          <w:szCs w:val="22"/>
          <w:lang w:val="en-GB"/>
        </w:rPr>
        <w:t>[56, 57]</w:t>
      </w:r>
      <w:r w:rsidR="002D6665" w:rsidRPr="003222B1">
        <w:rPr>
          <w:rFonts w:ascii="Arial" w:hAnsi="Arial" w:cs="Arial"/>
          <w:sz w:val="22"/>
          <w:szCs w:val="22"/>
          <w:lang w:val="en-GB"/>
        </w:rPr>
        <w:fldChar w:fldCharType="end"/>
      </w:r>
      <w:r w:rsidR="00551485" w:rsidRPr="003222B1">
        <w:rPr>
          <w:rFonts w:ascii="Arial" w:hAnsi="Arial" w:cs="Arial"/>
          <w:bCs/>
          <w:sz w:val="22"/>
          <w:szCs w:val="22"/>
          <w:lang w:val="en-GB"/>
        </w:rPr>
        <w:t>.</w:t>
      </w:r>
      <w:r w:rsidRPr="003222B1">
        <w:rPr>
          <w:rFonts w:ascii="Arial" w:hAnsi="Arial" w:cs="Arial"/>
          <w:bCs/>
          <w:sz w:val="22"/>
          <w:szCs w:val="22"/>
          <w:lang w:val="en-GB"/>
        </w:rPr>
        <w:t xml:space="preserve"> </w:t>
      </w:r>
      <w:r w:rsidR="008965E6">
        <w:rPr>
          <w:rFonts w:ascii="Arial" w:hAnsi="Arial" w:cs="Arial"/>
          <w:bCs/>
          <w:sz w:val="22"/>
          <w:szCs w:val="22"/>
          <w:lang w:val="en-GB"/>
        </w:rPr>
        <w:t xml:space="preserve"> </w:t>
      </w:r>
    </w:p>
    <w:p w14:paraId="3F8E96AB" w14:textId="77777777" w:rsidR="00017330" w:rsidRPr="00F46372" w:rsidRDefault="00017330" w:rsidP="00AF02BC">
      <w:pPr>
        <w:jc w:val="both"/>
        <w:rPr>
          <w:rFonts w:ascii="Arial" w:hAnsi="Arial" w:cs="Arial"/>
          <w:bCs/>
          <w:sz w:val="22"/>
          <w:szCs w:val="22"/>
        </w:rPr>
      </w:pPr>
    </w:p>
    <w:p w14:paraId="72D2911C" w14:textId="6F0ECFEF" w:rsidR="00B950E7" w:rsidRDefault="00873CE0" w:rsidP="00AF02BC">
      <w:pPr>
        <w:jc w:val="both"/>
        <w:rPr>
          <w:rFonts w:ascii="Arial" w:hAnsi="Arial" w:cs="Arial"/>
          <w:sz w:val="22"/>
          <w:szCs w:val="22"/>
        </w:rPr>
      </w:pPr>
      <w:r>
        <w:rPr>
          <w:rFonts w:ascii="Arial" w:hAnsi="Arial" w:cs="Arial"/>
          <w:b/>
          <w:i/>
          <w:sz w:val="22"/>
          <w:szCs w:val="22"/>
        </w:rPr>
        <w:t>H</w:t>
      </w:r>
      <w:r w:rsidR="00B950E7">
        <w:rPr>
          <w:rFonts w:ascii="Arial" w:hAnsi="Arial" w:cs="Arial"/>
          <w:b/>
          <w:i/>
          <w:sz w:val="22"/>
          <w:szCs w:val="22"/>
        </w:rPr>
        <w:t xml:space="preserve">ost-parasite battles over Th2ness drive </w:t>
      </w:r>
      <w:r>
        <w:rPr>
          <w:rFonts w:ascii="Arial" w:hAnsi="Arial" w:cs="Arial"/>
          <w:b/>
          <w:i/>
          <w:sz w:val="22"/>
          <w:szCs w:val="22"/>
        </w:rPr>
        <w:t>variation in duration of trichurid nematode infections</w:t>
      </w:r>
      <w:r w:rsidR="00C248F1" w:rsidRPr="001E38B7">
        <w:rPr>
          <w:rFonts w:ascii="Arial" w:hAnsi="Arial" w:cs="Arial"/>
          <w:sz w:val="22"/>
          <w:szCs w:val="22"/>
        </w:rPr>
        <w:t xml:space="preserve">. </w:t>
      </w:r>
      <w:r w:rsidR="008965E6">
        <w:rPr>
          <w:rFonts w:ascii="Arial" w:hAnsi="Arial" w:cs="Arial"/>
          <w:bCs/>
          <w:sz w:val="22"/>
          <w:szCs w:val="22"/>
          <w:lang w:val="en-GB"/>
        </w:rPr>
        <w:t>We now propose to</w:t>
      </w:r>
      <w:r w:rsidR="008965E6" w:rsidRPr="003222B1">
        <w:rPr>
          <w:rFonts w:ascii="Arial" w:hAnsi="Arial" w:cs="Arial"/>
          <w:bCs/>
          <w:sz w:val="22"/>
          <w:szCs w:val="22"/>
          <w:lang w:val="en-GB"/>
        </w:rPr>
        <w:t xml:space="preserve"> test predictions </w:t>
      </w:r>
      <w:r w:rsidR="008965E6">
        <w:rPr>
          <w:rFonts w:ascii="Arial" w:hAnsi="Arial" w:cs="Arial"/>
          <w:bCs/>
          <w:sz w:val="22"/>
          <w:szCs w:val="22"/>
          <w:lang w:val="en-GB"/>
        </w:rPr>
        <w:t xml:space="preserve">of our model </w:t>
      </w:r>
      <w:r w:rsidR="008965E6" w:rsidRPr="003222B1">
        <w:rPr>
          <w:rFonts w:ascii="Arial" w:hAnsi="Arial" w:cs="Arial"/>
          <w:bCs/>
          <w:sz w:val="22"/>
          <w:szCs w:val="22"/>
          <w:lang w:val="en-GB"/>
        </w:rPr>
        <w:t xml:space="preserve">experimentally, </w:t>
      </w:r>
      <w:r w:rsidR="008965E6">
        <w:rPr>
          <w:rFonts w:ascii="Arial" w:hAnsi="Arial" w:cs="Arial"/>
          <w:bCs/>
          <w:sz w:val="22"/>
          <w:szCs w:val="22"/>
          <w:lang w:val="en-GB"/>
        </w:rPr>
        <w:t>i</w:t>
      </w:r>
      <w:r w:rsidR="008965E6" w:rsidRPr="003222B1">
        <w:rPr>
          <w:rFonts w:ascii="Arial" w:hAnsi="Arial" w:cs="Arial"/>
          <w:bCs/>
          <w:sz w:val="22"/>
          <w:szCs w:val="22"/>
          <w:lang w:val="en-GB"/>
        </w:rPr>
        <w:t>n mice (</w:t>
      </w:r>
      <w:r w:rsidR="008965E6" w:rsidRPr="003222B1">
        <w:rPr>
          <w:rFonts w:ascii="Arial" w:hAnsi="Arial" w:cs="Arial"/>
          <w:bCs/>
          <w:i/>
          <w:sz w:val="22"/>
          <w:szCs w:val="22"/>
          <w:lang w:val="en-GB"/>
        </w:rPr>
        <w:t>Mus musculus</w:t>
      </w:r>
      <w:r w:rsidR="008965E6" w:rsidRPr="003222B1">
        <w:rPr>
          <w:rFonts w:ascii="Arial" w:hAnsi="Arial" w:cs="Arial"/>
          <w:bCs/>
          <w:sz w:val="22"/>
          <w:szCs w:val="22"/>
          <w:lang w:val="en-GB"/>
        </w:rPr>
        <w:t>) infected with whipworms (</w:t>
      </w:r>
      <w:r w:rsidR="008965E6" w:rsidRPr="003222B1">
        <w:rPr>
          <w:rFonts w:ascii="Arial" w:hAnsi="Arial" w:cs="Arial"/>
          <w:bCs/>
          <w:i/>
          <w:sz w:val="22"/>
          <w:szCs w:val="22"/>
          <w:lang w:val="en-GB"/>
        </w:rPr>
        <w:t xml:space="preserve">Trichuris </w:t>
      </w:r>
      <w:proofErr w:type="spellStart"/>
      <w:r w:rsidR="008965E6" w:rsidRPr="003222B1">
        <w:rPr>
          <w:rFonts w:ascii="Arial" w:hAnsi="Arial" w:cs="Arial"/>
          <w:bCs/>
          <w:i/>
          <w:sz w:val="22"/>
          <w:szCs w:val="22"/>
          <w:lang w:val="en-GB"/>
        </w:rPr>
        <w:t>muris</w:t>
      </w:r>
      <w:proofErr w:type="spellEnd"/>
      <w:r w:rsidR="008965E6" w:rsidRPr="003222B1">
        <w:rPr>
          <w:rFonts w:ascii="Arial" w:hAnsi="Arial" w:cs="Arial"/>
          <w:bCs/>
          <w:sz w:val="22"/>
          <w:szCs w:val="22"/>
          <w:lang w:val="en-GB"/>
        </w:rPr>
        <w:t>).  To support our experimental work, w</w:t>
      </w:r>
      <w:r w:rsidR="008965E6">
        <w:rPr>
          <w:rFonts w:ascii="Arial" w:hAnsi="Arial" w:cs="Arial"/>
          <w:bCs/>
          <w:sz w:val="22"/>
          <w:szCs w:val="22"/>
          <w:lang w:val="en-GB"/>
        </w:rPr>
        <w:t>e will</w:t>
      </w:r>
      <w:r w:rsidR="008965E6" w:rsidRPr="001E38B7">
        <w:rPr>
          <w:rFonts w:ascii="Arial" w:hAnsi="Arial" w:cs="Arial"/>
          <w:bCs/>
          <w:sz w:val="22"/>
          <w:szCs w:val="22"/>
          <w:lang w:val="en-GB"/>
        </w:rPr>
        <w:t xml:space="preserve"> draw upon the </w:t>
      </w:r>
      <w:r w:rsidR="008965E6">
        <w:rPr>
          <w:rFonts w:ascii="Arial" w:hAnsi="Arial" w:cs="Arial"/>
          <w:bCs/>
          <w:sz w:val="22"/>
          <w:szCs w:val="22"/>
          <w:lang w:val="en-GB"/>
        </w:rPr>
        <w:t xml:space="preserve">trichurid immunology </w:t>
      </w:r>
      <w:r w:rsidR="008965E6" w:rsidRPr="001E38B7">
        <w:rPr>
          <w:rFonts w:ascii="Arial" w:hAnsi="Arial" w:cs="Arial"/>
          <w:bCs/>
          <w:sz w:val="22"/>
          <w:szCs w:val="22"/>
          <w:lang w:val="en-GB"/>
        </w:rPr>
        <w:t xml:space="preserve">expertise of </w:t>
      </w:r>
      <w:r w:rsidR="008965E6">
        <w:rPr>
          <w:rFonts w:ascii="Arial" w:hAnsi="Arial" w:cs="Arial"/>
          <w:bCs/>
          <w:sz w:val="22"/>
          <w:szCs w:val="22"/>
          <w:lang w:val="en-GB"/>
        </w:rPr>
        <w:t xml:space="preserve">our </w:t>
      </w:r>
      <w:r w:rsidR="008965E6" w:rsidRPr="00F46372">
        <w:rPr>
          <w:rFonts w:ascii="Arial" w:hAnsi="Arial" w:cs="Arial"/>
          <w:b/>
          <w:sz w:val="22"/>
          <w:szCs w:val="22"/>
          <w:lang w:val="en-GB"/>
        </w:rPr>
        <w:t>new</w:t>
      </w:r>
      <w:r w:rsidR="008965E6">
        <w:rPr>
          <w:rFonts w:ascii="Arial" w:hAnsi="Arial" w:cs="Arial"/>
          <w:bCs/>
          <w:sz w:val="22"/>
          <w:szCs w:val="22"/>
          <w:lang w:val="en-GB"/>
        </w:rPr>
        <w:t xml:space="preserve"> </w:t>
      </w:r>
      <w:r w:rsidR="008965E6" w:rsidRPr="001E38B7">
        <w:rPr>
          <w:rFonts w:ascii="Arial" w:hAnsi="Arial" w:cs="Arial"/>
          <w:b/>
          <w:bCs/>
          <w:sz w:val="22"/>
          <w:szCs w:val="22"/>
          <w:lang w:val="en-GB"/>
        </w:rPr>
        <w:t>collaborators Professor</w:t>
      </w:r>
      <w:r w:rsidR="008965E6">
        <w:rPr>
          <w:rFonts w:ascii="Arial" w:hAnsi="Arial" w:cs="Arial"/>
          <w:b/>
          <w:bCs/>
          <w:sz w:val="22"/>
          <w:szCs w:val="22"/>
          <w:lang w:val="en-GB"/>
        </w:rPr>
        <w:t>s</w:t>
      </w:r>
      <w:r w:rsidR="008965E6" w:rsidRPr="001E38B7">
        <w:rPr>
          <w:rFonts w:ascii="Arial" w:hAnsi="Arial" w:cs="Arial"/>
          <w:b/>
          <w:bCs/>
          <w:sz w:val="22"/>
          <w:szCs w:val="22"/>
          <w:lang w:val="en-GB"/>
        </w:rPr>
        <w:t xml:space="preserve"> Kathryn Else and Richard </w:t>
      </w:r>
      <w:proofErr w:type="spellStart"/>
      <w:r w:rsidR="008965E6" w:rsidRPr="001E38B7">
        <w:rPr>
          <w:rFonts w:ascii="Arial" w:hAnsi="Arial" w:cs="Arial"/>
          <w:b/>
          <w:bCs/>
          <w:sz w:val="22"/>
          <w:szCs w:val="22"/>
          <w:lang w:val="en-GB"/>
        </w:rPr>
        <w:t>Grencis</w:t>
      </w:r>
      <w:proofErr w:type="spellEnd"/>
      <w:r w:rsidR="008965E6">
        <w:rPr>
          <w:rFonts w:ascii="Arial" w:hAnsi="Arial" w:cs="Arial"/>
          <w:bCs/>
          <w:sz w:val="22"/>
          <w:szCs w:val="22"/>
          <w:lang w:val="en-GB"/>
        </w:rPr>
        <w:t xml:space="preserve"> and the microbiological expertise of</w:t>
      </w:r>
      <w:r w:rsidR="008965E6" w:rsidRPr="00D209CF">
        <w:rPr>
          <w:rFonts w:ascii="Arial" w:hAnsi="Arial" w:cs="Arial"/>
          <w:b/>
          <w:sz w:val="22"/>
          <w:szCs w:val="22"/>
          <w:lang w:val="en-GB"/>
        </w:rPr>
        <w:t xml:space="preserve"> </w:t>
      </w:r>
      <w:r w:rsidR="008965E6">
        <w:rPr>
          <w:rFonts w:ascii="Arial" w:hAnsi="Arial" w:cs="Arial"/>
          <w:b/>
          <w:sz w:val="22"/>
          <w:szCs w:val="22"/>
          <w:lang w:val="en-GB"/>
        </w:rPr>
        <w:t xml:space="preserve">collaborator </w:t>
      </w:r>
      <w:r w:rsidR="008965E6" w:rsidRPr="00D209CF">
        <w:rPr>
          <w:rFonts w:ascii="Arial" w:hAnsi="Arial" w:cs="Arial"/>
          <w:b/>
          <w:sz w:val="22"/>
          <w:szCs w:val="22"/>
          <w:lang w:val="en-GB"/>
        </w:rPr>
        <w:t xml:space="preserve">Professor Ken </w:t>
      </w:r>
      <w:proofErr w:type="spellStart"/>
      <w:r w:rsidR="008965E6" w:rsidRPr="00D209CF">
        <w:rPr>
          <w:rFonts w:ascii="Arial" w:hAnsi="Arial" w:cs="Arial"/>
          <w:b/>
          <w:sz w:val="22"/>
          <w:szCs w:val="22"/>
          <w:lang w:val="en-GB"/>
        </w:rPr>
        <w:t>Cadwell</w:t>
      </w:r>
      <w:proofErr w:type="spellEnd"/>
      <w:r w:rsidR="008965E6">
        <w:rPr>
          <w:rFonts w:ascii="Arial" w:hAnsi="Arial" w:cs="Arial"/>
          <w:bCs/>
          <w:sz w:val="22"/>
          <w:szCs w:val="22"/>
          <w:lang w:val="en-GB"/>
        </w:rPr>
        <w:t xml:space="preserve">, who is already a key collaborator on our rewilding work </w:t>
      </w:r>
      <w:r w:rsidR="008965E6">
        <w:rPr>
          <w:rFonts w:ascii="Arial" w:hAnsi="Arial" w:cs="Arial"/>
          <w:bCs/>
          <w:sz w:val="22"/>
          <w:szCs w:val="22"/>
          <w:lang w:val="en-GB"/>
        </w:rPr>
        <w:fldChar w:fldCharType="begin">
          <w:fldData xml:space="preserve">PEVuZE5vdGU+PENpdGU+PEF1dGhvcj5MaW48L0F1dGhvcj48WWVhcj4yMDIwPC9ZZWFyPjxSZWNO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</w:fldData>
        </w:fldChar>
      </w:r>
      <w:r w:rsidR="00B83E38">
        <w:rPr>
          <w:rFonts w:ascii="Arial" w:hAnsi="Arial" w:cs="Arial"/>
          <w:bCs/>
          <w:sz w:val="22"/>
          <w:szCs w:val="22"/>
          <w:lang w:val="en-GB"/>
        </w:rPr>
        <w:instrText xml:space="preserve"> ADDIN EN.CITE </w:instrText>
      </w:r>
      <w:r w:rsidR="00B83E38">
        <w:rPr>
          <w:rFonts w:ascii="Arial" w:hAnsi="Arial" w:cs="Arial"/>
          <w:bCs/>
          <w:sz w:val="22"/>
          <w:szCs w:val="22"/>
          <w:lang w:val="en-GB"/>
        </w:rPr>
        <w:fldChar w:fldCharType="begin">
          <w:fldData xml:space="preserve">PEVuZE5vdGU+PENpdGU+PEF1dGhvcj5MaW48L0F1dGhvcj48WWVhcj4yMDIwPC9ZZWFyPjxSZWNO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</w:fldData>
        </w:fldChar>
      </w:r>
      <w:r w:rsidR="00B83E38">
        <w:rPr>
          <w:rFonts w:ascii="Arial" w:hAnsi="Arial" w:cs="Arial"/>
          <w:bCs/>
          <w:sz w:val="22"/>
          <w:szCs w:val="22"/>
          <w:lang w:val="en-GB"/>
        </w:rPr>
        <w:instrText xml:space="preserve"> ADDIN EN.CITE.DATA </w:instrText>
      </w:r>
      <w:r w:rsidR="00B83E38">
        <w:rPr>
          <w:rFonts w:ascii="Arial" w:hAnsi="Arial" w:cs="Arial"/>
          <w:bCs/>
          <w:sz w:val="22"/>
          <w:szCs w:val="22"/>
          <w:lang w:val="en-GB"/>
        </w:rPr>
      </w:r>
      <w:r w:rsidR="00B83E38">
        <w:rPr>
          <w:rFonts w:ascii="Arial" w:hAnsi="Arial" w:cs="Arial"/>
          <w:bCs/>
          <w:sz w:val="22"/>
          <w:szCs w:val="22"/>
          <w:lang w:val="en-GB"/>
        </w:rPr>
        <w:fldChar w:fldCharType="end"/>
      </w:r>
      <w:r w:rsidR="008965E6">
        <w:rPr>
          <w:rFonts w:ascii="Arial" w:hAnsi="Arial" w:cs="Arial"/>
          <w:bCs/>
          <w:sz w:val="22"/>
          <w:szCs w:val="22"/>
          <w:lang w:val="en-GB"/>
        </w:rPr>
      </w:r>
      <w:r w:rsidR="008965E6">
        <w:rPr>
          <w:rFonts w:ascii="Arial" w:hAnsi="Arial" w:cs="Arial"/>
          <w:bCs/>
          <w:sz w:val="22"/>
          <w:szCs w:val="22"/>
          <w:lang w:val="en-GB"/>
        </w:rPr>
        <w:fldChar w:fldCharType="separate"/>
      </w:r>
      <w:r w:rsidR="00B83E38">
        <w:rPr>
          <w:rFonts w:ascii="Arial" w:hAnsi="Arial" w:cs="Arial"/>
          <w:bCs/>
          <w:noProof/>
          <w:sz w:val="22"/>
          <w:szCs w:val="22"/>
          <w:lang w:val="en-GB"/>
        </w:rPr>
        <w:t>[54, 55]</w:t>
      </w:r>
      <w:r w:rsidR="008965E6">
        <w:rPr>
          <w:rFonts w:ascii="Arial" w:hAnsi="Arial" w:cs="Arial"/>
          <w:bCs/>
          <w:sz w:val="22"/>
          <w:szCs w:val="22"/>
          <w:lang w:val="en-GB"/>
        </w:rPr>
        <w:fldChar w:fldCharType="end"/>
      </w:r>
      <w:r w:rsidR="008965E6">
        <w:rPr>
          <w:rFonts w:ascii="Arial" w:hAnsi="Arial" w:cs="Arial"/>
          <w:bCs/>
          <w:sz w:val="22"/>
          <w:szCs w:val="22"/>
          <w:lang w:val="en-GB"/>
        </w:rPr>
        <w:t xml:space="preserve"> and continues enthusiastically in this role.  </w:t>
      </w:r>
      <w:r w:rsidR="00C248F1" w:rsidRPr="001E38B7">
        <w:rPr>
          <w:rFonts w:ascii="Arial" w:hAnsi="Arial" w:cs="Arial"/>
          <w:i/>
          <w:sz w:val="22"/>
          <w:szCs w:val="22"/>
          <w:lang w:val="en-GB"/>
        </w:rPr>
        <w:t xml:space="preserve">Trichuris </w:t>
      </w:r>
      <w:proofErr w:type="spellStart"/>
      <w:r w:rsidR="00C248F1" w:rsidRPr="001E38B7">
        <w:rPr>
          <w:rFonts w:ascii="Arial" w:hAnsi="Arial" w:cs="Arial"/>
          <w:i/>
          <w:sz w:val="22"/>
          <w:szCs w:val="22"/>
          <w:lang w:val="en-GB"/>
        </w:rPr>
        <w:t>muris</w:t>
      </w:r>
      <w:proofErr w:type="spellEnd"/>
      <w:r w:rsidR="00B950E7">
        <w:rPr>
          <w:rFonts w:ascii="Arial" w:hAnsi="Arial" w:cs="Arial"/>
          <w:sz w:val="22"/>
          <w:szCs w:val="22"/>
          <w:lang w:val="en-GB"/>
        </w:rPr>
        <w:t xml:space="preserve"> is</w:t>
      </w:r>
      <w:r w:rsidR="00C248F1" w:rsidRPr="001E38B7">
        <w:rPr>
          <w:rFonts w:ascii="Arial" w:hAnsi="Arial" w:cs="Arial"/>
          <w:sz w:val="22"/>
          <w:szCs w:val="22"/>
          <w:lang w:val="en-GB"/>
        </w:rPr>
        <w:t xml:space="preserve"> a natural gastrointestinal nematode parasite of mice </w:t>
      </w:r>
      <w:r w:rsidR="002D6665">
        <w:rPr>
          <w:rFonts w:ascii="Arial" w:hAnsi="Arial" w:cs="Arial"/>
          <w:sz w:val="22"/>
          <w:szCs w:val="22"/>
          <w:lang w:val="en-GB"/>
        </w:rPr>
        <w:fldChar w:fldCharType="begin">
          <w:fldData xml:space="preserve">PEVuZE5vdGU+PENpdGU+PEF1dGhvcj5FbHNlPC9BdXRob3I+PFllYXI+MTk4ODwvWWVhcj48UmVj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PEVuZE5vdGU+PENpdGU+PEF1dGhvcj5FbHNlPC9BdXRob3I+PFllYXI+MTk4ODwvWWVhcj48UmVj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[66-68]</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w:t>
      </w:r>
      <w:r w:rsidR="00C248F1" w:rsidRPr="001E38B7">
        <w:rPr>
          <w:rFonts w:ascii="Arial" w:hAnsi="Arial" w:cs="Arial"/>
          <w:i/>
          <w:sz w:val="22"/>
          <w:szCs w:val="22"/>
          <w:lang w:val="en-GB"/>
        </w:rPr>
        <w:t>Trichuris spp</w:t>
      </w:r>
      <w:r w:rsidR="00C248F1" w:rsidRPr="001E38B7">
        <w:rPr>
          <w:rFonts w:ascii="Arial" w:hAnsi="Arial" w:cs="Arial"/>
          <w:sz w:val="22"/>
          <w:szCs w:val="22"/>
          <w:lang w:val="en-GB"/>
        </w:rPr>
        <w:t xml:space="preserve">. (whipworms) are transmitted via the </w:t>
      </w:r>
      <w:proofErr w:type="spellStart"/>
      <w:r w:rsidR="00C248F1" w:rsidRPr="001E38B7">
        <w:rPr>
          <w:rFonts w:ascii="Arial" w:hAnsi="Arial" w:cs="Arial"/>
          <w:sz w:val="22"/>
          <w:szCs w:val="22"/>
          <w:lang w:val="en-GB"/>
        </w:rPr>
        <w:t>fecal</w:t>
      </w:r>
      <w:proofErr w:type="spellEnd"/>
      <w:r w:rsidR="00C248F1" w:rsidRPr="001E38B7">
        <w:rPr>
          <w:rFonts w:ascii="Arial" w:hAnsi="Arial" w:cs="Arial"/>
          <w:sz w:val="22"/>
          <w:szCs w:val="22"/>
          <w:lang w:val="en-GB"/>
        </w:rPr>
        <w:t xml:space="preserve">-oral route and inhabit the caeca of many mammals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&lt;EndNote&gt;&lt;Cite&gt;&lt;Author&gt;Hansen&lt;/Author&gt;&lt;Year&gt;2013&lt;/Year&gt;&lt;RecNum&gt;7665&lt;/RecNum&gt;&lt;DisplayText&gt;[69]&lt;/DisplayText&gt;&lt;record&gt;&lt;rec-number&gt;7665&lt;/rec-number&gt;&lt;foreign-keys&gt;&lt;key app="EN" db-id="frwtwrvviazzdoewtsrpaszf2r0r2xpeazfx" timestamp="1452391256"&gt;7665&lt;/key&gt;&lt;/foreign-keys&gt;&lt;ref-type name="Journal Article"&gt;17&lt;/ref-type&gt;&lt;contributors&gt;&lt;authors&gt;&lt;author&gt;Hansen, T. V.&lt;/author&gt;&lt;author&gt;Nejsum, P.&lt;/author&gt;&lt;author&gt;Olsen, A.&lt;/author&gt;&lt;author&gt;Thamsborg, S. M.&lt;/author&gt;&lt;/authors&gt;&lt;/contributors&gt;&lt;auth-address&gt;Section for Parasitology, Health and Development, Department of Veterinary Disease Biology, Faculty of Health and Medical Sciences, University of Copenhagen, Dyrlaegevej 100, DK-1870 Frederiksberg C, Denmark. alstrup@sund.ku.dk&lt;/auth-address&gt;&lt;titles&gt;&lt;title&gt;Genetic variation in codons 167, 198 and 200 of the beta-tubulin gene in whipworms (Trichuris spp.) from a range of domestic animals and wildlife&lt;/title&gt;&lt;secondary-title&gt;Vet Parasitol&lt;/secondary-title&gt;&lt;/titles&gt;&lt;periodical&gt;&lt;full-title&gt;Vet Parasitol&lt;/full-title&gt;&lt;/periodical&gt;&lt;pages&gt;141-9&lt;/pages&gt;&lt;volume&gt;193&lt;/volume&gt;&lt;number&gt;1-3&lt;/number&gt;&lt;keywords&gt;&lt;keyword&gt;Animals&lt;/keyword&gt;&lt;keyword&gt;Animals, Domestic&lt;/keyword&gt;&lt;keyword&gt;Animals, Wild&lt;/keyword&gt;&lt;keyword&gt;Cluster Analysis&lt;/keyword&gt;&lt;keyword&gt;Codon&lt;/keyword&gt;&lt;keyword&gt;*Genetic Variation&lt;/keyword&gt;&lt;keyword&gt;Mammals&lt;/keyword&gt;&lt;keyword&gt;Species Specificity&lt;/keyword&gt;&lt;keyword&gt;Trichuriasis/parasitology/*veterinary&lt;/keyword&gt;&lt;keyword&gt;Trichuris/*genetics/*metabolism&lt;/keyword&gt;&lt;keyword&gt;Tubulin/*genetics/*metabolism&lt;/keyword&gt;&lt;/keywords&gt;&lt;dates&gt;&lt;year&gt;2013&lt;/year&gt;&lt;pub-dates&gt;&lt;date&gt;Mar 31&lt;/date&gt;&lt;/pub-dates&gt;&lt;/dates&gt;&lt;isbn&gt;1873-2550 (Electronic)&amp;#xD;0304-4017 (Linking)&lt;/isbn&gt;&lt;accession-num&gt;23352105&lt;/accession-num&gt;&lt;urls&gt;&lt;related-urls&gt;&lt;url&gt;http://www.ncbi.nlm.nih.gov/pubmed/23352105&lt;/url&gt;&lt;/related-urls&gt;&lt;/urls&gt;&lt;electronic-resource-num&gt;10.1016/j.vetpar.2012.12.003&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[69]</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They burrow into the epithelium and, at high burdens, cause host wasting (e.g., </w:t>
      </w:r>
      <w:r w:rsidR="00C248F1" w:rsidRPr="001E38B7">
        <w:rPr>
          <w:rFonts w:ascii="Arial" w:hAnsi="Arial" w:cs="Arial"/>
          <w:i/>
          <w:sz w:val="22"/>
          <w:szCs w:val="22"/>
          <w:lang w:val="en-GB"/>
        </w:rPr>
        <w:t xml:space="preserve">T. </w:t>
      </w:r>
      <w:proofErr w:type="spellStart"/>
      <w:r w:rsidR="00C248F1" w:rsidRPr="001E38B7">
        <w:rPr>
          <w:rFonts w:ascii="Arial" w:hAnsi="Arial" w:cs="Arial"/>
          <w:i/>
          <w:sz w:val="22"/>
          <w:szCs w:val="22"/>
          <w:lang w:val="en-GB"/>
        </w:rPr>
        <w:t>trichiura</w:t>
      </w:r>
      <w:proofErr w:type="spellEnd"/>
      <w:r w:rsidR="00C248F1" w:rsidRPr="001E38B7">
        <w:rPr>
          <w:rFonts w:ascii="Arial" w:hAnsi="Arial" w:cs="Arial"/>
          <w:sz w:val="22"/>
          <w:szCs w:val="22"/>
          <w:lang w:val="en-GB"/>
        </w:rPr>
        <w:t xml:space="preserve"> in people</w:t>
      </w:r>
      <w:r w:rsidR="00A04D96" w:rsidRPr="001E38B7">
        <w:rPr>
          <w:rFonts w:ascii="Arial" w:hAnsi="Arial" w:cs="Arial"/>
          <w:sz w:val="22"/>
          <w:szCs w:val="22"/>
          <w:lang w:val="en-GB"/>
        </w:rPr>
        <w:t xml:space="preserve"> </w:t>
      </w:r>
      <w:r w:rsidR="002D6665">
        <w:rPr>
          <w:rFonts w:ascii="Arial" w:hAnsi="Arial" w:cs="Arial"/>
          <w:sz w:val="22"/>
          <w:szCs w:val="22"/>
          <w:lang w:val="en-GB"/>
        </w:rPr>
        <w:fldChar w:fldCharType="begin">
          <w:fldData xml:space="preserve">PEVuZE5vdGU+PENpdGU+PEF1dGhvcj5Uc2hpa3VrYTwvQXV0aG9yPjxZZWFyPjE5OTc8L1llYXI+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PEVuZE5vdGU+PENpdGU+PEF1dGhvcj5Uc2hpa3VrYTwvQXV0aG9yPjxZZWFyPjE5OTc8L1llYXI+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[70]</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w:t>
      </w:r>
      <w:r w:rsidR="00B950E7" w:rsidRPr="001E38B7">
        <w:rPr>
          <w:rFonts w:ascii="Arial" w:hAnsi="Arial" w:cs="Arial"/>
          <w:sz w:val="22"/>
          <w:szCs w:val="22"/>
        </w:rPr>
        <w:t xml:space="preserve">As in many helminth infections, rapid clearance of </w:t>
      </w:r>
      <w:r w:rsidR="00B950E7" w:rsidRPr="001E38B7">
        <w:rPr>
          <w:rFonts w:ascii="Arial" w:hAnsi="Arial" w:cs="Arial"/>
          <w:i/>
          <w:sz w:val="22"/>
          <w:szCs w:val="22"/>
        </w:rPr>
        <w:t xml:space="preserve">T. </w:t>
      </w:r>
      <w:proofErr w:type="spellStart"/>
      <w:r w:rsidR="00B950E7" w:rsidRPr="001E38B7">
        <w:rPr>
          <w:rFonts w:ascii="Arial" w:hAnsi="Arial" w:cs="Arial"/>
          <w:i/>
          <w:sz w:val="22"/>
          <w:szCs w:val="22"/>
        </w:rPr>
        <w:t>muris</w:t>
      </w:r>
      <w:proofErr w:type="spellEnd"/>
      <w:r w:rsidR="00B950E7" w:rsidRPr="001E38B7">
        <w:rPr>
          <w:rFonts w:ascii="Arial" w:hAnsi="Arial" w:cs="Arial"/>
          <w:sz w:val="22"/>
          <w:szCs w:val="22"/>
        </w:rPr>
        <w:t xml:space="preserve"> requires the development of a Th2-polarized immune response, and chronicity is associated with dominance of other T-helper subsets, especially Th1 </w:t>
      </w:r>
      <w:r w:rsidR="002D6665">
        <w:rPr>
          <w:rFonts w:ascii="Arial" w:hAnsi="Arial" w:cs="Arial"/>
          <w:sz w:val="22"/>
          <w:szCs w:val="22"/>
        </w:rPr>
        <w:fldChar w:fldCharType="begin">
          <w:fldData xml:space="preserve">PEVuZE5vdGU+PENpdGU+PEF1dGhvcj5CYW5jcm9mdDwvQXV0aG9yPjxZZWFyPjIwMDE8L1llYXI+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PEVuZE5vdGU+PENpdGU+PEF1dGhvcj5CYW5jcm9mdDwvQXV0aG9yPjxZZWFyPjIwMDE8L1llYXI+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[34, 35, 63]</w:t>
      </w:r>
      <w:r w:rsidR="002D6665">
        <w:rPr>
          <w:rFonts w:ascii="Arial" w:hAnsi="Arial" w:cs="Arial"/>
          <w:sz w:val="22"/>
          <w:szCs w:val="22"/>
        </w:rPr>
        <w:fldChar w:fldCharType="end"/>
      </w:r>
      <w:r w:rsidR="00B950E7" w:rsidRPr="001E38B7">
        <w:rPr>
          <w:rFonts w:ascii="Arial" w:hAnsi="Arial" w:cs="Arial"/>
          <w:sz w:val="22"/>
          <w:szCs w:val="22"/>
        </w:rPr>
        <w:t xml:space="preserve">. Th2 cells coordinate the activation of effector mechanisms such as mucins and antibodies that purge nematodes from the gut, whereas Th1 cells promote ineffective mechanisms such as phagocytosis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&lt;EndNote&gt;&lt;Cite&gt;&lt;Author&gt;Grencis&lt;/Author&gt;&lt;Year&gt;2015&lt;/Year&gt;&lt;RecNum&gt;7699&lt;/RecNum&gt;&lt;DisplayText&gt;[15]&lt;/DisplayText&gt;&lt;record&gt;&lt;rec-number&gt;7699&lt;/rec-number&gt;&lt;foreign-keys&gt;&lt;key app="EN" db-id="frwtwrvviazzdoewtsrpaszf2r0r2xpeazfx" timestamp="1484217465"&gt;7699&lt;/key&gt;&lt;/foreign-keys&gt;&lt;ref-type name="Journal Article"&gt;17&lt;/ref-type&gt;&lt;contributors&gt;&lt;authors&gt;&lt;author&gt;Grencis, R. K.&lt;/author&gt;&lt;/authors&gt;&lt;/contributors&gt;&lt;auth-address&gt;Faculty of Life Sciences, University of Manchester, Manchester M13 9PT, United Kingdom; email: Richard.K.Grencis@manchester.ac.uk.&lt;/auth-address&gt;&lt;titles&gt;&lt;title&gt;Immunity to helminths: resistance, regulation, and susceptibility to gastrointestinal nematodes&lt;/title&gt;&lt;secondary-title&gt;Annu Rev Immunol&lt;/secondary-title&gt;&lt;/titles&gt;&lt;periodical&gt;&lt;full-title&gt;Annu Rev Immunol&lt;/full-title&gt;&lt;/periodical&gt;&lt;pages&gt;201-25&lt;/pages&gt;&lt;volume&gt;33&lt;/volume&gt;&lt;keywords&gt;&lt;keyword&gt;Adaptive Immunity&lt;/keyword&gt;&lt;keyword&gt;Animals&lt;/keyword&gt;&lt;keyword&gt;Antigens, Helminth/immunology&lt;/keyword&gt;&lt;keyword&gt;Disease Resistance&lt;/keyword&gt;&lt;keyword&gt;Disease Susceptibility&lt;/keyword&gt;&lt;keyword&gt;Gastrointestinal Diseases/immunology/microbiology/parasitology&lt;/keyword&gt;&lt;keyword&gt;Gastrointestinal Microbiome&lt;/keyword&gt;&lt;keyword&gt;Helminthiasis/*immunology/*parasitology&lt;/keyword&gt;&lt;keyword&gt;Helminths/*immunology&lt;/keyword&gt;&lt;keyword&gt;Host-Pathogen Interactions/*immunology&lt;/keyword&gt;&lt;keyword&gt;Humans&lt;/keyword&gt;&lt;keyword&gt;Immunity, Innate&lt;/keyword&gt;&lt;keyword&gt;Nematoda/immunology&lt;/keyword&gt;&lt;keyword&gt;Nematode Infections/immunology/microbiology/parasitology&lt;/keyword&gt;&lt;keyword&gt;effector mechanisms&lt;/keyword&gt;&lt;keyword&gt;innate lymphoid cells&lt;/keyword&gt;&lt;keyword&gt;mucosal immunity&lt;/keyword&gt;&lt;/keywords&gt;&lt;dates&gt;&lt;year&gt;2015&lt;/year&gt;&lt;/dates&gt;&lt;isbn&gt;1545-3278 (Electronic)&amp;#xD;0732-0582 (Linking)&lt;/isbn&gt;&lt;accession-num&gt;25533702&lt;/accession-num&gt;&lt;urls&gt;&lt;related-urls&gt;&lt;url&gt;https://www.ncbi.nlm.nih.gov/pubmed/25533702&lt;/url&gt;&lt;/related-urls&gt;&lt;/urls&gt;&lt;electronic-resource-num&gt;10.1146/annurev-immunol-032713-120218&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[15]</w:t>
      </w:r>
      <w:r w:rsidR="002D6665">
        <w:rPr>
          <w:rFonts w:ascii="Arial" w:hAnsi="Arial" w:cs="Arial"/>
          <w:sz w:val="22"/>
          <w:szCs w:val="22"/>
        </w:rPr>
        <w:fldChar w:fldCharType="end"/>
      </w:r>
      <w:r w:rsidR="00B950E7" w:rsidRPr="001E38B7">
        <w:rPr>
          <w:rFonts w:ascii="Arial" w:hAnsi="Arial" w:cs="Arial"/>
          <w:sz w:val="22"/>
          <w:szCs w:val="22"/>
        </w:rPr>
        <w:t xml:space="preserve">. The nematodes, unsurprisingly (given that Th1 promotes worm survival), secrete and excrete products that immunomodulate the host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&lt;EndNote&gt;&lt;Cite&gt;&lt;Author&gt;Eichenberger&lt;/Author&gt;&lt;Year&gt;2018&lt;/Year&gt;&lt;RecNum&gt;7864&lt;/RecNum&gt;&lt;DisplayText&gt;[71]&lt;/DisplayText&gt;&lt;record&gt;&lt;rec-number&gt;7864&lt;/rec-number&gt;&lt;foreign-keys&gt;&lt;key app="EN" db-id="frwtwrvviazzdoewtsrpaszf2r0r2xpeazfx" timestamp="1580742210"&gt;7864&lt;/key&gt;&lt;/foreign-keys&gt;&lt;ref-type name="Journal Article"&gt;17&lt;/ref-type&gt;&lt;contributors&gt;&lt;authors&gt;&lt;author&gt;Eichenberger, R. M.&lt;/author&gt;&lt;author&gt;Talukder, M. H.&lt;/author&gt;&lt;author&gt;Field, M. A.&lt;/author&gt;&lt;author&gt;Wangchuk, P.&lt;/author&gt;&lt;author&gt;Giacomin, P.&lt;/author&gt;&lt;author&gt;Loukas, A.&lt;/author&gt;&lt;author&gt;Sotillo, J.&lt;/author&gt;&lt;/authors&gt;&lt;/contributors&gt;&lt;auth-address&gt;Centre for Biodiscovery and Molecular Development of Therapeutics, Australian Institute of Tropical Health and Medicine, James Cook University, Cairns, QLD, Australia.&amp;#xD;Faculty of Veterinary Sciences, Bangladesh Agricultural University, Mymensingh, Bangladesh.&lt;/auth-address&gt;&lt;titles&gt;&lt;title&gt;Characterization of Trichuris muris secreted proteins and extracellular vesicles provides new insights into host-parasite communication&lt;/title&gt;&lt;secondary-title&gt;J Extracell Vesicles&lt;/secondary-title&gt;&lt;/titles&gt;&lt;periodical&gt;&lt;full-title&gt;J Extracell Vesicles&lt;/full-title&gt;&lt;/periodical&gt;&lt;pages&gt;1428004&lt;/pages&gt;&lt;volume&gt;7&lt;/volume&gt;&lt;number&gt;1&lt;/number&gt;&lt;edition&gt;2018/02/08&lt;/edition&gt;&lt;keywords&gt;&lt;keyword&gt;Trichuris muris&lt;/keyword&gt;&lt;keyword&gt;exosomes&lt;/keyword&gt;&lt;keyword&gt;extracellular vesicles&lt;/keyword&gt;&lt;keyword&gt;miRNA&lt;/keyword&gt;&lt;keyword&gt;organoids&lt;/keyword&gt;&lt;keyword&gt;proteomics&lt;/keyword&gt;&lt;keyword&gt;whipworm&lt;/keyword&gt;&lt;/keywords&gt;&lt;dates&gt;&lt;year&gt;2018&lt;/year&gt;&lt;/dates&gt;&lt;isbn&gt;2001-3078 (Print)&amp;#xD;2001-3078 (Linking)&lt;/isbn&gt;&lt;accession-num&gt;29410780&lt;/accession-num&gt;&lt;urls&gt;&lt;related-urls&gt;&lt;url&gt;https://www.ncbi.nlm.nih.gov/pubmed/29410780&lt;/url&gt;&lt;/related-urls&gt;&lt;/urls&gt;&lt;custom2&gt;PMC5795766&lt;/custom2&gt;&lt;electronic-resource-num&gt;10.1080/20013078.2018.1428004&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[71]</w:t>
      </w:r>
      <w:r w:rsidR="002D6665">
        <w:rPr>
          <w:rFonts w:ascii="Arial" w:hAnsi="Arial" w:cs="Arial"/>
          <w:sz w:val="22"/>
          <w:szCs w:val="22"/>
        </w:rPr>
        <w:fldChar w:fldCharType="end"/>
      </w:r>
      <w:r w:rsidR="00B950E7" w:rsidRPr="001E38B7">
        <w:rPr>
          <w:rFonts w:ascii="Arial" w:hAnsi="Arial" w:cs="Arial"/>
          <w:sz w:val="22"/>
          <w:szCs w:val="22"/>
        </w:rPr>
        <w:t xml:space="preserve"> into deploying Th1- rather than Th2-associated effectors (e.g., </w:t>
      </w:r>
      <w:r w:rsidR="002D6665">
        <w:rPr>
          <w:rFonts w:ascii="Arial" w:hAnsi="Arial" w:cs="Arial"/>
          <w:sz w:val="22"/>
          <w:szCs w:val="22"/>
        </w:rPr>
        <w:fldChar w:fldCharType="begin">
          <w:fldData xml:space="preserve">PEVuZE5vdGU+PENpdGU+PEF1dGhvcj5DbGlmZmU8L0F1dGhvcj48WWVhcj4yMDA1PC9ZZWFyPjxS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PEVuZE5vdGU+PENpdGU+PEF1dGhvcj5DbGlmZmU8L0F1dGhvcj48WWVhcj4yMDA1PC9ZZWFyPjxS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[72]</w:t>
      </w:r>
      <w:r w:rsidR="002D6665">
        <w:rPr>
          <w:rFonts w:ascii="Arial" w:hAnsi="Arial" w:cs="Arial"/>
          <w:sz w:val="22"/>
          <w:szCs w:val="22"/>
        </w:rPr>
        <w:fldChar w:fldCharType="end"/>
      </w:r>
      <w:r w:rsidR="00B950E7" w:rsidRPr="001E38B7">
        <w:rPr>
          <w:rFonts w:ascii="Arial" w:hAnsi="Arial" w:cs="Arial"/>
          <w:sz w:val="22"/>
          <w:szCs w:val="22"/>
        </w:rPr>
        <w:t xml:space="preserve">), including a recently described, highly abundant protein (p43) that ablates a key Th2 effector cytokine, interleukin(IL)-13 </w:t>
      </w:r>
      <w:r w:rsidR="00B950E7" w:rsidRPr="001E38B7">
        <w:rPr>
          <w:rFonts w:ascii="Arial" w:hAnsi="Arial" w:cs="Arial"/>
          <w:i/>
          <w:sz w:val="22"/>
          <w:szCs w:val="22"/>
        </w:rPr>
        <w:t>in vitro</w:t>
      </w:r>
      <w:r w:rsidR="00B950E7" w:rsidRPr="001E38B7">
        <w:rPr>
          <w:rFonts w:ascii="Arial" w:hAnsi="Arial" w:cs="Arial"/>
          <w:sz w:val="22"/>
          <w:szCs w:val="22"/>
        </w:rPr>
        <w:t xml:space="preserve"> and </w:t>
      </w:r>
      <w:r w:rsidR="00B950E7" w:rsidRPr="001E38B7">
        <w:rPr>
          <w:rFonts w:ascii="Arial" w:hAnsi="Arial" w:cs="Arial"/>
          <w:i/>
          <w:sz w:val="22"/>
          <w:szCs w:val="22"/>
        </w:rPr>
        <w:t>in vivo</w:t>
      </w:r>
      <w:r w:rsidR="00B950E7"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[63]</w:t>
      </w:r>
      <w:r w:rsidR="002D6665">
        <w:rPr>
          <w:rFonts w:ascii="Arial" w:hAnsi="Arial" w:cs="Arial"/>
          <w:sz w:val="22"/>
          <w:szCs w:val="22"/>
        </w:rPr>
        <w:fldChar w:fldCharType="end"/>
      </w:r>
      <w:r w:rsidR="00B950E7" w:rsidRPr="001E38B7">
        <w:rPr>
          <w:rFonts w:ascii="Arial" w:hAnsi="Arial" w:cs="Arial"/>
          <w:sz w:val="22"/>
          <w:szCs w:val="22"/>
        </w:rPr>
        <w:t xml:space="preserve">. </w:t>
      </w:r>
      <w:r>
        <w:rPr>
          <w:rFonts w:ascii="Arial" w:hAnsi="Arial" w:cs="Arial"/>
          <w:sz w:val="22"/>
          <w:szCs w:val="22"/>
        </w:rPr>
        <w:t xml:space="preserve">The </w:t>
      </w:r>
      <w:r>
        <w:rPr>
          <w:rFonts w:ascii="Arial" w:hAnsi="Arial" w:cs="Arial"/>
          <w:i/>
          <w:iCs/>
          <w:sz w:val="22"/>
          <w:szCs w:val="22"/>
        </w:rPr>
        <w:t xml:space="preserve">Mus-Trichuris </w:t>
      </w:r>
      <w:r>
        <w:rPr>
          <w:rFonts w:ascii="Arial" w:hAnsi="Arial" w:cs="Arial"/>
          <w:sz w:val="22"/>
          <w:szCs w:val="22"/>
        </w:rPr>
        <w:t xml:space="preserve">system thus has all of the ingredients necessary </w:t>
      </w:r>
      <w:r w:rsidR="00677001">
        <w:rPr>
          <w:rFonts w:ascii="Arial" w:hAnsi="Arial" w:cs="Arial"/>
          <w:sz w:val="22"/>
          <w:szCs w:val="22"/>
        </w:rPr>
        <w:t>to test whether the mechanisms laid out in our mathematical model drive variation in infection duration.</w:t>
      </w:r>
    </w:p>
    <w:p w14:paraId="18FFD3F6" w14:textId="77777777" w:rsidR="00B950E7" w:rsidRDefault="00B950E7" w:rsidP="00AF02BC">
      <w:pPr>
        <w:jc w:val="both"/>
        <w:rPr>
          <w:rFonts w:ascii="Arial" w:hAnsi="Arial" w:cs="Arial"/>
          <w:sz w:val="22"/>
          <w:szCs w:val="22"/>
        </w:rPr>
      </w:pPr>
    </w:p>
    <w:p w14:paraId="3C4613F5" w14:textId="11E8E19A" w:rsidR="00677001" w:rsidRPr="0043008D" w:rsidRDefault="00677001" w:rsidP="00677001">
      <w:pPr>
        <w:jc w:val="both"/>
        <w:rPr>
          <w:rFonts w:ascii="Arial" w:hAnsi="Arial" w:cs="Arial"/>
        </w:rPr>
      </w:pPr>
      <w:commentRangeStart w:id="77"/>
      <w:r w:rsidRPr="00337829">
        <w:rPr>
          <w:rFonts w:ascii="Arial" w:hAnsi="Arial" w:cs="Arial"/>
          <w:sz w:val="22"/>
          <w:szCs w:val="22"/>
          <w:rPrChange w:id="78" w:author="Clay Cressler" w:date="2020-11-02T12:37:00Z">
            <w:rPr>
              <w:rFonts w:ascii="Arial" w:hAnsi="Arial" w:cs="Arial"/>
              <w:b/>
              <w:bCs/>
              <w:sz w:val="22"/>
              <w:szCs w:val="22"/>
            </w:rPr>
          </w:rPrChange>
        </w:rPr>
        <w:t xml:space="preserve">Two pieces of empirical evidence buttress our </w:t>
      </w:r>
      <w:r w:rsidR="00C0616E" w:rsidRPr="00337829">
        <w:rPr>
          <w:rFonts w:ascii="Arial" w:hAnsi="Arial" w:cs="Arial"/>
          <w:sz w:val="22"/>
          <w:szCs w:val="22"/>
          <w:rPrChange w:id="79" w:author="Clay Cressler" w:date="2020-11-02T12:37:00Z">
            <w:rPr>
              <w:rFonts w:ascii="Arial" w:hAnsi="Arial" w:cs="Arial"/>
              <w:b/>
              <w:bCs/>
              <w:sz w:val="22"/>
              <w:szCs w:val="22"/>
            </w:rPr>
          </w:rPrChange>
        </w:rPr>
        <w:t>hypothesis</w:t>
      </w:r>
      <w:r w:rsidRPr="00337829">
        <w:rPr>
          <w:rFonts w:ascii="Arial" w:hAnsi="Arial" w:cs="Arial"/>
          <w:sz w:val="22"/>
          <w:szCs w:val="22"/>
          <w:rPrChange w:id="80" w:author="Clay Cressler" w:date="2020-11-02T12:37:00Z">
            <w:rPr>
              <w:rFonts w:ascii="Arial" w:hAnsi="Arial" w:cs="Arial"/>
              <w:b/>
              <w:bCs/>
              <w:sz w:val="22"/>
              <w:szCs w:val="22"/>
            </w:rPr>
          </w:rPrChange>
        </w:rPr>
        <w:t>.</w:t>
      </w:r>
      <w:commentRangeEnd w:id="77"/>
      <w:r w:rsidR="003222B1" w:rsidRPr="00337829">
        <w:rPr>
          <w:rStyle w:val="CommentReference"/>
        </w:rPr>
        <w:commentReference w:id="77"/>
      </w:r>
      <w:r>
        <w:rPr>
          <w:rFonts w:ascii="Arial" w:hAnsi="Arial" w:cs="Arial"/>
          <w:b/>
          <w:bCs/>
          <w:sz w:val="22"/>
          <w:szCs w:val="22"/>
        </w:rPr>
        <w:t xml:space="preserve"> </w:t>
      </w:r>
      <w:r>
        <w:rPr>
          <w:rFonts w:ascii="Arial" w:hAnsi="Arial" w:cs="Arial"/>
          <w:sz w:val="22"/>
          <w:szCs w:val="22"/>
        </w:rPr>
        <w:t xml:space="preserve">The first is </w:t>
      </w:r>
      <w:r w:rsidRPr="001E38B7">
        <w:rPr>
          <w:rFonts w:ascii="Arial" w:hAnsi="Arial" w:cs="Arial"/>
          <w:sz w:val="22"/>
          <w:szCs w:val="22"/>
        </w:rPr>
        <w:t xml:space="preserve">that </w:t>
      </w:r>
      <w:r w:rsidRPr="001E38B7">
        <w:rPr>
          <w:rFonts w:ascii="Arial" w:hAnsi="Arial" w:cs="Arial"/>
          <w:b/>
          <w:sz w:val="22"/>
          <w:szCs w:val="22"/>
        </w:rPr>
        <w:t xml:space="preserve">mouse strains have strikingly different dose-dependence in susceptibility to </w:t>
      </w:r>
      <w:r w:rsidRPr="001E38B7">
        <w:rPr>
          <w:rFonts w:ascii="Arial" w:hAnsi="Arial" w:cs="Arial"/>
          <w:b/>
          <w:i/>
          <w:sz w:val="22"/>
          <w:szCs w:val="22"/>
        </w:rPr>
        <w:t xml:space="preserve">T. </w:t>
      </w:r>
      <w:proofErr w:type="spellStart"/>
      <w:r w:rsidRPr="001E38B7">
        <w:rPr>
          <w:rFonts w:ascii="Arial" w:hAnsi="Arial" w:cs="Arial"/>
          <w:b/>
          <w:i/>
          <w:sz w:val="22"/>
          <w:szCs w:val="22"/>
        </w:rPr>
        <w:t>muris</w:t>
      </w:r>
      <w:proofErr w:type="spellEnd"/>
      <w:r w:rsidRPr="001E38B7">
        <w:rPr>
          <w:rFonts w:ascii="Arial" w:hAnsi="Arial" w:cs="Arial"/>
          <w:b/>
          <w:sz w:val="22"/>
          <w:szCs w:val="22"/>
        </w:rPr>
        <w:t>.</w:t>
      </w:r>
      <w:r w:rsidRPr="001E38B7">
        <w:rPr>
          <w:rFonts w:ascii="Arial" w:hAnsi="Arial" w:cs="Arial"/>
          <w:sz w:val="22"/>
          <w:szCs w:val="22"/>
        </w:rPr>
        <w:t xml:space="preserve">  Given a high dose of eggs, “susceptible” mouse strains produce a Th1-polarized response and become chronically infected, whereas “resistant” strains produce a Th2-polarized response and clear the infection quickly (</w:t>
      </w:r>
      <w:r w:rsidR="002D6665">
        <w:rPr>
          <w:rFonts w:ascii="Arial" w:hAnsi="Arial" w:cs="Arial"/>
          <w:sz w:val="22"/>
          <w:szCs w:val="22"/>
          <w:lang w:val="en-GB"/>
        </w:rPr>
        <w:fldChar w:fldCharType="begin">
          <w:fldData xml:space="preserve">PEVuZE5vdGU+PENpdGU+PEF1dGhvcj5CYW5jcm9mdDwvQXV0aG9yPjxZZWFyPjE5OTQ8L1llYXI+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PEVuZE5vdGU+PENpdGU+PEF1dGhvcj5CYW5jcm9mdDwvQXV0aG9yPjxZZWFyPjE5OTQ8L1llYXI+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[33-35]</w:t>
      </w:r>
      <w:r w:rsidR="002D6665">
        <w:rPr>
          <w:rFonts w:ascii="Arial" w:hAnsi="Arial" w:cs="Arial"/>
          <w:sz w:val="22"/>
          <w:szCs w:val="22"/>
          <w:lang w:val="en-GB"/>
        </w:rPr>
        <w:fldChar w:fldCharType="end"/>
      </w:r>
      <w:r w:rsidRPr="001E38B7">
        <w:rPr>
          <w:rFonts w:ascii="Arial" w:hAnsi="Arial" w:cs="Arial"/>
          <w:sz w:val="22"/>
          <w:szCs w:val="22"/>
          <w:lang w:val="en-GB"/>
        </w:rPr>
        <w:t xml:space="preserve">, reviewed in </w:t>
      </w:r>
      <w:r w:rsidR="002D6665">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[67, 68]</w:t>
      </w:r>
      <w:r w:rsidR="002D6665">
        <w:rPr>
          <w:rFonts w:ascii="Arial" w:hAnsi="Arial" w:cs="Arial"/>
          <w:sz w:val="22"/>
          <w:szCs w:val="22"/>
          <w:lang w:val="en-GB"/>
        </w:rPr>
        <w:fldChar w:fldCharType="end"/>
      </w:r>
      <w:r w:rsidRPr="001E38B7">
        <w:rPr>
          <w:rFonts w:ascii="Arial" w:hAnsi="Arial" w:cs="Arial"/>
          <w:sz w:val="22"/>
          <w:szCs w:val="22"/>
          <w:lang w:val="en-GB"/>
        </w:rPr>
        <w:t>)</w:t>
      </w:r>
      <w:r w:rsidRPr="001E38B7">
        <w:rPr>
          <w:rFonts w:ascii="Arial" w:hAnsi="Arial" w:cs="Arial"/>
          <w:sz w:val="22"/>
          <w:szCs w:val="22"/>
        </w:rPr>
        <w:t xml:space="preserve">. </w:t>
      </w:r>
      <w:r w:rsidR="0090181B">
        <w:rPr>
          <w:rFonts w:ascii="Arial" w:hAnsi="Arial" w:cs="Arial"/>
          <w:b/>
          <w:sz w:val="22"/>
          <w:szCs w:val="22"/>
        </w:rPr>
        <w:t>I</w:t>
      </w:r>
      <w:r w:rsidRPr="001E38B7">
        <w:rPr>
          <w:rFonts w:ascii="Arial" w:hAnsi="Arial" w:cs="Arial"/>
          <w:b/>
          <w:sz w:val="22"/>
          <w:szCs w:val="22"/>
        </w:rPr>
        <w:t>f the inoculating dose is reduced</w:t>
      </w:r>
      <w:r w:rsidR="0090181B">
        <w:rPr>
          <w:rFonts w:ascii="Arial" w:hAnsi="Arial" w:cs="Arial"/>
          <w:b/>
          <w:sz w:val="22"/>
          <w:szCs w:val="22"/>
        </w:rPr>
        <w:t>,</w:t>
      </w:r>
      <w:r w:rsidR="0090181B" w:rsidRPr="001E38B7">
        <w:rPr>
          <w:rFonts w:ascii="Arial" w:hAnsi="Arial" w:cs="Arial"/>
          <w:b/>
          <w:sz w:val="22"/>
          <w:szCs w:val="22"/>
        </w:rPr>
        <w:t xml:space="preserve"> </w:t>
      </w:r>
      <w:r w:rsidRPr="001E38B7">
        <w:rPr>
          <w:rFonts w:ascii="Arial" w:hAnsi="Arial" w:cs="Arial"/>
          <w:b/>
          <w:sz w:val="22"/>
          <w:szCs w:val="22"/>
        </w:rPr>
        <w:t>now “resistant” strains become chronically infected, too.</w:t>
      </w:r>
      <w:r w:rsidRPr="001E38B7">
        <w:rPr>
          <w:rFonts w:ascii="Arial" w:hAnsi="Arial" w:cs="Arial"/>
          <w:sz w:val="22"/>
          <w:szCs w:val="22"/>
        </w:rPr>
        <w:t xml:space="preserve"> This pattern cannot be explained </w:t>
      </w:r>
      <w:r>
        <w:rPr>
          <w:rFonts w:ascii="Arial" w:hAnsi="Arial" w:cs="Arial"/>
          <w:sz w:val="22"/>
          <w:szCs w:val="22"/>
        </w:rPr>
        <w:t xml:space="preserve">solely </w:t>
      </w:r>
      <w:r w:rsidRPr="001E38B7">
        <w:rPr>
          <w:rFonts w:ascii="Arial" w:hAnsi="Arial" w:cs="Arial"/>
          <w:sz w:val="22"/>
          <w:szCs w:val="22"/>
        </w:rPr>
        <w:t xml:space="preserve">by changes in the strength of processes that generate negative feedback. For example, it </w:t>
      </w:r>
      <w:r>
        <w:rPr>
          <w:rFonts w:ascii="Arial" w:hAnsi="Arial" w:cs="Arial"/>
          <w:sz w:val="22"/>
          <w:szCs w:val="22"/>
        </w:rPr>
        <w:t>might seem</w:t>
      </w:r>
      <w:r w:rsidRPr="001E38B7">
        <w:rPr>
          <w:rFonts w:ascii="Arial" w:hAnsi="Arial" w:cs="Arial"/>
          <w:sz w:val="22"/>
          <w:szCs w:val="22"/>
        </w:rPr>
        <w:t xml:space="preserve"> possible that worm establishment, </w:t>
      </w:r>
      <w:r>
        <w:rPr>
          <w:rFonts w:ascii="Arial" w:hAnsi="Arial" w:cs="Arial"/>
          <w:sz w:val="22"/>
          <w:szCs w:val="22"/>
        </w:rPr>
        <w:t xml:space="preserve">biomass </w:t>
      </w:r>
      <w:r w:rsidRPr="001E38B7">
        <w:rPr>
          <w:rFonts w:ascii="Arial" w:hAnsi="Arial" w:cs="Arial"/>
          <w:sz w:val="22"/>
          <w:szCs w:val="22"/>
        </w:rPr>
        <w:t xml:space="preserve">growth, and fecundity </w:t>
      </w:r>
      <w:r>
        <w:rPr>
          <w:rFonts w:ascii="Arial" w:hAnsi="Arial" w:cs="Arial"/>
          <w:sz w:val="22"/>
          <w:szCs w:val="22"/>
        </w:rPr>
        <w:t>are</w:t>
      </w:r>
      <w:r w:rsidRPr="001E38B7">
        <w:rPr>
          <w:rFonts w:ascii="Arial" w:hAnsi="Arial" w:cs="Arial"/>
          <w:sz w:val="22"/>
          <w:szCs w:val="22"/>
        </w:rPr>
        <w:t xml:space="preserve"> density-dependent (a negative feedback mechanism), such that all three </w:t>
      </w:r>
      <w:r w:rsidR="0090181B">
        <w:rPr>
          <w:rFonts w:ascii="Arial" w:hAnsi="Arial" w:cs="Arial"/>
          <w:sz w:val="22"/>
          <w:szCs w:val="22"/>
        </w:rPr>
        <w:t>might be</w:t>
      </w:r>
      <w:r w:rsidR="0090181B" w:rsidRPr="001E38B7">
        <w:rPr>
          <w:rFonts w:ascii="Arial" w:hAnsi="Arial" w:cs="Arial"/>
          <w:sz w:val="22"/>
          <w:szCs w:val="22"/>
        </w:rPr>
        <w:t xml:space="preserve"> </w:t>
      </w:r>
      <w:r w:rsidRPr="001E38B7">
        <w:rPr>
          <w:rFonts w:ascii="Arial" w:hAnsi="Arial" w:cs="Arial"/>
          <w:sz w:val="22"/>
          <w:szCs w:val="22"/>
        </w:rPr>
        <w:t xml:space="preserve">increased in low-dose infections, leading to </w:t>
      </w:r>
      <w:r>
        <w:rPr>
          <w:rFonts w:ascii="Arial" w:hAnsi="Arial" w:cs="Arial"/>
          <w:sz w:val="22"/>
          <w:szCs w:val="22"/>
        </w:rPr>
        <w:t>longer</w:t>
      </w:r>
      <w:r w:rsidRPr="001E38B7">
        <w:rPr>
          <w:rFonts w:ascii="Arial" w:hAnsi="Arial" w:cs="Arial"/>
          <w:sz w:val="22"/>
          <w:szCs w:val="22"/>
        </w:rPr>
        <w:t xml:space="preserve"> infection durations. However, this has been ruled out by experimental work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&lt;EndNote&gt;&lt;Cite&gt;&lt;Author&gt;Michael&lt;/Author&gt;&lt;Year&gt;1989&lt;/Year&gt;&lt;RecNum&gt;7876&lt;/RecNum&gt;&lt;DisplayText&gt;[73]&lt;/DisplayText&gt;&lt;record&gt;&lt;rec-number&gt;7876&lt;/rec-number&gt;&lt;foreign-keys&gt;&lt;key app="EN" db-id="frwtwrvviazzdoewtsrpaszf2r0r2xpeazfx" timestamp="1580748585"&gt;7876&lt;/key&gt;&lt;/foreign-keys&gt;&lt;ref-type name="Journal Article"&gt;17&lt;/ref-type&gt;&lt;contributors&gt;&lt;authors&gt;&lt;author&gt;Michael, E.&lt;/author&gt;&lt;author&gt;Bundy, D. A.&lt;/author&gt;&lt;/authors&gt;&lt;/contributors&gt;&lt;auth-address&gt;Department of Pure and Applied Biology, Imperial College, University of London.&lt;/auth-address&gt;&lt;titles&gt;&lt;title&gt;Density dependence in establishment, growth and worm fecundity in intestinal helminthiasis: the population biology of Trichuris muris (Nematoda) infection in CBA/Ca mice&lt;/title&gt;&lt;secondary-title&gt;Parasitology&lt;/secondary-title&gt;&lt;/titles&gt;&lt;periodical&gt;&lt;full-title&gt;Parasitology&lt;/full-title&gt;&lt;/periodical&gt;&lt;pages&gt;451-8&lt;/pages&gt;&lt;volume&gt;98 Pt 3&lt;/volume&gt;&lt;edition&gt;1989/06/01&lt;/edition&gt;&lt;keywords&gt;&lt;keyword&gt;Animals&lt;/keyword&gt;&lt;keyword&gt;Chronic Disease&lt;/keyword&gt;&lt;keyword&gt;Disease Models, Animal&lt;/keyword&gt;&lt;keyword&gt;Eating&lt;/keyword&gt;&lt;keyword&gt;Feces/parasitology&lt;/keyword&gt;&lt;keyword&gt;Female&lt;/keyword&gt;&lt;keyword&gt;Fertility&lt;/keyword&gt;&lt;keyword&gt;Host-Parasite Interactions&lt;/keyword&gt;&lt;keyword&gt;Intestine, Large/parasitology&lt;/keyword&gt;&lt;keyword&gt;Male&lt;/keyword&gt;&lt;keyword&gt;Mice&lt;/keyword&gt;&lt;keyword&gt;Mice, Inbred CBA&lt;/keyword&gt;&lt;keyword&gt;Parasite Egg Count&lt;/keyword&gt;&lt;keyword&gt;Sex Ratio&lt;/keyword&gt;&lt;keyword&gt;Trichuriasis/*parasitology&lt;/keyword&gt;&lt;keyword&gt;Trichuris/*growth &amp;amp; development/physiology&lt;/keyword&gt;&lt;/keywords&gt;&lt;dates&gt;&lt;year&gt;1989&lt;/year&gt;&lt;pub-dates&gt;&lt;date&gt;Jun&lt;/date&gt;&lt;/pub-dates&gt;&lt;/dates&gt;&lt;isbn&gt;0031-1820 (Print)&amp;#xD;0031-1820 (Linking)&lt;/isbn&gt;&lt;accession-num&gt;2771451&lt;/accession-num&gt;&lt;urls&gt;&lt;related-urls&gt;&lt;url&gt;https://www.ncbi.nlm.nih.gov/pubmed/2771451&lt;/url&gt;&lt;/related-urls&gt;&lt;/urls&gt;&lt;electronic-resource-num&gt;10.1017/s0031182000061540&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[73]</w:t>
      </w:r>
      <w:r w:rsidR="002D6665">
        <w:rPr>
          <w:rFonts w:ascii="Arial" w:hAnsi="Arial" w:cs="Arial"/>
          <w:sz w:val="22"/>
          <w:szCs w:val="22"/>
        </w:rPr>
        <w:fldChar w:fldCharType="end"/>
      </w:r>
      <w:r w:rsidRPr="001E38B7">
        <w:rPr>
          <w:rFonts w:ascii="Arial" w:hAnsi="Arial" w:cs="Arial"/>
          <w:sz w:val="22"/>
          <w:szCs w:val="22"/>
        </w:rPr>
        <w:t xml:space="preserve">.  </w:t>
      </w:r>
      <w:r>
        <w:rPr>
          <w:rFonts w:ascii="Arial" w:hAnsi="Arial" w:cs="Arial"/>
          <w:sz w:val="22"/>
          <w:szCs w:val="22"/>
        </w:rPr>
        <w:t>Our theoretical results suggest that</w:t>
      </w:r>
      <w:r w:rsidRPr="001E38B7">
        <w:rPr>
          <w:rFonts w:ascii="Arial" w:hAnsi="Arial" w:cs="Arial"/>
          <w:sz w:val="22"/>
          <w:szCs w:val="22"/>
        </w:rPr>
        <w:t xml:space="preserve"> this puzzle is </w:t>
      </w:r>
      <w:r>
        <w:rPr>
          <w:rFonts w:ascii="Arial" w:hAnsi="Arial" w:cs="Arial"/>
          <w:sz w:val="22"/>
          <w:szCs w:val="22"/>
        </w:rPr>
        <w:t xml:space="preserve">instead </w:t>
      </w:r>
      <w:r w:rsidRPr="001E38B7">
        <w:rPr>
          <w:rFonts w:ascii="Arial" w:hAnsi="Arial" w:cs="Arial"/>
          <w:sz w:val="22"/>
          <w:szCs w:val="22"/>
        </w:rPr>
        <w:t xml:space="preserve">solved via the logic of </w:t>
      </w:r>
      <w:r w:rsidRPr="001E38B7">
        <w:rPr>
          <w:rFonts w:ascii="Arial" w:hAnsi="Arial" w:cs="Arial"/>
          <w:b/>
          <w:sz w:val="22"/>
          <w:szCs w:val="22"/>
        </w:rPr>
        <w:t xml:space="preserve">Fig. </w:t>
      </w:r>
      <w:r>
        <w:rPr>
          <w:rFonts w:ascii="Arial" w:hAnsi="Arial" w:cs="Arial"/>
          <w:b/>
          <w:sz w:val="22"/>
          <w:szCs w:val="22"/>
        </w:rPr>
        <w:t>2</w:t>
      </w:r>
      <w:commentRangeStart w:id="81"/>
      <w:del w:id="82" w:author="Clay Cressler" w:date="2020-11-02T12:43:00Z">
        <w:r w:rsidDel="00337829">
          <w:rPr>
            <w:rFonts w:ascii="Arial" w:hAnsi="Arial" w:cs="Arial"/>
            <w:b/>
            <w:sz w:val="22"/>
            <w:szCs w:val="22"/>
          </w:rPr>
          <w:delText>X</w:delText>
        </w:r>
      </w:del>
      <w:commentRangeEnd w:id="81"/>
      <w:r w:rsidR="00EB5C5E">
        <w:rPr>
          <w:rStyle w:val="CommentReference"/>
        </w:rPr>
        <w:commentReference w:id="81"/>
      </w:r>
      <w:r w:rsidRPr="001E38B7">
        <w:rPr>
          <w:rFonts w:ascii="Arial" w:hAnsi="Arial" w:cs="Arial"/>
          <w:bCs/>
          <w:sz w:val="22"/>
          <w:szCs w:val="22"/>
        </w:rPr>
        <w:t xml:space="preserve">, which shows that reducing dose leads to a chronic infection because the clearance-promoting Th2 </w:t>
      </w:r>
      <w:r w:rsidRPr="00C0616E">
        <w:rPr>
          <w:rFonts w:ascii="Arial" w:hAnsi="Arial" w:cs="Arial"/>
          <w:bCs/>
          <w:sz w:val="22"/>
          <w:szCs w:val="22"/>
          <w:u w:val="single"/>
        </w:rPr>
        <w:t>positive</w:t>
      </w:r>
      <w:r w:rsidRPr="001E38B7">
        <w:rPr>
          <w:rFonts w:ascii="Arial" w:hAnsi="Arial" w:cs="Arial"/>
          <w:bCs/>
          <w:sz w:val="22"/>
          <w:szCs w:val="22"/>
        </w:rPr>
        <w:t xml:space="preserve"> feedback loop is never engaged, allowing the parasite to ‘fly beneath the radar’ of the immune system</w:t>
      </w:r>
      <w:r w:rsidRPr="001E38B7">
        <w:rPr>
          <w:rFonts w:ascii="Arial" w:hAnsi="Arial" w:cs="Arial"/>
          <w:sz w:val="22"/>
          <w:szCs w:val="22"/>
        </w:rPr>
        <w:t>.</w:t>
      </w:r>
    </w:p>
    <w:p w14:paraId="67FFBD9C" w14:textId="67786B7A" w:rsidR="00677001" w:rsidRDefault="00677001" w:rsidP="007C3F91">
      <w:pPr>
        <w:jc w:val="both"/>
        <w:rPr>
          <w:rFonts w:ascii="Arial" w:hAnsi="Arial" w:cs="Arial"/>
          <w:sz w:val="22"/>
          <w:szCs w:val="22"/>
        </w:rPr>
      </w:pPr>
    </w:p>
    <w:p w14:paraId="27E120E9" w14:textId="0D1C0970" w:rsidR="00CA1A7C" w:rsidRDefault="00677001" w:rsidP="008032AA">
      <w:pPr>
        <w:jc w:val="both"/>
        <w:rPr>
          <w:rFonts w:ascii="Arial" w:hAnsi="Arial" w:cs="Arial"/>
          <w:sz w:val="22"/>
          <w:szCs w:val="22"/>
        </w:rPr>
      </w:pPr>
      <w:r>
        <w:rPr>
          <w:rFonts w:ascii="Arial" w:hAnsi="Arial" w:cs="Arial"/>
          <w:sz w:val="22"/>
          <w:szCs w:val="22"/>
        </w:rPr>
        <w:t xml:space="preserve">The second comes from our </w:t>
      </w:r>
      <w:r w:rsidR="00D27047" w:rsidRPr="001E38B7">
        <w:rPr>
          <w:rFonts w:ascii="Arial" w:hAnsi="Arial" w:cs="Arial"/>
          <w:sz w:val="22"/>
          <w:szCs w:val="22"/>
        </w:rPr>
        <w:t>preliminary experimental</w:t>
      </w:r>
      <w:r w:rsidR="00C90AE2" w:rsidRPr="001E38B7">
        <w:rPr>
          <w:rFonts w:ascii="Arial" w:hAnsi="Arial" w:cs="Arial"/>
          <w:sz w:val="22"/>
          <w:szCs w:val="22"/>
        </w:rPr>
        <w:t xml:space="preserve"> work (</w:t>
      </w:r>
      <w:r w:rsidR="006A7037" w:rsidRPr="001E38B7">
        <w:rPr>
          <w:rFonts w:ascii="Arial" w:hAnsi="Arial" w:cs="Arial"/>
          <w:sz w:val="22"/>
          <w:szCs w:val="22"/>
        </w:rPr>
        <w:t xml:space="preserve">depicted in </w:t>
      </w:r>
      <w:r w:rsidR="00C90AE2" w:rsidRPr="001E38B7">
        <w:rPr>
          <w:rFonts w:ascii="Arial" w:hAnsi="Arial" w:cs="Arial"/>
          <w:b/>
          <w:sz w:val="22"/>
          <w:szCs w:val="22"/>
        </w:rPr>
        <w:t>Fig</w:t>
      </w:r>
      <w:r w:rsidR="006A7037" w:rsidRPr="001E38B7">
        <w:rPr>
          <w:rFonts w:ascii="Arial" w:hAnsi="Arial" w:cs="Arial"/>
          <w:b/>
          <w:sz w:val="22"/>
          <w:szCs w:val="22"/>
        </w:rPr>
        <w:t>.</w:t>
      </w:r>
      <w:r w:rsidR="00C90AE2" w:rsidRPr="001E38B7">
        <w:rPr>
          <w:rFonts w:ascii="Arial" w:hAnsi="Arial" w:cs="Arial"/>
          <w:b/>
          <w:sz w:val="22"/>
          <w:szCs w:val="22"/>
        </w:rPr>
        <w:t xml:space="preserve"> </w:t>
      </w:r>
      <w:r w:rsidR="00C0248F" w:rsidRPr="001E38B7">
        <w:rPr>
          <w:rFonts w:ascii="Arial" w:hAnsi="Arial" w:cs="Arial"/>
          <w:b/>
          <w:sz w:val="22"/>
          <w:szCs w:val="22"/>
        </w:rPr>
        <w:t>1</w:t>
      </w:r>
      <w:r w:rsidR="00C90AE2" w:rsidRPr="001E38B7">
        <w:rPr>
          <w:rFonts w:ascii="Arial" w:hAnsi="Arial" w:cs="Arial"/>
          <w:sz w:val="22"/>
          <w:szCs w:val="22"/>
        </w:rPr>
        <w:t xml:space="preserve">) </w:t>
      </w:r>
      <w:r>
        <w:rPr>
          <w:rFonts w:ascii="Arial" w:hAnsi="Arial" w:cs="Arial"/>
          <w:sz w:val="22"/>
          <w:szCs w:val="22"/>
        </w:rPr>
        <w:t xml:space="preserve">that </w:t>
      </w:r>
      <w:r w:rsidR="00C90AE2" w:rsidRPr="001E38B7">
        <w:rPr>
          <w:rFonts w:ascii="Arial" w:hAnsi="Arial" w:cs="Arial"/>
          <w:sz w:val="22"/>
          <w:szCs w:val="22"/>
        </w:rPr>
        <w:t xml:space="preserve">suggests </w:t>
      </w:r>
      <w:r w:rsidR="00C0248F" w:rsidRPr="001E38B7">
        <w:rPr>
          <w:rFonts w:ascii="Arial" w:hAnsi="Arial" w:cs="Arial"/>
          <w:sz w:val="22"/>
          <w:szCs w:val="22"/>
        </w:rPr>
        <w:t xml:space="preserve">that moving mice from the lab to the field </w:t>
      </w:r>
      <w:r w:rsidR="008F492E">
        <w:rPr>
          <w:rFonts w:ascii="Arial" w:hAnsi="Arial" w:cs="Arial"/>
          <w:sz w:val="22"/>
          <w:szCs w:val="22"/>
        </w:rPr>
        <w:t>makes</w:t>
      </w:r>
      <w:r w:rsidR="00C0248F" w:rsidRPr="001E38B7">
        <w:rPr>
          <w:rFonts w:ascii="Arial" w:hAnsi="Arial" w:cs="Arial"/>
          <w:sz w:val="22"/>
          <w:szCs w:val="22"/>
        </w:rPr>
        <w:t xml:space="preserve"> it easier to skew the system towards Th1ness.</w:t>
      </w:r>
      <w:r w:rsidR="00375A44" w:rsidRPr="001E38B7">
        <w:rPr>
          <w:rFonts w:ascii="Arial" w:hAnsi="Arial" w:cs="Arial"/>
          <w:sz w:val="22"/>
          <w:szCs w:val="22"/>
        </w:rPr>
        <w:t xml:space="preserve"> Indeed, mice with the </w:t>
      </w:r>
      <w:r w:rsidR="00375A44" w:rsidRPr="001E38B7">
        <w:rPr>
          <w:rFonts w:ascii="Arial" w:hAnsi="Arial" w:cs="Arial"/>
          <w:sz w:val="22"/>
          <w:szCs w:val="22"/>
        </w:rPr>
        <w:lastRenderedPageBreak/>
        <w:t>highest</w:t>
      </w:r>
      <w:r w:rsidR="00967D48">
        <w:rPr>
          <w:rFonts w:ascii="Arial" w:hAnsi="Arial" w:cs="Arial"/>
          <w:sz w:val="22"/>
          <w:szCs w:val="22"/>
        </w:rPr>
        <w:t xml:space="preserve">, longest-lasting </w:t>
      </w:r>
      <w:r w:rsidR="00375A44" w:rsidRPr="001E38B7">
        <w:rPr>
          <w:rFonts w:ascii="Arial" w:hAnsi="Arial" w:cs="Arial"/>
          <w:sz w:val="22"/>
          <w:szCs w:val="22"/>
        </w:rPr>
        <w:t>worm burdens</w:t>
      </w:r>
      <w:r w:rsidR="00152E72">
        <w:rPr>
          <w:rFonts w:ascii="Arial" w:hAnsi="Arial" w:cs="Arial"/>
          <w:sz w:val="22"/>
          <w:szCs w:val="22"/>
        </w:rPr>
        <w:t xml:space="preserve"> had the most Th1 polarized immune profiles</w:t>
      </w:r>
      <w:r w:rsidR="009966F0">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[36]</w:t>
      </w:r>
      <w:r w:rsidR="002D6665">
        <w:rPr>
          <w:rFonts w:ascii="Arial" w:hAnsi="Arial" w:cs="Arial"/>
          <w:sz w:val="22"/>
          <w:szCs w:val="22"/>
        </w:rPr>
        <w:fldChar w:fldCharType="end"/>
      </w:r>
      <w:r w:rsidR="00375A44" w:rsidRPr="001E38B7">
        <w:rPr>
          <w:rFonts w:ascii="Arial" w:hAnsi="Arial" w:cs="Arial"/>
          <w:sz w:val="22"/>
          <w:szCs w:val="22"/>
        </w:rPr>
        <w:t>.</w:t>
      </w:r>
      <w:r w:rsidR="00C0248F" w:rsidRPr="001E38B7">
        <w:rPr>
          <w:rFonts w:ascii="Arial" w:hAnsi="Arial" w:cs="Arial"/>
          <w:sz w:val="22"/>
          <w:szCs w:val="22"/>
        </w:rPr>
        <w:t xml:space="preserve"> </w:t>
      </w:r>
      <w:r w:rsidR="00CA1A7C" w:rsidRPr="001E38B7">
        <w:rPr>
          <w:rFonts w:ascii="Arial" w:hAnsi="Arial" w:cs="Arial"/>
          <w:sz w:val="22"/>
          <w:szCs w:val="22"/>
          <w:lang w:val="en-GB"/>
        </w:rPr>
        <w:t xml:space="preserve">The </w:t>
      </w:r>
      <w:proofErr w:type="spellStart"/>
      <w:r w:rsidR="00CA1A7C" w:rsidRPr="001E38B7">
        <w:rPr>
          <w:rFonts w:ascii="Arial" w:hAnsi="Arial" w:cs="Arial"/>
          <w:sz w:val="22"/>
          <w:szCs w:val="22"/>
          <w:lang w:val="en-GB"/>
        </w:rPr>
        <w:t>farmlike</w:t>
      </w:r>
      <w:proofErr w:type="spellEnd"/>
      <w:r w:rsidR="00CA1A7C" w:rsidRPr="001E38B7">
        <w:rPr>
          <w:rFonts w:ascii="Arial" w:hAnsi="Arial" w:cs="Arial"/>
          <w:sz w:val="22"/>
          <w:szCs w:val="22"/>
          <w:lang w:val="en-GB"/>
        </w:rPr>
        <w:t xml:space="preserve"> environment of the mouse enclosures at Princeton’s research station alters a number of immunologically important factors for mice </w:t>
      </w:r>
      <w:r w:rsidR="00CA1A7C">
        <w:rPr>
          <w:rFonts w:ascii="Arial" w:hAnsi="Arial" w:cs="Arial"/>
          <w:sz w:val="22"/>
          <w:szCs w:val="22"/>
          <w:lang w:val="en-GB"/>
        </w:rPr>
        <w:fldChar w:fldCharType="begin">
          <w:fldData xml:space="preserve">PEVuZE5vdGU+PENpdGU+PEF1dGhvcj5CdWRpc2NoYWs8L0F1dGhvcj48WWVhcj4yMDE4PC9ZZWFy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PEVuZE5vdGU+PENpdGU+PEF1dGhvcj5CdWRpc2NoYWs8L0F1dGhvcj48WWVhcj4yMDE4PC9ZZWFy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CA1A7C">
        <w:rPr>
          <w:rFonts w:ascii="Arial" w:hAnsi="Arial" w:cs="Arial"/>
          <w:sz w:val="22"/>
          <w:szCs w:val="22"/>
          <w:lang w:val="en-GB"/>
        </w:rPr>
      </w:r>
      <w:r w:rsidR="00CA1A7C">
        <w:rPr>
          <w:rFonts w:ascii="Arial" w:hAnsi="Arial" w:cs="Arial"/>
          <w:sz w:val="22"/>
          <w:szCs w:val="22"/>
          <w:lang w:val="en-GB"/>
        </w:rPr>
        <w:fldChar w:fldCharType="separate"/>
      </w:r>
      <w:r w:rsidR="00B83E38">
        <w:rPr>
          <w:rFonts w:ascii="Arial" w:hAnsi="Arial" w:cs="Arial"/>
          <w:noProof/>
          <w:sz w:val="22"/>
          <w:szCs w:val="22"/>
          <w:lang w:val="en-GB"/>
        </w:rPr>
        <w:t>[74]</w:t>
      </w:r>
      <w:r w:rsidR="00CA1A7C">
        <w:rPr>
          <w:rFonts w:ascii="Arial" w:hAnsi="Arial" w:cs="Arial"/>
          <w:sz w:val="22"/>
          <w:szCs w:val="22"/>
          <w:lang w:val="en-GB"/>
        </w:rPr>
        <w:fldChar w:fldCharType="end"/>
      </w:r>
      <w:r w:rsidR="00CA1A7C" w:rsidRPr="001E38B7">
        <w:rPr>
          <w:rFonts w:ascii="Arial" w:hAnsi="Arial" w:cs="Arial"/>
          <w:sz w:val="22"/>
          <w:szCs w:val="22"/>
          <w:lang w:val="en-GB"/>
        </w:rPr>
        <w:t xml:space="preserve"> that </w:t>
      </w:r>
      <w:r w:rsidR="00CA1A7C">
        <w:rPr>
          <w:rFonts w:ascii="Arial" w:hAnsi="Arial" w:cs="Arial"/>
          <w:sz w:val="22"/>
          <w:szCs w:val="22"/>
          <w:lang w:val="en-GB"/>
        </w:rPr>
        <w:t xml:space="preserve">arguably </w:t>
      </w:r>
      <w:r w:rsidR="00CA1A7C" w:rsidRPr="001E38B7">
        <w:rPr>
          <w:rFonts w:ascii="Arial" w:hAnsi="Arial" w:cs="Arial"/>
          <w:sz w:val="22"/>
          <w:szCs w:val="22"/>
          <w:lang w:val="en-GB"/>
        </w:rPr>
        <w:t xml:space="preserve">make the impact upon nematode susceptibility unsurprising.  For </w:t>
      </w:r>
      <w:r w:rsidR="00CA1A7C" w:rsidRPr="001E38B7">
        <w:rPr>
          <w:rFonts w:ascii="Arial" w:hAnsi="Arial" w:cs="Arial"/>
          <w:i/>
          <w:sz w:val="22"/>
          <w:szCs w:val="22"/>
          <w:lang w:val="en-GB"/>
        </w:rPr>
        <w:t xml:space="preserve">T. </w:t>
      </w:r>
      <w:proofErr w:type="spellStart"/>
      <w:r w:rsidR="00CA1A7C" w:rsidRPr="001E38B7">
        <w:rPr>
          <w:rFonts w:ascii="Arial" w:hAnsi="Arial" w:cs="Arial"/>
          <w:i/>
          <w:sz w:val="22"/>
          <w:szCs w:val="22"/>
          <w:lang w:val="en-GB"/>
        </w:rPr>
        <w:t>muris</w:t>
      </w:r>
      <w:proofErr w:type="spellEnd"/>
      <w:r w:rsidR="00CA1A7C" w:rsidRPr="001E38B7">
        <w:rPr>
          <w:rFonts w:ascii="Arial" w:hAnsi="Arial" w:cs="Arial"/>
          <w:sz w:val="22"/>
          <w:szCs w:val="22"/>
          <w:lang w:val="en-GB"/>
        </w:rPr>
        <w:t xml:space="preserve"> infections, for example, microbial diversity leads the nematodes to </w:t>
      </w:r>
      <w:r w:rsidR="00CA1A7C" w:rsidRPr="001E38B7">
        <w:rPr>
          <w:rFonts w:ascii="Arial" w:hAnsi="Arial" w:cs="Arial"/>
          <w:sz w:val="22"/>
          <w:szCs w:val="22"/>
        </w:rPr>
        <w:t xml:space="preserve">exhibit higher hatching rates than in sterile conditions </w:t>
      </w:r>
      <w:r w:rsidR="00CA1A7C">
        <w:rPr>
          <w:rFonts w:ascii="Arial" w:hAnsi="Arial" w:cs="Arial"/>
          <w:sz w:val="22"/>
          <w:szCs w:val="22"/>
        </w:rPr>
        <w:fldChar w:fldCharType="begin">
          <w:fldData xml:space="preserve">PEVuZE5vdGU+PENpdGU+PEF1dGhvcj5IYXllczwvQXV0aG9yPjxZZWFyPjIwMTA8L1llYXI+PFJl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PEVuZE5vdGU+PENpdGU+PEF1dGhvcj5IYXllczwvQXV0aG9yPjxZZWFyPjIwMTA8L1llYXI+PFJl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CA1A7C">
        <w:rPr>
          <w:rFonts w:ascii="Arial" w:hAnsi="Arial" w:cs="Arial"/>
          <w:sz w:val="22"/>
          <w:szCs w:val="22"/>
        </w:rPr>
      </w:r>
      <w:r w:rsidR="00CA1A7C">
        <w:rPr>
          <w:rFonts w:ascii="Arial" w:hAnsi="Arial" w:cs="Arial"/>
          <w:sz w:val="22"/>
          <w:szCs w:val="22"/>
        </w:rPr>
        <w:fldChar w:fldCharType="separate"/>
      </w:r>
      <w:r w:rsidR="00B83E38">
        <w:rPr>
          <w:rFonts w:ascii="Arial" w:hAnsi="Arial" w:cs="Arial"/>
          <w:noProof/>
          <w:sz w:val="22"/>
          <w:szCs w:val="22"/>
        </w:rPr>
        <w:t>[75]</w:t>
      </w:r>
      <w:r w:rsidR="00CA1A7C">
        <w:rPr>
          <w:rFonts w:ascii="Arial" w:hAnsi="Arial" w:cs="Arial"/>
          <w:sz w:val="22"/>
          <w:szCs w:val="22"/>
        </w:rPr>
        <w:fldChar w:fldCharType="end"/>
      </w:r>
      <w:r w:rsidR="00CA1A7C" w:rsidRPr="001E38B7">
        <w:rPr>
          <w:rFonts w:ascii="Arial" w:hAnsi="Arial" w:cs="Arial"/>
          <w:sz w:val="22"/>
          <w:szCs w:val="22"/>
        </w:rPr>
        <w:t xml:space="preserve">, and </w:t>
      </w:r>
      <w:r w:rsidR="00CA1A7C">
        <w:rPr>
          <w:rFonts w:ascii="Arial" w:hAnsi="Arial" w:cs="Arial"/>
          <w:sz w:val="22"/>
          <w:szCs w:val="22"/>
        </w:rPr>
        <w:t>graze upon</w:t>
      </w:r>
      <w:r w:rsidR="00CA1A7C" w:rsidRPr="001E38B7">
        <w:rPr>
          <w:rFonts w:ascii="Arial" w:hAnsi="Arial" w:cs="Arial"/>
          <w:sz w:val="22"/>
          <w:szCs w:val="22"/>
        </w:rPr>
        <w:t xml:space="preserve"> microbial taxa within the colon that promote chronicity of infection </w:t>
      </w:r>
      <w:r w:rsidR="00CA1A7C">
        <w:rPr>
          <w:rFonts w:ascii="Arial" w:hAnsi="Arial" w:cs="Arial"/>
          <w:sz w:val="22"/>
          <w:szCs w:val="22"/>
        </w:rPr>
        <w:fldChar w:fldCharType="begin">
          <w:fldData xml:space="preserve">PEVuZE5vdGU+PENpdGU+PEF1dGhvcj5XaGl0ZTwvQXV0aG9yPjxZZWFyPjIwMTg8L1llYXI+PFJl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==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PEVuZE5vdGU+PENpdGU+PEF1dGhvcj5XaGl0ZTwvQXV0aG9yPjxZZWFyPjIwMTg8L1llYXI+PFJl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==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CA1A7C">
        <w:rPr>
          <w:rFonts w:ascii="Arial" w:hAnsi="Arial" w:cs="Arial"/>
          <w:sz w:val="22"/>
          <w:szCs w:val="22"/>
        </w:rPr>
      </w:r>
      <w:r w:rsidR="00CA1A7C">
        <w:rPr>
          <w:rFonts w:ascii="Arial" w:hAnsi="Arial" w:cs="Arial"/>
          <w:sz w:val="22"/>
          <w:szCs w:val="22"/>
        </w:rPr>
        <w:fldChar w:fldCharType="separate"/>
      </w:r>
      <w:r w:rsidR="00B83E38">
        <w:rPr>
          <w:rFonts w:ascii="Arial" w:hAnsi="Arial" w:cs="Arial"/>
          <w:noProof/>
          <w:sz w:val="22"/>
          <w:szCs w:val="22"/>
        </w:rPr>
        <w:t>[76]</w:t>
      </w:r>
      <w:r w:rsidR="00CA1A7C">
        <w:rPr>
          <w:rFonts w:ascii="Arial" w:hAnsi="Arial" w:cs="Arial"/>
          <w:sz w:val="22"/>
          <w:szCs w:val="22"/>
        </w:rPr>
        <w:fldChar w:fldCharType="end"/>
      </w:r>
      <w:r w:rsidR="00CA1A7C" w:rsidRPr="001E38B7">
        <w:rPr>
          <w:rFonts w:ascii="Arial" w:hAnsi="Arial" w:cs="Arial"/>
          <w:sz w:val="22"/>
          <w:szCs w:val="22"/>
        </w:rPr>
        <w:t xml:space="preserve">. </w:t>
      </w:r>
      <w:r w:rsidR="00CA1A7C">
        <w:rPr>
          <w:rFonts w:ascii="Arial" w:hAnsi="Arial" w:cs="Arial"/>
          <w:sz w:val="22"/>
          <w:szCs w:val="22"/>
          <w:lang w:val="en-GB"/>
        </w:rPr>
        <w:t>Furthermore, t</w:t>
      </w:r>
      <w:r w:rsidR="00CA1A7C" w:rsidRPr="001E38B7">
        <w:rPr>
          <w:rFonts w:ascii="Arial" w:hAnsi="Arial" w:cs="Arial"/>
          <w:sz w:val="22"/>
          <w:szCs w:val="22"/>
          <w:lang w:val="en-GB"/>
        </w:rPr>
        <w:t xml:space="preserve">hese microbes are likely to promote Th1 and Th17 (among other immunological changes observed </w:t>
      </w:r>
      <w:r w:rsidR="00CA1A7C">
        <w:rPr>
          <w:rFonts w:ascii="Arial" w:hAnsi="Arial" w:cs="Arial"/>
          <w:sz w:val="22"/>
          <w:szCs w:val="22"/>
          <w:lang w:val="en-GB"/>
        </w:rPr>
        <w:t>in naturalized mice</w:t>
      </w:r>
      <w:r w:rsidR="00CA1A7C" w:rsidRPr="001E38B7">
        <w:rPr>
          <w:rFonts w:ascii="Arial" w:hAnsi="Arial" w:cs="Arial"/>
          <w:sz w:val="22"/>
          <w:szCs w:val="22"/>
          <w:lang w:val="en-GB"/>
        </w:rPr>
        <w:t xml:space="preserve"> </w:t>
      </w:r>
      <w:r w:rsidR="00CA1A7C">
        <w:rPr>
          <w:rFonts w:ascii="Arial" w:hAnsi="Arial" w:cs="Arial"/>
          <w:sz w:val="22"/>
          <w:szCs w:val="22"/>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cj5Sb3NzaGFydDwvQXV0aG9yPjxZZWFyPjIwMTc8L1llYXI+PFJlY051bT43NzI4PC9SZWNOdW0+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cj5Sb3NzaGFydDwvQXV0aG9yPjxZZWFyPjIwMTc8L1llYXI+PFJlY051bT43NzI4PC9SZWNOdW0+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CA1A7C">
        <w:rPr>
          <w:rFonts w:ascii="Arial" w:hAnsi="Arial" w:cs="Arial"/>
          <w:sz w:val="22"/>
          <w:szCs w:val="22"/>
        </w:rPr>
      </w:r>
      <w:r w:rsidR="00CA1A7C">
        <w:rPr>
          <w:rFonts w:ascii="Arial" w:hAnsi="Arial" w:cs="Arial"/>
          <w:sz w:val="22"/>
          <w:szCs w:val="22"/>
        </w:rPr>
        <w:fldChar w:fldCharType="separate"/>
      </w:r>
      <w:r w:rsidR="00B83E38">
        <w:rPr>
          <w:rFonts w:ascii="Arial" w:hAnsi="Arial" w:cs="Arial"/>
          <w:noProof/>
          <w:sz w:val="22"/>
          <w:szCs w:val="22"/>
        </w:rPr>
        <w:t>[49-52]</w:t>
      </w:r>
      <w:r w:rsidR="00CA1A7C">
        <w:rPr>
          <w:rFonts w:ascii="Arial" w:hAnsi="Arial" w:cs="Arial"/>
          <w:sz w:val="22"/>
          <w:szCs w:val="22"/>
        </w:rPr>
        <w:fldChar w:fldCharType="end"/>
      </w:r>
      <w:r w:rsidR="00CA1A7C" w:rsidRPr="001E38B7">
        <w:rPr>
          <w:rFonts w:ascii="Arial" w:hAnsi="Arial" w:cs="Arial"/>
          <w:sz w:val="22"/>
          <w:szCs w:val="22"/>
          <w:lang w:val="en-GB"/>
        </w:rPr>
        <w:t xml:space="preserve">); </w:t>
      </w:r>
      <w:r w:rsidR="00CA1A7C" w:rsidRPr="001E38B7">
        <w:rPr>
          <w:rFonts w:ascii="Arial" w:hAnsi="Arial" w:cs="Arial"/>
          <w:b/>
          <w:sz w:val="22"/>
          <w:szCs w:val="22"/>
          <w:lang w:val="en-GB"/>
        </w:rPr>
        <w:t xml:space="preserve">we thus expect that </w:t>
      </w:r>
      <w:r w:rsidR="00CA1A7C">
        <w:rPr>
          <w:rFonts w:ascii="Arial" w:hAnsi="Arial" w:cs="Arial"/>
          <w:b/>
          <w:sz w:val="22"/>
          <w:szCs w:val="22"/>
          <w:lang w:val="en-GB"/>
        </w:rPr>
        <w:t xml:space="preserve">microbially </w:t>
      </w:r>
      <w:r w:rsidR="00CA1A7C" w:rsidRPr="001E38B7">
        <w:rPr>
          <w:rFonts w:ascii="Arial" w:hAnsi="Arial" w:cs="Arial"/>
          <w:b/>
          <w:sz w:val="22"/>
          <w:szCs w:val="22"/>
          <w:lang w:val="en-GB"/>
        </w:rPr>
        <w:t xml:space="preserve">natural environments </w:t>
      </w:r>
      <w:r w:rsidR="00CA1A7C">
        <w:rPr>
          <w:rFonts w:ascii="Arial" w:hAnsi="Arial" w:cs="Arial"/>
          <w:b/>
          <w:sz w:val="22"/>
          <w:szCs w:val="22"/>
          <w:lang w:val="en-GB"/>
        </w:rPr>
        <w:t>may</w:t>
      </w:r>
      <w:r w:rsidR="00CA1A7C" w:rsidRPr="001E38B7">
        <w:rPr>
          <w:rFonts w:ascii="Arial" w:hAnsi="Arial" w:cs="Arial"/>
          <w:b/>
          <w:sz w:val="22"/>
          <w:szCs w:val="22"/>
          <w:lang w:val="en-GB"/>
        </w:rPr>
        <w:t xml:space="preserve"> always benefit the worms and promote long duration of infection.</w:t>
      </w:r>
    </w:p>
    <w:p w14:paraId="0C8F3B96" w14:textId="3C96FEDE" w:rsidR="00CA1A7C" w:rsidDel="00874DD8" w:rsidRDefault="00CA1A7C" w:rsidP="008032AA">
      <w:pPr>
        <w:jc w:val="both"/>
        <w:rPr>
          <w:del w:id="83" w:author="Clay Cressler" w:date="2020-11-02T16:19:00Z"/>
          <w:rFonts w:ascii="Arial" w:hAnsi="Arial" w:cs="Arial"/>
          <w:sz w:val="22"/>
          <w:szCs w:val="22"/>
        </w:rPr>
      </w:pPr>
    </w:p>
    <w:p w14:paraId="4F03D318" w14:textId="66894E8A" w:rsidR="007C3F91" w:rsidRPr="001E38B7" w:rsidDel="00874DD8" w:rsidRDefault="008032AA" w:rsidP="007C3F91">
      <w:pPr>
        <w:jc w:val="both"/>
        <w:rPr>
          <w:del w:id="84" w:author="Clay Cressler" w:date="2020-11-02T16:19:00Z"/>
          <w:rFonts w:ascii="Arial" w:hAnsi="Arial" w:cs="Arial"/>
          <w:b/>
          <w:sz w:val="22"/>
          <w:szCs w:val="22"/>
          <w:lang w:val="en-GB"/>
        </w:rPr>
      </w:pPr>
      <w:commentRangeStart w:id="85"/>
      <w:del w:id="86" w:author="Clay Cressler" w:date="2020-11-02T16:19:00Z">
        <w:r w:rsidRPr="0043008D" w:rsidDel="00874DD8">
          <w:rPr>
            <w:rFonts w:ascii="Arial" w:hAnsi="Arial" w:cs="Arial"/>
            <w:b/>
            <w:bCs/>
            <w:sz w:val="22"/>
            <w:szCs w:val="22"/>
          </w:rPr>
          <w:delText xml:space="preserve">Our theoretical results suggest two possible explanations for the </w:delText>
        </w:r>
        <w:r w:rsidRPr="001E38B7" w:rsidDel="00874DD8">
          <w:rPr>
            <w:rFonts w:ascii="Arial" w:hAnsi="Arial" w:cs="Arial"/>
            <w:b/>
            <w:bCs/>
            <w:sz w:val="22"/>
            <w:szCs w:val="22"/>
          </w:rPr>
          <w:delText xml:space="preserve">observed </w:delText>
        </w:r>
        <w:r w:rsidRPr="0043008D" w:rsidDel="00874DD8">
          <w:rPr>
            <w:rFonts w:ascii="Arial" w:hAnsi="Arial" w:cs="Arial"/>
            <w:b/>
            <w:bCs/>
            <w:sz w:val="22"/>
            <w:szCs w:val="22"/>
          </w:rPr>
          <w:delText>shift</w:delText>
        </w:r>
        <w:r w:rsidRPr="001E38B7" w:rsidDel="00874DD8">
          <w:rPr>
            <w:rFonts w:ascii="Arial" w:hAnsi="Arial" w:cs="Arial"/>
            <w:b/>
            <w:bCs/>
            <w:sz w:val="22"/>
            <w:szCs w:val="22"/>
          </w:rPr>
          <w:delText>s</w:delText>
        </w:r>
        <w:r w:rsidRPr="0043008D" w:rsidDel="00874DD8">
          <w:rPr>
            <w:rFonts w:ascii="Arial" w:hAnsi="Arial" w:cs="Arial"/>
            <w:b/>
            <w:bCs/>
            <w:sz w:val="22"/>
            <w:szCs w:val="22"/>
          </w:rPr>
          <w:delText xml:space="preserve"> in infection duration</w:delText>
        </w:r>
        <w:r w:rsidRPr="001E38B7" w:rsidDel="00874DD8">
          <w:rPr>
            <w:rFonts w:ascii="Arial" w:hAnsi="Arial" w:cs="Arial"/>
            <w:b/>
            <w:bCs/>
            <w:sz w:val="22"/>
            <w:szCs w:val="22"/>
          </w:rPr>
          <w:delText xml:space="preserve"> and immune phenotype</w:delText>
        </w:r>
        <w:r w:rsidRPr="0043008D" w:rsidDel="00874DD8">
          <w:rPr>
            <w:rFonts w:ascii="Arial" w:hAnsi="Arial" w:cs="Arial"/>
            <w:b/>
            <w:bCs/>
            <w:sz w:val="22"/>
            <w:szCs w:val="22"/>
          </w:rPr>
          <w:delText xml:space="preserve"> when mice are rewilded</w:delText>
        </w:r>
        <w:r w:rsidR="00876AA9" w:rsidDel="00874DD8">
          <w:rPr>
            <w:rFonts w:ascii="Arial" w:hAnsi="Arial" w:cs="Arial"/>
            <w:b/>
            <w:bCs/>
            <w:sz w:val="22"/>
            <w:szCs w:val="22"/>
          </w:rPr>
          <w:delText xml:space="preserve"> (Fig. 4)</w:delText>
        </w:r>
        <w:r w:rsidRPr="0043008D" w:rsidDel="00874DD8">
          <w:rPr>
            <w:rFonts w:ascii="Arial" w:hAnsi="Arial" w:cs="Arial"/>
            <w:b/>
            <w:bCs/>
            <w:sz w:val="22"/>
            <w:szCs w:val="22"/>
          </w:rPr>
          <w:delText>.</w:delText>
        </w:r>
        <w:r w:rsidRPr="001E38B7" w:rsidDel="00874DD8">
          <w:rPr>
            <w:rFonts w:ascii="Arial" w:hAnsi="Arial" w:cs="Arial"/>
            <w:sz w:val="22"/>
            <w:szCs w:val="22"/>
          </w:rPr>
          <w:delText xml:space="preserve"> Rewilding could shift the system towards chronicity by altering the </w:delText>
        </w:r>
        <w:r w:rsidDel="00874DD8">
          <w:rPr>
            <w:rFonts w:ascii="Arial" w:hAnsi="Arial" w:cs="Arial"/>
            <w:sz w:val="22"/>
            <w:szCs w:val="22"/>
          </w:rPr>
          <w:delText xml:space="preserve">relative </w:delText>
        </w:r>
        <w:r w:rsidRPr="001E38B7" w:rsidDel="00874DD8">
          <w:rPr>
            <w:rFonts w:ascii="Arial" w:hAnsi="Arial" w:cs="Arial"/>
            <w:sz w:val="22"/>
            <w:szCs w:val="22"/>
          </w:rPr>
          <w:delText>strength</w:delText>
        </w:r>
        <w:r w:rsidDel="00874DD8">
          <w:rPr>
            <w:rFonts w:ascii="Arial" w:hAnsi="Arial" w:cs="Arial"/>
            <w:sz w:val="22"/>
            <w:szCs w:val="22"/>
          </w:rPr>
          <w:delText>s</w:delText>
        </w:r>
        <w:r w:rsidRPr="001E38B7" w:rsidDel="00874DD8">
          <w:rPr>
            <w:rFonts w:ascii="Arial" w:hAnsi="Arial" w:cs="Arial"/>
            <w:sz w:val="22"/>
            <w:szCs w:val="22"/>
          </w:rPr>
          <w:delText xml:space="preserve"> of clearance-promoting versus chronicity-promoting feedbacks or by altering the initial state of the immune system towards a Th1 bias. Furthermore, our theoretical results suggest that variation in dose is a powerful probe of the system dynamics that can help to reveal </w:delText>
        </w:r>
        <w:r w:rsidDel="00874DD8">
          <w:rPr>
            <w:rFonts w:ascii="Arial" w:hAnsi="Arial" w:cs="Arial"/>
            <w:sz w:val="22"/>
            <w:szCs w:val="22"/>
          </w:rPr>
          <w:delText>which of these</w:delText>
        </w:r>
        <w:r w:rsidRPr="001E38B7" w:rsidDel="00874DD8">
          <w:rPr>
            <w:rFonts w:ascii="Arial" w:hAnsi="Arial" w:cs="Arial"/>
            <w:sz w:val="22"/>
            <w:szCs w:val="22"/>
          </w:rPr>
          <w:delText xml:space="preserve"> immunoparasitological mechanisms underl</w:delText>
        </w:r>
        <w:r w:rsidDel="00874DD8">
          <w:rPr>
            <w:rFonts w:ascii="Arial" w:hAnsi="Arial" w:cs="Arial"/>
            <w:sz w:val="22"/>
            <w:szCs w:val="22"/>
          </w:rPr>
          <w:delText>ies</w:delText>
        </w:r>
        <w:r w:rsidRPr="001E38B7" w:rsidDel="00874DD8">
          <w:rPr>
            <w:rFonts w:ascii="Arial" w:hAnsi="Arial" w:cs="Arial"/>
            <w:sz w:val="22"/>
            <w:szCs w:val="22"/>
          </w:rPr>
          <w:delText xml:space="preserve"> the observed change in duration. </w:delText>
        </w:r>
        <w:commentRangeEnd w:id="85"/>
        <w:r w:rsidR="00D52549" w:rsidDel="00874DD8">
          <w:rPr>
            <w:rStyle w:val="CommentReference"/>
          </w:rPr>
          <w:commentReference w:id="85"/>
        </w:r>
      </w:del>
    </w:p>
    <w:p w14:paraId="1CD0F6C0" w14:textId="1D312EDC" w:rsidR="00017330" w:rsidRPr="007274D9" w:rsidRDefault="00C248F1" w:rsidP="00F07527">
      <w:pPr>
        <w:pStyle w:val="Caption"/>
        <w:keepNext/>
        <w:jc w:val="both"/>
        <w:rPr>
          <w:lang w:val="en-GB"/>
        </w:rPr>
      </w:pPr>
      <w:r w:rsidRPr="000136A3">
        <w:rPr>
          <w:rFonts w:ascii="Arial" w:hAnsi="Arial" w:cs="Arial"/>
          <w:b/>
          <w:sz w:val="22"/>
          <w:szCs w:val="22"/>
          <w:u w:val="single"/>
          <w:lang w:val="en-GB"/>
        </w:rPr>
        <w:t>The close integration of experiments and mathematics that our team is poised to deliver is essential to reveal causes of varied duration of infection</w:t>
      </w:r>
      <w:r w:rsidRPr="001E38B7">
        <w:rPr>
          <w:rFonts w:ascii="Arial" w:hAnsi="Arial" w:cs="Arial"/>
          <w:i w:val="0"/>
          <w:iCs w:val="0"/>
          <w:sz w:val="22"/>
          <w:szCs w:val="22"/>
          <w:lang w:val="en-GB"/>
        </w:rPr>
        <w:t xml:space="preserve">.  Our team is uniquely suited to </w:t>
      </w:r>
      <w:r w:rsidR="005B154B">
        <w:rPr>
          <w:rFonts w:ascii="Arial" w:hAnsi="Arial" w:cs="Arial"/>
          <w:i w:val="0"/>
          <w:iCs w:val="0"/>
          <w:sz w:val="22"/>
          <w:szCs w:val="22"/>
          <w:lang w:val="en-GB"/>
        </w:rPr>
        <w:t>this project</w:t>
      </w:r>
      <w:r w:rsidRPr="001E38B7">
        <w:rPr>
          <w:rFonts w:ascii="Arial" w:hAnsi="Arial" w:cs="Arial"/>
          <w:i w:val="0"/>
          <w:iCs w:val="0"/>
          <w:sz w:val="22"/>
          <w:szCs w:val="22"/>
          <w:lang w:val="en-GB"/>
        </w:rPr>
        <w:t xml:space="preserve">. </w:t>
      </w:r>
      <w:r w:rsidRPr="001E38B7">
        <w:rPr>
          <w:rFonts w:ascii="Arial" w:hAnsi="Arial" w:cs="Arial"/>
          <w:b/>
          <w:i w:val="0"/>
          <w:iCs w:val="0"/>
          <w:sz w:val="22"/>
          <w:szCs w:val="22"/>
          <w:lang w:val="en-GB"/>
        </w:rPr>
        <w:t>PI Graham</w:t>
      </w:r>
      <w:r w:rsidRPr="001E38B7">
        <w:rPr>
          <w:rFonts w:ascii="Arial" w:hAnsi="Arial" w:cs="Arial"/>
          <w:i w:val="0"/>
          <w:iCs w:val="0"/>
          <w:sz w:val="22"/>
          <w:szCs w:val="22"/>
          <w:lang w:val="en-GB"/>
        </w:rPr>
        <w:t xml:space="preserve"> is an ecological </w:t>
      </w:r>
      <w:proofErr w:type="spellStart"/>
      <w:r w:rsidRPr="001E38B7">
        <w:rPr>
          <w:rFonts w:ascii="Arial" w:hAnsi="Arial" w:cs="Arial"/>
          <w:i w:val="0"/>
          <w:iCs w:val="0"/>
          <w:sz w:val="22"/>
          <w:szCs w:val="22"/>
          <w:lang w:val="en-GB"/>
        </w:rPr>
        <w:t>immunoparasitologist</w:t>
      </w:r>
      <w:proofErr w:type="spellEnd"/>
      <w:r w:rsidRPr="001E38B7">
        <w:rPr>
          <w:rFonts w:ascii="Arial" w:hAnsi="Arial" w:cs="Arial"/>
          <w:i w:val="0"/>
          <w:iCs w:val="0"/>
          <w:sz w:val="22"/>
          <w:szCs w:val="22"/>
          <w:lang w:val="en-GB"/>
        </w:rPr>
        <w:t xml:space="preserve"> who uses experimental (e.g., </w:t>
      </w:r>
      <w:r w:rsidR="002D6665">
        <w:rPr>
          <w:rFonts w:ascii="Arial" w:hAnsi="Arial" w:cs="Arial"/>
          <w:i w:val="0"/>
          <w:iCs w:val="0"/>
          <w:sz w:val="22"/>
          <w:szCs w:val="22"/>
          <w:lang w:val="en-GB"/>
        </w:rPr>
        <w:fldChar w:fldCharType="begin"/>
      </w:r>
      <w:r w:rsidR="00B83E38">
        <w:rPr>
          <w:rFonts w:ascii="Arial" w:hAnsi="Arial" w:cs="Arial"/>
          <w:i w:val="0"/>
          <w:iCs w:val="0"/>
          <w:sz w:val="22"/>
          <w:szCs w:val="22"/>
          <w:lang w:val="en-GB"/>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[36]</w:t>
      </w:r>
      <w:r w:rsidR="002D6665">
        <w:rPr>
          <w:rFonts w:ascii="Arial" w:hAnsi="Arial" w:cs="Arial"/>
          <w:i w:val="0"/>
          <w:iCs w:val="0"/>
          <w:sz w:val="22"/>
          <w:szCs w:val="22"/>
          <w:lang w:val="en-GB"/>
        </w:rPr>
        <w:fldChar w:fldCharType="end"/>
      </w:r>
      <w:r w:rsidRPr="001E38B7">
        <w:rPr>
          <w:rFonts w:ascii="Arial" w:hAnsi="Arial" w:cs="Arial"/>
          <w:i w:val="0"/>
          <w:iCs w:val="0"/>
          <w:sz w:val="22"/>
          <w:szCs w:val="22"/>
          <w:lang w:val="en-GB"/>
        </w:rPr>
        <w:t xml:space="preserve">), observational (e.g., </w:t>
      </w:r>
      <w:r w:rsidR="002D6665">
        <w:rPr>
          <w:rFonts w:ascii="Arial" w:hAnsi="Arial" w:cs="Arial"/>
          <w:i w:val="0"/>
          <w:iCs w:val="0"/>
          <w:sz w:val="22"/>
          <w:szCs w:val="22"/>
          <w:lang w:val="en-GB"/>
        </w:rPr>
        <w:fldChar w:fldCharType="begin"/>
      </w:r>
      <w:r w:rsidR="00B83E38">
        <w:rPr>
          <w:rFonts w:ascii="Arial" w:hAnsi="Arial" w:cs="Arial"/>
          <w:i w:val="0"/>
          <w:iCs w:val="0"/>
          <w:sz w:val="22"/>
          <w:szCs w:val="22"/>
          <w:lang w:val="en-GB"/>
        </w:rPr>
        <w:instrText xml:space="preserve"> ADDIN EN.CITE &lt;EndNote&gt;&lt;Cite&gt;&lt;Author&gt;Hayward&lt;/Author&gt;&lt;Year&gt;2014&lt;/Year&gt;&lt;RecNum&gt;7546&lt;/RecNum&gt;&lt;DisplayText&gt;[77]&lt;/DisplayText&gt;&lt;record&gt;&lt;rec-number&gt;7546&lt;/rec-number&gt;&lt;foreign-keys&gt;&lt;key app="EN" db-id="frwtwrvviazzdoewtsrpaszf2r0r2xpeazfx" timestamp="1401057373"&gt;7546&lt;/key&gt;&lt;/foreign-keys&gt;&lt;ref-type name="Journal Article"&gt;17&lt;/ref-type&gt;&lt;contributors&gt;&lt;authors&gt;&lt;author&gt;Hayward, A. D.&lt;/author&gt;&lt;author&gt;Nussey, D. H.&lt;/author&gt;&lt;author&gt;Wilson, A. J.&lt;/author&gt;&lt;author&gt;Berenos, C.&lt;/author&gt;&lt;author&gt;Pilkington, J. G.&lt;/author&gt;&lt;author&gt;Watt, K. A.&lt;/author&gt;&lt;author&gt;Pemberton, J.M.&lt;/author&gt;&lt;author&gt;Graham, A. L.&lt;/author&gt;&lt;/authors&gt;&lt;/contributors&gt;&lt;titles&gt;&lt;title&gt;Natural selection on individual variation in tolerance of gastrointestinal nematodes&lt;/title&gt;&lt;secondary-title&gt;PLoS Biol&lt;/secondary-title&gt;&lt;/titles&gt;&lt;periodical&gt;&lt;full-title&gt;PLoS Biol&lt;/full-title&gt;&lt;/periodical&gt;&lt;pages&gt;e1001917&lt;/pages&gt;&lt;volume&gt;12&lt;/volume&gt;&lt;dates&gt;&lt;year&gt;2014&lt;/year&gt;&lt;/dates&gt;&lt;urls&gt;&lt;/urls&gt;&lt;/record&gt;&lt;/Cite&gt;&lt;/EndNote&gt;</w:instrText>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[77]</w:t>
      </w:r>
      <w:r w:rsidR="002D6665">
        <w:rPr>
          <w:rFonts w:ascii="Arial" w:hAnsi="Arial" w:cs="Arial"/>
          <w:i w:val="0"/>
          <w:iCs w:val="0"/>
          <w:sz w:val="22"/>
          <w:szCs w:val="22"/>
          <w:lang w:val="en-GB"/>
        </w:rPr>
        <w:fldChar w:fldCharType="end"/>
      </w:r>
      <w:r w:rsidRPr="001E38B7">
        <w:rPr>
          <w:rFonts w:ascii="Arial" w:hAnsi="Arial" w:cs="Arial"/>
          <w:i w:val="0"/>
          <w:iCs w:val="0"/>
          <w:sz w:val="22"/>
          <w:szCs w:val="22"/>
          <w:lang w:val="en-GB"/>
        </w:rPr>
        <w:t xml:space="preserve">) and clinical trial (e.g., </w:t>
      </w:r>
      <w:r w:rsidR="002D6665">
        <w:rPr>
          <w:rFonts w:ascii="Arial" w:hAnsi="Arial" w:cs="Arial"/>
          <w:i w:val="0"/>
          <w:iCs w:val="0"/>
          <w:sz w:val="22"/>
          <w:szCs w:val="22"/>
          <w:lang w:val="en-GB"/>
        </w:rPr>
        <w:fldChar w:fldCharType="begin">
          <w:fldData xml:space="preserve">PEVuZE5vdGU+PENpdGU+PEF1dGhvcj5CdWRpc2NoYWs8L0F1dGhvcj48WWVhcj4yMDE4PC9ZZWFy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</w:fldData>
        </w:fldChar>
      </w:r>
      <w:r w:rsidR="00B83E38">
        <w:rPr>
          <w:rFonts w:ascii="Arial" w:hAnsi="Arial" w:cs="Arial"/>
          <w:i w:val="0"/>
          <w:iCs w:val="0"/>
          <w:sz w:val="22"/>
          <w:szCs w:val="22"/>
          <w:lang w:val="en-GB"/>
        </w:rPr>
        <w:instrText xml:space="preserve"> ADDIN EN.CITE </w:instrText>
      </w:r>
      <w:r w:rsidR="00B83E38">
        <w:rPr>
          <w:rFonts w:ascii="Arial" w:hAnsi="Arial" w:cs="Arial"/>
          <w:i w:val="0"/>
          <w:iCs w:val="0"/>
          <w:sz w:val="22"/>
          <w:szCs w:val="22"/>
          <w:lang w:val="en-GB"/>
        </w:rPr>
        <w:fldChar w:fldCharType="begin">
          <w:fldData xml:space="preserve">PEVuZE5vdGU+PENpdGU+PEF1dGhvcj5CdWRpc2NoYWs8L0F1dGhvcj48WWVhcj4yMDE4PC9ZZWFy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</w:fldData>
        </w:fldChar>
      </w:r>
      <w:r w:rsidR="00B83E38">
        <w:rPr>
          <w:rFonts w:ascii="Arial" w:hAnsi="Arial" w:cs="Arial"/>
          <w:i w:val="0"/>
          <w:iCs w:val="0"/>
          <w:sz w:val="22"/>
          <w:szCs w:val="22"/>
          <w:lang w:val="en-GB"/>
        </w:rPr>
        <w:instrText xml:space="preserve"> ADDIN EN.CITE.DATA </w:instrText>
      </w:r>
      <w:r w:rsidR="00B83E38">
        <w:rPr>
          <w:rFonts w:ascii="Arial" w:hAnsi="Arial" w:cs="Arial"/>
          <w:i w:val="0"/>
          <w:iCs w:val="0"/>
          <w:sz w:val="22"/>
          <w:szCs w:val="22"/>
          <w:lang w:val="en-GB"/>
        </w:rPr>
      </w:r>
      <w:r w:rsidR="00B83E38">
        <w:rPr>
          <w:rFonts w:ascii="Arial" w:hAnsi="Arial" w:cs="Arial"/>
          <w:i w:val="0"/>
          <w:iCs w:val="0"/>
          <w:sz w:val="22"/>
          <w:szCs w:val="22"/>
          <w:lang w:val="en-GB"/>
        </w:rPr>
        <w:fldChar w:fldCharType="end"/>
      </w:r>
      <w:r w:rsidR="002D6665">
        <w:rPr>
          <w:rFonts w:ascii="Arial" w:hAnsi="Arial" w:cs="Arial"/>
          <w:i w:val="0"/>
          <w:iCs w:val="0"/>
          <w:sz w:val="22"/>
          <w:szCs w:val="22"/>
          <w:lang w:val="en-GB"/>
        </w:rPr>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[78]</w:t>
      </w:r>
      <w:r w:rsidR="002D6665">
        <w:rPr>
          <w:rFonts w:ascii="Arial" w:hAnsi="Arial" w:cs="Arial"/>
          <w:i w:val="0"/>
          <w:iCs w:val="0"/>
          <w:sz w:val="22"/>
          <w:szCs w:val="22"/>
          <w:lang w:val="en-GB"/>
        </w:rPr>
        <w:fldChar w:fldCharType="end"/>
      </w:r>
      <w:r w:rsidRPr="001E38B7">
        <w:rPr>
          <w:rFonts w:ascii="Arial" w:hAnsi="Arial" w:cs="Arial"/>
          <w:i w:val="0"/>
          <w:iCs w:val="0"/>
          <w:sz w:val="22"/>
          <w:szCs w:val="22"/>
          <w:lang w:val="en-GB"/>
        </w:rPr>
        <w:t xml:space="preserve">) study designs to elucidate genetic and environmental drivers of parasite (often nematode) dynamics within mammalian hosts. </w:t>
      </w:r>
      <w:r w:rsidR="00E24AB6">
        <w:rPr>
          <w:rFonts w:ascii="Arial" w:hAnsi="Arial" w:cs="Arial"/>
          <w:i w:val="0"/>
          <w:iCs w:val="0"/>
          <w:sz w:val="22"/>
          <w:szCs w:val="22"/>
          <w:lang w:val="en-GB"/>
        </w:rPr>
        <w:t xml:space="preserve">She also has a track record of using within-host theory on T-helper cell dynamics to investigate emergent effector decisions </w:t>
      </w:r>
      <w:r w:rsidR="00B83E38">
        <w:rPr>
          <w:rFonts w:ascii="Arial" w:hAnsi="Arial" w:cs="Arial"/>
          <w:i w:val="0"/>
          <w:iCs w:val="0"/>
          <w:sz w:val="22"/>
          <w:szCs w:val="22"/>
          <w:lang w:val="en-GB"/>
        </w:rPr>
        <w:fldChar w:fldCharType="begin">
          <w:fldData xml:space="preserve">PEVuZE5vdGU+PENpdGU+PEF1dGhvcj5HcmFoYW08L0F1dGhvcj48WWVhcj4yMDAxPC9ZZWFyPjxS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</w:fldData>
        </w:fldChar>
      </w:r>
      <w:r w:rsidR="00B83E38">
        <w:rPr>
          <w:rFonts w:ascii="Arial" w:hAnsi="Arial" w:cs="Arial"/>
          <w:i w:val="0"/>
          <w:iCs w:val="0"/>
          <w:sz w:val="22"/>
          <w:szCs w:val="22"/>
          <w:lang w:val="en-GB"/>
        </w:rPr>
        <w:instrText xml:space="preserve"> ADDIN EN.CITE </w:instrText>
      </w:r>
      <w:r w:rsidR="00B83E38">
        <w:rPr>
          <w:rFonts w:ascii="Arial" w:hAnsi="Arial" w:cs="Arial"/>
          <w:i w:val="0"/>
          <w:iCs w:val="0"/>
          <w:sz w:val="22"/>
          <w:szCs w:val="22"/>
          <w:lang w:val="en-GB"/>
        </w:rPr>
        <w:fldChar w:fldCharType="begin">
          <w:fldData xml:space="preserve">PEVuZE5vdGU+PENpdGU+PEF1dGhvcj5HcmFoYW08L0F1dGhvcj48WWVhcj4yMDAxPC9ZZWFyPjxS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</w:fldData>
        </w:fldChar>
      </w:r>
      <w:r w:rsidR="00B83E38">
        <w:rPr>
          <w:rFonts w:ascii="Arial" w:hAnsi="Arial" w:cs="Arial"/>
          <w:i w:val="0"/>
          <w:iCs w:val="0"/>
          <w:sz w:val="22"/>
          <w:szCs w:val="22"/>
          <w:lang w:val="en-GB"/>
        </w:rPr>
        <w:instrText xml:space="preserve"> ADDIN EN.CITE.DATA </w:instrText>
      </w:r>
      <w:r w:rsidR="00B83E38">
        <w:rPr>
          <w:rFonts w:ascii="Arial" w:hAnsi="Arial" w:cs="Arial"/>
          <w:i w:val="0"/>
          <w:iCs w:val="0"/>
          <w:sz w:val="22"/>
          <w:szCs w:val="22"/>
          <w:lang w:val="en-GB"/>
        </w:rPr>
      </w:r>
      <w:r w:rsidR="00B83E38">
        <w:rPr>
          <w:rFonts w:ascii="Arial" w:hAnsi="Arial" w:cs="Arial"/>
          <w:i w:val="0"/>
          <w:iCs w:val="0"/>
          <w:sz w:val="22"/>
          <w:szCs w:val="22"/>
          <w:lang w:val="en-GB"/>
        </w:rPr>
        <w:fldChar w:fldCharType="end"/>
      </w:r>
      <w:r w:rsidR="00B83E38">
        <w:rPr>
          <w:rFonts w:ascii="Arial" w:hAnsi="Arial" w:cs="Arial"/>
          <w:i w:val="0"/>
          <w:iCs w:val="0"/>
          <w:sz w:val="22"/>
          <w:szCs w:val="22"/>
          <w:lang w:val="en-GB"/>
        </w:rPr>
      </w:r>
      <w:r w:rsidR="00B83E38">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[45, 79]</w:t>
      </w:r>
      <w:r w:rsidR="00B83E38">
        <w:rPr>
          <w:rFonts w:ascii="Arial" w:hAnsi="Arial" w:cs="Arial"/>
          <w:i w:val="0"/>
          <w:iCs w:val="0"/>
          <w:sz w:val="22"/>
          <w:szCs w:val="22"/>
          <w:lang w:val="en-GB"/>
        </w:rPr>
        <w:fldChar w:fldCharType="end"/>
      </w:r>
      <w:r w:rsidR="00E24AB6">
        <w:rPr>
          <w:rFonts w:ascii="Arial" w:hAnsi="Arial" w:cs="Arial"/>
          <w:i w:val="0"/>
          <w:iCs w:val="0"/>
          <w:sz w:val="22"/>
          <w:szCs w:val="22"/>
          <w:lang w:val="en-GB"/>
        </w:rPr>
        <w:t xml:space="preserve">. </w:t>
      </w:r>
      <w:r w:rsidRPr="001E38B7">
        <w:rPr>
          <w:rFonts w:ascii="Arial" w:hAnsi="Arial" w:cs="Arial"/>
          <w:i w:val="0"/>
          <w:iCs w:val="0"/>
          <w:sz w:val="22"/>
          <w:szCs w:val="22"/>
          <w:lang w:val="en-GB"/>
        </w:rPr>
        <w:t xml:space="preserve"> </w:t>
      </w:r>
      <w:r w:rsidR="00471F0A" w:rsidRPr="001E38B7">
        <w:rPr>
          <w:rFonts w:ascii="Arial" w:hAnsi="Arial" w:cs="Arial"/>
          <w:b/>
          <w:i w:val="0"/>
          <w:iCs w:val="0"/>
          <w:sz w:val="22"/>
          <w:szCs w:val="22"/>
          <w:lang w:val="en-GB"/>
        </w:rPr>
        <w:t xml:space="preserve">PI Cressler </w:t>
      </w:r>
      <w:r w:rsidR="00471F0A" w:rsidRPr="001E38B7">
        <w:rPr>
          <w:rFonts w:ascii="Arial" w:hAnsi="Arial" w:cs="Arial"/>
          <w:i w:val="0"/>
          <w:iCs w:val="0"/>
          <w:sz w:val="22"/>
          <w:szCs w:val="22"/>
          <w:lang w:val="en-GB"/>
        </w:rPr>
        <w:t xml:space="preserve">is a mathematical ecologist with an excellent track record in infectious disease research (e.g., </w:t>
      </w:r>
      <w:r w:rsidR="002D6665">
        <w:rPr>
          <w:rFonts w:ascii="Arial" w:hAnsi="Arial" w:cs="Arial"/>
          <w:i w:val="0"/>
          <w:iCs w:val="0"/>
          <w:sz w:val="22"/>
          <w:szCs w:val="22"/>
          <w:lang w:val="en-GB"/>
        </w:rPr>
        <w:fldChar w:fldCharType="begin">
          <w:fldData xml:space="preserve">PEVuZE5vdGU+PENpdGU+PEF1dGhvcj5DcmVzc2xlcjwvQXV0aG9yPjxZZWFyPjIwMTY8L1llYXI+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</w:fldData>
        </w:fldChar>
      </w:r>
      <w:r w:rsidR="00B83E38">
        <w:rPr>
          <w:rFonts w:ascii="Arial" w:hAnsi="Arial" w:cs="Arial"/>
          <w:i w:val="0"/>
          <w:iCs w:val="0"/>
          <w:sz w:val="22"/>
          <w:szCs w:val="22"/>
          <w:lang w:val="en-GB"/>
        </w:rPr>
        <w:instrText xml:space="preserve"> ADDIN EN.CITE </w:instrText>
      </w:r>
      <w:r w:rsidR="00B83E38">
        <w:rPr>
          <w:rFonts w:ascii="Arial" w:hAnsi="Arial" w:cs="Arial"/>
          <w:i w:val="0"/>
          <w:iCs w:val="0"/>
          <w:sz w:val="22"/>
          <w:szCs w:val="22"/>
          <w:lang w:val="en-GB"/>
        </w:rPr>
        <w:fldChar w:fldCharType="begin">
          <w:fldData xml:space="preserve">PEVuZE5vdGU+PENpdGU+PEF1dGhvcj5DcmVzc2xlcjwvQXV0aG9yPjxZZWFyPjIwMTY8L1llYXI+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</w:fldData>
        </w:fldChar>
      </w:r>
      <w:r w:rsidR="00B83E38">
        <w:rPr>
          <w:rFonts w:ascii="Arial" w:hAnsi="Arial" w:cs="Arial"/>
          <w:i w:val="0"/>
          <w:iCs w:val="0"/>
          <w:sz w:val="22"/>
          <w:szCs w:val="22"/>
          <w:lang w:val="en-GB"/>
        </w:rPr>
        <w:instrText xml:space="preserve"> ADDIN EN.CITE.DATA </w:instrText>
      </w:r>
      <w:r w:rsidR="00B83E38">
        <w:rPr>
          <w:rFonts w:ascii="Arial" w:hAnsi="Arial" w:cs="Arial"/>
          <w:i w:val="0"/>
          <w:iCs w:val="0"/>
          <w:sz w:val="22"/>
          <w:szCs w:val="22"/>
          <w:lang w:val="en-GB"/>
        </w:rPr>
      </w:r>
      <w:r w:rsidR="00B83E38">
        <w:rPr>
          <w:rFonts w:ascii="Arial" w:hAnsi="Arial" w:cs="Arial"/>
          <w:i w:val="0"/>
          <w:iCs w:val="0"/>
          <w:sz w:val="22"/>
          <w:szCs w:val="22"/>
          <w:lang w:val="en-GB"/>
        </w:rPr>
        <w:fldChar w:fldCharType="end"/>
      </w:r>
      <w:r w:rsidR="002D6665">
        <w:rPr>
          <w:rFonts w:ascii="Arial" w:hAnsi="Arial" w:cs="Arial"/>
          <w:i w:val="0"/>
          <w:iCs w:val="0"/>
          <w:sz w:val="22"/>
          <w:szCs w:val="22"/>
          <w:lang w:val="en-GB"/>
        </w:rPr>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[31, 32, 80-82]</w:t>
      </w:r>
      <w:r w:rsidR="002D6665">
        <w:rPr>
          <w:rFonts w:ascii="Arial" w:hAnsi="Arial" w:cs="Arial"/>
          <w:i w:val="0"/>
          <w:iCs w:val="0"/>
          <w:sz w:val="22"/>
          <w:szCs w:val="22"/>
          <w:lang w:val="en-GB"/>
        </w:rPr>
        <w:fldChar w:fldCharType="end"/>
      </w:r>
      <w:r w:rsidR="00471F0A" w:rsidRPr="001E38B7">
        <w:rPr>
          <w:rFonts w:ascii="Arial" w:hAnsi="Arial" w:cs="Arial"/>
          <w:i w:val="0"/>
          <w:iCs w:val="0"/>
          <w:sz w:val="22"/>
          <w:szCs w:val="22"/>
          <w:lang w:val="en-GB"/>
        </w:rPr>
        <w:t xml:space="preserve">) who has worked extensively to pair theory with experiment. Of particular relevance to this proposal is </w:t>
      </w:r>
      <w:r w:rsidR="00D52549">
        <w:rPr>
          <w:rFonts w:ascii="Arial" w:hAnsi="Arial" w:cs="Arial"/>
          <w:i w:val="0"/>
          <w:iCs w:val="0"/>
          <w:sz w:val="22"/>
          <w:szCs w:val="22"/>
          <w:lang w:val="en-GB"/>
        </w:rPr>
        <w:t>his</w:t>
      </w:r>
      <w:r w:rsidR="00471F0A" w:rsidRPr="001E38B7">
        <w:rPr>
          <w:rFonts w:ascii="Arial" w:hAnsi="Arial" w:cs="Arial"/>
          <w:i w:val="0"/>
          <w:iCs w:val="0"/>
          <w:sz w:val="22"/>
          <w:szCs w:val="22"/>
          <w:lang w:val="en-GB"/>
        </w:rPr>
        <w:t xml:space="preserve"> work using mathematics to disentangle complex within-host dynamics across different host-parasite systems </w:t>
      </w:r>
      <w:r w:rsidR="002D6665">
        <w:rPr>
          <w:rFonts w:ascii="Arial" w:hAnsi="Arial" w:cs="Arial"/>
          <w:i w:val="0"/>
          <w:iCs w:val="0"/>
          <w:sz w:val="22"/>
          <w:szCs w:val="22"/>
          <w:lang w:val="en-GB"/>
        </w:rPr>
        <w:fldChar w:fldCharType="begin">
          <w:fldData xml:space="preserve">PEVuZE5vdGU+PENpdGU+PEF1dGhvcj5DcmVzc2xlcjwvQXV0aG9yPjxZZWFyPjIwMTQ8L1llYXI+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</w:fldData>
        </w:fldChar>
      </w:r>
      <w:r w:rsidR="00B83E38">
        <w:rPr>
          <w:rFonts w:ascii="Arial" w:hAnsi="Arial" w:cs="Arial"/>
          <w:i w:val="0"/>
          <w:iCs w:val="0"/>
          <w:sz w:val="22"/>
          <w:szCs w:val="22"/>
          <w:lang w:val="en-GB"/>
        </w:rPr>
        <w:instrText xml:space="preserve"> ADDIN EN.CITE </w:instrText>
      </w:r>
      <w:r w:rsidR="00B83E38">
        <w:rPr>
          <w:rFonts w:ascii="Arial" w:hAnsi="Arial" w:cs="Arial"/>
          <w:i w:val="0"/>
          <w:iCs w:val="0"/>
          <w:sz w:val="22"/>
          <w:szCs w:val="22"/>
          <w:lang w:val="en-GB"/>
        </w:rPr>
        <w:fldChar w:fldCharType="begin">
          <w:fldData xml:space="preserve">PEVuZE5vdGU+PENpdGU+PEF1dGhvcj5DcmVzc2xlcjwvQXV0aG9yPjxZZWFyPjIwMTQ8L1llYXI+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</w:fldData>
        </w:fldChar>
      </w:r>
      <w:r w:rsidR="00B83E38">
        <w:rPr>
          <w:rFonts w:ascii="Arial" w:hAnsi="Arial" w:cs="Arial"/>
          <w:i w:val="0"/>
          <w:iCs w:val="0"/>
          <w:sz w:val="22"/>
          <w:szCs w:val="22"/>
          <w:lang w:val="en-GB"/>
        </w:rPr>
        <w:instrText xml:space="preserve"> ADDIN EN.CITE.DATA </w:instrText>
      </w:r>
      <w:r w:rsidR="00B83E38">
        <w:rPr>
          <w:rFonts w:ascii="Arial" w:hAnsi="Arial" w:cs="Arial"/>
          <w:i w:val="0"/>
          <w:iCs w:val="0"/>
          <w:sz w:val="22"/>
          <w:szCs w:val="22"/>
          <w:lang w:val="en-GB"/>
        </w:rPr>
      </w:r>
      <w:r w:rsidR="00B83E38">
        <w:rPr>
          <w:rFonts w:ascii="Arial" w:hAnsi="Arial" w:cs="Arial"/>
          <w:i w:val="0"/>
          <w:iCs w:val="0"/>
          <w:sz w:val="22"/>
          <w:szCs w:val="22"/>
          <w:lang w:val="en-GB"/>
        </w:rPr>
        <w:fldChar w:fldCharType="end"/>
      </w:r>
      <w:r w:rsidR="002D6665">
        <w:rPr>
          <w:rFonts w:ascii="Arial" w:hAnsi="Arial" w:cs="Arial"/>
          <w:i w:val="0"/>
          <w:iCs w:val="0"/>
          <w:sz w:val="22"/>
          <w:szCs w:val="22"/>
          <w:lang w:val="en-GB"/>
        </w:rPr>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[31, 32]</w:t>
      </w:r>
      <w:r w:rsidR="002D6665">
        <w:rPr>
          <w:rFonts w:ascii="Arial" w:hAnsi="Arial" w:cs="Arial"/>
          <w:i w:val="0"/>
          <w:iCs w:val="0"/>
          <w:sz w:val="22"/>
          <w:szCs w:val="22"/>
          <w:lang w:val="en-GB"/>
        </w:rPr>
        <w:fldChar w:fldCharType="end"/>
      </w:r>
      <w:r w:rsidR="00471F0A" w:rsidRPr="001E38B7">
        <w:rPr>
          <w:rFonts w:ascii="Arial" w:hAnsi="Arial" w:cs="Arial"/>
          <w:i w:val="0"/>
          <w:iCs w:val="0"/>
          <w:sz w:val="22"/>
          <w:szCs w:val="22"/>
          <w:lang w:val="en-GB"/>
        </w:rPr>
        <w:t xml:space="preserve">. </w:t>
      </w:r>
      <w:r w:rsidRPr="001E38B7">
        <w:rPr>
          <w:rFonts w:ascii="Arial" w:hAnsi="Arial" w:cs="Arial"/>
          <w:i w:val="0"/>
          <w:iCs w:val="0"/>
          <w:sz w:val="22"/>
          <w:szCs w:val="22"/>
        </w:rPr>
        <w:t xml:space="preserve">The 2 PIs also have a track record of working together on theory to predict how optimal immune strategy varies according to the costs of immune defense and varied parasite virulence </w:t>
      </w:r>
      <w:r w:rsidR="002D6665">
        <w:rPr>
          <w:rFonts w:ascii="Arial" w:hAnsi="Arial" w:cs="Arial"/>
          <w:i w:val="0"/>
          <w:iCs w:val="0"/>
          <w:sz w:val="22"/>
          <w:szCs w:val="22"/>
        </w:rPr>
        <w:fldChar w:fldCharType="begin">
          <w:fldData xml:space="preserve">PEVuZE5vdGU+PENpdGU+PEF1dGhvcj5DcmVzc2xlcjwvQXV0aG9yPjxZZWFyPjIwMTU8L1llYXI+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</w:fldData>
        </w:fldChar>
      </w:r>
      <w:r w:rsidR="00B83E38">
        <w:rPr>
          <w:rFonts w:ascii="Arial" w:hAnsi="Arial" w:cs="Arial"/>
          <w:i w:val="0"/>
          <w:iCs w:val="0"/>
          <w:sz w:val="22"/>
          <w:szCs w:val="22"/>
        </w:rPr>
        <w:instrText xml:space="preserve"> ADDIN EN.CITE </w:instrText>
      </w:r>
      <w:r w:rsidR="00B83E38">
        <w:rPr>
          <w:rFonts w:ascii="Arial" w:hAnsi="Arial" w:cs="Arial"/>
          <w:i w:val="0"/>
          <w:iCs w:val="0"/>
          <w:sz w:val="22"/>
          <w:szCs w:val="22"/>
        </w:rPr>
        <w:fldChar w:fldCharType="begin">
          <w:fldData xml:space="preserve">PEVuZE5vdGU+PENpdGU+PEF1dGhvcj5DcmVzc2xlcjwvQXV0aG9yPjxZZWFyPjIwMTU8L1llYXI+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</w:fldData>
        </w:fldChar>
      </w:r>
      <w:r w:rsidR="00B83E38">
        <w:rPr>
          <w:rFonts w:ascii="Arial" w:hAnsi="Arial" w:cs="Arial"/>
          <w:i w:val="0"/>
          <w:iCs w:val="0"/>
          <w:sz w:val="22"/>
          <w:szCs w:val="22"/>
        </w:rPr>
        <w:instrText xml:space="preserve"> ADDIN EN.CITE.DATA </w:instrText>
      </w:r>
      <w:r w:rsidR="00B83E38">
        <w:rPr>
          <w:rFonts w:ascii="Arial" w:hAnsi="Arial" w:cs="Arial"/>
          <w:i w:val="0"/>
          <w:iCs w:val="0"/>
          <w:sz w:val="22"/>
          <w:szCs w:val="22"/>
        </w:rPr>
      </w:r>
      <w:r w:rsidR="00B83E38">
        <w:rPr>
          <w:rFonts w:ascii="Arial" w:hAnsi="Arial" w:cs="Arial"/>
          <w:i w:val="0"/>
          <w:iCs w:val="0"/>
          <w:sz w:val="22"/>
          <w:szCs w:val="22"/>
        </w:rPr>
        <w:fldChar w:fldCharType="end"/>
      </w:r>
      <w:r w:rsidR="002D6665">
        <w:rPr>
          <w:rFonts w:ascii="Arial" w:hAnsi="Arial" w:cs="Arial"/>
          <w:i w:val="0"/>
          <w:iCs w:val="0"/>
          <w:sz w:val="22"/>
          <w:szCs w:val="22"/>
        </w:rPr>
      </w:r>
      <w:r w:rsidR="002D6665">
        <w:rPr>
          <w:rFonts w:ascii="Arial" w:hAnsi="Arial" w:cs="Arial"/>
          <w:i w:val="0"/>
          <w:iCs w:val="0"/>
          <w:sz w:val="22"/>
          <w:szCs w:val="22"/>
        </w:rPr>
        <w:fldChar w:fldCharType="separate"/>
      </w:r>
      <w:r w:rsidR="00B83E38">
        <w:rPr>
          <w:rFonts w:ascii="Arial" w:hAnsi="Arial" w:cs="Arial"/>
          <w:i w:val="0"/>
          <w:iCs w:val="0"/>
          <w:noProof/>
          <w:sz w:val="22"/>
          <w:szCs w:val="22"/>
        </w:rPr>
        <w:t>[83]</w:t>
      </w:r>
      <w:r w:rsidR="002D6665">
        <w:rPr>
          <w:rFonts w:ascii="Arial" w:hAnsi="Arial" w:cs="Arial"/>
          <w:i w:val="0"/>
          <w:iCs w:val="0"/>
          <w:sz w:val="22"/>
          <w:szCs w:val="22"/>
        </w:rPr>
        <w:fldChar w:fldCharType="end"/>
      </w:r>
      <w:r w:rsidRPr="001E38B7">
        <w:rPr>
          <w:rFonts w:ascii="Arial" w:hAnsi="Arial" w:cs="Arial"/>
          <w:i w:val="0"/>
          <w:iCs w:val="0"/>
          <w:sz w:val="22"/>
          <w:szCs w:val="22"/>
        </w:rPr>
        <w:t xml:space="preserve"> and how infection duration emerges from within-host </w:t>
      </w:r>
      <w:r w:rsidR="00F96E23">
        <w:rPr>
          <w:rFonts w:ascii="Arial" w:hAnsi="Arial" w:cs="Arial"/>
          <w:i w:val="0"/>
          <w:iCs w:val="0"/>
          <w:sz w:val="22"/>
          <w:szCs w:val="22"/>
        </w:rPr>
        <w:t xml:space="preserve">feedbacks </w:t>
      </w:r>
      <w:r w:rsidR="002D6665">
        <w:rPr>
          <w:rFonts w:ascii="Arial" w:hAnsi="Arial" w:cs="Arial"/>
          <w:i w:val="0"/>
          <w:iCs w:val="0"/>
          <w:sz w:val="22"/>
          <w:szCs w:val="22"/>
        </w:rPr>
        <w:fldChar w:fldCharType="begin"/>
      </w:r>
      <w:r w:rsidR="00B83E38">
        <w:rPr>
          <w:rFonts w:ascii="Arial" w:hAnsi="Arial" w:cs="Arial"/>
          <w:i w:val="0"/>
          <w:iCs w:val="0"/>
          <w:sz w:val="22"/>
          <w:szCs w:val="22"/>
        </w:rPr>
        <w:instrText xml:space="preserve"> ADDIN EN.CITE &lt;EndNote&gt;&lt;Cite&gt;&lt;Author&gt;van Leeuwen&lt;/Author&gt;&lt;Year&gt;2019&lt;/Year&gt;&lt;RecNum&gt;7862&lt;/RecNum&gt;&lt;DisplayText&gt;[46]&lt;/DisplayText&gt;&lt;record&gt;&lt;rec-number&gt;7862&lt;/rec-number&gt;&lt;foreign-keys&gt;&lt;key app="EN" db-id="frwtwrvviazzdoewtsrpaszf2r0r2xpeazfx" timestamp="1580741122"&gt;7862&lt;/key&gt;&lt;/foreign-keys&gt;&lt;ref-type name="Journal Article"&gt;17&lt;/ref-type&gt;&lt;contributors&gt;&lt;authors&gt;&lt;author&gt;van Leeuwen, A.&lt;/author&gt;&lt;author&gt;Budischak, S. A.&lt;/author&gt;&lt;author&gt;Graham, A. L.&lt;/author&gt;&lt;author&gt;Cressler, C. E.&lt;/author&gt;&lt;/authors&gt;&lt;/contributors&gt;&lt;auth-address&gt;1 Royal Netherlands Institute for Sea Research, Department of Coastal Systems, and Utrecht University , PO Box 59, 1790 AB Den Burg, Texel , The Netherlands.&amp;#xD;2 Department of Ecology &amp;amp; Evolutionary Biology, Princeton University , Princeton, NJ , USA.&amp;#xD;3 W.M. Keck Science Department, Claremont McKenna, Pitzer and Scripps Colleges , Claremont, CA , USA.&amp;#xD;4 Department of Biological Sciences, University of Nebraska , Lincoln, NE , USA.&lt;/auth-address&gt;&lt;titles&gt;&lt;title&gt;Parasite resource manipulation drives bimodal variation in infection duration&lt;/title&gt;&lt;secondary-title&gt;Proc Biol Sci&lt;/secondary-title&gt;&lt;/titles&gt;&lt;periodical&gt;&lt;full-title&gt;Proc Biol Sci&lt;/full-title&gt;&lt;/periodical&gt;&lt;pages&gt;20190456&lt;/pages&gt;&lt;volume&gt;286&lt;/volume&gt;&lt;number&gt;1902&lt;/number&gt;&lt;edition&gt;2019/05/09&lt;/edition&gt;&lt;keywords&gt;&lt;keyword&gt;*acute&lt;/keyword&gt;&lt;keyword&gt;*chronic&lt;/keyword&gt;&lt;keyword&gt;*immunity&lt;/keyword&gt;&lt;keyword&gt;*parasite&lt;/keyword&gt;&lt;keyword&gt;*resource manipulation&lt;/keyword&gt;&lt;keyword&gt;*within-host&lt;/keyword&gt;&lt;/keywords&gt;&lt;dates&gt;&lt;year&gt;2019&lt;/year&gt;&lt;pub-dates&gt;&lt;date&gt;May 15&lt;/date&gt;&lt;/pub-dates&gt;&lt;/dates&gt;&lt;isbn&gt;1471-2954 (Electronic)&amp;#xD;0962-8452 (Linking)&lt;/isbn&gt;&lt;accession-num&gt;31064304&lt;/accession-num&gt;&lt;urls&gt;&lt;related-urls&gt;&lt;url&gt;https://www.ncbi.nlm.nih.gov/pubmed/31064304&lt;/url&gt;&lt;/related-urls&gt;&lt;/urls&gt;&lt;custom2&gt;PMC6532525&lt;/custom2&gt;&lt;electronic-resource-num&gt;10.1098/rspb.2019.0456&lt;/electronic-resource-num&gt;&lt;/record&gt;&lt;/Cite&gt;&lt;/EndNote&gt;</w:instrText>
      </w:r>
      <w:r w:rsidR="002D6665">
        <w:rPr>
          <w:rFonts w:ascii="Arial" w:hAnsi="Arial" w:cs="Arial"/>
          <w:i w:val="0"/>
          <w:iCs w:val="0"/>
          <w:sz w:val="22"/>
          <w:szCs w:val="22"/>
        </w:rPr>
        <w:fldChar w:fldCharType="separate"/>
      </w:r>
      <w:r w:rsidR="00B83E38">
        <w:rPr>
          <w:rFonts w:ascii="Arial" w:hAnsi="Arial" w:cs="Arial"/>
          <w:i w:val="0"/>
          <w:iCs w:val="0"/>
          <w:noProof/>
          <w:sz w:val="22"/>
          <w:szCs w:val="22"/>
        </w:rPr>
        <w:t>[46]</w:t>
      </w:r>
      <w:r w:rsidR="002D6665">
        <w:rPr>
          <w:rFonts w:ascii="Arial" w:hAnsi="Arial" w:cs="Arial"/>
          <w:i w:val="0"/>
          <w:iCs w:val="0"/>
          <w:sz w:val="22"/>
          <w:szCs w:val="22"/>
        </w:rPr>
        <w:fldChar w:fldCharType="end"/>
      </w:r>
      <w:r w:rsidRPr="001E38B7">
        <w:rPr>
          <w:rFonts w:ascii="Arial" w:hAnsi="Arial" w:cs="Arial"/>
          <w:i w:val="0"/>
          <w:iCs w:val="0"/>
          <w:sz w:val="22"/>
          <w:szCs w:val="22"/>
        </w:rPr>
        <w:t xml:space="preserve">. </w:t>
      </w:r>
      <w:r w:rsidRPr="001E38B7">
        <w:rPr>
          <w:rFonts w:ascii="Arial" w:hAnsi="Arial" w:cs="Arial"/>
          <w:i w:val="0"/>
          <w:iCs w:val="0"/>
          <w:sz w:val="22"/>
          <w:szCs w:val="22"/>
          <w:lang w:val="en-GB"/>
        </w:rPr>
        <w:t>We also have a track record of collaborating to ground the latter theory in the tractable experimental system proposed here (</w:t>
      </w:r>
      <w:r w:rsidRPr="001C68A5">
        <w:rPr>
          <w:rFonts w:ascii="Arial" w:hAnsi="Arial" w:cs="Arial"/>
          <w:sz w:val="22"/>
          <w:szCs w:val="22"/>
          <w:lang w:val="en-GB"/>
        </w:rPr>
        <w:t>M. musculus</w:t>
      </w:r>
      <w:r w:rsidRPr="001E38B7">
        <w:rPr>
          <w:rFonts w:ascii="Arial" w:hAnsi="Arial" w:cs="Arial"/>
          <w:i w:val="0"/>
          <w:iCs w:val="0"/>
          <w:sz w:val="22"/>
          <w:szCs w:val="22"/>
          <w:lang w:val="en-GB"/>
        </w:rPr>
        <w:t xml:space="preserve"> infected by </w:t>
      </w:r>
      <w:r w:rsidRPr="001C68A5">
        <w:rPr>
          <w:rFonts w:ascii="Arial" w:hAnsi="Arial" w:cs="Arial"/>
          <w:sz w:val="22"/>
          <w:szCs w:val="22"/>
          <w:lang w:val="en-GB"/>
        </w:rPr>
        <w:t xml:space="preserve">T. </w:t>
      </w:r>
      <w:proofErr w:type="spellStart"/>
      <w:r w:rsidRPr="001C68A5">
        <w:rPr>
          <w:rFonts w:ascii="Arial" w:hAnsi="Arial" w:cs="Arial"/>
          <w:sz w:val="22"/>
          <w:szCs w:val="22"/>
          <w:lang w:val="en-GB"/>
        </w:rPr>
        <w:t>muris</w:t>
      </w:r>
      <w:proofErr w:type="spellEnd"/>
      <w:r w:rsidRPr="001E38B7">
        <w:rPr>
          <w:rFonts w:ascii="Arial" w:hAnsi="Arial" w:cs="Arial"/>
          <w:i w:val="0"/>
          <w:iCs w:val="0"/>
          <w:sz w:val="22"/>
          <w:szCs w:val="22"/>
          <w:lang w:val="en-GB"/>
        </w:rPr>
        <w:t xml:space="preserve">; </w:t>
      </w:r>
      <w:r w:rsidR="002D6665">
        <w:rPr>
          <w:rFonts w:ascii="Arial" w:hAnsi="Arial" w:cs="Arial"/>
          <w:i w:val="0"/>
          <w:iCs w:val="0"/>
          <w:sz w:val="22"/>
          <w:szCs w:val="22"/>
          <w:lang w:val="en-GB"/>
        </w:rPr>
        <w:fldChar w:fldCharType="begin">
          <w:fldData xml:space="preserve">PEVuZE5vdGU+PENpdGU+PEF1dGhvcj5CdWRpc2NoYWs8L0F1dGhvcj48WWVhcj4yMDE4PC9ZZWFy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</w:fldData>
        </w:fldChar>
      </w:r>
      <w:r w:rsidR="00B83E38">
        <w:rPr>
          <w:rFonts w:ascii="Arial" w:hAnsi="Arial" w:cs="Arial"/>
          <w:i w:val="0"/>
          <w:iCs w:val="0"/>
          <w:sz w:val="22"/>
          <w:szCs w:val="22"/>
          <w:lang w:val="en-GB"/>
        </w:rPr>
        <w:instrText xml:space="preserve"> ADDIN EN.CITE </w:instrText>
      </w:r>
      <w:r w:rsidR="00B83E38">
        <w:rPr>
          <w:rFonts w:ascii="Arial" w:hAnsi="Arial" w:cs="Arial"/>
          <w:i w:val="0"/>
          <w:iCs w:val="0"/>
          <w:sz w:val="22"/>
          <w:szCs w:val="22"/>
          <w:lang w:val="en-GB"/>
        </w:rPr>
        <w:fldChar w:fldCharType="begin">
          <w:fldData xml:space="preserve">PEVuZE5vdGU+PENpdGU+PEF1dGhvcj5CdWRpc2NoYWs8L0F1dGhvcj48WWVhcj4yMDE4PC9ZZWFy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</w:fldData>
        </w:fldChar>
      </w:r>
      <w:r w:rsidR="00B83E38">
        <w:rPr>
          <w:rFonts w:ascii="Arial" w:hAnsi="Arial" w:cs="Arial"/>
          <w:i w:val="0"/>
          <w:iCs w:val="0"/>
          <w:sz w:val="22"/>
          <w:szCs w:val="22"/>
          <w:lang w:val="en-GB"/>
        </w:rPr>
        <w:instrText xml:space="preserve"> ADDIN EN.CITE.DATA </w:instrText>
      </w:r>
      <w:r w:rsidR="00B83E38">
        <w:rPr>
          <w:rFonts w:ascii="Arial" w:hAnsi="Arial" w:cs="Arial"/>
          <w:i w:val="0"/>
          <w:iCs w:val="0"/>
          <w:sz w:val="22"/>
          <w:szCs w:val="22"/>
          <w:lang w:val="en-GB"/>
        </w:rPr>
      </w:r>
      <w:r w:rsidR="00B83E38">
        <w:rPr>
          <w:rFonts w:ascii="Arial" w:hAnsi="Arial" w:cs="Arial"/>
          <w:i w:val="0"/>
          <w:iCs w:val="0"/>
          <w:sz w:val="22"/>
          <w:szCs w:val="22"/>
          <w:lang w:val="en-GB"/>
        </w:rPr>
        <w:fldChar w:fldCharType="end"/>
      </w:r>
      <w:r w:rsidR="002D6665">
        <w:rPr>
          <w:rFonts w:ascii="Arial" w:hAnsi="Arial" w:cs="Arial"/>
          <w:i w:val="0"/>
          <w:iCs w:val="0"/>
          <w:sz w:val="22"/>
          <w:szCs w:val="22"/>
          <w:lang w:val="en-GB"/>
        </w:rPr>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[46, 74]</w:t>
      </w:r>
      <w:r w:rsidR="002D6665">
        <w:rPr>
          <w:rFonts w:ascii="Arial" w:hAnsi="Arial" w:cs="Arial"/>
          <w:i w:val="0"/>
          <w:iCs w:val="0"/>
          <w:sz w:val="22"/>
          <w:szCs w:val="22"/>
          <w:lang w:val="en-GB"/>
        </w:rPr>
        <w:fldChar w:fldCharType="end"/>
      </w:r>
      <w:r w:rsidRPr="001E38B7">
        <w:rPr>
          <w:rFonts w:ascii="Arial" w:hAnsi="Arial" w:cs="Arial"/>
          <w:i w:val="0"/>
          <w:iCs w:val="0"/>
          <w:sz w:val="22"/>
          <w:szCs w:val="22"/>
          <w:lang w:val="en-GB"/>
        </w:rPr>
        <w:t xml:space="preserve">).  </w:t>
      </w:r>
      <w:r w:rsidRPr="007274D9">
        <w:rPr>
          <w:rFonts w:ascii="Arial" w:hAnsi="Arial" w:cs="Arial"/>
          <w:b/>
          <w:bCs/>
          <w:i w:val="0"/>
          <w:iCs w:val="0"/>
          <w:sz w:val="22"/>
          <w:szCs w:val="22"/>
          <w:lang w:val="en-GB"/>
        </w:rPr>
        <w:t>Our collaborative team</w:t>
      </w:r>
      <w:r w:rsidRPr="001E38B7">
        <w:rPr>
          <w:rFonts w:ascii="Arial" w:hAnsi="Arial" w:cs="Arial"/>
          <w:i w:val="0"/>
          <w:iCs w:val="0"/>
          <w:sz w:val="22"/>
          <w:szCs w:val="22"/>
          <w:lang w:val="en-GB"/>
        </w:rPr>
        <w:t xml:space="preserve"> </w:t>
      </w:r>
      <w:r w:rsidR="00CA53FE" w:rsidRPr="001E38B7">
        <w:rPr>
          <w:rFonts w:ascii="Arial" w:hAnsi="Arial" w:cs="Arial"/>
          <w:i w:val="0"/>
          <w:iCs w:val="0"/>
          <w:sz w:val="22"/>
          <w:szCs w:val="22"/>
          <w:lang w:val="en-GB"/>
        </w:rPr>
        <w:t xml:space="preserve">includes </w:t>
      </w:r>
      <w:r w:rsidRPr="001E38B7">
        <w:rPr>
          <w:rFonts w:ascii="Arial" w:hAnsi="Arial" w:cs="Arial"/>
          <w:i w:val="0"/>
          <w:iCs w:val="0"/>
          <w:sz w:val="22"/>
          <w:szCs w:val="22"/>
          <w:lang w:val="en-GB"/>
        </w:rPr>
        <w:t>an eco-physiologist (</w:t>
      </w:r>
      <w:proofErr w:type="spellStart"/>
      <w:r w:rsidRPr="001E38B7">
        <w:rPr>
          <w:rFonts w:ascii="Arial" w:hAnsi="Arial" w:cs="Arial"/>
          <w:b/>
          <w:i w:val="0"/>
          <w:iCs w:val="0"/>
          <w:sz w:val="22"/>
          <w:szCs w:val="22"/>
          <w:lang w:val="en-GB"/>
        </w:rPr>
        <w:t>Budischak</w:t>
      </w:r>
      <w:proofErr w:type="spellEnd"/>
      <w:r w:rsidRPr="001E38B7">
        <w:rPr>
          <w:rFonts w:ascii="Arial" w:hAnsi="Arial" w:cs="Arial"/>
          <w:i w:val="0"/>
          <w:iCs w:val="0"/>
          <w:sz w:val="22"/>
          <w:szCs w:val="22"/>
          <w:lang w:val="en-GB"/>
        </w:rPr>
        <w:t xml:space="preserve">), </w:t>
      </w:r>
      <w:r w:rsidR="00A064F0" w:rsidRPr="001E38B7">
        <w:rPr>
          <w:rFonts w:ascii="Arial" w:hAnsi="Arial" w:cs="Arial"/>
          <w:i w:val="0"/>
          <w:iCs w:val="0"/>
          <w:sz w:val="22"/>
          <w:szCs w:val="22"/>
          <w:lang w:val="en-GB"/>
        </w:rPr>
        <w:t>two</w:t>
      </w:r>
      <w:r w:rsidR="00CA53FE" w:rsidRPr="001E38B7">
        <w:rPr>
          <w:rFonts w:ascii="Arial" w:hAnsi="Arial" w:cs="Arial"/>
          <w:i w:val="0"/>
          <w:iCs w:val="0"/>
          <w:sz w:val="22"/>
          <w:szCs w:val="22"/>
          <w:lang w:val="en-GB"/>
        </w:rPr>
        <w:t xml:space="preserve"> </w:t>
      </w:r>
      <w:proofErr w:type="spellStart"/>
      <w:r w:rsidRPr="001E38B7">
        <w:rPr>
          <w:rFonts w:ascii="Arial" w:hAnsi="Arial" w:cs="Arial"/>
          <w:i w:val="0"/>
          <w:iCs w:val="0"/>
          <w:sz w:val="22"/>
          <w:szCs w:val="22"/>
          <w:lang w:val="en-GB"/>
        </w:rPr>
        <w:t>immuno</w:t>
      </w:r>
      <w:r w:rsidR="00A064F0" w:rsidRPr="001E38B7">
        <w:rPr>
          <w:rFonts w:ascii="Arial" w:hAnsi="Arial" w:cs="Arial"/>
          <w:i w:val="0"/>
          <w:iCs w:val="0"/>
          <w:sz w:val="22"/>
          <w:szCs w:val="22"/>
          <w:lang w:val="en-GB"/>
        </w:rPr>
        <w:t>parasito</w:t>
      </w:r>
      <w:r w:rsidRPr="001E38B7">
        <w:rPr>
          <w:rFonts w:ascii="Arial" w:hAnsi="Arial" w:cs="Arial"/>
          <w:i w:val="0"/>
          <w:iCs w:val="0"/>
          <w:sz w:val="22"/>
          <w:szCs w:val="22"/>
          <w:lang w:val="en-GB"/>
        </w:rPr>
        <w:t>logist</w:t>
      </w:r>
      <w:r w:rsidR="00CA53FE" w:rsidRPr="001E38B7">
        <w:rPr>
          <w:rFonts w:ascii="Arial" w:hAnsi="Arial" w:cs="Arial"/>
          <w:i w:val="0"/>
          <w:iCs w:val="0"/>
          <w:sz w:val="22"/>
          <w:szCs w:val="22"/>
          <w:lang w:val="en-GB"/>
        </w:rPr>
        <w:t>s</w:t>
      </w:r>
      <w:proofErr w:type="spellEnd"/>
      <w:r w:rsidRPr="001E38B7">
        <w:rPr>
          <w:rFonts w:ascii="Arial" w:hAnsi="Arial" w:cs="Arial"/>
          <w:i w:val="0"/>
          <w:iCs w:val="0"/>
          <w:sz w:val="22"/>
          <w:szCs w:val="22"/>
          <w:lang w:val="en-GB"/>
        </w:rPr>
        <w:t xml:space="preserve"> with unrivalled expertise on </w:t>
      </w:r>
      <w:r w:rsidR="00A064F0" w:rsidRPr="001E38B7">
        <w:rPr>
          <w:rFonts w:ascii="Arial" w:hAnsi="Arial" w:cs="Arial"/>
          <w:i w:val="0"/>
          <w:iCs w:val="0"/>
          <w:sz w:val="22"/>
          <w:szCs w:val="22"/>
          <w:lang w:val="en-GB"/>
        </w:rPr>
        <w:t xml:space="preserve">the </w:t>
      </w:r>
      <w:r w:rsidRPr="001E38B7">
        <w:rPr>
          <w:rFonts w:ascii="Arial" w:hAnsi="Arial" w:cs="Arial"/>
          <w:i w:val="0"/>
          <w:iCs w:val="0"/>
          <w:sz w:val="22"/>
          <w:szCs w:val="22"/>
          <w:lang w:val="en-GB"/>
        </w:rPr>
        <w:t>experimental system (</w:t>
      </w:r>
      <w:r w:rsidRPr="001E38B7">
        <w:rPr>
          <w:rFonts w:ascii="Arial" w:hAnsi="Arial" w:cs="Arial"/>
          <w:b/>
          <w:i w:val="0"/>
          <w:iCs w:val="0"/>
          <w:sz w:val="22"/>
          <w:szCs w:val="22"/>
          <w:lang w:val="en-GB"/>
        </w:rPr>
        <w:t>Else</w:t>
      </w:r>
      <w:r w:rsidR="00CA53FE" w:rsidRPr="001E38B7">
        <w:rPr>
          <w:rFonts w:ascii="Arial" w:hAnsi="Arial" w:cs="Arial"/>
          <w:i w:val="0"/>
          <w:iCs w:val="0"/>
          <w:sz w:val="22"/>
          <w:szCs w:val="22"/>
          <w:lang w:val="en-GB"/>
        </w:rPr>
        <w:t xml:space="preserve"> and </w:t>
      </w:r>
      <w:proofErr w:type="spellStart"/>
      <w:r w:rsidR="00CA53FE" w:rsidRPr="001E38B7">
        <w:rPr>
          <w:rFonts w:ascii="Arial" w:hAnsi="Arial" w:cs="Arial"/>
          <w:b/>
          <w:i w:val="0"/>
          <w:iCs w:val="0"/>
          <w:sz w:val="22"/>
          <w:szCs w:val="22"/>
          <w:lang w:val="en-GB"/>
        </w:rPr>
        <w:t>Grencis</w:t>
      </w:r>
      <w:proofErr w:type="spellEnd"/>
      <w:r w:rsidR="00CA53FE" w:rsidRPr="001E38B7">
        <w:rPr>
          <w:rFonts w:ascii="Arial" w:hAnsi="Arial" w:cs="Arial"/>
          <w:i w:val="0"/>
          <w:iCs w:val="0"/>
          <w:sz w:val="22"/>
          <w:szCs w:val="22"/>
          <w:lang w:val="en-GB"/>
        </w:rPr>
        <w:t xml:space="preserve">, </w:t>
      </w:r>
      <w:r w:rsidR="00EC34B0" w:rsidRPr="001E38B7">
        <w:rPr>
          <w:rFonts w:ascii="Arial" w:hAnsi="Arial" w:cs="Arial"/>
          <w:i w:val="0"/>
          <w:iCs w:val="0"/>
          <w:sz w:val="22"/>
          <w:szCs w:val="22"/>
          <w:lang w:val="en-GB"/>
        </w:rPr>
        <w:t xml:space="preserve">on </w:t>
      </w:r>
      <w:r w:rsidR="003C50F6" w:rsidRPr="001E38B7">
        <w:rPr>
          <w:rFonts w:ascii="Arial" w:hAnsi="Arial" w:cs="Arial"/>
          <w:i w:val="0"/>
          <w:iCs w:val="0"/>
          <w:sz w:val="22"/>
          <w:szCs w:val="22"/>
          <w:lang w:val="en-GB"/>
        </w:rPr>
        <w:t xml:space="preserve">the </w:t>
      </w:r>
      <w:r w:rsidR="00207B4B" w:rsidRPr="001E38B7">
        <w:rPr>
          <w:rFonts w:ascii="Arial" w:hAnsi="Arial" w:cs="Arial"/>
          <w:i w:val="0"/>
          <w:iCs w:val="0"/>
          <w:sz w:val="22"/>
          <w:szCs w:val="22"/>
          <w:lang w:val="en-GB"/>
        </w:rPr>
        <w:t xml:space="preserve">host </w:t>
      </w:r>
      <w:r w:rsidR="003C50F6" w:rsidRPr="001E38B7">
        <w:rPr>
          <w:rFonts w:ascii="Arial" w:hAnsi="Arial" w:cs="Arial"/>
          <w:i w:val="0"/>
          <w:iCs w:val="0"/>
          <w:sz w:val="22"/>
          <w:szCs w:val="22"/>
          <w:lang w:val="en-GB"/>
        </w:rPr>
        <w:t xml:space="preserve">genetics of susceptibility (e.g., </w:t>
      </w:r>
      <w:r w:rsidR="002D6665">
        <w:rPr>
          <w:rFonts w:ascii="Arial" w:hAnsi="Arial" w:cs="Arial"/>
          <w:i w:val="0"/>
          <w:iCs w:val="0"/>
          <w:sz w:val="22"/>
          <w:szCs w:val="22"/>
          <w:lang w:val="en-GB"/>
        </w:rPr>
        <w:fldChar w:fldCharType="begin"/>
      </w:r>
      <w:r w:rsidR="00B83E38">
        <w:rPr>
          <w:rFonts w:ascii="Arial" w:hAnsi="Arial" w:cs="Arial"/>
          <w:i w:val="0"/>
          <w:iCs w:val="0"/>
          <w:sz w:val="22"/>
          <w:szCs w:val="22"/>
          <w:lang w:val="en-GB"/>
        </w:rPr>
        <w:instrText xml:space="preserve"> ADDIN EN.CITE &lt;EndNote&gt;&lt;Cite&gt;&lt;Author&gt;Sahputra&lt;/Author&gt;&lt;Year&gt;2019&lt;/Year&gt;&lt;RecNum&gt;7867&lt;/RecNum&gt;&lt;DisplayText&gt;[84]&lt;/DisplayText&gt;&lt;record&gt;&lt;rec-number&gt;7867&lt;/rec-number&gt;&lt;foreign-keys&gt;&lt;key app="EN" db-id="frwtwrvviazzdoewtsrpaszf2r0r2xpeazfx" timestamp="1580743191"&gt;7867&lt;/key&gt;&lt;/foreign-keys&gt;&lt;ref-type name="Journal Article"&gt;17&lt;/ref-type&gt;&lt;contributors&gt;&lt;authors&gt;&lt;author&gt;Sahputra, R.&lt;/author&gt;&lt;author&gt;Ruckerl, D.&lt;/author&gt;&lt;author&gt;Couper, K. N.&lt;/author&gt;&lt;author&gt;Muller, W.&lt;/author&gt;&lt;author&gt;Else, K. J.&lt;/author&gt;&lt;/authors&gt;&lt;/contributors&gt;&lt;auth-address&gt;Division of Infection, Immunity and Respiratory Medicine, Lydia Becker Institute for Immunology, The University of Manchester, Manchester, United Kingdom.&lt;/auth-address&gt;&lt;titles&gt;&lt;title&gt;The Essential Role Played by B Cells in Supporting Protective Immunity Against Trichuris muris Infection Is by Controlling the Th1/Th2 Balance in the Mesenteric Lymph Nodes and Depends on Host Genetic Background&lt;/title&gt;&lt;secondary-title&gt;Front Immunol&lt;/secondary-title&gt;&lt;/titles&gt;&lt;periodical&gt;&lt;full-title&gt;Front Immunol&lt;/full-title&gt;&lt;/periodical&gt;&lt;pages&gt;2842&lt;/pages&gt;&lt;volume&gt;10&lt;/volume&gt;&lt;edition&gt;2020/01/11&lt;/edition&gt;&lt;keywords&gt;&lt;keyword&gt;B cells&lt;/keyword&gt;&lt;keyword&gt;IFN-gamma&lt;/keyword&gt;&lt;keyword&gt;Th2 immunity&lt;/keyword&gt;&lt;keyword&gt;Trichuris muris&lt;/keyword&gt;&lt;keyword&gt;anti-CD20 mAb&lt;/keyword&gt;&lt;/keywords&gt;&lt;dates&gt;&lt;year&gt;2019&lt;/year&gt;&lt;/dates&gt;&lt;isbn&gt;1664-3224 (Electronic)&amp;#xD;1664-3224 (Linking)&lt;/isbn&gt;&lt;accession-num&gt;31921120&lt;/accession-num&gt;&lt;urls&gt;&lt;related-urls&gt;&lt;url&gt;https://www.ncbi.nlm.nih.gov/pubmed/31921120&lt;/url&gt;&lt;/related-urls&gt;&lt;/urls&gt;&lt;custom2&gt;PMC6915098&lt;/custom2&gt;&lt;electronic-resource-num&gt;10.3389/fimmu.2019.02842&lt;/electronic-resource-num&gt;&lt;/record&gt;&lt;/Cite&gt;&lt;/EndNote&gt;</w:instrText>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[84]</w:t>
      </w:r>
      <w:r w:rsidR="002D6665">
        <w:rPr>
          <w:rFonts w:ascii="Arial" w:hAnsi="Arial" w:cs="Arial"/>
          <w:i w:val="0"/>
          <w:iCs w:val="0"/>
          <w:sz w:val="22"/>
          <w:szCs w:val="22"/>
          <w:lang w:val="en-GB"/>
        </w:rPr>
        <w:fldChar w:fldCharType="end"/>
      </w:r>
      <w:r w:rsidR="003C50F6" w:rsidRPr="001E38B7">
        <w:rPr>
          <w:rFonts w:ascii="Arial" w:hAnsi="Arial" w:cs="Arial"/>
          <w:i w:val="0"/>
          <w:iCs w:val="0"/>
          <w:sz w:val="22"/>
          <w:szCs w:val="22"/>
          <w:lang w:val="en-GB"/>
        </w:rPr>
        <w:t>) and immunomodulat</w:t>
      </w:r>
      <w:r w:rsidR="00A064F0" w:rsidRPr="001E38B7">
        <w:rPr>
          <w:rFonts w:ascii="Arial" w:hAnsi="Arial" w:cs="Arial"/>
          <w:i w:val="0"/>
          <w:iCs w:val="0"/>
          <w:sz w:val="22"/>
          <w:szCs w:val="22"/>
          <w:lang w:val="en-GB"/>
        </w:rPr>
        <w:t>ion</w:t>
      </w:r>
      <w:r w:rsidR="003C50F6" w:rsidRPr="001E38B7">
        <w:rPr>
          <w:rFonts w:ascii="Arial" w:hAnsi="Arial" w:cs="Arial"/>
          <w:i w:val="0"/>
          <w:iCs w:val="0"/>
          <w:sz w:val="22"/>
          <w:szCs w:val="22"/>
          <w:lang w:val="en-GB"/>
        </w:rPr>
        <w:t xml:space="preserve"> by the parasite (e.g., </w:t>
      </w:r>
      <w:r w:rsidR="002D6665">
        <w:rPr>
          <w:rFonts w:ascii="Arial" w:hAnsi="Arial" w:cs="Arial"/>
          <w:i w:val="0"/>
          <w:iCs w:val="0"/>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i w:val="0"/>
          <w:iCs w:val="0"/>
          <w:sz w:val="22"/>
          <w:szCs w:val="22"/>
        </w:rPr>
        <w:instrText xml:space="preserve"> ADDIN EN.CITE </w:instrText>
      </w:r>
      <w:r w:rsidR="00B83E38">
        <w:rPr>
          <w:rFonts w:ascii="Arial" w:hAnsi="Arial" w:cs="Arial"/>
          <w:i w:val="0"/>
          <w:iCs w:val="0"/>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i w:val="0"/>
          <w:iCs w:val="0"/>
          <w:sz w:val="22"/>
          <w:szCs w:val="22"/>
        </w:rPr>
        <w:instrText xml:space="preserve"> ADDIN EN.CITE.DATA </w:instrText>
      </w:r>
      <w:r w:rsidR="00B83E38">
        <w:rPr>
          <w:rFonts w:ascii="Arial" w:hAnsi="Arial" w:cs="Arial"/>
          <w:i w:val="0"/>
          <w:iCs w:val="0"/>
          <w:sz w:val="22"/>
          <w:szCs w:val="22"/>
        </w:rPr>
      </w:r>
      <w:r w:rsidR="00B83E38">
        <w:rPr>
          <w:rFonts w:ascii="Arial" w:hAnsi="Arial" w:cs="Arial"/>
          <w:i w:val="0"/>
          <w:iCs w:val="0"/>
          <w:sz w:val="22"/>
          <w:szCs w:val="22"/>
        </w:rPr>
        <w:fldChar w:fldCharType="end"/>
      </w:r>
      <w:r w:rsidR="002D6665">
        <w:rPr>
          <w:rFonts w:ascii="Arial" w:hAnsi="Arial" w:cs="Arial"/>
          <w:i w:val="0"/>
          <w:iCs w:val="0"/>
          <w:sz w:val="22"/>
          <w:szCs w:val="22"/>
        </w:rPr>
      </w:r>
      <w:r w:rsidR="002D6665">
        <w:rPr>
          <w:rFonts w:ascii="Arial" w:hAnsi="Arial" w:cs="Arial"/>
          <w:i w:val="0"/>
          <w:iCs w:val="0"/>
          <w:sz w:val="22"/>
          <w:szCs w:val="22"/>
        </w:rPr>
        <w:fldChar w:fldCharType="separate"/>
      </w:r>
      <w:r w:rsidR="00B83E38">
        <w:rPr>
          <w:rFonts w:ascii="Arial" w:hAnsi="Arial" w:cs="Arial"/>
          <w:i w:val="0"/>
          <w:iCs w:val="0"/>
          <w:noProof/>
          <w:sz w:val="22"/>
          <w:szCs w:val="22"/>
        </w:rPr>
        <w:t>[63]</w:t>
      </w:r>
      <w:r w:rsidR="002D6665">
        <w:rPr>
          <w:rFonts w:ascii="Arial" w:hAnsi="Arial" w:cs="Arial"/>
          <w:i w:val="0"/>
          <w:iCs w:val="0"/>
          <w:sz w:val="22"/>
          <w:szCs w:val="22"/>
        </w:rPr>
        <w:fldChar w:fldCharType="end"/>
      </w:r>
      <w:r w:rsidR="003C50F6" w:rsidRPr="001E38B7">
        <w:rPr>
          <w:rFonts w:ascii="Arial" w:hAnsi="Arial" w:cs="Arial"/>
          <w:i w:val="0"/>
          <w:iCs w:val="0"/>
          <w:sz w:val="22"/>
          <w:szCs w:val="22"/>
          <w:lang w:val="en-GB"/>
        </w:rPr>
        <w:t>), respectively</w:t>
      </w:r>
      <w:r w:rsidRPr="001E38B7">
        <w:rPr>
          <w:rFonts w:ascii="Arial" w:hAnsi="Arial" w:cs="Arial"/>
          <w:i w:val="0"/>
          <w:iCs w:val="0"/>
          <w:sz w:val="22"/>
          <w:szCs w:val="22"/>
          <w:lang w:val="en-GB"/>
        </w:rPr>
        <w:t>) a mathematical ecologist (</w:t>
      </w:r>
      <w:r w:rsidRPr="001E38B7">
        <w:rPr>
          <w:rFonts w:ascii="Arial" w:hAnsi="Arial" w:cs="Arial"/>
          <w:b/>
          <w:i w:val="0"/>
          <w:iCs w:val="0"/>
          <w:sz w:val="22"/>
          <w:szCs w:val="22"/>
          <w:lang w:val="en-GB"/>
        </w:rPr>
        <w:t>van Leeuwen</w:t>
      </w:r>
      <w:r w:rsidR="00D1534B" w:rsidRPr="001E38B7">
        <w:rPr>
          <w:rFonts w:ascii="Arial" w:hAnsi="Arial" w:cs="Arial"/>
          <w:b/>
          <w:i w:val="0"/>
          <w:iCs w:val="0"/>
          <w:sz w:val="22"/>
          <w:szCs w:val="22"/>
          <w:lang w:val="en-GB"/>
        </w:rPr>
        <w:t xml:space="preserve">, </w:t>
      </w:r>
      <w:r w:rsidR="002D6665">
        <w:rPr>
          <w:rFonts w:ascii="Arial" w:hAnsi="Arial" w:cs="Arial"/>
          <w:i w:val="0"/>
          <w:iCs w:val="0"/>
          <w:sz w:val="22"/>
          <w:szCs w:val="22"/>
        </w:rPr>
        <w:fldChar w:fldCharType="begin"/>
      </w:r>
      <w:r w:rsidR="00B83E38">
        <w:rPr>
          <w:rFonts w:ascii="Arial" w:hAnsi="Arial" w:cs="Arial"/>
          <w:i w:val="0"/>
          <w:iCs w:val="0"/>
          <w:sz w:val="22"/>
          <w:szCs w:val="22"/>
        </w:rPr>
        <w:instrText xml:space="preserve"> ADDIN EN.CITE &lt;EndNote&gt;&lt;Cite&gt;&lt;Author&gt;van Leeuwen&lt;/Author&gt;&lt;Year&gt;2019&lt;/Year&gt;&lt;RecNum&gt;7862&lt;/RecNum&gt;&lt;DisplayText&gt;[46]&lt;/DisplayText&gt;&lt;record&gt;&lt;rec-number&gt;7862&lt;/rec-number&gt;&lt;foreign-keys&gt;&lt;key app="EN" db-id="frwtwrvviazzdoewtsrpaszf2r0r2xpeazfx" timestamp="1580741122"&gt;7862&lt;/key&gt;&lt;/foreign-keys&gt;&lt;ref-type name="Journal Article"&gt;17&lt;/ref-type&gt;&lt;contributors&gt;&lt;authors&gt;&lt;author&gt;van Leeuwen, A.&lt;/author&gt;&lt;author&gt;Budischak, S. A.&lt;/author&gt;&lt;author&gt;Graham, A. L.&lt;/author&gt;&lt;author&gt;Cressler, C. E.&lt;/author&gt;&lt;/authors&gt;&lt;/contributors&gt;&lt;auth-address&gt;1 Royal Netherlands Institute for Sea Research, Department of Coastal Systems, and Utrecht University , PO Box 59, 1790 AB Den Burg, Texel , The Netherlands.&amp;#xD;2 Department of Ecology &amp;amp; Evolutionary Biology, Princeton University , Princeton, NJ , USA.&amp;#xD;3 W.M. Keck Science Department, Claremont McKenna, Pitzer and Scripps Colleges , Claremont, CA , USA.&amp;#xD;4 Department of Biological Sciences, University of Nebraska , Lincoln, NE , USA.&lt;/auth-address&gt;&lt;titles&gt;&lt;title&gt;Parasite resource manipulation drives bimodal variation in infection duration&lt;/title&gt;&lt;secondary-title&gt;Proc Biol Sci&lt;/secondary-title&gt;&lt;/titles&gt;&lt;periodical&gt;&lt;full-title&gt;Proc Biol Sci&lt;/full-title&gt;&lt;/periodical&gt;&lt;pages&gt;20190456&lt;/pages&gt;&lt;volume&gt;286&lt;/volume&gt;&lt;number&gt;1902&lt;/number&gt;&lt;edition&gt;2019/05/09&lt;/edition&gt;&lt;keywords&gt;&lt;keyword&gt;*acute&lt;/keyword&gt;&lt;keyword&gt;*chronic&lt;/keyword&gt;&lt;keyword&gt;*immunity&lt;/keyword&gt;&lt;keyword&gt;*parasite&lt;/keyword&gt;&lt;keyword&gt;*resource manipulation&lt;/keyword&gt;&lt;keyword&gt;*within-host&lt;/keyword&gt;&lt;/keywords&gt;&lt;dates&gt;&lt;year&gt;2019&lt;/year&gt;&lt;pub-dates&gt;&lt;date&gt;May 15&lt;/date&gt;&lt;/pub-dates&gt;&lt;/dates&gt;&lt;isbn&gt;1471-2954 (Electronic)&amp;#xD;0962-8452 (Linking)&lt;/isbn&gt;&lt;accession-num&gt;31064304&lt;/accession-num&gt;&lt;urls&gt;&lt;related-urls&gt;&lt;url&gt;https://www.ncbi.nlm.nih.gov/pubmed/31064304&lt;/url&gt;&lt;/related-urls&gt;&lt;/urls&gt;&lt;custom2&gt;PMC6532525&lt;/custom2&gt;&lt;electronic-resource-num&gt;10.1098/rspb.2019.0456&lt;/electronic-resource-num&gt;&lt;/record&gt;&lt;/Cite&gt;&lt;/EndNote&gt;</w:instrText>
      </w:r>
      <w:r w:rsidR="002D6665">
        <w:rPr>
          <w:rFonts w:ascii="Arial" w:hAnsi="Arial" w:cs="Arial"/>
          <w:i w:val="0"/>
          <w:iCs w:val="0"/>
          <w:sz w:val="22"/>
          <w:szCs w:val="22"/>
        </w:rPr>
        <w:fldChar w:fldCharType="separate"/>
      </w:r>
      <w:r w:rsidR="00B83E38">
        <w:rPr>
          <w:rFonts w:ascii="Arial" w:hAnsi="Arial" w:cs="Arial"/>
          <w:i w:val="0"/>
          <w:iCs w:val="0"/>
          <w:noProof/>
          <w:sz w:val="22"/>
          <w:szCs w:val="22"/>
        </w:rPr>
        <w:t>[46]</w:t>
      </w:r>
      <w:r w:rsidR="002D6665">
        <w:rPr>
          <w:rFonts w:ascii="Arial" w:hAnsi="Arial" w:cs="Arial"/>
          <w:i w:val="0"/>
          <w:iCs w:val="0"/>
          <w:sz w:val="22"/>
          <w:szCs w:val="22"/>
        </w:rPr>
        <w:fldChar w:fldCharType="end"/>
      </w:r>
      <w:r w:rsidRPr="001E38B7">
        <w:rPr>
          <w:rFonts w:ascii="Arial" w:hAnsi="Arial" w:cs="Arial"/>
          <w:i w:val="0"/>
          <w:iCs w:val="0"/>
          <w:sz w:val="22"/>
          <w:szCs w:val="22"/>
          <w:lang w:val="en-GB"/>
        </w:rPr>
        <w:t>)</w:t>
      </w:r>
      <w:r w:rsidR="001A4A8A">
        <w:rPr>
          <w:rFonts w:ascii="Arial" w:hAnsi="Arial" w:cs="Arial"/>
          <w:i w:val="0"/>
          <w:iCs w:val="0"/>
          <w:sz w:val="22"/>
          <w:szCs w:val="22"/>
          <w:lang w:val="en-GB"/>
        </w:rPr>
        <w:t>, and a microbiologist (</w:t>
      </w:r>
      <w:proofErr w:type="spellStart"/>
      <w:r w:rsidR="001C68A5" w:rsidRPr="001C68A5">
        <w:rPr>
          <w:rFonts w:ascii="Arial" w:hAnsi="Arial" w:cs="Arial"/>
          <w:b/>
          <w:bCs/>
          <w:i w:val="0"/>
          <w:iCs w:val="0"/>
          <w:sz w:val="22"/>
          <w:szCs w:val="22"/>
          <w:lang w:val="en-GB"/>
        </w:rPr>
        <w:t>Cadwell</w:t>
      </w:r>
      <w:proofErr w:type="spellEnd"/>
      <w:r w:rsidR="001A4A8A">
        <w:rPr>
          <w:rFonts w:ascii="Arial" w:hAnsi="Arial" w:cs="Arial"/>
          <w:i w:val="0"/>
          <w:iCs w:val="0"/>
          <w:sz w:val="22"/>
          <w:szCs w:val="22"/>
          <w:lang w:val="en-GB"/>
        </w:rPr>
        <w:t>)</w:t>
      </w:r>
      <w:r w:rsidR="007274D9" w:rsidRPr="001E38B7">
        <w:rPr>
          <w:rFonts w:ascii="Arial" w:hAnsi="Arial" w:cs="Arial"/>
          <w:i w:val="0"/>
          <w:iCs w:val="0"/>
          <w:sz w:val="22"/>
          <w:szCs w:val="22"/>
          <w:lang w:val="en-GB"/>
        </w:rPr>
        <w:t>, which will ensure we have the knowledge and support required to complete the project</w:t>
      </w:r>
      <w:r w:rsidRPr="001E38B7">
        <w:rPr>
          <w:rFonts w:ascii="Arial" w:hAnsi="Arial" w:cs="Arial"/>
          <w:i w:val="0"/>
          <w:iCs w:val="0"/>
          <w:sz w:val="22"/>
          <w:szCs w:val="22"/>
          <w:lang w:val="en-GB"/>
        </w:rPr>
        <w:t>.</w:t>
      </w:r>
      <w:r w:rsidR="00952D9A">
        <w:rPr>
          <w:rFonts w:ascii="Arial" w:hAnsi="Arial" w:cs="Arial"/>
          <w:i w:val="0"/>
          <w:iCs w:val="0"/>
          <w:sz w:val="22"/>
          <w:szCs w:val="22"/>
          <w:lang w:val="en-GB"/>
        </w:rPr>
        <w:t xml:space="preserve"> </w:t>
      </w:r>
      <w:r w:rsidR="001C68A5">
        <w:rPr>
          <w:rFonts w:ascii="Arial" w:hAnsi="Arial" w:cs="Arial"/>
          <w:i w:val="0"/>
          <w:iCs w:val="0"/>
          <w:sz w:val="22"/>
          <w:szCs w:val="22"/>
          <w:lang w:val="en-GB"/>
        </w:rPr>
        <w:t xml:space="preserve"> </w:t>
      </w:r>
      <w:r w:rsidR="0067585D" w:rsidRPr="0067585D">
        <w:rPr>
          <w:rFonts w:ascii="Arial" w:hAnsi="Arial" w:cs="Arial"/>
          <w:i w:val="0"/>
          <w:iCs w:val="0"/>
          <w:sz w:val="22"/>
          <w:szCs w:val="22"/>
          <w:lang w:val="en-GB"/>
        </w:rPr>
        <w:t xml:space="preserve">Furthermore, we have </w:t>
      </w:r>
      <w:r w:rsidR="007274D9" w:rsidRPr="0060320D">
        <w:rPr>
          <w:rFonts w:ascii="Arial" w:hAnsi="Arial" w:cs="Arial"/>
          <w:b/>
          <w:bCs/>
          <w:i w:val="0"/>
          <w:iCs w:val="0"/>
          <w:sz w:val="22"/>
          <w:szCs w:val="22"/>
          <w:lang w:val="en-GB"/>
        </w:rPr>
        <w:t xml:space="preserve">Ramya </w:t>
      </w:r>
      <w:proofErr w:type="spellStart"/>
      <w:r w:rsidR="007274D9" w:rsidRPr="0060320D">
        <w:rPr>
          <w:rFonts w:ascii="Arial" w:hAnsi="Arial" w:cs="Arial"/>
          <w:b/>
          <w:bCs/>
          <w:i w:val="0"/>
          <w:iCs w:val="0"/>
          <w:sz w:val="22"/>
          <w:szCs w:val="22"/>
          <w:lang w:val="en-GB"/>
        </w:rPr>
        <w:t>Smithaveni</w:t>
      </w:r>
      <w:proofErr w:type="spellEnd"/>
      <w:r w:rsidR="007274D9" w:rsidRPr="0060320D">
        <w:rPr>
          <w:rFonts w:ascii="Arial" w:hAnsi="Arial" w:cs="Arial"/>
          <w:b/>
          <w:bCs/>
          <w:i w:val="0"/>
          <w:iCs w:val="0"/>
          <w:sz w:val="22"/>
          <w:szCs w:val="22"/>
          <w:lang w:val="en-GB"/>
        </w:rPr>
        <w:t xml:space="preserve"> Barre</w:t>
      </w:r>
      <w:r w:rsidR="007274D9">
        <w:rPr>
          <w:rFonts w:ascii="Arial" w:hAnsi="Arial" w:cs="Arial"/>
          <w:i w:val="0"/>
          <w:iCs w:val="0"/>
          <w:sz w:val="22"/>
          <w:szCs w:val="22"/>
          <w:lang w:val="en-GB"/>
        </w:rPr>
        <w:t xml:space="preserve">, </w:t>
      </w:r>
      <w:r w:rsidR="0067585D" w:rsidRPr="0067585D">
        <w:rPr>
          <w:rFonts w:ascii="Arial" w:hAnsi="Arial" w:cs="Arial"/>
          <w:i w:val="0"/>
          <w:iCs w:val="0"/>
          <w:sz w:val="22"/>
          <w:szCs w:val="22"/>
          <w:lang w:val="en-GB"/>
        </w:rPr>
        <w:t xml:space="preserve">a trained research assistant </w:t>
      </w:r>
      <w:r w:rsidR="0067585D" w:rsidRPr="007274D9">
        <w:rPr>
          <w:rFonts w:ascii="Arial" w:hAnsi="Arial" w:cs="Arial"/>
          <w:i w:val="0"/>
          <w:iCs w:val="0"/>
          <w:sz w:val="22"/>
          <w:szCs w:val="22"/>
          <w:lang w:val="en-GB"/>
        </w:rPr>
        <w:t>in Graham’s lab</w:t>
      </w:r>
      <w:r w:rsidR="007274D9" w:rsidRPr="007274D9">
        <w:rPr>
          <w:rFonts w:ascii="Arial" w:hAnsi="Arial" w:cs="Arial"/>
          <w:i w:val="0"/>
          <w:iCs w:val="0"/>
          <w:sz w:val="22"/>
          <w:szCs w:val="22"/>
          <w:lang w:val="en-GB"/>
        </w:rPr>
        <w:t xml:space="preserve">, </w:t>
      </w:r>
      <w:r w:rsidR="001C68A5" w:rsidRPr="007274D9">
        <w:rPr>
          <w:rFonts w:ascii="Arial" w:hAnsi="Arial" w:cs="Arial"/>
          <w:i w:val="0"/>
          <w:iCs w:val="0"/>
          <w:sz w:val="22"/>
          <w:szCs w:val="22"/>
          <w:lang w:val="en-GB"/>
        </w:rPr>
        <w:t xml:space="preserve">who </w:t>
      </w:r>
      <w:r w:rsidR="0067585D" w:rsidRPr="007274D9">
        <w:rPr>
          <w:rFonts w:ascii="Arial" w:hAnsi="Arial" w:cs="Arial"/>
          <w:i w:val="0"/>
          <w:iCs w:val="0"/>
          <w:sz w:val="22"/>
          <w:szCs w:val="22"/>
          <w:lang w:val="en-GB"/>
        </w:rPr>
        <w:t>is ready to undertake the proposed experiments.</w:t>
      </w:r>
    </w:p>
    <w:p w14:paraId="4A9518FA" w14:textId="1343D686" w:rsidR="009677A4" w:rsidRPr="007274D9" w:rsidRDefault="00C248F1" w:rsidP="00F106FB">
      <w:pPr>
        <w:jc w:val="both"/>
        <w:rPr>
          <w:rFonts w:ascii="Arial" w:hAnsi="Arial" w:cs="Arial"/>
          <w:sz w:val="22"/>
          <w:szCs w:val="22"/>
          <w:lang w:val="en-GB"/>
        </w:rPr>
      </w:pPr>
      <w:r w:rsidRPr="007274D9">
        <w:rPr>
          <w:rFonts w:ascii="Arial" w:hAnsi="Arial" w:cs="Arial"/>
          <w:sz w:val="22"/>
          <w:szCs w:val="22"/>
          <w:lang w:val="en-GB"/>
        </w:rPr>
        <w:t xml:space="preserve">We propose to test </w:t>
      </w:r>
      <w:r w:rsidR="004B3679" w:rsidRPr="007274D9">
        <w:rPr>
          <w:rFonts w:ascii="Arial" w:hAnsi="Arial" w:cs="Arial"/>
          <w:sz w:val="22"/>
          <w:szCs w:val="22"/>
          <w:lang w:val="en-GB"/>
        </w:rPr>
        <w:t xml:space="preserve">our theoretical </w:t>
      </w:r>
      <w:r w:rsidRPr="007274D9">
        <w:rPr>
          <w:rFonts w:ascii="Arial" w:hAnsi="Arial" w:cs="Arial"/>
          <w:sz w:val="22"/>
          <w:szCs w:val="22"/>
          <w:lang w:val="en-GB"/>
        </w:rPr>
        <w:t>predictions</w:t>
      </w:r>
      <w:r w:rsidR="00952D9A" w:rsidRPr="007274D9">
        <w:rPr>
          <w:rFonts w:ascii="Arial" w:hAnsi="Arial" w:cs="Arial"/>
          <w:sz w:val="22"/>
          <w:szCs w:val="22"/>
          <w:lang w:val="en-GB"/>
        </w:rPr>
        <w:t xml:space="preserve"> fully</w:t>
      </w:r>
      <w:r w:rsidRPr="007274D9">
        <w:rPr>
          <w:rFonts w:ascii="Arial" w:hAnsi="Arial" w:cs="Arial"/>
          <w:sz w:val="22"/>
          <w:szCs w:val="22"/>
          <w:lang w:val="en-GB"/>
        </w:rPr>
        <w:t xml:space="preserve"> in that empirical system, and we envision it as an ite</w:t>
      </w:r>
      <w:r w:rsidRPr="001E38B7">
        <w:rPr>
          <w:rFonts w:ascii="Arial" w:hAnsi="Arial" w:cs="Arial"/>
          <w:sz w:val="22"/>
          <w:szCs w:val="22"/>
          <w:lang w:val="en-GB"/>
        </w:rPr>
        <w:t>rative process:  we will begin with experiments inspired by predictions of the initial mathematics; as we learn from our empirical findings, we will return to modify the mathematics to improve accuracy of the predictions</w:t>
      </w:r>
      <w:r w:rsidR="00952D9A">
        <w:rPr>
          <w:rFonts w:ascii="Arial" w:hAnsi="Arial" w:cs="Arial"/>
          <w:sz w:val="22"/>
          <w:szCs w:val="22"/>
          <w:lang w:val="en-GB"/>
        </w:rPr>
        <w:t>, and so forth</w:t>
      </w:r>
      <w:r w:rsidRPr="001E38B7">
        <w:rPr>
          <w:rFonts w:ascii="Arial" w:hAnsi="Arial" w:cs="Arial"/>
          <w:sz w:val="22"/>
          <w:szCs w:val="22"/>
          <w:lang w:val="en-GB"/>
        </w:rPr>
        <w:t xml:space="preserve">.  Ultimately, </w:t>
      </w:r>
      <w:r w:rsidRPr="001E38B7">
        <w:rPr>
          <w:rFonts w:ascii="Arial" w:hAnsi="Arial" w:cs="Arial"/>
          <w:b/>
          <w:sz w:val="22"/>
          <w:szCs w:val="22"/>
          <w:lang w:val="en-GB"/>
        </w:rPr>
        <w:t xml:space="preserve">we will test </w:t>
      </w:r>
      <w:r w:rsidR="004B3679" w:rsidRPr="001E38B7">
        <w:rPr>
          <w:rFonts w:ascii="Arial" w:hAnsi="Arial" w:cs="Arial"/>
          <w:b/>
          <w:sz w:val="22"/>
          <w:szCs w:val="22"/>
          <w:lang w:val="en-GB"/>
        </w:rPr>
        <w:t xml:space="preserve">whether </w:t>
      </w:r>
      <w:r w:rsidR="00F07527">
        <w:rPr>
          <w:rFonts w:ascii="Arial" w:hAnsi="Arial" w:cs="Arial"/>
          <w:b/>
          <w:sz w:val="22"/>
          <w:szCs w:val="22"/>
          <w:lang w:val="en-GB"/>
        </w:rPr>
        <w:t>rules governing infection duration</w:t>
      </w:r>
      <w:r w:rsidRPr="001E38B7">
        <w:rPr>
          <w:rFonts w:ascii="Arial" w:hAnsi="Arial" w:cs="Arial"/>
          <w:b/>
          <w:sz w:val="22"/>
          <w:szCs w:val="22"/>
          <w:lang w:val="en-GB"/>
        </w:rPr>
        <w:t xml:space="preserve"> </w:t>
      </w:r>
      <w:r w:rsidR="004B3679" w:rsidRPr="001E38B7">
        <w:rPr>
          <w:rFonts w:ascii="Arial" w:hAnsi="Arial" w:cs="Arial"/>
          <w:b/>
          <w:sz w:val="22"/>
          <w:szCs w:val="22"/>
          <w:lang w:val="en-GB"/>
        </w:rPr>
        <w:t xml:space="preserve">are general </w:t>
      </w:r>
      <w:r w:rsidRPr="001E38B7">
        <w:rPr>
          <w:rFonts w:ascii="Arial" w:hAnsi="Arial" w:cs="Arial"/>
          <w:b/>
          <w:sz w:val="22"/>
          <w:szCs w:val="22"/>
          <w:lang w:val="en-GB"/>
        </w:rPr>
        <w:t xml:space="preserve">across mouse </w:t>
      </w:r>
      <w:r w:rsidR="00581C23">
        <w:rPr>
          <w:rFonts w:ascii="Arial" w:hAnsi="Arial" w:cs="Arial"/>
          <w:b/>
          <w:sz w:val="22"/>
          <w:szCs w:val="22"/>
          <w:lang w:val="en-GB"/>
        </w:rPr>
        <w:t>strains</w:t>
      </w:r>
      <w:r w:rsidR="00581C23" w:rsidRPr="001E38B7">
        <w:rPr>
          <w:rFonts w:ascii="Arial" w:hAnsi="Arial" w:cs="Arial"/>
          <w:b/>
          <w:sz w:val="22"/>
          <w:szCs w:val="22"/>
          <w:lang w:val="en-GB"/>
        </w:rPr>
        <w:t xml:space="preserve"> </w:t>
      </w:r>
      <w:r w:rsidRPr="001E38B7">
        <w:rPr>
          <w:rFonts w:ascii="Arial" w:hAnsi="Arial" w:cs="Arial"/>
          <w:b/>
          <w:sz w:val="22"/>
          <w:szCs w:val="22"/>
          <w:lang w:val="en-GB"/>
        </w:rPr>
        <w:t>and increasingly realistic enviro</w:t>
      </w:r>
      <w:r w:rsidRPr="00F106FB">
        <w:rPr>
          <w:rFonts w:ascii="Arial" w:hAnsi="Arial" w:cs="Arial"/>
          <w:b/>
          <w:sz w:val="22"/>
          <w:szCs w:val="22"/>
          <w:lang w:val="en-GB"/>
        </w:rPr>
        <w:t>nments</w:t>
      </w:r>
      <w:r w:rsidR="00F07527" w:rsidRPr="00F106FB">
        <w:rPr>
          <w:rFonts w:ascii="Arial" w:hAnsi="Arial" w:cs="Arial"/>
          <w:bCs/>
          <w:sz w:val="22"/>
          <w:szCs w:val="22"/>
          <w:lang w:val="en-GB"/>
        </w:rPr>
        <w:t>, by pursuing our</w:t>
      </w:r>
      <w:r w:rsidR="004B3679" w:rsidRPr="00F106FB">
        <w:rPr>
          <w:rFonts w:ascii="Arial" w:hAnsi="Arial" w:cs="Arial"/>
          <w:bCs/>
          <w:sz w:val="22"/>
          <w:szCs w:val="22"/>
          <w:lang w:val="en-GB"/>
        </w:rPr>
        <w:t xml:space="preserve"> </w:t>
      </w:r>
      <w:r w:rsidR="00F106FB">
        <w:rPr>
          <w:rFonts w:ascii="Arial" w:hAnsi="Arial" w:cs="Arial"/>
          <w:bCs/>
          <w:sz w:val="22"/>
          <w:szCs w:val="22"/>
          <w:lang w:val="en-GB"/>
        </w:rPr>
        <w:t>3</w:t>
      </w:r>
      <w:r w:rsidR="00F106FB" w:rsidRPr="00F106FB">
        <w:rPr>
          <w:rFonts w:ascii="Arial" w:hAnsi="Arial" w:cs="Arial"/>
          <w:bCs/>
          <w:sz w:val="22"/>
          <w:szCs w:val="22"/>
          <w:lang w:val="en-GB"/>
        </w:rPr>
        <w:t xml:space="preserve"> </w:t>
      </w:r>
      <w:r w:rsidR="004B3679" w:rsidRPr="00F106FB">
        <w:rPr>
          <w:rFonts w:ascii="Arial" w:hAnsi="Arial" w:cs="Arial"/>
          <w:bCs/>
          <w:sz w:val="22"/>
          <w:szCs w:val="22"/>
          <w:lang w:val="en-GB"/>
        </w:rPr>
        <w:t>Aims</w:t>
      </w:r>
      <w:r w:rsidR="00F07527" w:rsidRPr="00F106FB">
        <w:rPr>
          <w:rFonts w:ascii="Arial" w:hAnsi="Arial" w:cs="Arial"/>
          <w:bCs/>
          <w:sz w:val="22"/>
          <w:szCs w:val="22"/>
          <w:lang w:val="en-GB"/>
        </w:rPr>
        <w:t>, as follows</w:t>
      </w:r>
      <w:r w:rsidR="004B3679" w:rsidRPr="00F106FB">
        <w:rPr>
          <w:rFonts w:ascii="Arial" w:hAnsi="Arial" w:cs="Arial"/>
          <w:bCs/>
          <w:sz w:val="22"/>
          <w:szCs w:val="22"/>
          <w:lang w:val="en-GB"/>
        </w:rPr>
        <w:t>.</w:t>
      </w:r>
      <w:r w:rsidRPr="001E38B7">
        <w:rPr>
          <w:rFonts w:ascii="Arial" w:hAnsi="Arial" w:cs="Arial"/>
          <w:sz w:val="22"/>
          <w:szCs w:val="22"/>
          <w:lang w:val="en-GB"/>
        </w:rPr>
        <w:t xml:space="preserve">  </w:t>
      </w:r>
    </w:p>
    <w:p w14:paraId="14523523" w14:textId="77777777" w:rsidR="00017330" w:rsidRPr="001E38B7" w:rsidRDefault="00017330" w:rsidP="00AF02BC">
      <w:pPr>
        <w:jc w:val="both"/>
        <w:rPr>
          <w:rFonts w:ascii="Arial" w:hAnsi="Arial" w:cs="Arial"/>
          <w:sz w:val="22"/>
          <w:szCs w:val="22"/>
          <w:lang w:val="en-GB"/>
        </w:rPr>
      </w:pPr>
    </w:p>
    <w:p w14:paraId="30CD3D15" w14:textId="4F25F986" w:rsidR="00017330" w:rsidRPr="009D5B22" w:rsidRDefault="00C248F1" w:rsidP="00AF02BC">
      <w:pPr>
        <w:jc w:val="both"/>
        <w:rPr>
          <w:rFonts w:ascii="Arial" w:hAnsi="Arial" w:cs="Arial"/>
        </w:rPr>
      </w:pPr>
      <w:commentRangeStart w:id="87"/>
      <w:r w:rsidRPr="001E38B7">
        <w:rPr>
          <w:rFonts w:ascii="Arial" w:hAnsi="Arial" w:cs="Arial"/>
          <w:b/>
          <w:sz w:val="22"/>
          <w:szCs w:val="22"/>
          <w:u w:val="single"/>
          <w:lang w:val="en-GB"/>
        </w:rPr>
        <w:t>Aim 1</w:t>
      </w:r>
      <w:commentRangeEnd w:id="87"/>
      <w:r w:rsidR="007274D9">
        <w:rPr>
          <w:rStyle w:val="CommentReference"/>
        </w:rPr>
        <w:commentReference w:id="87"/>
      </w:r>
      <w:r w:rsidRPr="001E38B7">
        <w:rPr>
          <w:rFonts w:ascii="Arial" w:hAnsi="Arial" w:cs="Arial"/>
          <w:b/>
          <w:sz w:val="22"/>
          <w:szCs w:val="22"/>
          <w:u w:val="single"/>
          <w:lang w:val="en-GB"/>
        </w:rPr>
        <w:t xml:space="preserve">. </w:t>
      </w:r>
      <w:r w:rsidRPr="001E38B7">
        <w:rPr>
          <w:rFonts w:ascii="Arial" w:hAnsi="Arial" w:cs="Arial"/>
          <w:b/>
          <w:bCs/>
          <w:sz w:val="22"/>
          <w:szCs w:val="22"/>
          <w:u w:val="single"/>
        </w:rPr>
        <w:t xml:space="preserve">Leverage host genetic variation in response to </w:t>
      </w:r>
      <w:r w:rsidR="00B16202">
        <w:rPr>
          <w:rFonts w:ascii="Arial" w:hAnsi="Arial" w:cs="Arial"/>
          <w:b/>
          <w:bCs/>
          <w:sz w:val="22"/>
          <w:szCs w:val="22"/>
          <w:u w:val="single"/>
        </w:rPr>
        <w:t xml:space="preserve">varied parasite dose, to </w:t>
      </w:r>
      <w:r w:rsidR="0086526C" w:rsidRPr="001E38B7">
        <w:rPr>
          <w:rFonts w:ascii="Arial" w:hAnsi="Arial" w:cs="Arial"/>
          <w:b/>
          <w:bCs/>
          <w:sz w:val="22"/>
          <w:szCs w:val="22"/>
          <w:u w:val="single"/>
        </w:rPr>
        <w:t>quantify the</w:t>
      </w:r>
      <w:r w:rsidR="008E6BD4" w:rsidRPr="001E38B7">
        <w:rPr>
          <w:rFonts w:ascii="Arial" w:hAnsi="Arial" w:cs="Arial"/>
          <w:b/>
          <w:bCs/>
          <w:sz w:val="22"/>
          <w:szCs w:val="22"/>
          <w:u w:val="single"/>
        </w:rPr>
        <w:t xml:space="preserve"> relative</w:t>
      </w:r>
      <w:r w:rsidR="0086526C" w:rsidRPr="001E38B7">
        <w:rPr>
          <w:rFonts w:ascii="Arial" w:hAnsi="Arial" w:cs="Arial"/>
          <w:b/>
          <w:bCs/>
          <w:sz w:val="22"/>
          <w:szCs w:val="22"/>
          <w:u w:val="single"/>
        </w:rPr>
        <w:t xml:space="preserve"> strength</w:t>
      </w:r>
      <w:r w:rsidR="008E6BD4" w:rsidRPr="001E38B7">
        <w:rPr>
          <w:rFonts w:ascii="Arial" w:hAnsi="Arial" w:cs="Arial"/>
          <w:b/>
          <w:bCs/>
          <w:sz w:val="22"/>
          <w:szCs w:val="22"/>
          <w:u w:val="single"/>
        </w:rPr>
        <w:t>s</w:t>
      </w:r>
      <w:r w:rsidR="0086526C" w:rsidRPr="001E38B7">
        <w:rPr>
          <w:rFonts w:ascii="Arial" w:hAnsi="Arial" w:cs="Arial"/>
          <w:b/>
          <w:bCs/>
          <w:sz w:val="22"/>
          <w:szCs w:val="22"/>
          <w:u w:val="single"/>
        </w:rPr>
        <w:t xml:space="preserve"> of </w:t>
      </w:r>
      <w:r w:rsidRPr="001E38B7">
        <w:rPr>
          <w:rFonts w:ascii="Arial" w:hAnsi="Arial" w:cs="Arial"/>
          <w:b/>
          <w:bCs/>
          <w:sz w:val="22"/>
          <w:szCs w:val="22"/>
          <w:u w:val="single"/>
        </w:rPr>
        <w:t>feedback</w:t>
      </w:r>
      <w:r w:rsidR="00B16202">
        <w:rPr>
          <w:rFonts w:ascii="Arial" w:hAnsi="Arial" w:cs="Arial"/>
          <w:b/>
          <w:bCs/>
          <w:sz w:val="22"/>
          <w:szCs w:val="22"/>
          <w:u w:val="single"/>
        </w:rPr>
        <w:t xml:space="preserve"> loop</w:t>
      </w:r>
      <w:r w:rsidRPr="001E38B7">
        <w:rPr>
          <w:rFonts w:ascii="Arial" w:hAnsi="Arial" w:cs="Arial"/>
          <w:b/>
          <w:bCs/>
          <w:sz w:val="22"/>
          <w:szCs w:val="22"/>
          <w:u w:val="single"/>
        </w:rPr>
        <w:t>s that drive variation in infection duration.</w:t>
      </w:r>
    </w:p>
    <w:p w14:paraId="4CAD1F67" w14:textId="77777777" w:rsidR="00017330" w:rsidRPr="001E38B7" w:rsidRDefault="00017330" w:rsidP="00AF02BC">
      <w:pPr>
        <w:jc w:val="both"/>
        <w:rPr>
          <w:rFonts w:ascii="Arial" w:hAnsi="Arial" w:cs="Arial"/>
          <w:b/>
          <w:i/>
          <w:sz w:val="22"/>
          <w:szCs w:val="22"/>
        </w:rPr>
      </w:pPr>
    </w:p>
    <w:p w14:paraId="289A84EA" w14:textId="7B3DB90B" w:rsidR="00017330" w:rsidRPr="009D5B22" w:rsidRDefault="0086526C" w:rsidP="00AF02BC">
      <w:pPr>
        <w:jc w:val="both"/>
        <w:rPr>
          <w:rFonts w:ascii="Arial" w:hAnsi="Arial" w:cs="Arial"/>
        </w:rPr>
      </w:pPr>
      <w:r w:rsidRPr="001E38B7">
        <w:rPr>
          <w:rFonts w:ascii="Arial" w:hAnsi="Arial" w:cs="Arial"/>
          <w:sz w:val="22"/>
          <w:szCs w:val="22"/>
        </w:rPr>
        <w:t>Drawing</w:t>
      </w:r>
      <w:r w:rsidR="00C248F1" w:rsidRPr="001E38B7">
        <w:rPr>
          <w:rFonts w:ascii="Arial" w:hAnsi="Arial" w:cs="Arial"/>
          <w:sz w:val="22"/>
          <w:szCs w:val="22"/>
        </w:rPr>
        <w:t xml:space="preserve"> on </w:t>
      </w:r>
      <w:r w:rsidRPr="001E38B7">
        <w:rPr>
          <w:rFonts w:ascii="Arial" w:hAnsi="Arial" w:cs="Arial"/>
          <w:sz w:val="22"/>
          <w:szCs w:val="22"/>
        </w:rPr>
        <w:t>our previous theoretical work</w:t>
      </w:r>
      <w:r w:rsidR="00C248F1" w:rsidRPr="001E38B7">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&lt;EndNote&gt;&lt;Cite&gt;&lt;Author&gt;van Leeuwen&lt;/Author&gt;&lt;Year&gt;2019&lt;/Year&gt;&lt;RecNum&gt;7862&lt;/RecNum&gt;&lt;DisplayText&gt;[46]&lt;/DisplayText&gt;&lt;record&gt;&lt;rec-number&gt;7862&lt;/rec-number&gt;&lt;foreign-keys&gt;&lt;key app="EN" db-id="frwtwrvviazzdoewtsrpaszf2r0r2xpeazfx" timestamp="1580741122"&gt;7862&lt;/key&gt;&lt;/foreign-keys&gt;&lt;ref-type name="Journal Article"&gt;17&lt;/ref-type&gt;&lt;contributors&gt;&lt;authors&gt;&lt;author&gt;van Leeuwen, A.&lt;/author&gt;&lt;author&gt;Budischak, S. A.&lt;/author&gt;&lt;author&gt;Graham, A. L.&lt;/author&gt;&lt;author&gt;Cressler, C. E.&lt;/author&gt;&lt;/authors&gt;&lt;/contributors&gt;&lt;auth-address&gt;1 Royal Netherlands Institute for Sea Research, Department of Coastal Systems, and Utrecht University , PO Box 59, 1790 AB Den Burg, Texel , The Netherlands.&amp;#xD;2 Department of Ecology &amp;amp; Evolutionary Biology, Princeton University , Princeton, NJ , USA.&amp;#xD;3 W.M. Keck Science Department, Claremont McKenna, Pitzer and Scripps Colleges , Claremont, CA , USA.&amp;#xD;4 Department of Biological Sciences, University of Nebraska , Lincoln, NE , USA.&lt;/auth-address&gt;&lt;titles&gt;&lt;title&gt;Parasite resource manipulation drives bimodal variation in infection duration&lt;/title&gt;&lt;secondary-title&gt;Proc Biol Sci&lt;/secondary-title&gt;&lt;/titles&gt;&lt;periodical&gt;&lt;full-title&gt;Proc Biol Sci&lt;/full-title&gt;&lt;/periodical&gt;&lt;pages&gt;20190456&lt;/pages&gt;&lt;volume&gt;286&lt;/volume&gt;&lt;number&gt;1902&lt;/number&gt;&lt;edition&gt;2019/05/09&lt;/edition&gt;&lt;keywords&gt;&lt;keyword&gt;*acute&lt;/keyword&gt;&lt;keyword&gt;*chronic&lt;/keyword&gt;&lt;keyword&gt;*immunity&lt;/keyword&gt;&lt;keyword&gt;*parasite&lt;/keyword&gt;&lt;keyword&gt;*resource manipulation&lt;/keyword&gt;&lt;keyword&gt;*within-host&lt;/keyword&gt;&lt;/keywords&gt;&lt;dates&gt;&lt;year&gt;2019&lt;/year&gt;&lt;pub-dates&gt;&lt;date&gt;May 15&lt;/date&gt;&lt;/pub-dates&gt;&lt;/dates&gt;&lt;isbn&gt;1471-2954 (Electronic)&amp;#xD;0962-8452 (Linking)&lt;/isbn&gt;&lt;accession-num&gt;31064304&lt;/accession-num&gt;&lt;urls&gt;&lt;related-urls&gt;&lt;url&gt;https://www.ncbi.nlm.nih.gov/pubmed/31064304&lt;/url&gt;&lt;/related-urls&gt;&lt;/urls&gt;&lt;custom2&gt;PMC6532525&lt;/custom2&gt;&lt;electronic-resource-num&gt;10.1098/rspb.2019.0456&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[46]</w:t>
      </w:r>
      <w:r w:rsidR="002D6665">
        <w:rPr>
          <w:rFonts w:ascii="Arial" w:hAnsi="Arial" w:cs="Arial"/>
          <w:sz w:val="22"/>
          <w:szCs w:val="22"/>
        </w:rPr>
        <w:fldChar w:fldCharType="end"/>
      </w:r>
      <w:r w:rsidR="00F90D98" w:rsidRPr="001E38B7">
        <w:rPr>
          <w:rFonts w:ascii="Arial" w:hAnsi="Arial" w:cs="Arial"/>
          <w:sz w:val="22"/>
          <w:szCs w:val="22"/>
        </w:rPr>
        <w:t xml:space="preserve"> and pilot results</w:t>
      </w:r>
      <w:r w:rsidRPr="001E38B7">
        <w:rPr>
          <w:rFonts w:ascii="Arial" w:hAnsi="Arial" w:cs="Arial"/>
          <w:sz w:val="22"/>
          <w:szCs w:val="22"/>
        </w:rPr>
        <w:t xml:space="preserve"> </w:t>
      </w:r>
      <w:r w:rsidR="00F90D98" w:rsidRPr="001E38B7">
        <w:rPr>
          <w:rFonts w:ascii="Arial" w:hAnsi="Arial" w:cs="Arial"/>
          <w:sz w:val="22"/>
          <w:szCs w:val="22"/>
        </w:rPr>
        <w:t>(</w:t>
      </w:r>
      <w:r w:rsidR="00C248F1" w:rsidRPr="001E38B7">
        <w:rPr>
          <w:rFonts w:ascii="Arial" w:hAnsi="Arial" w:cs="Arial"/>
          <w:b/>
          <w:sz w:val="22"/>
          <w:szCs w:val="22"/>
        </w:rPr>
        <w:t>Fig</w:t>
      </w:r>
      <w:r w:rsidR="00F90D98" w:rsidRPr="001E38B7">
        <w:rPr>
          <w:rFonts w:ascii="Arial" w:hAnsi="Arial" w:cs="Arial"/>
          <w:b/>
          <w:sz w:val="22"/>
          <w:szCs w:val="22"/>
        </w:rPr>
        <w:t>.</w:t>
      </w:r>
      <w:r w:rsidR="00C248F1" w:rsidRPr="001E38B7">
        <w:rPr>
          <w:rFonts w:ascii="Arial" w:hAnsi="Arial" w:cs="Arial"/>
          <w:b/>
          <w:sz w:val="22"/>
          <w:szCs w:val="22"/>
        </w:rPr>
        <w:t xml:space="preserve"> </w:t>
      </w:r>
      <w:r w:rsidR="00ED5E59">
        <w:rPr>
          <w:rFonts w:ascii="Arial" w:hAnsi="Arial" w:cs="Arial"/>
          <w:b/>
          <w:sz w:val="22"/>
          <w:szCs w:val="22"/>
        </w:rPr>
        <w:t>1</w:t>
      </w:r>
      <w:r w:rsidR="00C248F1" w:rsidRPr="001E38B7">
        <w:rPr>
          <w:rFonts w:ascii="Arial" w:hAnsi="Arial" w:cs="Arial"/>
          <w:sz w:val="22"/>
          <w:szCs w:val="22"/>
        </w:rPr>
        <w:t xml:space="preserve">), we propose that variation in the relative </w:t>
      </w:r>
      <w:r w:rsidR="00920A10">
        <w:rPr>
          <w:rFonts w:ascii="Arial" w:hAnsi="Arial" w:cs="Arial"/>
          <w:sz w:val="22"/>
          <w:szCs w:val="22"/>
        </w:rPr>
        <w:t>strength</w:t>
      </w:r>
      <w:r w:rsidR="00920A10" w:rsidRPr="001E38B7">
        <w:rPr>
          <w:rFonts w:ascii="Arial" w:hAnsi="Arial" w:cs="Arial"/>
          <w:sz w:val="22"/>
          <w:szCs w:val="22"/>
        </w:rPr>
        <w:t xml:space="preserve"> </w:t>
      </w:r>
      <w:r w:rsidR="00C248F1" w:rsidRPr="001E38B7">
        <w:rPr>
          <w:rFonts w:ascii="Arial" w:hAnsi="Arial" w:cs="Arial"/>
          <w:sz w:val="22"/>
          <w:szCs w:val="22"/>
        </w:rPr>
        <w:t>of Th2- versus Th1-mediated feedbacks</w:t>
      </w:r>
      <w:r w:rsidRPr="001E38B7">
        <w:rPr>
          <w:rFonts w:ascii="Arial" w:hAnsi="Arial" w:cs="Arial"/>
          <w:sz w:val="22"/>
          <w:szCs w:val="22"/>
        </w:rPr>
        <w:t xml:space="preserve"> </w:t>
      </w:r>
      <w:r w:rsidR="00EE0867" w:rsidRPr="001E38B7">
        <w:rPr>
          <w:rFonts w:ascii="Arial" w:hAnsi="Arial" w:cs="Arial"/>
          <w:sz w:val="22"/>
          <w:szCs w:val="22"/>
        </w:rPr>
        <w:t>(</w:t>
      </w:r>
      <w:r w:rsidR="00EE0867" w:rsidRPr="001E38B7">
        <w:rPr>
          <w:rFonts w:ascii="Arial" w:hAnsi="Arial" w:cs="Arial"/>
          <w:b/>
          <w:sz w:val="22"/>
          <w:szCs w:val="22"/>
        </w:rPr>
        <w:t xml:space="preserve">Fig. </w:t>
      </w:r>
      <w:r w:rsidR="00ED5E59">
        <w:rPr>
          <w:rFonts w:ascii="Arial" w:hAnsi="Arial" w:cs="Arial"/>
          <w:b/>
          <w:sz w:val="22"/>
          <w:szCs w:val="22"/>
        </w:rPr>
        <w:t>2</w:t>
      </w:r>
      <w:r w:rsidR="00EE0867" w:rsidRPr="001E38B7">
        <w:rPr>
          <w:rFonts w:ascii="Arial" w:hAnsi="Arial" w:cs="Arial"/>
          <w:sz w:val="22"/>
          <w:szCs w:val="22"/>
        </w:rPr>
        <w:t xml:space="preserve">) </w:t>
      </w:r>
      <w:r w:rsidRPr="001E38B7">
        <w:rPr>
          <w:rFonts w:ascii="Arial" w:hAnsi="Arial" w:cs="Arial"/>
          <w:sz w:val="22"/>
          <w:szCs w:val="22"/>
        </w:rPr>
        <w:t>can explain</w:t>
      </w:r>
      <w:r w:rsidR="00C248F1" w:rsidRPr="001E38B7">
        <w:rPr>
          <w:rFonts w:ascii="Arial" w:hAnsi="Arial" w:cs="Arial"/>
          <w:sz w:val="22"/>
          <w:szCs w:val="22"/>
        </w:rPr>
        <w:t xml:space="preserve"> the previously puzzling </w:t>
      </w:r>
      <w:r w:rsidR="00EE0867" w:rsidRPr="001E38B7">
        <w:rPr>
          <w:rFonts w:ascii="Arial" w:hAnsi="Arial" w:cs="Arial"/>
          <w:sz w:val="22"/>
          <w:szCs w:val="22"/>
        </w:rPr>
        <w:t xml:space="preserve">variation in infection duration in general, </w:t>
      </w:r>
      <w:r w:rsidR="00AC7F9F">
        <w:rPr>
          <w:rFonts w:ascii="Arial" w:hAnsi="Arial" w:cs="Arial"/>
          <w:sz w:val="22"/>
          <w:szCs w:val="22"/>
        </w:rPr>
        <w:t>including</w:t>
      </w:r>
      <w:r w:rsidR="00EE0867" w:rsidRPr="001E38B7">
        <w:rPr>
          <w:rFonts w:ascii="Arial" w:hAnsi="Arial" w:cs="Arial"/>
          <w:sz w:val="22"/>
          <w:szCs w:val="22"/>
        </w:rPr>
        <w:t xml:space="preserve"> </w:t>
      </w:r>
      <w:r w:rsidR="00C248F1" w:rsidRPr="001E38B7">
        <w:rPr>
          <w:rFonts w:ascii="Arial" w:hAnsi="Arial" w:cs="Arial"/>
          <w:sz w:val="22"/>
          <w:szCs w:val="22"/>
        </w:rPr>
        <w:t>dose-</w:t>
      </w:r>
      <w:r w:rsidR="002D0891" w:rsidRPr="002D0891">
        <w:rPr>
          <w:rFonts w:ascii="Arial" w:hAnsi="Arial" w:cs="Arial"/>
          <w:sz w:val="22"/>
          <w:szCs w:val="22"/>
        </w:rPr>
        <w:t xml:space="preserve"> </w:t>
      </w:r>
      <w:r w:rsidR="002D0891">
        <w:rPr>
          <w:rFonts w:ascii="Arial" w:hAnsi="Arial" w:cs="Arial"/>
          <w:sz w:val="22"/>
          <w:szCs w:val="22"/>
        </w:rPr>
        <w:t>and environment-</w:t>
      </w:r>
      <w:r w:rsidR="00C248F1" w:rsidRPr="001E38B7">
        <w:rPr>
          <w:rFonts w:ascii="Arial" w:hAnsi="Arial" w:cs="Arial"/>
          <w:sz w:val="22"/>
          <w:szCs w:val="22"/>
        </w:rPr>
        <w:t xml:space="preserve">dependence. We </w:t>
      </w:r>
      <w:r w:rsidRPr="001E38B7">
        <w:rPr>
          <w:rFonts w:ascii="Arial" w:hAnsi="Arial" w:cs="Arial"/>
          <w:sz w:val="22"/>
          <w:szCs w:val="22"/>
        </w:rPr>
        <w:t>specifically</w:t>
      </w:r>
      <w:r w:rsidR="00C248F1" w:rsidRPr="001E38B7">
        <w:rPr>
          <w:rFonts w:ascii="Arial" w:hAnsi="Arial" w:cs="Arial"/>
          <w:sz w:val="22"/>
          <w:szCs w:val="22"/>
        </w:rPr>
        <w:t xml:space="preserve"> hypothesize that “resistant” </w:t>
      </w:r>
      <w:r w:rsidR="008A17EB" w:rsidRPr="001E38B7">
        <w:rPr>
          <w:rFonts w:ascii="Arial" w:hAnsi="Arial" w:cs="Arial"/>
          <w:sz w:val="22"/>
          <w:szCs w:val="22"/>
        </w:rPr>
        <w:t xml:space="preserve">host </w:t>
      </w:r>
      <w:r w:rsidR="00C248F1" w:rsidRPr="001E38B7">
        <w:rPr>
          <w:rFonts w:ascii="Arial" w:hAnsi="Arial" w:cs="Arial"/>
          <w:sz w:val="22"/>
          <w:szCs w:val="22"/>
        </w:rPr>
        <w:t>strains exhibit stronger Th2-escalation</w:t>
      </w:r>
      <w:r w:rsidR="008A17EB" w:rsidRPr="001E38B7">
        <w:rPr>
          <w:rFonts w:ascii="Arial" w:hAnsi="Arial" w:cs="Arial"/>
          <w:sz w:val="22"/>
          <w:szCs w:val="22"/>
        </w:rPr>
        <w:t xml:space="preserve"> </w:t>
      </w:r>
      <w:r w:rsidR="009A15BB" w:rsidRPr="001E38B7">
        <w:rPr>
          <w:rFonts w:ascii="Arial" w:hAnsi="Arial" w:cs="Arial"/>
          <w:sz w:val="22"/>
          <w:szCs w:val="22"/>
        </w:rPr>
        <w:t xml:space="preserve">with increasing </w:t>
      </w:r>
      <w:r w:rsidR="008A17EB" w:rsidRPr="001E38B7">
        <w:rPr>
          <w:rFonts w:ascii="Arial" w:hAnsi="Arial" w:cs="Arial"/>
          <w:sz w:val="22"/>
          <w:szCs w:val="22"/>
        </w:rPr>
        <w:t>doses</w:t>
      </w:r>
      <w:r w:rsidR="00AC7F9F">
        <w:rPr>
          <w:rFonts w:ascii="Arial" w:hAnsi="Arial" w:cs="Arial"/>
          <w:sz w:val="22"/>
          <w:szCs w:val="22"/>
        </w:rPr>
        <w:t xml:space="preserve"> of</w:t>
      </w:r>
      <w:r w:rsidR="00AC7F9F" w:rsidRPr="00AC7F9F">
        <w:rPr>
          <w:rFonts w:ascii="Arial" w:hAnsi="Arial" w:cs="Arial"/>
          <w:i/>
          <w:sz w:val="22"/>
          <w:szCs w:val="22"/>
        </w:rPr>
        <w:t xml:space="preserve"> </w:t>
      </w:r>
      <w:r w:rsidR="00AC7F9F" w:rsidRPr="001E38B7">
        <w:rPr>
          <w:rFonts w:ascii="Arial" w:hAnsi="Arial" w:cs="Arial"/>
          <w:i/>
          <w:sz w:val="22"/>
          <w:szCs w:val="22"/>
        </w:rPr>
        <w:t xml:space="preserve">T. </w:t>
      </w:r>
      <w:proofErr w:type="spellStart"/>
      <w:r w:rsidR="00AC7F9F" w:rsidRPr="001E38B7">
        <w:rPr>
          <w:rFonts w:ascii="Arial" w:hAnsi="Arial" w:cs="Arial"/>
          <w:i/>
          <w:sz w:val="22"/>
          <w:szCs w:val="22"/>
        </w:rPr>
        <w:t>muris</w:t>
      </w:r>
      <w:proofErr w:type="spellEnd"/>
      <w:r w:rsidR="00C248F1" w:rsidRPr="001E38B7">
        <w:rPr>
          <w:rFonts w:ascii="Arial" w:hAnsi="Arial" w:cs="Arial"/>
          <w:sz w:val="22"/>
          <w:szCs w:val="22"/>
        </w:rPr>
        <w:t xml:space="preserve">, whereas “susceptible” strains </w:t>
      </w:r>
      <w:r w:rsidR="008A17EB" w:rsidRPr="001E38B7">
        <w:rPr>
          <w:rFonts w:ascii="Arial" w:hAnsi="Arial" w:cs="Arial"/>
          <w:sz w:val="22"/>
          <w:szCs w:val="22"/>
        </w:rPr>
        <w:t xml:space="preserve">fall </w:t>
      </w:r>
      <w:r w:rsidR="00C248F1" w:rsidRPr="001E38B7">
        <w:rPr>
          <w:rFonts w:ascii="Arial" w:hAnsi="Arial" w:cs="Arial"/>
          <w:sz w:val="22"/>
          <w:szCs w:val="22"/>
        </w:rPr>
        <w:t>prey to Th1</w:t>
      </w:r>
      <w:r w:rsidR="00201E94" w:rsidRPr="001E38B7">
        <w:rPr>
          <w:rFonts w:ascii="Arial" w:hAnsi="Arial" w:cs="Arial"/>
          <w:sz w:val="22"/>
          <w:szCs w:val="22"/>
        </w:rPr>
        <w:t xml:space="preserve"> manipulation</w:t>
      </w:r>
      <w:r w:rsidR="00B27F80" w:rsidRPr="001E38B7">
        <w:rPr>
          <w:rFonts w:ascii="Arial" w:hAnsi="Arial" w:cs="Arial"/>
          <w:sz w:val="22"/>
          <w:szCs w:val="22"/>
        </w:rPr>
        <w:t xml:space="preserve"> at low doses</w:t>
      </w:r>
      <w:r w:rsidR="00C248F1" w:rsidRPr="001E38B7">
        <w:rPr>
          <w:rFonts w:ascii="Arial" w:hAnsi="Arial" w:cs="Arial"/>
          <w:sz w:val="22"/>
          <w:szCs w:val="22"/>
        </w:rPr>
        <w:t xml:space="preserve">, </w:t>
      </w:r>
      <w:r w:rsidR="00B27F80" w:rsidRPr="001E38B7">
        <w:rPr>
          <w:rFonts w:ascii="Arial" w:hAnsi="Arial" w:cs="Arial"/>
          <w:sz w:val="22"/>
          <w:szCs w:val="22"/>
        </w:rPr>
        <w:t xml:space="preserve">and </w:t>
      </w:r>
      <w:r w:rsidR="00C248F1" w:rsidRPr="001E38B7">
        <w:rPr>
          <w:rFonts w:ascii="Arial" w:hAnsi="Arial" w:cs="Arial"/>
          <w:sz w:val="22"/>
          <w:szCs w:val="22"/>
        </w:rPr>
        <w:t xml:space="preserve">higher doses </w:t>
      </w:r>
      <w:r w:rsidR="008A17EB" w:rsidRPr="001E38B7">
        <w:rPr>
          <w:rFonts w:ascii="Arial" w:hAnsi="Arial" w:cs="Arial"/>
          <w:sz w:val="22"/>
          <w:szCs w:val="22"/>
        </w:rPr>
        <w:t xml:space="preserve">amplify the </w:t>
      </w:r>
      <w:r w:rsidR="00C248F1" w:rsidRPr="001E38B7">
        <w:rPr>
          <w:rFonts w:ascii="Arial" w:hAnsi="Arial" w:cs="Arial"/>
          <w:sz w:val="22"/>
          <w:szCs w:val="22"/>
        </w:rPr>
        <w:t>Th1</w:t>
      </w:r>
      <w:r w:rsidR="009A15BB" w:rsidRPr="001E38B7">
        <w:rPr>
          <w:rFonts w:ascii="Arial" w:hAnsi="Arial" w:cs="Arial"/>
          <w:sz w:val="22"/>
          <w:szCs w:val="22"/>
        </w:rPr>
        <w:t xml:space="preserve"> feedbacks</w:t>
      </w:r>
      <w:r w:rsidR="00C248F1" w:rsidRPr="001E38B7">
        <w:rPr>
          <w:rFonts w:ascii="Arial" w:hAnsi="Arial" w:cs="Arial"/>
          <w:sz w:val="22"/>
          <w:szCs w:val="22"/>
        </w:rPr>
        <w:t xml:space="preserve">.  </w:t>
      </w:r>
      <w:r w:rsidR="00C248F1" w:rsidRPr="001E38B7">
        <w:rPr>
          <w:rFonts w:ascii="Arial" w:hAnsi="Arial" w:cs="Arial"/>
          <w:b/>
          <w:bCs/>
          <w:sz w:val="22"/>
          <w:szCs w:val="22"/>
        </w:rPr>
        <w:t>The key challenge we address in Aim 1 is thus to identify and quantify the feedback mechanisms driving dose</w:t>
      </w:r>
      <w:r w:rsidR="00920A10">
        <w:rPr>
          <w:rFonts w:ascii="Arial" w:hAnsi="Arial" w:cs="Arial"/>
          <w:b/>
          <w:bCs/>
          <w:sz w:val="22"/>
          <w:szCs w:val="22"/>
        </w:rPr>
        <w:t>-dependence</w:t>
      </w:r>
      <w:r w:rsidR="00C248F1" w:rsidRPr="001E38B7">
        <w:rPr>
          <w:rFonts w:ascii="Arial" w:hAnsi="Arial" w:cs="Arial"/>
          <w:b/>
          <w:bCs/>
          <w:sz w:val="22"/>
          <w:szCs w:val="22"/>
        </w:rPr>
        <w:t xml:space="preserve"> observed in susceptible and resistant mouse strains. </w:t>
      </w:r>
      <w:r w:rsidR="00920A10">
        <w:rPr>
          <w:rFonts w:ascii="Arial" w:hAnsi="Arial" w:cs="Arial"/>
          <w:b/>
          <w:bCs/>
          <w:sz w:val="22"/>
          <w:szCs w:val="22"/>
        </w:rPr>
        <w:t>This will give us</w:t>
      </w:r>
      <w:r w:rsidR="001403CB" w:rsidRPr="001E38B7">
        <w:rPr>
          <w:rFonts w:ascii="Arial" w:hAnsi="Arial" w:cs="Arial"/>
          <w:b/>
          <w:bCs/>
          <w:sz w:val="22"/>
          <w:szCs w:val="22"/>
        </w:rPr>
        <w:t xml:space="preserve"> novel insight into the </w:t>
      </w:r>
      <w:r w:rsidR="001403CB" w:rsidRPr="001E38B7">
        <w:rPr>
          <w:rFonts w:ascii="Arial" w:hAnsi="Arial" w:cs="Arial"/>
          <w:b/>
          <w:bCs/>
          <w:i/>
          <w:iCs/>
          <w:sz w:val="22"/>
          <w:szCs w:val="22"/>
        </w:rPr>
        <w:t xml:space="preserve">processes </w:t>
      </w:r>
      <w:r w:rsidR="001403CB" w:rsidRPr="001E38B7">
        <w:rPr>
          <w:rFonts w:ascii="Arial" w:hAnsi="Arial" w:cs="Arial"/>
          <w:b/>
          <w:bCs/>
          <w:sz w:val="22"/>
          <w:szCs w:val="22"/>
        </w:rPr>
        <w:t xml:space="preserve">that determine infection dynamics in this system. </w:t>
      </w:r>
    </w:p>
    <w:p w14:paraId="4AE9DE52" w14:textId="77777777" w:rsidR="00017330" w:rsidRPr="001E38B7" w:rsidRDefault="00017330" w:rsidP="00AF02BC">
      <w:pPr>
        <w:jc w:val="both"/>
        <w:rPr>
          <w:rFonts w:ascii="Arial" w:hAnsi="Arial" w:cs="Arial"/>
          <w:sz w:val="22"/>
          <w:szCs w:val="22"/>
        </w:rPr>
      </w:pPr>
    </w:p>
    <w:p w14:paraId="1C4A6D26" w14:textId="73E4EA23" w:rsidR="00BB5019" w:rsidRPr="001E38B7" w:rsidRDefault="00C248F1" w:rsidP="00423A33">
      <w:pPr>
        <w:jc w:val="both"/>
        <w:rPr>
          <w:rFonts w:ascii="Arial" w:hAnsi="Arial" w:cs="Arial"/>
          <w:sz w:val="22"/>
          <w:szCs w:val="22"/>
        </w:rPr>
      </w:pPr>
      <w:r w:rsidRPr="001E38B7">
        <w:rPr>
          <w:rFonts w:ascii="Arial" w:hAnsi="Arial" w:cs="Arial"/>
          <w:b/>
          <w:i/>
          <w:sz w:val="22"/>
          <w:szCs w:val="22"/>
          <w:u w:val="single"/>
        </w:rPr>
        <w:t xml:space="preserve">Dose variation as an experimental </w:t>
      </w:r>
      <w:r w:rsidR="00233920">
        <w:rPr>
          <w:rFonts w:ascii="Arial" w:hAnsi="Arial" w:cs="Arial"/>
          <w:b/>
          <w:i/>
          <w:sz w:val="22"/>
          <w:szCs w:val="22"/>
          <w:u w:val="single"/>
        </w:rPr>
        <w:t>probe in</w:t>
      </w:r>
      <w:r w:rsidRPr="001E38B7">
        <w:rPr>
          <w:rFonts w:ascii="Arial" w:hAnsi="Arial" w:cs="Arial"/>
          <w:b/>
          <w:i/>
          <w:sz w:val="22"/>
          <w:szCs w:val="22"/>
          <w:u w:val="single"/>
        </w:rPr>
        <w:t xml:space="preserve"> host strains</w:t>
      </w:r>
      <w:r w:rsidR="004901F7" w:rsidRPr="001E38B7">
        <w:rPr>
          <w:rFonts w:ascii="Arial" w:hAnsi="Arial" w:cs="Arial"/>
          <w:b/>
          <w:i/>
          <w:sz w:val="22"/>
          <w:szCs w:val="22"/>
          <w:u w:val="single"/>
        </w:rPr>
        <w:t xml:space="preserve"> </w:t>
      </w:r>
      <w:r w:rsidR="00DD79CD">
        <w:rPr>
          <w:rFonts w:ascii="Arial" w:hAnsi="Arial" w:cs="Arial"/>
          <w:b/>
          <w:i/>
          <w:sz w:val="22"/>
          <w:szCs w:val="22"/>
          <w:u w:val="single"/>
        </w:rPr>
        <w:t>with</w:t>
      </w:r>
      <w:r w:rsidR="00DD79CD" w:rsidRPr="001E38B7">
        <w:rPr>
          <w:rFonts w:ascii="Arial" w:hAnsi="Arial" w:cs="Arial"/>
          <w:b/>
          <w:i/>
          <w:sz w:val="22"/>
          <w:szCs w:val="22"/>
          <w:u w:val="single"/>
        </w:rPr>
        <w:t xml:space="preserve"> </w:t>
      </w:r>
      <w:r w:rsidR="007B7C00">
        <w:rPr>
          <w:rFonts w:ascii="Arial" w:hAnsi="Arial" w:cs="Arial"/>
          <w:b/>
          <w:i/>
          <w:sz w:val="22"/>
          <w:szCs w:val="22"/>
          <w:u w:val="single"/>
        </w:rPr>
        <w:t>semi-</w:t>
      </w:r>
      <w:r w:rsidR="004901F7" w:rsidRPr="001E38B7">
        <w:rPr>
          <w:rFonts w:ascii="Arial" w:hAnsi="Arial" w:cs="Arial"/>
          <w:b/>
          <w:i/>
          <w:sz w:val="22"/>
          <w:szCs w:val="22"/>
          <w:u w:val="single"/>
        </w:rPr>
        <w:t xml:space="preserve">naturalized </w:t>
      </w:r>
      <w:r w:rsidR="00DD79CD">
        <w:rPr>
          <w:rFonts w:ascii="Arial" w:hAnsi="Arial" w:cs="Arial"/>
          <w:b/>
          <w:i/>
          <w:sz w:val="22"/>
          <w:szCs w:val="22"/>
          <w:u w:val="single"/>
        </w:rPr>
        <w:t>microbiota</w:t>
      </w:r>
      <w:r w:rsidRPr="001E38B7">
        <w:rPr>
          <w:rFonts w:ascii="Arial" w:hAnsi="Arial" w:cs="Arial"/>
          <w:b/>
          <w:i/>
          <w:sz w:val="22"/>
          <w:szCs w:val="22"/>
        </w:rPr>
        <w:t>.</w:t>
      </w:r>
      <w:r w:rsidRPr="001E38B7">
        <w:rPr>
          <w:rFonts w:ascii="Arial" w:hAnsi="Arial" w:cs="Arial"/>
          <w:sz w:val="22"/>
          <w:szCs w:val="22"/>
        </w:rPr>
        <w:t xml:space="preserve">  The goal of these experiments is to </w:t>
      </w:r>
      <w:r w:rsidR="00347BE3">
        <w:rPr>
          <w:rFonts w:ascii="Arial" w:hAnsi="Arial" w:cs="Arial"/>
          <w:sz w:val="22"/>
          <w:szCs w:val="22"/>
        </w:rPr>
        <w:t>use dose</w:t>
      </w:r>
      <w:r w:rsidRPr="001E38B7">
        <w:rPr>
          <w:rFonts w:ascii="Arial" w:hAnsi="Arial" w:cs="Arial"/>
          <w:sz w:val="22"/>
          <w:szCs w:val="22"/>
        </w:rPr>
        <w:t xml:space="preserve"> manipulation</w:t>
      </w:r>
      <w:r w:rsidR="004901F7" w:rsidRPr="001E38B7">
        <w:rPr>
          <w:rFonts w:ascii="Arial" w:hAnsi="Arial" w:cs="Arial"/>
          <w:sz w:val="22"/>
          <w:szCs w:val="22"/>
        </w:rPr>
        <w:t>s,</w:t>
      </w:r>
      <w:r w:rsidRPr="001E38B7">
        <w:rPr>
          <w:rFonts w:ascii="Arial" w:hAnsi="Arial" w:cs="Arial"/>
          <w:sz w:val="22"/>
          <w:szCs w:val="22"/>
        </w:rPr>
        <w:t xml:space="preserve"> to quantify feedbacks between immune response</w:t>
      </w:r>
      <w:r w:rsidR="00B33E50" w:rsidRPr="001E38B7">
        <w:rPr>
          <w:rFonts w:ascii="Arial" w:hAnsi="Arial" w:cs="Arial"/>
          <w:sz w:val="22"/>
          <w:szCs w:val="22"/>
        </w:rPr>
        <w:t>s</w:t>
      </w:r>
      <w:r w:rsidRPr="001E38B7">
        <w:rPr>
          <w:rFonts w:ascii="Arial" w:hAnsi="Arial" w:cs="Arial"/>
          <w:sz w:val="22"/>
          <w:szCs w:val="22"/>
        </w:rPr>
        <w:t xml:space="preserve"> and parasite</w:t>
      </w:r>
      <w:r w:rsidR="0096567A">
        <w:rPr>
          <w:rFonts w:ascii="Arial" w:hAnsi="Arial" w:cs="Arial"/>
          <w:sz w:val="22"/>
          <w:szCs w:val="22"/>
        </w:rPr>
        <w:t xml:space="preserve"> biomass</w:t>
      </w:r>
      <w:r w:rsidRPr="001E38B7">
        <w:rPr>
          <w:rFonts w:ascii="Arial" w:hAnsi="Arial" w:cs="Arial"/>
          <w:sz w:val="22"/>
          <w:szCs w:val="22"/>
        </w:rPr>
        <w:t xml:space="preserve"> growth, and to </w:t>
      </w:r>
      <w:r w:rsidR="00347BE3">
        <w:rPr>
          <w:rFonts w:ascii="Arial" w:hAnsi="Arial" w:cs="Arial"/>
          <w:sz w:val="22"/>
          <w:szCs w:val="22"/>
        </w:rPr>
        <w:t>discover the processes</w:t>
      </w:r>
      <w:r w:rsidRPr="001E38B7">
        <w:rPr>
          <w:rFonts w:ascii="Arial" w:hAnsi="Arial" w:cs="Arial"/>
          <w:sz w:val="22"/>
          <w:szCs w:val="22"/>
        </w:rPr>
        <w:t xml:space="preserve"> govern</w:t>
      </w:r>
      <w:r w:rsidR="00347BE3">
        <w:rPr>
          <w:rFonts w:ascii="Arial" w:hAnsi="Arial" w:cs="Arial"/>
          <w:sz w:val="22"/>
          <w:szCs w:val="22"/>
        </w:rPr>
        <w:t>ing</w:t>
      </w:r>
      <w:r w:rsidRPr="001E38B7">
        <w:rPr>
          <w:rFonts w:ascii="Arial" w:hAnsi="Arial" w:cs="Arial"/>
          <w:sz w:val="22"/>
          <w:szCs w:val="22"/>
        </w:rPr>
        <w:t xml:space="preserve"> duration. </w:t>
      </w:r>
      <w:r w:rsidR="00546152" w:rsidRPr="001E38B7">
        <w:rPr>
          <w:rFonts w:ascii="Arial" w:hAnsi="Arial" w:cs="Arial"/>
          <w:sz w:val="22"/>
          <w:szCs w:val="22"/>
        </w:rPr>
        <w:t xml:space="preserve"> </w:t>
      </w:r>
      <w:r w:rsidR="00792A75" w:rsidRPr="001E38B7">
        <w:rPr>
          <w:rFonts w:ascii="Arial" w:hAnsi="Arial" w:cs="Arial"/>
          <w:sz w:val="22"/>
          <w:szCs w:val="22"/>
        </w:rPr>
        <w:t xml:space="preserve"> </w:t>
      </w:r>
      <w:r w:rsidR="00423A33" w:rsidRPr="001E38B7">
        <w:rPr>
          <w:rFonts w:ascii="Arial" w:hAnsi="Arial" w:cs="Arial"/>
          <w:sz w:val="22"/>
          <w:szCs w:val="22"/>
        </w:rPr>
        <w:t xml:space="preserve">We will begin with several inbred mouse strains that are the focus of foundational immunological research on </w:t>
      </w:r>
      <w:r w:rsidR="00423A33" w:rsidRPr="001E38B7">
        <w:rPr>
          <w:rFonts w:ascii="Arial" w:hAnsi="Arial" w:cs="Arial"/>
          <w:i/>
          <w:sz w:val="22"/>
          <w:szCs w:val="22"/>
        </w:rPr>
        <w:t xml:space="preserve">T. </w:t>
      </w:r>
      <w:proofErr w:type="spellStart"/>
      <w:r w:rsidR="00423A33" w:rsidRPr="001E38B7">
        <w:rPr>
          <w:rFonts w:ascii="Arial" w:hAnsi="Arial" w:cs="Arial"/>
          <w:i/>
          <w:sz w:val="22"/>
          <w:szCs w:val="22"/>
        </w:rPr>
        <w:t>muris</w:t>
      </w:r>
      <w:proofErr w:type="spellEnd"/>
      <w:r w:rsidR="00423A33" w:rsidRPr="001E38B7">
        <w:rPr>
          <w:rFonts w:ascii="Arial" w:hAnsi="Arial" w:cs="Arial"/>
          <w:sz w:val="22"/>
          <w:szCs w:val="22"/>
        </w:rPr>
        <w:t xml:space="preserve"> (C57BL/6 and BALB/c as “resistant” and B10.BR and AKR as “susceptible,” independent of their Major Histocompatibility Complex (MHC</w:t>
      </w:r>
      <w:r w:rsidR="00423A33" w:rsidRPr="001E38B7">
        <w:rPr>
          <w:rFonts w:ascii="Arial" w:hAnsi="Arial" w:cs="Arial"/>
          <w:sz w:val="22"/>
          <w:szCs w:val="22"/>
          <w:lang w:val="en-GB"/>
        </w:rPr>
        <w:t xml:space="preserve">) genotype </w:t>
      </w:r>
      <w:r w:rsidR="002D6665">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[67, 68]</w:t>
      </w:r>
      <w:r w:rsidR="002D6665">
        <w:rPr>
          <w:rFonts w:ascii="Arial" w:hAnsi="Arial" w:cs="Arial"/>
          <w:sz w:val="22"/>
          <w:szCs w:val="22"/>
          <w:lang w:val="en-GB"/>
        </w:rPr>
        <w:fldChar w:fldCharType="end"/>
      </w:r>
      <w:r w:rsidR="00423A33" w:rsidRPr="001E38B7">
        <w:rPr>
          <w:rFonts w:ascii="Arial" w:hAnsi="Arial" w:cs="Arial"/>
          <w:sz w:val="22"/>
          <w:szCs w:val="22"/>
        </w:rPr>
        <w:t xml:space="preserve">) – including divergent dose-dependencies. </w:t>
      </w:r>
      <w:r w:rsidR="00BB5019" w:rsidRPr="001E38B7">
        <w:rPr>
          <w:rFonts w:ascii="Arial" w:hAnsi="Arial" w:cs="Arial"/>
          <w:sz w:val="22"/>
          <w:szCs w:val="22"/>
        </w:rPr>
        <w:t xml:space="preserve"> However, our experiments will be novel in several </w:t>
      </w:r>
      <w:r w:rsidR="00D47034" w:rsidRPr="001E38B7">
        <w:rPr>
          <w:rFonts w:ascii="Arial" w:hAnsi="Arial" w:cs="Arial"/>
          <w:sz w:val="22"/>
          <w:szCs w:val="22"/>
        </w:rPr>
        <w:t>crucial</w:t>
      </w:r>
      <w:r w:rsidR="00BB5019" w:rsidRPr="001E38B7">
        <w:rPr>
          <w:rFonts w:ascii="Arial" w:hAnsi="Arial" w:cs="Arial"/>
          <w:sz w:val="22"/>
          <w:szCs w:val="22"/>
        </w:rPr>
        <w:t xml:space="preserve"> ways.</w:t>
      </w:r>
    </w:p>
    <w:p w14:paraId="2C082FA7" w14:textId="674E86ED" w:rsidR="00BB5019" w:rsidRPr="001E38B7" w:rsidRDefault="00BB5019" w:rsidP="00423A33">
      <w:pPr>
        <w:jc w:val="both"/>
        <w:rPr>
          <w:rFonts w:ascii="Arial" w:hAnsi="Arial" w:cs="Arial"/>
          <w:sz w:val="22"/>
          <w:szCs w:val="22"/>
        </w:rPr>
      </w:pPr>
    </w:p>
    <w:p w14:paraId="56B4C485" w14:textId="62F6CE69" w:rsidR="007161D0" w:rsidRDefault="00BB5019" w:rsidP="00423A33">
      <w:pPr>
        <w:jc w:val="both"/>
        <w:rPr>
          <w:rFonts w:ascii="Arial" w:hAnsi="Arial" w:cs="Arial"/>
          <w:sz w:val="22"/>
          <w:szCs w:val="22"/>
        </w:rPr>
      </w:pPr>
      <w:r w:rsidRPr="001E38B7">
        <w:rPr>
          <w:rFonts w:ascii="Arial" w:hAnsi="Arial" w:cs="Arial"/>
          <w:sz w:val="22"/>
          <w:szCs w:val="22"/>
        </w:rPr>
        <w:lastRenderedPageBreak/>
        <w:t>A</w:t>
      </w:r>
      <w:r w:rsidR="00E92406" w:rsidRPr="001E38B7">
        <w:rPr>
          <w:rFonts w:ascii="Arial" w:hAnsi="Arial" w:cs="Arial"/>
          <w:sz w:val="22"/>
          <w:szCs w:val="22"/>
        </w:rPr>
        <w:t>n especially important</w:t>
      </w:r>
      <w:r w:rsidRPr="001E38B7">
        <w:rPr>
          <w:rFonts w:ascii="Arial" w:hAnsi="Arial" w:cs="Arial"/>
          <w:sz w:val="22"/>
          <w:szCs w:val="22"/>
        </w:rPr>
        <w:t xml:space="preserve"> </w:t>
      </w:r>
      <w:r w:rsidR="001260CD">
        <w:rPr>
          <w:rFonts w:ascii="Arial" w:hAnsi="Arial" w:cs="Arial"/>
          <w:sz w:val="22"/>
          <w:szCs w:val="22"/>
        </w:rPr>
        <w:t>aspect of our design</w:t>
      </w:r>
      <w:r w:rsidR="001260CD" w:rsidRPr="001E38B7">
        <w:rPr>
          <w:rFonts w:ascii="Arial" w:hAnsi="Arial" w:cs="Arial"/>
          <w:sz w:val="22"/>
          <w:szCs w:val="22"/>
        </w:rPr>
        <w:t xml:space="preserve"> </w:t>
      </w:r>
      <w:r w:rsidR="00E92406" w:rsidRPr="001E38B7">
        <w:rPr>
          <w:rFonts w:ascii="Arial" w:hAnsi="Arial" w:cs="Arial"/>
          <w:sz w:val="22"/>
          <w:szCs w:val="22"/>
        </w:rPr>
        <w:t xml:space="preserve">is that we will </w:t>
      </w:r>
      <w:r w:rsidR="00FC5F05">
        <w:rPr>
          <w:rFonts w:ascii="Arial" w:hAnsi="Arial" w:cs="Arial"/>
          <w:sz w:val="22"/>
          <w:szCs w:val="22"/>
        </w:rPr>
        <w:t xml:space="preserve">microbially </w:t>
      </w:r>
      <w:r w:rsidR="00D033D1" w:rsidRPr="001E38B7">
        <w:rPr>
          <w:rFonts w:ascii="Arial" w:hAnsi="Arial" w:cs="Arial"/>
          <w:sz w:val="22"/>
          <w:szCs w:val="22"/>
        </w:rPr>
        <w:t>sem</w:t>
      </w:r>
      <w:r w:rsidR="00FC5F05">
        <w:rPr>
          <w:rFonts w:ascii="Arial" w:hAnsi="Arial" w:cs="Arial"/>
          <w:sz w:val="22"/>
          <w:szCs w:val="22"/>
        </w:rPr>
        <w:t>i</w:t>
      </w:r>
      <w:r w:rsidR="00D033D1" w:rsidRPr="001E38B7">
        <w:rPr>
          <w:rFonts w:ascii="Arial" w:hAnsi="Arial" w:cs="Arial"/>
          <w:sz w:val="22"/>
          <w:szCs w:val="22"/>
        </w:rPr>
        <w:t>-</w:t>
      </w:r>
      <w:r w:rsidR="00E92406" w:rsidRPr="001E38B7">
        <w:rPr>
          <w:rFonts w:ascii="Arial" w:hAnsi="Arial" w:cs="Arial"/>
          <w:sz w:val="22"/>
          <w:szCs w:val="22"/>
        </w:rPr>
        <w:t xml:space="preserve">naturalize the </w:t>
      </w:r>
      <w:r w:rsidR="00D033D1" w:rsidRPr="001E38B7">
        <w:rPr>
          <w:rFonts w:ascii="Arial" w:hAnsi="Arial" w:cs="Arial"/>
          <w:sz w:val="22"/>
          <w:szCs w:val="22"/>
        </w:rPr>
        <w:t>mice</w:t>
      </w:r>
      <w:r w:rsidR="00E92406" w:rsidRPr="001E38B7">
        <w:rPr>
          <w:rFonts w:ascii="Arial" w:hAnsi="Arial" w:cs="Arial"/>
          <w:sz w:val="22"/>
          <w:szCs w:val="22"/>
        </w:rPr>
        <w:t xml:space="preserve"> for all experiments.  Our previous work </w:t>
      </w:r>
      <w:r w:rsidR="002D6665">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[36, 53-55]</w:t>
      </w:r>
      <w:r w:rsidR="002D6665">
        <w:rPr>
          <w:rFonts w:ascii="Arial" w:hAnsi="Arial" w:cs="Arial"/>
          <w:sz w:val="22"/>
          <w:szCs w:val="22"/>
        </w:rPr>
        <w:fldChar w:fldCharType="end"/>
      </w:r>
      <w:r w:rsidR="003F3E39" w:rsidRPr="001E38B7">
        <w:rPr>
          <w:rFonts w:ascii="Arial" w:hAnsi="Arial" w:cs="Arial"/>
          <w:sz w:val="22"/>
          <w:szCs w:val="22"/>
        </w:rPr>
        <w:t xml:space="preserve"> and that of others </w:t>
      </w:r>
      <w:r w:rsidR="002D6665">
        <w:rPr>
          <w:rFonts w:ascii="Arial" w:hAnsi="Arial" w:cs="Arial"/>
          <w:sz w:val="22"/>
          <w:szCs w:val="22"/>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cj5Sb3NzaGFydDwvQXV0aG9yPjxZZWFyPjIwMTk8L1llYXI+PFJlY051bT43ODAxPC9SZWNOdW0+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cj5Sb3NzaGFydDwvQXV0aG9yPjxZZWFyPjIwMTk8L1llYXI+PFJlY051bT43ODAxPC9SZWNOdW0+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[49-52]</w:t>
      </w:r>
      <w:r w:rsidR="002D6665">
        <w:rPr>
          <w:rFonts w:ascii="Arial" w:hAnsi="Arial" w:cs="Arial"/>
          <w:sz w:val="22"/>
          <w:szCs w:val="22"/>
        </w:rPr>
        <w:fldChar w:fldCharType="end"/>
      </w:r>
      <w:r w:rsidR="003F3E39" w:rsidRPr="001E38B7">
        <w:rPr>
          <w:rFonts w:ascii="Arial" w:hAnsi="Arial" w:cs="Arial"/>
          <w:sz w:val="22"/>
          <w:szCs w:val="22"/>
        </w:rPr>
        <w:t xml:space="preserve"> reviewed in </w:t>
      </w:r>
      <w:r w:rsidR="002D6665">
        <w:rPr>
          <w:rFonts w:ascii="Arial" w:hAnsi="Arial" w:cs="Arial"/>
          <w:sz w:val="22"/>
          <w:szCs w:val="22"/>
        </w:rPr>
        <w:fldChar w:fldCharType="begin">
          <w:fldData xml:space="preserve">PEVuZE5vdGU+PENpdGU+PEF1dGhvcj5IYW1pbHRvbjwvQXV0aG9yPjxZZWFyPjIwMjA8L1llYXI+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PEVuZE5vdGU+PENpdGU+PEF1dGhvcj5IYW1pbHRvbjwvQXV0aG9yPjxZZWFyPjIwMjA8L1llYXI+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[85]</w:t>
      </w:r>
      <w:r w:rsidR="002D6665">
        <w:rPr>
          <w:rFonts w:ascii="Arial" w:hAnsi="Arial" w:cs="Arial"/>
          <w:sz w:val="22"/>
          <w:szCs w:val="22"/>
        </w:rPr>
        <w:fldChar w:fldCharType="end"/>
      </w:r>
      <w:r w:rsidR="003F3E39" w:rsidRPr="001E38B7">
        <w:rPr>
          <w:rFonts w:ascii="Arial" w:hAnsi="Arial" w:cs="Arial"/>
          <w:sz w:val="22"/>
          <w:szCs w:val="22"/>
        </w:rPr>
        <w:t xml:space="preserve"> suggests that </w:t>
      </w:r>
      <w:r w:rsidR="006B4888" w:rsidRPr="001E38B7">
        <w:rPr>
          <w:rFonts w:ascii="Arial" w:hAnsi="Arial" w:cs="Arial"/>
          <w:b/>
          <w:sz w:val="22"/>
          <w:szCs w:val="22"/>
        </w:rPr>
        <w:t>the single most important bridge between lab</w:t>
      </w:r>
      <w:r w:rsidR="00EB1F6A" w:rsidRPr="001E38B7">
        <w:rPr>
          <w:rFonts w:ascii="Arial" w:hAnsi="Arial" w:cs="Arial"/>
          <w:b/>
          <w:sz w:val="22"/>
          <w:szCs w:val="22"/>
        </w:rPr>
        <w:t xml:space="preserve"> mice and real adult mammals goes via microbial</w:t>
      </w:r>
      <w:r w:rsidR="00E41C33" w:rsidRPr="001E38B7">
        <w:rPr>
          <w:rFonts w:ascii="Arial" w:hAnsi="Arial" w:cs="Arial"/>
          <w:b/>
          <w:sz w:val="22"/>
          <w:szCs w:val="22"/>
        </w:rPr>
        <w:t xml:space="preserve"> </w:t>
      </w:r>
      <w:r w:rsidR="00EB1F6A" w:rsidRPr="001E38B7">
        <w:rPr>
          <w:rFonts w:ascii="Arial" w:hAnsi="Arial" w:cs="Arial"/>
          <w:b/>
          <w:sz w:val="22"/>
          <w:szCs w:val="22"/>
        </w:rPr>
        <w:t>exposure</w:t>
      </w:r>
      <w:r w:rsidR="00E874E2">
        <w:rPr>
          <w:rFonts w:ascii="Arial" w:hAnsi="Arial" w:cs="Arial"/>
          <w:b/>
          <w:sz w:val="22"/>
          <w:szCs w:val="22"/>
        </w:rPr>
        <w:t>s</w:t>
      </w:r>
      <w:r w:rsidR="00EB1F6A" w:rsidRPr="001E38B7">
        <w:rPr>
          <w:rFonts w:ascii="Arial" w:hAnsi="Arial" w:cs="Arial"/>
          <w:sz w:val="22"/>
          <w:szCs w:val="22"/>
        </w:rPr>
        <w:t xml:space="preserve">.   </w:t>
      </w:r>
      <w:r w:rsidR="00DF1A4F" w:rsidRPr="001E38B7">
        <w:rPr>
          <w:rFonts w:ascii="Arial" w:hAnsi="Arial" w:cs="Arial"/>
          <w:sz w:val="22"/>
          <w:szCs w:val="22"/>
        </w:rPr>
        <w:t xml:space="preserve">For example, </w:t>
      </w:r>
      <w:r w:rsidR="003F38D9">
        <w:rPr>
          <w:rFonts w:ascii="Arial" w:hAnsi="Arial" w:cs="Arial"/>
          <w:sz w:val="22"/>
          <w:szCs w:val="22"/>
        </w:rPr>
        <w:t>conferr</w:t>
      </w:r>
      <w:r w:rsidR="003F38D9" w:rsidRPr="001E38B7">
        <w:rPr>
          <w:rFonts w:ascii="Arial" w:hAnsi="Arial" w:cs="Arial"/>
          <w:sz w:val="22"/>
          <w:szCs w:val="22"/>
        </w:rPr>
        <w:t xml:space="preserve">ing </w:t>
      </w:r>
      <w:r w:rsidR="00E41C33" w:rsidRPr="001E38B7">
        <w:rPr>
          <w:rFonts w:ascii="Arial" w:hAnsi="Arial" w:cs="Arial"/>
          <w:sz w:val="22"/>
          <w:szCs w:val="22"/>
        </w:rPr>
        <w:t>antigenic</w:t>
      </w:r>
      <w:r w:rsidR="00DF1A4F" w:rsidRPr="001E38B7">
        <w:rPr>
          <w:rFonts w:ascii="Arial" w:hAnsi="Arial" w:cs="Arial"/>
          <w:sz w:val="22"/>
          <w:szCs w:val="22"/>
        </w:rPr>
        <w:t xml:space="preserve"> experience by co-housing lab mice with “dirty roommates” </w:t>
      </w:r>
      <w:r w:rsidR="002D6665">
        <w:rPr>
          <w:rFonts w:ascii="Arial" w:hAnsi="Arial" w:cs="Arial"/>
          <w:sz w:val="22"/>
          <w:szCs w:val="22"/>
        </w:rPr>
        <w:fldChar w:fldCharType="begin">
          <w:fldData xml:space="preserve">PEVuZE5vdGU+PENpdGU+PEF1dGhvcj5CZXVyYTwvQXV0aG9yPjxZZWFyPjIwMTY8L1llYXI+PFJl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PEVuZE5vdGU+PENpdGU+PEF1dGhvcj5CZXVyYTwvQXV0aG9yPjxZZWFyPjIwMTY8L1llYXI+PFJl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[49]</w:t>
      </w:r>
      <w:r w:rsidR="002D6665">
        <w:rPr>
          <w:rFonts w:ascii="Arial" w:hAnsi="Arial" w:cs="Arial"/>
          <w:sz w:val="22"/>
          <w:szCs w:val="22"/>
        </w:rPr>
        <w:fldChar w:fldCharType="end"/>
      </w:r>
      <w:r w:rsidR="00DF1A4F" w:rsidRPr="001E38B7">
        <w:rPr>
          <w:rFonts w:ascii="Arial" w:hAnsi="Arial" w:cs="Arial"/>
          <w:sz w:val="22"/>
          <w:szCs w:val="22"/>
        </w:rPr>
        <w:t xml:space="preserve"> or </w:t>
      </w:r>
      <w:r w:rsidR="001C7CD7">
        <w:rPr>
          <w:rFonts w:ascii="Arial" w:hAnsi="Arial" w:cs="Arial"/>
          <w:sz w:val="22"/>
          <w:szCs w:val="22"/>
        </w:rPr>
        <w:t>provid</w:t>
      </w:r>
      <w:r w:rsidR="003F38D9">
        <w:rPr>
          <w:rFonts w:ascii="Arial" w:hAnsi="Arial" w:cs="Arial"/>
          <w:sz w:val="22"/>
          <w:szCs w:val="22"/>
        </w:rPr>
        <w:t>i</w:t>
      </w:r>
      <w:r w:rsidR="001C7CD7">
        <w:rPr>
          <w:rFonts w:ascii="Arial" w:hAnsi="Arial" w:cs="Arial"/>
          <w:sz w:val="22"/>
          <w:szCs w:val="22"/>
        </w:rPr>
        <w:t>ng</w:t>
      </w:r>
      <w:r w:rsidR="001C7CD7" w:rsidRPr="001E38B7">
        <w:rPr>
          <w:rFonts w:ascii="Arial" w:hAnsi="Arial" w:cs="Arial"/>
          <w:sz w:val="22"/>
          <w:szCs w:val="22"/>
        </w:rPr>
        <w:t xml:space="preserve"> </w:t>
      </w:r>
      <w:r w:rsidR="00DF1A4F" w:rsidRPr="001E38B7">
        <w:rPr>
          <w:rFonts w:ascii="Arial" w:hAnsi="Arial" w:cs="Arial"/>
          <w:sz w:val="22"/>
          <w:szCs w:val="22"/>
        </w:rPr>
        <w:t xml:space="preserve">lab mice </w:t>
      </w:r>
      <w:r w:rsidR="001C7CD7">
        <w:rPr>
          <w:rFonts w:ascii="Arial" w:hAnsi="Arial" w:cs="Arial"/>
          <w:sz w:val="22"/>
          <w:szCs w:val="22"/>
        </w:rPr>
        <w:t xml:space="preserve">with </w:t>
      </w:r>
      <w:r w:rsidR="00DD092F">
        <w:rPr>
          <w:rFonts w:ascii="Arial" w:hAnsi="Arial" w:cs="Arial"/>
          <w:sz w:val="22"/>
          <w:szCs w:val="22"/>
        </w:rPr>
        <w:t xml:space="preserve">wild </w:t>
      </w:r>
      <w:r w:rsidR="00DF1A4F" w:rsidRPr="001E38B7">
        <w:rPr>
          <w:rFonts w:ascii="Arial" w:hAnsi="Arial" w:cs="Arial"/>
          <w:sz w:val="22"/>
          <w:szCs w:val="22"/>
        </w:rPr>
        <w:t xml:space="preserve">fecal transplants </w:t>
      </w:r>
      <w:r w:rsidR="002D6665">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[52]</w:t>
      </w:r>
      <w:r w:rsidR="002D6665">
        <w:rPr>
          <w:rFonts w:ascii="Arial" w:hAnsi="Arial" w:cs="Arial"/>
          <w:sz w:val="22"/>
          <w:szCs w:val="22"/>
        </w:rPr>
        <w:fldChar w:fldCharType="end"/>
      </w:r>
      <w:r w:rsidR="00DF1A4F" w:rsidRPr="001E38B7">
        <w:rPr>
          <w:rFonts w:ascii="Arial" w:hAnsi="Arial" w:cs="Arial"/>
          <w:sz w:val="22"/>
          <w:szCs w:val="22"/>
        </w:rPr>
        <w:t xml:space="preserve"> </w:t>
      </w:r>
      <w:r w:rsidR="00FC5F05">
        <w:rPr>
          <w:rFonts w:ascii="Arial" w:hAnsi="Arial" w:cs="Arial"/>
          <w:sz w:val="22"/>
          <w:szCs w:val="22"/>
        </w:rPr>
        <w:t xml:space="preserve">or surrogate mothers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&lt;EndNote&gt;&lt;Cite&gt;&lt;Author&gt;Rosshart&lt;/Author&gt;&lt;Year&gt;2019&lt;/Year&gt;&lt;RecNum&gt;7801&lt;/RecNum&gt;&lt;DisplayText&gt;[51]&lt;/DisplayText&gt;&lt;record&gt;&lt;rec-number&gt;7801&lt;/rec-number&gt;&lt;foreign-keys&gt;&lt;key app="EN" db-id="frwtwrvviazzdoewtsrpaszf2r0r2xpeazfx" timestamp="1580666556"&gt;7801&lt;/key&gt;&lt;/foreign-keys&gt;&lt;ref-type name="Journal Article"&gt;17&lt;/ref-type&gt;&lt;contributors&gt;&lt;authors&gt;&lt;author&gt;Rosshart, Stephan P.&lt;/author&gt;&lt;author&gt;Herz, Jasmin&lt;/author&gt;&lt;author&gt;Vassallo, Brian G.&lt;/author&gt;&lt;author&gt;Hunter, Ashli&lt;/author&gt;&lt;author&gt;Wall, Morgan K.&lt;/author&gt;&lt;author&gt;Badger, Jonathan H.&lt;/author&gt;&lt;author&gt;McCulloch, John A.&lt;/author&gt;&lt;author&gt;Anastasakis, Dimitrios G.&lt;/author&gt;&lt;author&gt;Sarshad, Aishe A.&lt;/author&gt;&lt;author&gt;Leonardi, Irina&lt;/author&gt;&lt;author&gt;Collins, Nicholas&lt;/author&gt;&lt;author&gt;Blatter, Joshua A.&lt;/author&gt;&lt;author&gt;Han, Seong-Ji&lt;/author&gt;&lt;author&gt;Tamoutounour, Samira&lt;/author&gt;&lt;author&gt;Potapova, Svetlana&lt;/author&gt;&lt;author&gt;Claire, Mark B. Foster St&lt;/author&gt;&lt;author&gt;Yuan, Wuxing&lt;/author&gt;&lt;author&gt;Sen, Shurjo K.&lt;/author&gt;&lt;author&gt;Dreier, Matthew S.&lt;/author&gt;&lt;author&gt;Hild, Benedikt&lt;/author&gt;&lt;author&gt;Hafner, Markus&lt;/author&gt;&lt;author&gt;Wang, David&lt;/author&gt;&lt;author&gt;Iliev, Iliyan D.&lt;/author&gt;&lt;author&gt;Belkaid, Yasmine&lt;/author&gt;&lt;author&gt;Trinchieri, Giorgio&lt;/author&gt;&lt;author&gt;Rehermann, Barbara&lt;/author&gt;&lt;/authors&gt;&lt;/contributors&gt;&lt;titles&gt;&lt;title&gt;Laboratory mice born to wild mice have natural microbiota and model human immune responses&lt;/title&gt;&lt;secondary-title&gt;Science&lt;/secondary-title&gt;&lt;/titles&gt;&lt;periodical&gt;&lt;full-title&gt;Science&lt;/full-title&gt;&lt;/periodical&gt;&lt;volume&gt;365&lt;/volume&gt;&lt;number&gt;6452&lt;/number&gt;&lt;dates&gt;&lt;year&gt;2019&lt;/year&gt;&lt;pub-dates&gt;&lt;date&gt;2019/08/02&lt;/date&gt;&lt;/pub-dates&gt;&lt;/dates&gt;&lt;isbn&gt;0036-8075, 1095-9203&lt;/isbn&gt;&lt;urls&gt;&lt;/urls&gt;&lt;electronic-resource-num&gt;10.1126/science.aaw4361&lt;/electronic-resource-num&gt;&lt;remote-database-name&gt;science.sciencemag.org&lt;/remote-database-name&gt;&lt;language&gt;en&lt;/language&gt;&lt;access-date&gt;2020-01-27 16:05:12&lt;/access-date&gt;&lt;/record&gt;&lt;/Cite&gt;&lt;/EndNote&gt;</w:instrText>
      </w:r>
      <w:r w:rsidR="002D6665">
        <w:rPr>
          <w:rFonts w:ascii="Arial" w:hAnsi="Arial" w:cs="Arial"/>
          <w:sz w:val="22"/>
          <w:szCs w:val="22"/>
        </w:rPr>
        <w:fldChar w:fldCharType="separate"/>
      </w:r>
      <w:r w:rsidR="00B83E38">
        <w:rPr>
          <w:rFonts w:ascii="Arial" w:hAnsi="Arial" w:cs="Arial"/>
          <w:noProof/>
          <w:sz w:val="22"/>
          <w:szCs w:val="22"/>
        </w:rPr>
        <w:t>[51]</w:t>
      </w:r>
      <w:r w:rsidR="002D6665">
        <w:rPr>
          <w:rFonts w:ascii="Arial" w:hAnsi="Arial" w:cs="Arial"/>
          <w:sz w:val="22"/>
          <w:szCs w:val="22"/>
        </w:rPr>
        <w:fldChar w:fldCharType="end"/>
      </w:r>
      <w:r w:rsidR="00DD092F">
        <w:rPr>
          <w:rFonts w:ascii="Arial" w:hAnsi="Arial" w:cs="Arial"/>
          <w:sz w:val="22"/>
          <w:szCs w:val="22"/>
        </w:rPr>
        <w:t xml:space="preserve"> </w:t>
      </w:r>
      <w:r w:rsidR="00DF1A4F" w:rsidRPr="001E38B7">
        <w:rPr>
          <w:rFonts w:ascii="Arial" w:hAnsi="Arial" w:cs="Arial"/>
          <w:sz w:val="22"/>
          <w:szCs w:val="22"/>
        </w:rPr>
        <w:t>makes their immune cell distributions better resemble</w:t>
      </w:r>
      <w:r w:rsidR="006A6EE3" w:rsidRPr="001E38B7">
        <w:rPr>
          <w:rFonts w:ascii="Arial" w:hAnsi="Arial" w:cs="Arial"/>
          <w:sz w:val="22"/>
          <w:szCs w:val="22"/>
        </w:rPr>
        <w:t xml:space="preserve"> that of adult</w:t>
      </w:r>
      <w:r w:rsidR="00E41C33" w:rsidRPr="001E38B7">
        <w:rPr>
          <w:rFonts w:ascii="Arial" w:hAnsi="Arial" w:cs="Arial"/>
          <w:sz w:val="22"/>
          <w:szCs w:val="22"/>
        </w:rPr>
        <w:t xml:space="preserve"> mammals</w:t>
      </w:r>
      <w:r w:rsidR="00585ECA">
        <w:rPr>
          <w:rFonts w:ascii="Arial" w:hAnsi="Arial" w:cs="Arial"/>
          <w:sz w:val="22"/>
          <w:szCs w:val="22"/>
        </w:rPr>
        <w:t xml:space="preserve"> (including humans)</w:t>
      </w:r>
      <w:r w:rsidR="00E41C33" w:rsidRPr="001E38B7">
        <w:rPr>
          <w:rFonts w:ascii="Arial" w:hAnsi="Arial" w:cs="Arial"/>
          <w:sz w:val="22"/>
          <w:szCs w:val="22"/>
        </w:rPr>
        <w:t xml:space="preserve"> and dramatically alters their susceptibility to challenge infections</w:t>
      </w:r>
      <w:r w:rsidR="00585ECA">
        <w:rPr>
          <w:rFonts w:ascii="Arial" w:hAnsi="Arial" w:cs="Arial"/>
          <w:sz w:val="22"/>
          <w:szCs w:val="22"/>
        </w:rPr>
        <w:t xml:space="preserve"> in ways that mirror natural infections in wild mammalian hosts</w:t>
      </w:r>
      <w:r w:rsidR="00DF1A4F" w:rsidRPr="001E38B7">
        <w:rPr>
          <w:rFonts w:ascii="Arial" w:hAnsi="Arial" w:cs="Arial"/>
          <w:sz w:val="22"/>
          <w:szCs w:val="22"/>
        </w:rPr>
        <w:t>.</w:t>
      </w:r>
      <w:r w:rsidR="00E41C33" w:rsidRPr="001E38B7">
        <w:rPr>
          <w:rFonts w:ascii="Arial" w:hAnsi="Arial" w:cs="Arial"/>
          <w:sz w:val="22"/>
          <w:szCs w:val="22"/>
        </w:rPr>
        <w:t xml:space="preserve"> </w:t>
      </w:r>
      <w:r w:rsidR="0003148D" w:rsidRPr="001E38B7">
        <w:rPr>
          <w:rFonts w:ascii="Arial" w:hAnsi="Arial" w:cs="Arial"/>
          <w:sz w:val="22"/>
          <w:szCs w:val="22"/>
        </w:rPr>
        <w:t xml:space="preserve"> </w:t>
      </w:r>
    </w:p>
    <w:p w14:paraId="7E227755" w14:textId="77777777" w:rsidR="003E7963" w:rsidRDefault="003E7963" w:rsidP="00423A33">
      <w:pPr>
        <w:jc w:val="both"/>
        <w:rPr>
          <w:rFonts w:ascii="Arial" w:hAnsi="Arial" w:cs="Arial"/>
          <w:sz w:val="22"/>
          <w:szCs w:val="22"/>
        </w:rPr>
      </w:pPr>
    </w:p>
    <w:p w14:paraId="4A9B2377" w14:textId="1B22F0DA" w:rsidR="00BB5019" w:rsidRPr="001E38B7" w:rsidRDefault="00AB5C9D" w:rsidP="00423A33">
      <w:pPr>
        <w:jc w:val="both"/>
        <w:rPr>
          <w:rFonts w:ascii="Arial" w:hAnsi="Arial" w:cs="Arial"/>
          <w:sz w:val="22"/>
          <w:szCs w:val="22"/>
        </w:rPr>
      </w:pPr>
      <w:r w:rsidRPr="007B7C00">
        <w:rPr>
          <w:rFonts w:ascii="Arial" w:hAnsi="Arial" w:cs="Arial"/>
          <w:bCs/>
          <w:sz w:val="22"/>
          <w:szCs w:val="22"/>
        </w:rPr>
        <w:t xml:space="preserve">Two weeks prior to nematode inoculations, and again at the time of initial nematode infection, we will therefore orally gavage each mouse with a standardized slurry of cecal microbes </w:t>
      </w:r>
      <w:r w:rsidRPr="001E38B7">
        <w:rPr>
          <w:rFonts w:ascii="Arial" w:hAnsi="Arial" w:cs="Arial"/>
          <w:sz w:val="22"/>
          <w:szCs w:val="22"/>
        </w:rPr>
        <w:t xml:space="preserve">(pooled from </w:t>
      </w:r>
      <w:r>
        <w:rPr>
          <w:rFonts w:ascii="Arial" w:hAnsi="Arial" w:cs="Arial"/>
          <w:sz w:val="22"/>
          <w:szCs w:val="22"/>
        </w:rPr>
        <w:t>our frozen bank of over</w:t>
      </w:r>
      <w:r w:rsidRPr="001E38B7">
        <w:rPr>
          <w:rFonts w:ascii="Arial" w:hAnsi="Arial" w:cs="Arial"/>
          <w:sz w:val="22"/>
          <w:szCs w:val="22"/>
        </w:rPr>
        <w:t xml:space="preserve"> </w:t>
      </w:r>
      <w:r>
        <w:rPr>
          <w:rFonts w:ascii="Arial" w:hAnsi="Arial" w:cs="Arial"/>
          <w:sz w:val="22"/>
          <w:szCs w:val="22"/>
        </w:rPr>
        <w:t xml:space="preserve">200 </w:t>
      </w:r>
      <w:r w:rsidRPr="001E38B7">
        <w:rPr>
          <w:rFonts w:ascii="Arial" w:hAnsi="Arial" w:cs="Arial"/>
          <w:sz w:val="22"/>
          <w:szCs w:val="22"/>
        </w:rPr>
        <w:t xml:space="preserve">helminth-negative mice </w:t>
      </w:r>
      <w:r>
        <w:rPr>
          <w:rFonts w:ascii="Arial" w:hAnsi="Arial" w:cs="Arial"/>
          <w:sz w:val="22"/>
          <w:szCs w:val="22"/>
        </w:rPr>
        <w:t xml:space="preserve">that were </w:t>
      </w:r>
      <w:r w:rsidRPr="001E38B7">
        <w:rPr>
          <w:rFonts w:ascii="Arial" w:hAnsi="Arial" w:cs="Arial"/>
          <w:sz w:val="22"/>
          <w:szCs w:val="22"/>
        </w:rPr>
        <w:t xml:space="preserve">kept outdoors for up to 3 months but tested negative for </w:t>
      </w:r>
      <w:r>
        <w:rPr>
          <w:rFonts w:ascii="Arial" w:hAnsi="Arial" w:cs="Arial"/>
          <w:sz w:val="22"/>
          <w:szCs w:val="22"/>
        </w:rPr>
        <w:t>&gt;</w:t>
      </w:r>
      <w:r w:rsidRPr="001E38B7">
        <w:rPr>
          <w:rFonts w:ascii="Arial" w:hAnsi="Arial" w:cs="Arial"/>
          <w:sz w:val="22"/>
          <w:szCs w:val="22"/>
        </w:rPr>
        <w:t xml:space="preserve">30 mouse pathogens). </w:t>
      </w:r>
      <w:r w:rsidR="00752101">
        <w:rPr>
          <w:rFonts w:ascii="Arial" w:hAnsi="Arial" w:cs="Arial"/>
          <w:sz w:val="22"/>
          <w:szCs w:val="22"/>
        </w:rPr>
        <w:t xml:space="preserve">We will swap bedding among cages each week to ensure within-experiment consistency of microbiota, and we will include rewilded fecal pellets each week (from our frozen bank from past rewilding) to sustain the microbiota. </w:t>
      </w:r>
      <w:r w:rsidRPr="001E38B7">
        <w:rPr>
          <w:rFonts w:ascii="Arial" w:hAnsi="Arial" w:cs="Arial"/>
          <w:sz w:val="22"/>
          <w:szCs w:val="22"/>
        </w:rPr>
        <w:t xml:space="preserve"> We have found that microbial transplants </w:t>
      </w:r>
      <w:r w:rsidR="00752101">
        <w:rPr>
          <w:rFonts w:ascii="Arial" w:hAnsi="Arial" w:cs="Arial"/>
          <w:sz w:val="22"/>
          <w:szCs w:val="22"/>
        </w:rPr>
        <w:t>and coprophagy confer</w:t>
      </w:r>
      <w:r w:rsidRPr="001E38B7">
        <w:rPr>
          <w:rFonts w:ascii="Arial" w:hAnsi="Arial" w:cs="Arial"/>
          <w:sz w:val="22"/>
          <w:szCs w:val="22"/>
        </w:rPr>
        <w:t xml:space="preserve"> stable</w:t>
      </w:r>
      <w:r w:rsidR="00752101">
        <w:rPr>
          <w:rFonts w:ascii="Arial" w:hAnsi="Arial" w:cs="Arial"/>
          <w:sz w:val="22"/>
          <w:szCs w:val="22"/>
        </w:rPr>
        <w:t xml:space="preserve"> microbiota</w:t>
      </w:r>
      <w:r>
        <w:rPr>
          <w:rFonts w:ascii="Arial" w:hAnsi="Arial" w:cs="Arial"/>
          <w:sz w:val="22"/>
          <w:szCs w:val="22"/>
        </w:rPr>
        <w:t>; e.g., we find that conventional microbiota does not block colonization by proteobacteria acquired outdoors</w:t>
      </w:r>
      <w:r w:rsidRPr="001E38B7">
        <w:rPr>
          <w:rFonts w:ascii="Arial" w:hAnsi="Arial" w:cs="Arial"/>
          <w:sz w:val="22"/>
          <w:szCs w:val="22"/>
        </w:rPr>
        <w:t xml:space="preserve"> </w:t>
      </w:r>
      <w:r w:rsidR="00B83E38">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[55]</w:t>
      </w:r>
      <w:r w:rsidR="00B83E38">
        <w:rPr>
          <w:rFonts w:ascii="Arial" w:hAnsi="Arial" w:cs="Arial"/>
          <w:sz w:val="22"/>
          <w:szCs w:val="22"/>
        </w:rPr>
        <w:fldChar w:fldCharType="end"/>
      </w:r>
      <w:r w:rsidRPr="001E38B7">
        <w:rPr>
          <w:rFonts w:ascii="Arial" w:hAnsi="Arial" w:cs="Arial"/>
          <w:sz w:val="22"/>
          <w:szCs w:val="22"/>
        </w:rPr>
        <w:t xml:space="preserve">.  We have also found that microbial exposure outdoors extends the duration of </w:t>
      </w:r>
      <w:r w:rsidRPr="001E38B7">
        <w:rPr>
          <w:rFonts w:ascii="Arial" w:hAnsi="Arial" w:cs="Arial"/>
          <w:i/>
          <w:sz w:val="22"/>
          <w:szCs w:val="22"/>
        </w:rPr>
        <w:t xml:space="preserve">T. </w:t>
      </w:r>
      <w:proofErr w:type="spellStart"/>
      <w:r w:rsidRPr="001E38B7">
        <w:rPr>
          <w:rFonts w:ascii="Arial" w:hAnsi="Arial" w:cs="Arial"/>
          <w:i/>
          <w:sz w:val="22"/>
          <w:szCs w:val="22"/>
        </w:rPr>
        <w:t>muris</w:t>
      </w:r>
      <w:proofErr w:type="spellEnd"/>
      <w:r w:rsidRPr="001E38B7">
        <w:rPr>
          <w:rFonts w:ascii="Arial" w:hAnsi="Arial" w:cs="Arial"/>
          <w:sz w:val="22"/>
          <w:szCs w:val="22"/>
        </w:rPr>
        <w:t xml:space="preserve"> infection, even in the host strains and at doses associated with the most acute dynamics in conventional lab housing</w:t>
      </w:r>
      <w:r w:rsidRPr="00F1722A">
        <w:rPr>
          <w:rFonts w:ascii="Arial" w:hAnsi="Arial" w:cs="Arial"/>
        </w:rPr>
        <w:t xml:space="preserve"> </w:t>
      </w:r>
      <w:r w:rsidR="00B83E38">
        <w:rPr>
          <w:rFonts w:ascii="Arial" w:hAnsi="Arial" w:cs="Arial"/>
          <w:sz w:val="22"/>
          <w:szCs w:val="22"/>
        </w:rPr>
        <w:fldChar w:fldCharType="begin"/>
      </w:r>
      <w:r w:rsidR="00B83E38">
        <w:rPr>
          <w:rFonts w:ascii="Arial" w:hAnsi="Arial" w:cs="Arial"/>
          <w:sz w:val="22"/>
          <w:szCs w:val="22"/>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B83E38">
        <w:rPr>
          <w:rFonts w:ascii="Arial" w:hAnsi="Arial" w:cs="Arial"/>
          <w:sz w:val="22"/>
          <w:szCs w:val="22"/>
        </w:rPr>
        <w:fldChar w:fldCharType="separate"/>
      </w:r>
      <w:r w:rsidR="00B83E38">
        <w:rPr>
          <w:rFonts w:ascii="Arial" w:hAnsi="Arial" w:cs="Arial"/>
          <w:noProof/>
          <w:sz w:val="22"/>
          <w:szCs w:val="22"/>
        </w:rPr>
        <w:t>[36]</w:t>
      </w:r>
      <w:r w:rsidR="00B83E38">
        <w:rPr>
          <w:rFonts w:ascii="Arial" w:hAnsi="Arial" w:cs="Arial"/>
          <w:sz w:val="22"/>
          <w:szCs w:val="22"/>
        </w:rPr>
        <w:fldChar w:fldCharType="end"/>
      </w:r>
      <w:r w:rsidRPr="001E38B7">
        <w:rPr>
          <w:rFonts w:ascii="Arial" w:hAnsi="Arial" w:cs="Arial"/>
          <w:sz w:val="22"/>
          <w:szCs w:val="22"/>
        </w:rPr>
        <w:t xml:space="preserve">. </w:t>
      </w:r>
      <w:r>
        <w:rPr>
          <w:rFonts w:ascii="Arial" w:hAnsi="Arial" w:cs="Arial"/>
          <w:sz w:val="22"/>
          <w:szCs w:val="22"/>
        </w:rPr>
        <w:t>(</w:t>
      </w:r>
      <w:r w:rsidRPr="007161D0">
        <w:rPr>
          <w:rFonts w:ascii="Arial" w:hAnsi="Arial" w:cs="Arial"/>
          <w:b/>
          <w:bCs/>
          <w:sz w:val="22"/>
          <w:szCs w:val="22"/>
        </w:rPr>
        <w:t>Fig. 1</w:t>
      </w:r>
      <w:r>
        <w:rPr>
          <w:rFonts w:ascii="Arial" w:hAnsi="Arial" w:cs="Arial"/>
          <w:sz w:val="22"/>
          <w:szCs w:val="22"/>
        </w:rPr>
        <w:t>)</w:t>
      </w:r>
      <w:r w:rsidRPr="001E38B7">
        <w:rPr>
          <w:rFonts w:ascii="Arial" w:hAnsi="Arial" w:cs="Arial"/>
          <w:sz w:val="22"/>
          <w:szCs w:val="22"/>
        </w:rPr>
        <w:t xml:space="preserve">  Thus, although dose-dependent susceptibility of C57BL/6, BALB/c, B10.BR and AKR mice to </w:t>
      </w:r>
      <w:r w:rsidRPr="001E38B7">
        <w:rPr>
          <w:rFonts w:ascii="Arial" w:hAnsi="Arial" w:cs="Arial"/>
          <w:i/>
          <w:sz w:val="22"/>
          <w:szCs w:val="22"/>
        </w:rPr>
        <w:t xml:space="preserve">T. </w:t>
      </w:r>
      <w:proofErr w:type="spellStart"/>
      <w:r w:rsidRPr="001E38B7">
        <w:rPr>
          <w:rFonts w:ascii="Arial" w:hAnsi="Arial" w:cs="Arial"/>
          <w:i/>
          <w:sz w:val="22"/>
          <w:szCs w:val="22"/>
        </w:rPr>
        <w:t>muris</w:t>
      </w:r>
      <w:proofErr w:type="spellEnd"/>
      <w:r w:rsidRPr="001E38B7">
        <w:rPr>
          <w:rFonts w:ascii="Arial" w:hAnsi="Arial" w:cs="Arial"/>
          <w:sz w:val="22"/>
          <w:szCs w:val="22"/>
        </w:rPr>
        <w:t xml:space="preserve"> has been described in the lab </w: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B83E38">
        <w:rPr>
          <w:rFonts w:ascii="Arial" w:hAnsi="Arial" w:cs="Arial"/>
          <w:sz w:val="22"/>
          <w:szCs w:val="22"/>
          <w:lang w:val="en-GB"/>
        </w:rPr>
      </w:r>
      <w:r w:rsidR="00B83E38">
        <w:rPr>
          <w:rFonts w:ascii="Arial" w:hAnsi="Arial" w:cs="Arial"/>
          <w:sz w:val="22"/>
          <w:szCs w:val="22"/>
          <w:lang w:val="en-GB"/>
        </w:rPr>
        <w:fldChar w:fldCharType="separate"/>
      </w:r>
      <w:r w:rsidR="00B83E38">
        <w:rPr>
          <w:rFonts w:ascii="Arial" w:hAnsi="Arial" w:cs="Arial"/>
          <w:noProof/>
          <w:sz w:val="22"/>
          <w:szCs w:val="22"/>
          <w:lang w:val="en-GB"/>
        </w:rPr>
        <w:t>[67, 68]</w:t>
      </w:r>
      <w:r w:rsidR="00B83E38">
        <w:rPr>
          <w:rFonts w:ascii="Arial" w:hAnsi="Arial" w:cs="Arial"/>
          <w:sz w:val="22"/>
          <w:szCs w:val="22"/>
          <w:lang w:val="en-GB"/>
        </w:rPr>
        <w:fldChar w:fldCharType="end"/>
      </w:r>
      <w:r w:rsidR="00E169D5">
        <w:rPr>
          <w:rFonts w:ascii="Arial" w:hAnsi="Arial" w:cs="Arial"/>
          <w:sz w:val="22"/>
          <w:szCs w:val="22"/>
          <w:lang w:val="en-GB"/>
        </w:rPr>
        <w:t>,</w:t>
      </w:r>
      <w:r w:rsidR="00CB1C83" w:rsidRPr="001E38B7">
        <w:rPr>
          <w:rFonts w:ascii="Arial" w:hAnsi="Arial" w:cs="Arial"/>
          <w:sz w:val="22"/>
          <w:szCs w:val="22"/>
          <w:lang w:val="en-GB"/>
        </w:rPr>
        <w:t xml:space="preserve"> </w:t>
      </w:r>
      <w:r w:rsidR="00CB1C83" w:rsidRPr="0013398D">
        <w:rPr>
          <w:rFonts w:ascii="Arial" w:hAnsi="Arial" w:cs="Arial"/>
          <w:b/>
          <w:bCs/>
          <w:sz w:val="22"/>
          <w:szCs w:val="22"/>
          <w:lang w:val="en-GB"/>
        </w:rPr>
        <w:t>we</w:t>
      </w:r>
      <w:r w:rsidR="00CB1C83" w:rsidRPr="001E38B7">
        <w:rPr>
          <w:rFonts w:ascii="Arial" w:hAnsi="Arial" w:cs="Arial"/>
          <w:sz w:val="22"/>
          <w:szCs w:val="22"/>
          <w:lang w:val="en-GB"/>
        </w:rPr>
        <w:t xml:space="preserve"> </w:t>
      </w:r>
      <w:r w:rsidR="00CB1C83" w:rsidRPr="0013398D">
        <w:rPr>
          <w:rFonts w:ascii="Arial" w:hAnsi="Arial" w:cs="Arial"/>
          <w:b/>
          <w:bCs/>
          <w:sz w:val="22"/>
          <w:szCs w:val="22"/>
          <w:lang w:val="en-GB"/>
        </w:rPr>
        <w:t>expect</w:t>
      </w:r>
      <w:r w:rsidR="00DF02B8" w:rsidRPr="0013398D">
        <w:rPr>
          <w:rFonts w:ascii="Arial" w:hAnsi="Arial" w:cs="Arial"/>
          <w:b/>
          <w:bCs/>
          <w:sz w:val="22"/>
          <w:szCs w:val="22"/>
          <w:lang w:val="en-GB"/>
        </w:rPr>
        <w:t xml:space="preserve"> our</w:t>
      </w:r>
      <w:r w:rsidR="00CB1C83" w:rsidRPr="0013398D">
        <w:rPr>
          <w:rFonts w:ascii="Arial" w:hAnsi="Arial" w:cs="Arial"/>
          <w:b/>
          <w:bCs/>
          <w:sz w:val="22"/>
          <w:szCs w:val="22"/>
          <w:lang w:val="en-GB"/>
        </w:rPr>
        <w:t xml:space="preserve"> </w:t>
      </w:r>
      <w:r w:rsidR="00DF02B8" w:rsidRPr="0013398D">
        <w:rPr>
          <w:rFonts w:ascii="Arial" w:hAnsi="Arial" w:cs="Arial"/>
          <w:b/>
          <w:bCs/>
          <w:i/>
          <w:sz w:val="22"/>
          <w:szCs w:val="22"/>
          <w:lang w:val="en-GB"/>
        </w:rPr>
        <w:t>G</w:t>
      </w:r>
      <w:r w:rsidR="00DF02B8" w:rsidRPr="0013398D">
        <w:rPr>
          <w:rFonts w:ascii="Arial" w:hAnsi="Arial" w:cs="Arial"/>
          <w:b/>
          <w:bCs/>
          <w:i/>
          <w:sz w:val="22"/>
          <w:szCs w:val="22"/>
          <w:vertAlign w:val="subscript"/>
          <w:lang w:val="en-GB"/>
        </w:rPr>
        <w:t xml:space="preserve">H </w:t>
      </w:r>
      <w:r w:rsidR="00DF02B8" w:rsidRPr="0013398D">
        <w:rPr>
          <w:rFonts w:ascii="Arial" w:hAnsi="Arial" w:cs="Arial"/>
          <w:b/>
          <w:bCs/>
          <w:i/>
          <w:sz w:val="22"/>
          <w:szCs w:val="22"/>
        </w:rPr>
        <w:t xml:space="preserve">x dose </w:t>
      </w:r>
      <w:r w:rsidR="00E77025" w:rsidRPr="0013398D">
        <w:rPr>
          <w:rFonts w:ascii="Arial" w:hAnsi="Arial" w:cs="Arial"/>
          <w:b/>
          <w:bCs/>
          <w:sz w:val="22"/>
          <w:szCs w:val="22"/>
        </w:rPr>
        <w:t>data</w:t>
      </w:r>
      <w:r w:rsidR="00DF02B8" w:rsidRPr="0013398D">
        <w:rPr>
          <w:rFonts w:ascii="Arial" w:hAnsi="Arial" w:cs="Arial"/>
          <w:b/>
          <w:bCs/>
          <w:sz w:val="22"/>
          <w:szCs w:val="22"/>
        </w:rPr>
        <w:t xml:space="preserve"> to reflect microbe-dependent shifts in immune responses and extended durations of infection</w:t>
      </w:r>
      <w:r w:rsidR="0013398D">
        <w:rPr>
          <w:rFonts w:ascii="Arial" w:hAnsi="Arial" w:cs="Arial"/>
          <w:b/>
          <w:bCs/>
          <w:sz w:val="22"/>
          <w:szCs w:val="22"/>
        </w:rPr>
        <w:t xml:space="preserve"> compared to the </w:t>
      </w:r>
      <w:r w:rsidR="0013398D" w:rsidRPr="00C917ED">
        <w:rPr>
          <w:rFonts w:ascii="Arial" w:hAnsi="Arial" w:cs="Arial"/>
          <w:b/>
          <w:bCs/>
          <w:i/>
          <w:iCs/>
          <w:sz w:val="22"/>
          <w:szCs w:val="22"/>
        </w:rPr>
        <w:t xml:space="preserve">T. </w:t>
      </w:r>
      <w:proofErr w:type="spellStart"/>
      <w:r w:rsidR="0013398D" w:rsidRPr="00C917ED">
        <w:rPr>
          <w:rFonts w:ascii="Arial" w:hAnsi="Arial" w:cs="Arial"/>
          <w:b/>
          <w:bCs/>
          <w:i/>
          <w:iCs/>
          <w:sz w:val="22"/>
          <w:szCs w:val="22"/>
        </w:rPr>
        <w:t>muris</w:t>
      </w:r>
      <w:proofErr w:type="spellEnd"/>
      <w:r w:rsidR="0013398D">
        <w:rPr>
          <w:rFonts w:ascii="Arial" w:hAnsi="Arial" w:cs="Arial"/>
          <w:b/>
          <w:bCs/>
          <w:sz w:val="22"/>
          <w:szCs w:val="22"/>
        </w:rPr>
        <w:t xml:space="preserve"> </w:t>
      </w:r>
      <w:r w:rsidR="00C917ED">
        <w:rPr>
          <w:rFonts w:ascii="Arial" w:hAnsi="Arial" w:cs="Arial"/>
          <w:b/>
          <w:bCs/>
          <w:sz w:val="22"/>
          <w:szCs w:val="22"/>
        </w:rPr>
        <w:t xml:space="preserve">laboratory </w:t>
      </w:r>
      <w:r w:rsidR="0013398D">
        <w:rPr>
          <w:rFonts w:ascii="Arial" w:hAnsi="Arial" w:cs="Arial"/>
          <w:b/>
          <w:bCs/>
          <w:sz w:val="22"/>
          <w:szCs w:val="22"/>
        </w:rPr>
        <w:t>norm</w:t>
      </w:r>
      <w:r w:rsidR="006D41EF">
        <w:rPr>
          <w:rFonts w:ascii="Arial" w:hAnsi="Arial" w:cs="Arial"/>
          <w:b/>
          <w:bCs/>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&lt;EndNote&gt;&lt;Cite&gt;&lt;Author&gt;Klementowicz&lt;/Author&gt;&lt;Year&gt;2012&lt;/Year&gt;&lt;RecNum&gt;7672&lt;/RecNum&gt;&lt;DisplayText&gt;[68]&lt;/DisplayText&gt;&lt;record&gt;&lt;rec-number&gt;7672&lt;/rec-number&gt;&lt;foreign-keys&gt;&lt;key app="EN" db-id="frwtwrvviazzdoewtsrpaszf2r0r2xpeazfx" timestamp="1452396782"&gt;7672&lt;/key&gt;&lt;/foreign-keys&gt;&lt;ref-type name="Journal Article"&gt;17&lt;/ref-type&gt;&lt;contributors&gt;&lt;authors&gt;&lt;author&gt;Klementowicz, J. E.&lt;/author&gt;&lt;author&gt;Travis, M. A.&lt;/author&gt;&lt;author&gt;Grencis, R. K.&lt;/author&gt;&lt;/authors&gt;&lt;/contributors&gt;&lt;auth-address&gt;Department of Surgery, The University of California San Francisco, San Francisco, CA, USA.&lt;/auth-address&gt;&lt;titles&gt;&lt;title&gt;Trichuris muris: a model of gastrointestinal parasite infection&lt;/title&gt;&lt;secondary-title&gt;Semin Immunopathol&lt;/secondary-title&gt;&lt;/titles&gt;&lt;periodical&gt;&lt;full-title&gt;Semin Immunopathol&lt;/full-title&gt;&lt;/periodical&gt;&lt;pages&gt;815-28&lt;/pages&gt;&lt;volume&gt;34&lt;/volume&gt;&lt;number&gt;6&lt;/number&gt;&lt;keywords&gt;&lt;keyword&gt;Adaptive Immunity&lt;/keyword&gt;&lt;keyword&gt;Animals&lt;/keyword&gt;&lt;keyword&gt;Gastrointestinal Diseases/genetics/*immunology/*parasitology&lt;/keyword&gt;&lt;keyword&gt;Humans&lt;/keyword&gt;&lt;keyword&gt;Immunity, Innate&lt;/keyword&gt;&lt;keyword&gt;Life Cycle Stages&lt;/keyword&gt;&lt;keyword&gt;Trichuriasis/genetics/*immunology&lt;/keyword&gt;&lt;keyword&gt;Trichuris/growth &amp;amp; development/*immunology&lt;/keyword&gt;&lt;/keywords&gt;&lt;dates&gt;&lt;year&gt;2012&lt;/year&gt;&lt;pub-dates&gt;&lt;date&gt;Nov&lt;/date&gt;&lt;/pub-dates&gt;&lt;/dates&gt;&lt;isbn&gt;1863-2300 (Electronic)&amp;#xD;1863-2297 (Linking)&lt;/isbn&gt;&lt;accession-num&gt;23053395&lt;/accession-num&gt;&lt;urls&gt;&lt;related-urls&gt;&lt;url&gt;http://www.ncbi.nlm.nih.gov/pubmed/23053395&lt;/url&gt;&lt;/related-urls&gt;&lt;/urls&gt;&lt;custom2&gt;PMC3496546&lt;/custom2&gt;&lt;electronic-resource-num&gt;10.1007/s00281-012-0348-2&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[68]</w:t>
      </w:r>
      <w:r w:rsidR="002D6665">
        <w:rPr>
          <w:rFonts w:ascii="Arial" w:hAnsi="Arial" w:cs="Arial"/>
          <w:sz w:val="22"/>
          <w:szCs w:val="22"/>
        </w:rPr>
        <w:fldChar w:fldCharType="end"/>
      </w:r>
      <w:r w:rsidR="00DF02B8" w:rsidRPr="0013398D">
        <w:rPr>
          <w:rFonts w:ascii="Arial" w:hAnsi="Arial" w:cs="Arial"/>
          <w:b/>
          <w:bCs/>
          <w:sz w:val="22"/>
          <w:szCs w:val="22"/>
        </w:rPr>
        <w:t>.</w:t>
      </w:r>
      <w:r w:rsidR="00D711FA" w:rsidRPr="00D711FA">
        <w:rPr>
          <w:rFonts w:ascii="Arial" w:hAnsi="Arial" w:cs="Arial"/>
          <w:sz w:val="22"/>
          <w:szCs w:val="22"/>
        </w:rPr>
        <w:t xml:space="preserve"> </w:t>
      </w:r>
    </w:p>
    <w:p w14:paraId="3BCEFDFB" w14:textId="77777777" w:rsidR="00BB5019" w:rsidRPr="001E38B7" w:rsidRDefault="00BB5019" w:rsidP="00423A33">
      <w:pPr>
        <w:jc w:val="both"/>
        <w:rPr>
          <w:rFonts w:ascii="Arial" w:hAnsi="Arial" w:cs="Arial"/>
          <w:sz w:val="22"/>
          <w:szCs w:val="22"/>
        </w:rPr>
      </w:pPr>
    </w:p>
    <w:p w14:paraId="2C688520" w14:textId="65EA21C6" w:rsidR="00F12109" w:rsidRDefault="00DF02B8" w:rsidP="00423A33">
      <w:pPr>
        <w:jc w:val="both"/>
        <w:rPr>
          <w:rFonts w:ascii="Arial" w:hAnsi="Arial" w:cs="Arial"/>
          <w:sz w:val="22"/>
          <w:szCs w:val="22"/>
        </w:rPr>
      </w:pPr>
      <w:r w:rsidRPr="001E38B7">
        <w:rPr>
          <w:rFonts w:ascii="Arial" w:hAnsi="Arial" w:cs="Arial"/>
          <w:sz w:val="22"/>
          <w:szCs w:val="22"/>
        </w:rPr>
        <w:t xml:space="preserve">A further </w:t>
      </w:r>
      <w:r w:rsidR="004B0B64">
        <w:rPr>
          <w:rFonts w:ascii="Arial" w:hAnsi="Arial" w:cs="Arial"/>
          <w:sz w:val="22"/>
          <w:szCs w:val="22"/>
        </w:rPr>
        <w:t>design element</w:t>
      </w:r>
      <w:r w:rsidRPr="001E38B7">
        <w:rPr>
          <w:rFonts w:ascii="Arial" w:hAnsi="Arial" w:cs="Arial"/>
          <w:sz w:val="22"/>
          <w:szCs w:val="22"/>
        </w:rPr>
        <w:t xml:space="preserve"> concern</w:t>
      </w:r>
      <w:r w:rsidR="004B0B64">
        <w:rPr>
          <w:rFonts w:ascii="Arial" w:hAnsi="Arial" w:cs="Arial"/>
          <w:sz w:val="22"/>
          <w:szCs w:val="22"/>
        </w:rPr>
        <w:t>s</w:t>
      </w:r>
      <w:r w:rsidRPr="001E38B7">
        <w:rPr>
          <w:rFonts w:ascii="Arial" w:hAnsi="Arial" w:cs="Arial"/>
          <w:sz w:val="22"/>
          <w:szCs w:val="22"/>
        </w:rPr>
        <w:t xml:space="preserve"> the array of </w:t>
      </w:r>
      <w:r w:rsidR="0000373E" w:rsidRPr="001E38B7">
        <w:rPr>
          <w:rFonts w:ascii="Arial" w:hAnsi="Arial" w:cs="Arial"/>
          <w:sz w:val="22"/>
          <w:szCs w:val="22"/>
        </w:rPr>
        <w:t xml:space="preserve">doses of </w:t>
      </w:r>
      <w:r w:rsidR="0000373E" w:rsidRPr="001E38B7">
        <w:rPr>
          <w:rFonts w:ascii="Arial" w:hAnsi="Arial" w:cs="Arial"/>
          <w:i/>
          <w:sz w:val="22"/>
          <w:szCs w:val="22"/>
        </w:rPr>
        <w:t xml:space="preserve">T. </w:t>
      </w:r>
      <w:proofErr w:type="spellStart"/>
      <w:r w:rsidR="0000373E" w:rsidRPr="001E38B7">
        <w:rPr>
          <w:rFonts w:ascii="Arial" w:hAnsi="Arial" w:cs="Arial"/>
          <w:i/>
          <w:sz w:val="22"/>
          <w:szCs w:val="22"/>
        </w:rPr>
        <w:t>muris</w:t>
      </w:r>
      <w:proofErr w:type="spellEnd"/>
      <w:r w:rsidR="0000373E" w:rsidRPr="001E38B7">
        <w:rPr>
          <w:rFonts w:ascii="Arial" w:hAnsi="Arial" w:cs="Arial"/>
          <w:sz w:val="22"/>
          <w:szCs w:val="22"/>
        </w:rPr>
        <w:t xml:space="preserve">.  </w:t>
      </w:r>
      <w:r w:rsidR="00423A33" w:rsidRPr="001E38B7">
        <w:rPr>
          <w:rFonts w:ascii="Arial" w:hAnsi="Arial" w:cs="Arial"/>
          <w:sz w:val="22"/>
          <w:szCs w:val="22"/>
        </w:rPr>
        <w:t xml:space="preserve">Because we are interested in the feedbacks that </w:t>
      </w:r>
      <w:r w:rsidR="004B0B64">
        <w:rPr>
          <w:rFonts w:ascii="Arial" w:hAnsi="Arial" w:cs="Arial"/>
          <w:sz w:val="22"/>
          <w:szCs w:val="22"/>
        </w:rPr>
        <w:t xml:space="preserve">may </w:t>
      </w:r>
      <w:r w:rsidR="00423A33" w:rsidRPr="001E38B7">
        <w:rPr>
          <w:rFonts w:ascii="Arial" w:hAnsi="Arial" w:cs="Arial"/>
          <w:sz w:val="22"/>
          <w:szCs w:val="22"/>
        </w:rPr>
        <w:t xml:space="preserve">drive switchlike system-level behavior (toggling between Th1 and Th2 dominance), we must </w:t>
      </w:r>
      <w:r w:rsidR="0000373E" w:rsidRPr="001E38B7">
        <w:rPr>
          <w:rFonts w:ascii="Arial" w:hAnsi="Arial" w:cs="Arial"/>
          <w:sz w:val="22"/>
          <w:szCs w:val="22"/>
        </w:rPr>
        <w:t xml:space="preserve">ultimately </w:t>
      </w:r>
      <w:r w:rsidR="00423A33" w:rsidRPr="001E38B7">
        <w:rPr>
          <w:rFonts w:ascii="Arial" w:hAnsi="Arial" w:cs="Arial"/>
          <w:sz w:val="22"/>
          <w:szCs w:val="22"/>
        </w:rPr>
        <w:t xml:space="preserve">expose each host </w:t>
      </w:r>
      <w:r w:rsidR="00581C23">
        <w:rPr>
          <w:rFonts w:ascii="Arial" w:hAnsi="Arial" w:cs="Arial"/>
          <w:sz w:val="22"/>
          <w:szCs w:val="22"/>
        </w:rPr>
        <w:t>strain</w:t>
      </w:r>
      <w:r w:rsidR="00581C23" w:rsidRPr="001E38B7">
        <w:rPr>
          <w:rFonts w:ascii="Arial" w:hAnsi="Arial" w:cs="Arial"/>
          <w:sz w:val="22"/>
          <w:szCs w:val="22"/>
        </w:rPr>
        <w:t xml:space="preserve"> </w:t>
      </w:r>
      <w:r w:rsidR="00423A33" w:rsidRPr="001E38B7">
        <w:rPr>
          <w:rFonts w:ascii="Arial" w:hAnsi="Arial" w:cs="Arial"/>
          <w:sz w:val="22"/>
          <w:szCs w:val="22"/>
        </w:rPr>
        <w:t xml:space="preserve">to fine-scale variation in dose.   </w:t>
      </w:r>
      <w:r w:rsidR="00CF62FE" w:rsidRPr="001E38B7">
        <w:rPr>
          <w:rFonts w:ascii="Arial" w:hAnsi="Arial" w:cs="Arial"/>
          <w:sz w:val="22"/>
          <w:szCs w:val="22"/>
        </w:rPr>
        <w:t>For our initial round of experiments, t</w:t>
      </w:r>
      <w:r w:rsidR="00423A33" w:rsidRPr="001E38B7">
        <w:rPr>
          <w:rFonts w:ascii="Arial" w:hAnsi="Arial" w:cs="Arial"/>
          <w:sz w:val="22"/>
          <w:szCs w:val="22"/>
        </w:rPr>
        <w:t xml:space="preserve">he doses of </w:t>
      </w:r>
      <w:r w:rsidR="00423A33" w:rsidRPr="001E38B7">
        <w:rPr>
          <w:rFonts w:ascii="Arial" w:hAnsi="Arial" w:cs="Arial"/>
          <w:i/>
          <w:sz w:val="22"/>
          <w:szCs w:val="22"/>
        </w:rPr>
        <w:t xml:space="preserve">T. </w:t>
      </w:r>
      <w:proofErr w:type="spellStart"/>
      <w:r w:rsidR="00423A33" w:rsidRPr="001E38B7">
        <w:rPr>
          <w:rFonts w:ascii="Arial" w:hAnsi="Arial" w:cs="Arial"/>
          <w:i/>
          <w:sz w:val="22"/>
          <w:szCs w:val="22"/>
        </w:rPr>
        <w:t>muris</w:t>
      </w:r>
      <w:proofErr w:type="spellEnd"/>
      <w:r w:rsidR="00423A33" w:rsidRPr="001E38B7">
        <w:rPr>
          <w:rFonts w:ascii="Arial" w:hAnsi="Arial" w:cs="Arial"/>
          <w:sz w:val="22"/>
          <w:szCs w:val="22"/>
        </w:rPr>
        <w:t xml:space="preserve"> that we will deploy, via oral gavage (as in our previous work </w:t>
      </w:r>
      <w:r w:rsidR="00B83E38">
        <w:rPr>
          <w:rFonts w:ascii="Arial" w:hAnsi="Arial" w:cs="Arial"/>
          <w:noProof/>
          <w:sz w:val="22"/>
          <w:szCs w:val="22"/>
        </w:rPr>
        <w:fldChar w:fldCharType="begin">
          <w:fldData xml:space="preserve">PEVuZE5vdGU+PENpdGU+PEF1dGhvcj5CYXI8L0F1dGhvcj48WWVhcj4yMDIwPC9ZZWFyPjxSZWNO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</w:fldData>
        </w:fldChar>
      </w:r>
      <w:r w:rsidR="00B83E38">
        <w:rPr>
          <w:rFonts w:ascii="Arial" w:hAnsi="Arial" w:cs="Arial"/>
          <w:noProof/>
          <w:sz w:val="22"/>
          <w:szCs w:val="22"/>
        </w:rPr>
        <w:instrText xml:space="preserve"> ADDIN EN.CITE </w:instrText>
      </w:r>
      <w:r w:rsidR="00B83E38">
        <w:rPr>
          <w:rFonts w:ascii="Arial" w:hAnsi="Arial" w:cs="Arial"/>
          <w:noProof/>
          <w:sz w:val="22"/>
          <w:szCs w:val="22"/>
        </w:rPr>
        <w:fldChar w:fldCharType="begin">
          <w:fldData xml:space="preserve">PEVuZE5vdGU+PENpdGU+PEF1dGhvcj5CYXI8L0F1dGhvcj48WWVhcj4yMDIwPC9ZZWFyPjxSZWNO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</w:fldData>
        </w:fldChar>
      </w:r>
      <w:r w:rsidR="00B83E38">
        <w:rPr>
          <w:rFonts w:ascii="Arial" w:hAnsi="Arial" w:cs="Arial"/>
          <w:noProof/>
          <w:sz w:val="22"/>
          <w:szCs w:val="22"/>
        </w:rPr>
        <w:instrText xml:space="preserve"> ADDIN EN.CITE.DATA </w:instrText>
      </w:r>
      <w:r w:rsidR="00B83E38">
        <w:rPr>
          <w:rFonts w:ascii="Arial" w:hAnsi="Arial" w:cs="Arial"/>
          <w:noProof/>
          <w:sz w:val="22"/>
          <w:szCs w:val="22"/>
        </w:rPr>
      </w:r>
      <w:r w:rsidR="00B83E38">
        <w:rPr>
          <w:rFonts w:ascii="Arial" w:hAnsi="Arial" w:cs="Arial"/>
          <w:noProof/>
          <w:sz w:val="22"/>
          <w:szCs w:val="22"/>
        </w:rPr>
        <w:fldChar w:fldCharType="end"/>
      </w:r>
      <w:r w:rsidR="00B83E38">
        <w:rPr>
          <w:rFonts w:ascii="Arial" w:hAnsi="Arial" w:cs="Arial"/>
          <w:noProof/>
          <w:sz w:val="22"/>
          <w:szCs w:val="22"/>
        </w:rPr>
      </w:r>
      <w:r w:rsidR="00B83E38">
        <w:rPr>
          <w:rFonts w:ascii="Arial" w:hAnsi="Arial" w:cs="Arial"/>
          <w:noProof/>
          <w:sz w:val="22"/>
          <w:szCs w:val="22"/>
        </w:rPr>
        <w:fldChar w:fldCharType="separate"/>
      </w:r>
      <w:r w:rsidR="00B83E38">
        <w:rPr>
          <w:rFonts w:ascii="Arial" w:hAnsi="Arial" w:cs="Arial"/>
          <w:noProof/>
          <w:sz w:val="22"/>
          <w:szCs w:val="22"/>
        </w:rPr>
        <w:t>[36, 53, 74]</w:t>
      </w:r>
      <w:r w:rsidR="00B83E38">
        <w:rPr>
          <w:rFonts w:ascii="Arial" w:hAnsi="Arial" w:cs="Arial"/>
          <w:noProof/>
          <w:sz w:val="22"/>
          <w:szCs w:val="22"/>
        </w:rPr>
        <w:fldChar w:fldCharType="end"/>
      </w:r>
      <w:r w:rsidR="00423A33" w:rsidRPr="001E38B7">
        <w:rPr>
          <w:rFonts w:ascii="Arial" w:hAnsi="Arial" w:cs="Arial"/>
          <w:sz w:val="22"/>
          <w:szCs w:val="22"/>
        </w:rPr>
        <w:t>), are</w:t>
      </w:r>
      <w:r w:rsidR="004B0B64">
        <w:rPr>
          <w:rFonts w:ascii="Arial" w:hAnsi="Arial" w:cs="Arial"/>
          <w:sz w:val="22"/>
          <w:szCs w:val="22"/>
        </w:rPr>
        <w:t xml:space="preserve"> boluses of</w:t>
      </w:r>
      <w:r w:rsidR="00423A33" w:rsidRPr="001E38B7">
        <w:rPr>
          <w:rFonts w:ascii="Arial" w:hAnsi="Arial" w:cs="Arial"/>
          <w:sz w:val="22"/>
          <w:szCs w:val="22"/>
        </w:rPr>
        <w:t xml:space="preserve">: </w:t>
      </w:r>
      <w:r w:rsidR="00EF1107" w:rsidRPr="001E38B7">
        <w:rPr>
          <w:rFonts w:ascii="Arial" w:hAnsi="Arial" w:cs="Arial"/>
          <w:sz w:val="22"/>
          <w:szCs w:val="22"/>
        </w:rPr>
        <w:t xml:space="preserve">20, 40, and 200 embryonated eggs per mouse.  </w:t>
      </w:r>
      <w:r w:rsidR="0033401C" w:rsidRPr="001E38B7">
        <w:rPr>
          <w:rFonts w:ascii="Arial" w:hAnsi="Arial" w:cs="Arial"/>
          <w:sz w:val="22"/>
          <w:szCs w:val="22"/>
        </w:rPr>
        <w:t xml:space="preserve">This relatively limited dose range will allow us to study all 4 host strains and both sexes, to establish immune and parasite dynamics of the </w:t>
      </w:r>
      <w:r w:rsidR="0033401C" w:rsidRPr="001E38B7">
        <w:rPr>
          <w:rFonts w:ascii="Arial" w:hAnsi="Arial" w:cs="Arial"/>
          <w:b/>
          <w:i/>
          <w:sz w:val="22"/>
          <w:szCs w:val="22"/>
          <w:lang w:val="en-GB"/>
        </w:rPr>
        <w:t>G</w:t>
      </w:r>
      <w:r w:rsidR="0033401C" w:rsidRPr="001E38B7">
        <w:rPr>
          <w:rFonts w:ascii="Arial" w:hAnsi="Arial" w:cs="Arial"/>
          <w:b/>
          <w:i/>
          <w:sz w:val="22"/>
          <w:szCs w:val="22"/>
          <w:vertAlign w:val="subscript"/>
          <w:lang w:val="en-GB"/>
        </w:rPr>
        <w:t xml:space="preserve">H </w:t>
      </w:r>
      <w:r w:rsidR="0033401C" w:rsidRPr="001E38B7">
        <w:rPr>
          <w:rFonts w:ascii="Arial" w:hAnsi="Arial" w:cs="Arial"/>
          <w:b/>
          <w:i/>
          <w:sz w:val="22"/>
          <w:szCs w:val="22"/>
        </w:rPr>
        <w:t xml:space="preserve">x dose </w:t>
      </w:r>
      <w:r w:rsidR="0033401C" w:rsidRPr="001E38B7">
        <w:rPr>
          <w:rFonts w:ascii="Arial" w:hAnsi="Arial" w:cs="Arial"/>
          <w:sz w:val="22"/>
          <w:szCs w:val="22"/>
        </w:rPr>
        <w:t xml:space="preserve">comparisons </w:t>
      </w:r>
      <w:r w:rsidR="003A58CA" w:rsidRPr="001E38B7">
        <w:rPr>
          <w:rFonts w:ascii="Arial" w:hAnsi="Arial" w:cs="Arial"/>
          <w:sz w:val="22"/>
          <w:szCs w:val="22"/>
        </w:rPr>
        <w:t xml:space="preserve">in the presence of diverse gut microbes. </w:t>
      </w:r>
    </w:p>
    <w:p w14:paraId="07060D71" w14:textId="77777777" w:rsidR="00F12109" w:rsidRDefault="00F12109" w:rsidP="00423A33">
      <w:pPr>
        <w:jc w:val="both"/>
        <w:rPr>
          <w:rFonts w:ascii="Arial" w:hAnsi="Arial" w:cs="Arial"/>
          <w:sz w:val="22"/>
          <w:szCs w:val="22"/>
        </w:rPr>
      </w:pPr>
    </w:p>
    <w:p w14:paraId="7A2A0285" w14:textId="49B54A6C" w:rsidR="00D04C2F" w:rsidRPr="001E38B7" w:rsidRDefault="00A4546A" w:rsidP="00D04C2F">
      <w:pPr>
        <w:jc w:val="both"/>
        <w:rPr>
          <w:rFonts w:ascii="Arial" w:hAnsi="Arial" w:cs="Arial"/>
          <w:sz w:val="22"/>
          <w:szCs w:val="22"/>
        </w:rPr>
      </w:pPr>
      <w:r w:rsidRPr="001E38B7">
        <w:rPr>
          <w:rFonts w:ascii="Arial" w:hAnsi="Arial" w:cs="Arial"/>
          <w:sz w:val="22"/>
          <w:szCs w:val="22"/>
        </w:rPr>
        <w:t>Th</w:t>
      </w:r>
      <w:r w:rsidR="00585ECA">
        <w:rPr>
          <w:rFonts w:ascii="Arial" w:hAnsi="Arial" w:cs="Arial"/>
          <w:sz w:val="22"/>
          <w:szCs w:val="22"/>
        </w:rPr>
        <w:t xml:space="preserve">e response of duration to dose across this range will be sufficient </w:t>
      </w:r>
      <w:r w:rsidRPr="001E38B7">
        <w:rPr>
          <w:rFonts w:ascii="Arial" w:hAnsi="Arial" w:cs="Arial"/>
          <w:sz w:val="22"/>
          <w:szCs w:val="22"/>
        </w:rPr>
        <w:t xml:space="preserve">to </w:t>
      </w:r>
      <w:r w:rsidR="00585ECA">
        <w:rPr>
          <w:rFonts w:ascii="Arial" w:hAnsi="Arial" w:cs="Arial"/>
          <w:sz w:val="22"/>
          <w:szCs w:val="22"/>
        </w:rPr>
        <w:t xml:space="preserve">help </w:t>
      </w:r>
      <w:r w:rsidRPr="001E38B7">
        <w:rPr>
          <w:rFonts w:ascii="Arial" w:hAnsi="Arial" w:cs="Arial"/>
          <w:sz w:val="22"/>
          <w:szCs w:val="22"/>
        </w:rPr>
        <w:t xml:space="preserve">identify whether the system is better characterized by </w:t>
      </w:r>
      <w:r w:rsidRPr="006B5DC1">
        <w:rPr>
          <w:rFonts w:ascii="Arial" w:hAnsi="Arial" w:cs="Arial"/>
          <w:b/>
          <w:bCs/>
          <w:sz w:val="22"/>
          <w:szCs w:val="22"/>
        </w:rPr>
        <w:t>Fig.</w:t>
      </w:r>
      <w:r w:rsidRPr="001E38B7">
        <w:rPr>
          <w:rFonts w:ascii="Arial" w:hAnsi="Arial" w:cs="Arial"/>
          <w:sz w:val="22"/>
          <w:szCs w:val="22"/>
        </w:rPr>
        <w:t xml:space="preserve"> </w:t>
      </w:r>
      <w:r w:rsidRPr="006B5DC1">
        <w:rPr>
          <w:rFonts w:ascii="Arial" w:hAnsi="Arial" w:cs="Arial"/>
          <w:b/>
          <w:bCs/>
          <w:sz w:val="22"/>
          <w:szCs w:val="22"/>
        </w:rPr>
        <w:t>2</w:t>
      </w:r>
      <w:r w:rsidR="00C433CB">
        <w:rPr>
          <w:rFonts w:ascii="Arial" w:hAnsi="Arial" w:cs="Arial"/>
          <w:b/>
          <w:bCs/>
          <w:sz w:val="22"/>
          <w:szCs w:val="22"/>
        </w:rPr>
        <w:t>b</w:t>
      </w:r>
      <w:r w:rsidR="00585ECA">
        <w:rPr>
          <w:rFonts w:ascii="Arial" w:hAnsi="Arial" w:cs="Arial"/>
          <w:b/>
          <w:bCs/>
          <w:sz w:val="22"/>
          <w:szCs w:val="22"/>
        </w:rPr>
        <w:t>-</w:t>
      </w:r>
      <w:r w:rsidR="00C433CB">
        <w:rPr>
          <w:rFonts w:ascii="Arial" w:hAnsi="Arial" w:cs="Arial"/>
          <w:b/>
          <w:bCs/>
          <w:sz w:val="22"/>
          <w:szCs w:val="22"/>
        </w:rPr>
        <w:t>d</w:t>
      </w:r>
      <w:r w:rsidR="00585ECA">
        <w:rPr>
          <w:rFonts w:ascii="Arial" w:hAnsi="Arial" w:cs="Arial"/>
          <w:sz w:val="22"/>
          <w:szCs w:val="22"/>
        </w:rPr>
        <w:t xml:space="preserve">: low variation in duration leading to clearance, indicative of </w:t>
      </w:r>
      <w:r w:rsidRPr="001E38B7">
        <w:rPr>
          <w:rFonts w:ascii="Arial" w:hAnsi="Arial" w:cs="Arial"/>
          <w:sz w:val="22"/>
          <w:szCs w:val="22"/>
        </w:rPr>
        <w:t>strong negative feedbacks</w:t>
      </w:r>
      <w:r w:rsidR="00585ECA">
        <w:rPr>
          <w:rFonts w:ascii="Arial" w:hAnsi="Arial" w:cs="Arial"/>
          <w:sz w:val="22"/>
          <w:szCs w:val="22"/>
        </w:rPr>
        <w:t xml:space="preserve"> between parasite biomass and Th2 immunity; </w:t>
      </w:r>
      <w:r w:rsidR="00585ECA">
        <w:rPr>
          <w:rFonts w:ascii="Arial" w:hAnsi="Arial" w:cs="Arial"/>
          <w:b/>
          <w:bCs/>
          <w:sz w:val="22"/>
          <w:szCs w:val="22"/>
        </w:rPr>
        <w:t>Fig. 2</w:t>
      </w:r>
      <w:r w:rsidR="00C433CB">
        <w:rPr>
          <w:rFonts w:ascii="Arial" w:hAnsi="Arial" w:cs="Arial"/>
          <w:b/>
          <w:bCs/>
          <w:sz w:val="22"/>
          <w:szCs w:val="22"/>
        </w:rPr>
        <w:t>e</w:t>
      </w:r>
      <w:r w:rsidR="00585ECA">
        <w:rPr>
          <w:rFonts w:ascii="Arial" w:hAnsi="Arial" w:cs="Arial"/>
          <w:b/>
          <w:bCs/>
          <w:sz w:val="22"/>
          <w:szCs w:val="22"/>
        </w:rPr>
        <w:t>-</w:t>
      </w:r>
      <w:r w:rsidR="00C433CB">
        <w:rPr>
          <w:rFonts w:ascii="Arial" w:hAnsi="Arial" w:cs="Arial"/>
          <w:b/>
          <w:bCs/>
          <w:sz w:val="22"/>
          <w:szCs w:val="22"/>
        </w:rPr>
        <w:t>g</w:t>
      </w:r>
      <w:r w:rsidR="00585ECA">
        <w:rPr>
          <w:rFonts w:ascii="Arial" w:hAnsi="Arial" w:cs="Arial"/>
          <w:sz w:val="22"/>
          <w:szCs w:val="22"/>
        </w:rPr>
        <w:t xml:space="preserve">: shift from long duration to short duration with increasing dose, indicative of strong clearance-promoting (Th2-mediated) feedbacks; </w:t>
      </w:r>
      <w:r w:rsidRPr="00585ECA">
        <w:rPr>
          <w:rFonts w:ascii="Arial" w:hAnsi="Arial" w:cs="Arial"/>
          <w:sz w:val="22"/>
          <w:szCs w:val="22"/>
        </w:rPr>
        <w:t>or</w:t>
      </w:r>
      <w:r w:rsidRPr="001E38B7">
        <w:rPr>
          <w:rFonts w:ascii="Arial" w:hAnsi="Arial" w:cs="Arial"/>
          <w:sz w:val="22"/>
          <w:szCs w:val="22"/>
        </w:rPr>
        <w:t xml:space="preserve"> </w:t>
      </w:r>
      <w:r w:rsidRPr="006B5DC1">
        <w:rPr>
          <w:rFonts w:ascii="Arial" w:hAnsi="Arial" w:cs="Arial"/>
          <w:b/>
          <w:bCs/>
          <w:sz w:val="22"/>
          <w:szCs w:val="22"/>
        </w:rPr>
        <w:t xml:space="preserve">Fig. </w:t>
      </w:r>
      <w:r w:rsidR="00585ECA" w:rsidRPr="006B5DC1">
        <w:rPr>
          <w:rFonts w:ascii="Arial" w:hAnsi="Arial" w:cs="Arial"/>
          <w:b/>
          <w:bCs/>
          <w:sz w:val="22"/>
          <w:szCs w:val="22"/>
        </w:rPr>
        <w:t>2</w:t>
      </w:r>
      <w:r w:rsidR="00C433CB">
        <w:rPr>
          <w:rFonts w:ascii="Arial" w:hAnsi="Arial" w:cs="Arial"/>
          <w:b/>
          <w:bCs/>
          <w:sz w:val="22"/>
          <w:szCs w:val="22"/>
        </w:rPr>
        <w:t>h</w:t>
      </w:r>
      <w:r w:rsidR="00585ECA">
        <w:rPr>
          <w:rFonts w:ascii="Arial" w:hAnsi="Arial" w:cs="Arial"/>
          <w:b/>
          <w:bCs/>
          <w:sz w:val="22"/>
          <w:szCs w:val="22"/>
        </w:rPr>
        <w:t>-</w:t>
      </w:r>
      <w:r w:rsidR="00C433CB">
        <w:rPr>
          <w:rFonts w:ascii="Arial" w:hAnsi="Arial" w:cs="Arial"/>
          <w:b/>
          <w:bCs/>
          <w:sz w:val="22"/>
          <w:szCs w:val="22"/>
        </w:rPr>
        <w:t>j</w:t>
      </w:r>
      <w:r w:rsidR="00585ECA">
        <w:rPr>
          <w:rFonts w:ascii="Arial" w:hAnsi="Arial" w:cs="Arial"/>
          <w:sz w:val="22"/>
          <w:szCs w:val="22"/>
        </w:rPr>
        <w:t>: shift from short duration to long duration with increasing dose, indicative of strong chronicity-promoting (Th1-mediated) feedbacks.</w:t>
      </w:r>
      <w:r w:rsidR="00585ECA" w:rsidRPr="001E38B7">
        <w:rPr>
          <w:rFonts w:ascii="Arial" w:hAnsi="Arial" w:cs="Arial"/>
          <w:sz w:val="22"/>
          <w:szCs w:val="22"/>
        </w:rPr>
        <w:t xml:space="preserve"> </w:t>
      </w:r>
      <w:r w:rsidRPr="001E38B7">
        <w:rPr>
          <w:rFonts w:ascii="Arial" w:hAnsi="Arial" w:cs="Arial"/>
          <w:sz w:val="22"/>
          <w:szCs w:val="22"/>
        </w:rPr>
        <w:t xml:space="preserve">While we expect strong positive feedbacks based on the foregoing discussion, </w:t>
      </w:r>
      <w:r w:rsidRPr="001C0A64">
        <w:rPr>
          <w:rFonts w:ascii="Arial" w:hAnsi="Arial" w:cs="Arial"/>
          <w:b/>
          <w:bCs/>
          <w:sz w:val="22"/>
          <w:szCs w:val="22"/>
        </w:rPr>
        <w:t xml:space="preserve">more critical is to </w:t>
      </w:r>
      <w:r w:rsidR="001403CB" w:rsidRPr="001C0A64">
        <w:rPr>
          <w:rFonts w:ascii="Arial" w:hAnsi="Arial" w:cs="Arial"/>
          <w:b/>
          <w:bCs/>
          <w:sz w:val="22"/>
          <w:szCs w:val="22"/>
        </w:rPr>
        <w:t xml:space="preserve">identify the </w:t>
      </w:r>
      <w:r w:rsidR="001403CB" w:rsidRPr="001C0A64">
        <w:rPr>
          <w:rFonts w:ascii="Arial" w:hAnsi="Arial" w:cs="Arial"/>
          <w:b/>
          <w:bCs/>
          <w:i/>
          <w:iCs/>
          <w:sz w:val="22"/>
          <w:szCs w:val="22"/>
        </w:rPr>
        <w:t>processes that are driving system dynamics</w:t>
      </w:r>
      <w:r w:rsidR="001403CB" w:rsidRPr="001E38B7">
        <w:rPr>
          <w:rFonts w:ascii="Arial" w:hAnsi="Arial" w:cs="Arial"/>
          <w:i/>
          <w:iCs/>
          <w:sz w:val="22"/>
          <w:szCs w:val="22"/>
        </w:rPr>
        <w:t>.</w:t>
      </w:r>
      <w:r w:rsidR="003A58CA" w:rsidRPr="001E38B7">
        <w:rPr>
          <w:rFonts w:ascii="Arial" w:hAnsi="Arial" w:cs="Arial"/>
          <w:sz w:val="22"/>
          <w:szCs w:val="22"/>
        </w:rPr>
        <w:t xml:space="preserve"> </w:t>
      </w:r>
      <w:r w:rsidR="001403CB" w:rsidRPr="001E38B7">
        <w:rPr>
          <w:rFonts w:ascii="Arial" w:hAnsi="Arial" w:cs="Arial"/>
          <w:sz w:val="22"/>
          <w:szCs w:val="22"/>
        </w:rPr>
        <w:t>If we</w:t>
      </w:r>
      <w:r w:rsidR="00B13C20">
        <w:rPr>
          <w:rFonts w:ascii="Arial" w:hAnsi="Arial" w:cs="Arial"/>
          <w:sz w:val="22"/>
          <w:szCs w:val="22"/>
        </w:rPr>
        <w:t xml:space="preserve"> do</w:t>
      </w:r>
      <w:r w:rsidR="001403CB" w:rsidRPr="001E38B7">
        <w:rPr>
          <w:rFonts w:ascii="Arial" w:hAnsi="Arial" w:cs="Arial"/>
          <w:sz w:val="22"/>
          <w:szCs w:val="22"/>
        </w:rPr>
        <w:t xml:space="preserve"> </w:t>
      </w:r>
      <w:r w:rsidR="00D711FA">
        <w:rPr>
          <w:rFonts w:ascii="Arial" w:hAnsi="Arial" w:cs="Arial"/>
          <w:sz w:val="22"/>
          <w:szCs w:val="22"/>
        </w:rPr>
        <w:t>find dramatic shifts in infection duration with dose for a particular</w:t>
      </w:r>
      <w:r w:rsidR="001403CB" w:rsidRPr="001E38B7">
        <w:rPr>
          <w:rFonts w:ascii="Arial" w:hAnsi="Arial" w:cs="Arial"/>
          <w:sz w:val="22"/>
          <w:szCs w:val="22"/>
        </w:rPr>
        <w:t xml:space="preserve"> </w:t>
      </w:r>
      <w:r w:rsidR="00C277C4" w:rsidRPr="001E38B7">
        <w:rPr>
          <w:rFonts w:ascii="Arial" w:hAnsi="Arial" w:cs="Arial"/>
          <w:sz w:val="22"/>
          <w:szCs w:val="22"/>
        </w:rPr>
        <w:t xml:space="preserve">subset of </w:t>
      </w:r>
      <w:r w:rsidR="003A58CA" w:rsidRPr="001E38B7">
        <w:rPr>
          <w:rFonts w:ascii="Arial" w:hAnsi="Arial" w:cs="Arial"/>
          <w:sz w:val="22"/>
          <w:szCs w:val="22"/>
        </w:rPr>
        <w:t>host strains</w:t>
      </w:r>
      <w:r w:rsidR="00B13C20">
        <w:rPr>
          <w:rFonts w:ascii="Arial" w:hAnsi="Arial" w:cs="Arial"/>
          <w:sz w:val="22"/>
          <w:szCs w:val="22"/>
        </w:rPr>
        <w:t>/</w:t>
      </w:r>
      <w:r w:rsidR="003A58CA" w:rsidRPr="001E38B7">
        <w:rPr>
          <w:rFonts w:ascii="Arial" w:hAnsi="Arial" w:cs="Arial"/>
          <w:sz w:val="22"/>
          <w:szCs w:val="22"/>
        </w:rPr>
        <w:t>sexes</w:t>
      </w:r>
      <w:r w:rsidR="00D711FA">
        <w:rPr>
          <w:rFonts w:ascii="Arial" w:hAnsi="Arial" w:cs="Arial"/>
          <w:sz w:val="22"/>
          <w:szCs w:val="22"/>
        </w:rPr>
        <w:t xml:space="preserve">, we will carry out </w:t>
      </w:r>
      <w:r w:rsidR="003A58CA" w:rsidRPr="001E38B7">
        <w:rPr>
          <w:rFonts w:ascii="Arial" w:hAnsi="Arial" w:cs="Arial"/>
          <w:sz w:val="22"/>
          <w:szCs w:val="22"/>
        </w:rPr>
        <w:t>follow-up experiments</w:t>
      </w:r>
      <w:r w:rsidR="00F12109">
        <w:rPr>
          <w:rFonts w:ascii="Arial" w:hAnsi="Arial" w:cs="Arial"/>
          <w:sz w:val="22"/>
          <w:szCs w:val="22"/>
        </w:rPr>
        <w:t>, using</w:t>
      </w:r>
      <w:r w:rsidR="003A58CA" w:rsidRPr="001E38B7">
        <w:rPr>
          <w:rFonts w:ascii="Arial" w:hAnsi="Arial" w:cs="Arial"/>
          <w:sz w:val="22"/>
          <w:szCs w:val="22"/>
        </w:rPr>
        <w:t xml:space="preserve"> broader dose ranges such as </w:t>
      </w:r>
      <w:r w:rsidR="00423A33" w:rsidRPr="001E38B7">
        <w:rPr>
          <w:rFonts w:ascii="Arial" w:hAnsi="Arial" w:cs="Arial"/>
          <w:sz w:val="22"/>
          <w:szCs w:val="22"/>
        </w:rPr>
        <w:t>10, 20, 40, 100, 200, and 400 embryonated eggs</w:t>
      </w:r>
      <w:r w:rsidR="003A58CA" w:rsidRPr="001E38B7">
        <w:rPr>
          <w:rFonts w:ascii="Arial" w:hAnsi="Arial" w:cs="Arial"/>
          <w:sz w:val="22"/>
          <w:szCs w:val="22"/>
        </w:rPr>
        <w:t xml:space="preserve"> per mouse</w:t>
      </w:r>
      <w:r w:rsidR="006F0A21">
        <w:rPr>
          <w:rFonts w:ascii="Arial" w:hAnsi="Arial" w:cs="Arial"/>
          <w:sz w:val="22"/>
          <w:szCs w:val="22"/>
        </w:rPr>
        <w:t xml:space="preserve"> (encompassing the full range </w:t>
      </w:r>
      <w:r w:rsidR="00B13C20">
        <w:rPr>
          <w:rFonts w:ascii="Arial" w:hAnsi="Arial" w:cs="Arial"/>
          <w:sz w:val="22"/>
          <w:szCs w:val="22"/>
        </w:rPr>
        <w:t xml:space="preserve">considered relevant for C57BL/6 mice in conventional SPF housing </w:t>
      </w:r>
      <w:r w:rsidR="00B83E38">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[34, 63]</w:t>
      </w:r>
      <w:r w:rsidR="00B83E38">
        <w:rPr>
          <w:rFonts w:ascii="Arial" w:hAnsi="Arial" w:cs="Arial"/>
          <w:sz w:val="22"/>
          <w:szCs w:val="22"/>
        </w:rPr>
        <w:fldChar w:fldCharType="end"/>
      </w:r>
      <w:r w:rsidR="006F0A21">
        <w:rPr>
          <w:rFonts w:ascii="Arial" w:hAnsi="Arial" w:cs="Arial"/>
          <w:sz w:val="22"/>
          <w:szCs w:val="22"/>
        </w:rPr>
        <w:t>)</w:t>
      </w:r>
      <w:r w:rsidR="00423A33" w:rsidRPr="001E38B7">
        <w:rPr>
          <w:rFonts w:ascii="Arial" w:hAnsi="Arial" w:cs="Arial"/>
          <w:sz w:val="22"/>
          <w:szCs w:val="22"/>
        </w:rPr>
        <w:t xml:space="preserve">. </w:t>
      </w:r>
      <w:r w:rsidR="00D04C2F">
        <w:rPr>
          <w:rFonts w:ascii="Arial" w:hAnsi="Arial" w:cs="Arial"/>
          <w:sz w:val="22"/>
          <w:szCs w:val="22"/>
        </w:rPr>
        <w:t>We note that w</w:t>
      </w:r>
      <w:r w:rsidR="00D04C2F" w:rsidRPr="001E38B7">
        <w:rPr>
          <w:rFonts w:ascii="Arial" w:hAnsi="Arial" w:cs="Arial"/>
          <w:sz w:val="22"/>
          <w:szCs w:val="22"/>
        </w:rPr>
        <w:t xml:space="preserve">e manipulate dose (number of inoculating eggs) rather than parasite strain (e.g., </w:t>
      </w:r>
      <w:r w:rsidR="00D04C2F">
        <w:rPr>
          <w:rFonts w:ascii="Arial" w:hAnsi="Arial" w:cs="Arial"/>
          <w:sz w:val="22"/>
          <w:szCs w:val="22"/>
        </w:rPr>
        <w:fldChar w:fldCharType="begin">
          <w:fldData xml:space="preserve">PEVuZE5vdGU+PENpdGU+PEF1dGhvcj5CZWxsYWJ5PC9BdXRob3I+PFllYXI+MTk5NjwvWWVhcj48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=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PEVuZE5vdGU+PENpdGU+PEF1dGhvcj5CZWxsYWJ5PC9BdXRob3I+PFllYXI+MTk5NjwvWWVhcj48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=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D04C2F">
        <w:rPr>
          <w:rFonts w:ascii="Arial" w:hAnsi="Arial" w:cs="Arial"/>
          <w:sz w:val="22"/>
          <w:szCs w:val="22"/>
        </w:rPr>
      </w:r>
      <w:r w:rsidR="00D04C2F">
        <w:rPr>
          <w:rFonts w:ascii="Arial" w:hAnsi="Arial" w:cs="Arial"/>
          <w:sz w:val="22"/>
          <w:szCs w:val="22"/>
        </w:rPr>
        <w:fldChar w:fldCharType="separate"/>
      </w:r>
      <w:r w:rsidR="00B83E38">
        <w:rPr>
          <w:rFonts w:ascii="Arial" w:hAnsi="Arial" w:cs="Arial"/>
          <w:noProof/>
          <w:sz w:val="22"/>
          <w:szCs w:val="22"/>
        </w:rPr>
        <w:t>[86-88]</w:t>
      </w:r>
      <w:r w:rsidR="00D04C2F">
        <w:rPr>
          <w:rFonts w:ascii="Arial" w:hAnsi="Arial" w:cs="Arial"/>
          <w:sz w:val="22"/>
          <w:szCs w:val="22"/>
        </w:rPr>
        <w:fldChar w:fldCharType="end"/>
      </w:r>
      <w:r w:rsidR="00D04C2F" w:rsidRPr="001E38B7">
        <w:rPr>
          <w:rFonts w:ascii="Arial" w:hAnsi="Arial" w:cs="Arial"/>
          <w:sz w:val="22"/>
          <w:szCs w:val="22"/>
        </w:rPr>
        <w:t xml:space="preserve">, comparing </w:t>
      </w:r>
      <w:r w:rsidR="00D04C2F" w:rsidRPr="001E38B7">
        <w:rPr>
          <w:rFonts w:ascii="Arial" w:hAnsi="Arial" w:cs="Arial"/>
          <w:b/>
          <w:sz w:val="22"/>
          <w:szCs w:val="22"/>
        </w:rPr>
        <w:t>E</w:t>
      </w:r>
      <w:r w:rsidR="00D04C2F" w:rsidRPr="001E38B7">
        <w:rPr>
          <w:rFonts w:ascii="Arial" w:hAnsi="Arial" w:cs="Arial"/>
          <w:sz w:val="22"/>
          <w:szCs w:val="22"/>
        </w:rPr>
        <w:t xml:space="preserve">dinburgh, </w:t>
      </w:r>
      <w:r w:rsidR="00D04C2F" w:rsidRPr="001E38B7">
        <w:rPr>
          <w:rFonts w:ascii="Arial" w:hAnsi="Arial" w:cs="Arial"/>
          <w:b/>
          <w:sz w:val="22"/>
          <w:szCs w:val="22"/>
        </w:rPr>
        <w:t>J</w:t>
      </w:r>
      <w:r w:rsidR="00D04C2F" w:rsidRPr="001E38B7">
        <w:rPr>
          <w:rFonts w:ascii="Arial" w:hAnsi="Arial" w:cs="Arial"/>
          <w:sz w:val="22"/>
          <w:szCs w:val="22"/>
        </w:rPr>
        <w:t xml:space="preserve">apan, and </w:t>
      </w:r>
      <w:proofErr w:type="spellStart"/>
      <w:r w:rsidR="00D04C2F" w:rsidRPr="001E38B7">
        <w:rPr>
          <w:rFonts w:ascii="Arial" w:hAnsi="Arial" w:cs="Arial"/>
          <w:b/>
          <w:sz w:val="22"/>
          <w:szCs w:val="22"/>
        </w:rPr>
        <w:t>S</w:t>
      </w:r>
      <w:r w:rsidR="00D04C2F" w:rsidRPr="001E38B7">
        <w:rPr>
          <w:rFonts w:ascii="Arial" w:hAnsi="Arial" w:cs="Arial"/>
          <w:sz w:val="22"/>
          <w:szCs w:val="22"/>
        </w:rPr>
        <w:t>obreda</w:t>
      </w:r>
      <w:proofErr w:type="spellEnd"/>
      <w:r w:rsidR="00D04C2F" w:rsidRPr="001E38B7">
        <w:rPr>
          <w:rFonts w:ascii="Arial" w:hAnsi="Arial" w:cs="Arial"/>
          <w:sz w:val="22"/>
          <w:szCs w:val="22"/>
        </w:rPr>
        <w:t xml:space="preserve"> isolates) so that we could exert greater experimental control over the extent of immune activation</w:t>
      </w:r>
      <w:r w:rsidR="00D04C2F">
        <w:rPr>
          <w:rFonts w:ascii="Arial" w:hAnsi="Arial" w:cs="Arial"/>
          <w:sz w:val="22"/>
          <w:szCs w:val="22"/>
        </w:rPr>
        <w:t>, since the theory suggests that the initial dynamics of the immune response are critical to determining infection duration</w:t>
      </w:r>
      <w:r w:rsidR="00D04C2F" w:rsidRPr="001E38B7">
        <w:rPr>
          <w:rFonts w:ascii="Arial" w:hAnsi="Arial" w:cs="Arial"/>
          <w:sz w:val="22"/>
          <w:szCs w:val="22"/>
        </w:rPr>
        <w:t>.</w:t>
      </w:r>
    </w:p>
    <w:p w14:paraId="7626E963" w14:textId="77777777" w:rsidR="00CC01A6" w:rsidRPr="001E38B7" w:rsidRDefault="00CC01A6" w:rsidP="00CC01A6">
      <w:pPr>
        <w:jc w:val="both"/>
        <w:rPr>
          <w:rFonts w:ascii="Arial" w:hAnsi="Arial" w:cs="Arial"/>
          <w:sz w:val="22"/>
          <w:szCs w:val="22"/>
        </w:rPr>
      </w:pPr>
    </w:p>
    <w:p w14:paraId="2096EA74" w14:textId="3D6BF237" w:rsidR="00CC01A6" w:rsidRPr="001E38B7" w:rsidRDefault="00CC01A6" w:rsidP="00CC01A6">
      <w:pPr>
        <w:jc w:val="both"/>
        <w:rPr>
          <w:rFonts w:ascii="Arial" w:hAnsi="Arial" w:cs="Arial"/>
          <w:sz w:val="22"/>
          <w:szCs w:val="22"/>
        </w:rPr>
      </w:pPr>
      <w:r w:rsidRPr="001E38B7">
        <w:rPr>
          <w:rFonts w:ascii="Arial" w:hAnsi="Arial" w:cs="Arial"/>
          <w:sz w:val="22"/>
          <w:szCs w:val="22"/>
        </w:rPr>
        <w:t xml:space="preserve">We will use </w:t>
      </w:r>
      <w:r w:rsidR="00D723A3" w:rsidRPr="001E38B7">
        <w:rPr>
          <w:rFonts w:ascii="Arial" w:hAnsi="Arial" w:cs="Arial"/>
          <w:sz w:val="22"/>
          <w:szCs w:val="22"/>
        </w:rPr>
        <w:t>2</w:t>
      </w:r>
      <w:r w:rsidR="00D723A3">
        <w:rPr>
          <w:rFonts w:ascii="Arial" w:hAnsi="Arial" w:cs="Arial"/>
          <w:sz w:val="22"/>
          <w:szCs w:val="22"/>
        </w:rPr>
        <w:t>4</w:t>
      </w:r>
      <w:r w:rsidR="00D723A3" w:rsidRPr="001E38B7">
        <w:rPr>
          <w:rFonts w:ascii="Arial" w:hAnsi="Arial" w:cs="Arial"/>
          <w:sz w:val="22"/>
          <w:szCs w:val="22"/>
        </w:rPr>
        <w:t xml:space="preserve"> </w:t>
      </w:r>
      <w:r w:rsidRPr="001E38B7">
        <w:rPr>
          <w:rFonts w:ascii="Arial" w:hAnsi="Arial" w:cs="Arial"/>
          <w:sz w:val="22"/>
          <w:szCs w:val="22"/>
        </w:rPr>
        <w:t xml:space="preserve">adult mice per </w:t>
      </w:r>
      <w:r w:rsidRPr="001E38B7">
        <w:rPr>
          <w:rFonts w:ascii="Arial" w:hAnsi="Arial" w:cs="Arial"/>
          <w:b/>
          <w:i/>
          <w:sz w:val="22"/>
          <w:szCs w:val="22"/>
          <w:lang w:val="en-GB"/>
        </w:rPr>
        <w:t>G</w:t>
      </w:r>
      <w:r w:rsidRPr="001E38B7">
        <w:rPr>
          <w:rFonts w:ascii="Arial" w:hAnsi="Arial" w:cs="Arial"/>
          <w:b/>
          <w:i/>
          <w:sz w:val="22"/>
          <w:szCs w:val="22"/>
          <w:vertAlign w:val="subscript"/>
          <w:lang w:val="en-GB"/>
        </w:rPr>
        <w:t xml:space="preserve">H </w:t>
      </w:r>
      <w:r w:rsidRPr="001E38B7">
        <w:rPr>
          <w:rFonts w:ascii="Arial" w:hAnsi="Arial" w:cs="Arial"/>
          <w:b/>
          <w:i/>
          <w:sz w:val="22"/>
          <w:szCs w:val="22"/>
        </w:rPr>
        <w:t>x dose</w:t>
      </w:r>
      <w:r w:rsidRPr="001E38B7">
        <w:rPr>
          <w:rFonts w:ascii="Arial" w:hAnsi="Arial" w:cs="Arial"/>
          <w:sz w:val="22"/>
          <w:szCs w:val="22"/>
        </w:rPr>
        <w:t xml:space="preserve"> combination per experiment (</w:t>
      </w:r>
      <w:r w:rsidRPr="005E37D2">
        <w:rPr>
          <w:rFonts w:ascii="Arial" w:hAnsi="Arial" w:cs="Arial"/>
          <w:b/>
          <w:bCs/>
          <w:sz w:val="22"/>
          <w:szCs w:val="22"/>
        </w:rPr>
        <w:t xml:space="preserve">with 2 host strains, 1 sex and 3 dose levels per experiment, culled at </w:t>
      </w:r>
      <w:r w:rsidR="007E5BC1">
        <w:rPr>
          <w:rFonts w:ascii="Arial" w:hAnsi="Arial" w:cs="Arial"/>
          <w:b/>
          <w:bCs/>
          <w:sz w:val="22"/>
          <w:szCs w:val="22"/>
        </w:rPr>
        <w:t>4</w:t>
      </w:r>
      <w:r w:rsidRPr="005E37D2">
        <w:rPr>
          <w:rFonts w:ascii="Arial" w:hAnsi="Arial" w:cs="Arial"/>
          <w:b/>
          <w:bCs/>
          <w:sz w:val="22"/>
          <w:szCs w:val="22"/>
        </w:rPr>
        <w:t xml:space="preserve"> different time points</w:t>
      </w:r>
      <w:r w:rsidRPr="001E38B7">
        <w:rPr>
          <w:rFonts w:ascii="Arial" w:hAnsi="Arial" w:cs="Arial"/>
          <w:sz w:val="22"/>
          <w:szCs w:val="22"/>
        </w:rPr>
        <w:t xml:space="preserve">).  We will conduct </w:t>
      </w:r>
      <w:r>
        <w:rPr>
          <w:rFonts w:ascii="Arial" w:hAnsi="Arial" w:cs="Arial"/>
          <w:sz w:val="22"/>
          <w:szCs w:val="22"/>
        </w:rPr>
        <w:t>2</w:t>
      </w:r>
      <w:r w:rsidRPr="001E38B7">
        <w:rPr>
          <w:rFonts w:ascii="Arial" w:hAnsi="Arial" w:cs="Arial"/>
          <w:sz w:val="22"/>
          <w:szCs w:val="22"/>
        </w:rPr>
        <w:t xml:space="preserve"> independent experiments per strain-by-dose combination</w:t>
      </w:r>
      <w:r>
        <w:rPr>
          <w:rFonts w:ascii="Arial" w:hAnsi="Arial" w:cs="Arial"/>
          <w:sz w:val="22"/>
          <w:szCs w:val="22"/>
        </w:rPr>
        <w:t xml:space="preserve">; this gives </w:t>
      </w:r>
      <w:r w:rsidR="00D723A3">
        <w:rPr>
          <w:rFonts w:ascii="Arial" w:hAnsi="Arial" w:cs="Arial"/>
          <w:sz w:val="22"/>
          <w:szCs w:val="22"/>
        </w:rPr>
        <w:t xml:space="preserve">12 </w:t>
      </w:r>
      <w:r>
        <w:rPr>
          <w:rFonts w:ascii="Arial" w:hAnsi="Arial" w:cs="Arial"/>
          <w:sz w:val="22"/>
          <w:szCs w:val="22"/>
        </w:rPr>
        <w:t>mice per strain/sex/dose/timepoint across 2 experimental blocks</w:t>
      </w:r>
      <w:r w:rsidRPr="001E38B7">
        <w:rPr>
          <w:rFonts w:ascii="Arial" w:hAnsi="Arial" w:cs="Arial"/>
          <w:sz w:val="22"/>
          <w:szCs w:val="22"/>
        </w:rPr>
        <w:t>. This accords with sample sizes identified in power calculations, given the magnitude of differences among strains and within-</w:t>
      </w:r>
      <w:r>
        <w:rPr>
          <w:rFonts w:ascii="Arial" w:hAnsi="Arial" w:cs="Arial"/>
          <w:sz w:val="22"/>
          <w:szCs w:val="22"/>
        </w:rPr>
        <w:t>strain</w:t>
      </w:r>
      <w:r w:rsidRPr="001E38B7">
        <w:rPr>
          <w:rFonts w:ascii="Arial" w:hAnsi="Arial" w:cs="Arial"/>
          <w:sz w:val="22"/>
          <w:szCs w:val="22"/>
        </w:rPr>
        <w:t xml:space="preserve"> variance in immune response induction in </w:t>
      </w:r>
      <w:r w:rsidR="001C0A64">
        <w:rPr>
          <w:rFonts w:ascii="Arial" w:hAnsi="Arial" w:cs="Arial"/>
          <w:sz w:val="22"/>
          <w:szCs w:val="22"/>
        </w:rPr>
        <w:t>our past work</w:t>
      </w:r>
      <w:r w:rsidRPr="001E38B7">
        <w:rPr>
          <w:rFonts w:ascii="Arial" w:hAnsi="Arial" w:cs="Arial"/>
          <w:sz w:val="22"/>
          <w:szCs w:val="22"/>
        </w:rPr>
        <w:t xml:space="preserve">. Each experiment will also include uninfected </w:t>
      </w:r>
      <w:r>
        <w:rPr>
          <w:rFonts w:ascii="Arial" w:hAnsi="Arial" w:cs="Arial"/>
          <w:sz w:val="22"/>
          <w:szCs w:val="22"/>
        </w:rPr>
        <w:t xml:space="preserve">but microbially </w:t>
      </w:r>
      <w:r w:rsidR="00026E70">
        <w:rPr>
          <w:rFonts w:ascii="Arial" w:hAnsi="Arial" w:cs="Arial"/>
          <w:sz w:val="22"/>
          <w:szCs w:val="22"/>
        </w:rPr>
        <w:t>semi-</w:t>
      </w:r>
      <w:r>
        <w:rPr>
          <w:rFonts w:ascii="Arial" w:hAnsi="Arial" w:cs="Arial"/>
          <w:sz w:val="22"/>
          <w:szCs w:val="22"/>
        </w:rPr>
        <w:t xml:space="preserve">naturalized </w:t>
      </w:r>
      <w:r w:rsidRPr="001E38B7">
        <w:rPr>
          <w:rFonts w:ascii="Arial" w:hAnsi="Arial" w:cs="Arial"/>
          <w:sz w:val="22"/>
          <w:szCs w:val="22"/>
        </w:rPr>
        <w:t>controls to capture baseline immunophenotypic variation among strains and cohorts of mice</w:t>
      </w:r>
      <w:r w:rsidR="007E5BC1">
        <w:rPr>
          <w:rFonts w:ascii="Arial" w:hAnsi="Arial" w:cs="Arial"/>
          <w:sz w:val="22"/>
          <w:szCs w:val="22"/>
        </w:rPr>
        <w:t>.</w:t>
      </w:r>
    </w:p>
    <w:p w14:paraId="5ACEA84E" w14:textId="77777777" w:rsidR="00E169D5" w:rsidRPr="001E38B7" w:rsidRDefault="00E169D5" w:rsidP="00AF02BC">
      <w:pPr>
        <w:jc w:val="both"/>
        <w:rPr>
          <w:rFonts w:ascii="Arial" w:hAnsi="Arial" w:cs="Arial"/>
          <w:sz w:val="22"/>
          <w:szCs w:val="22"/>
        </w:rPr>
      </w:pPr>
    </w:p>
    <w:p w14:paraId="4AF6B1BF" w14:textId="2ED74C2C" w:rsidR="00017330" w:rsidRPr="00F1722A" w:rsidRDefault="00CA34E6" w:rsidP="00AF02BC">
      <w:pPr>
        <w:jc w:val="both"/>
        <w:rPr>
          <w:rFonts w:ascii="Arial" w:hAnsi="Arial" w:cs="Arial"/>
        </w:rPr>
      </w:pPr>
      <w:r w:rsidRPr="007F3B3C">
        <w:rPr>
          <w:rFonts w:ascii="Arial" w:hAnsi="Arial" w:cs="Arial"/>
          <w:b/>
          <w:i/>
          <w:sz w:val="22"/>
          <w:szCs w:val="22"/>
          <w:u w:val="single"/>
        </w:rPr>
        <w:t>Collection of r</w:t>
      </w:r>
      <w:r w:rsidR="000938BC" w:rsidRPr="007F3B3C">
        <w:rPr>
          <w:rFonts w:ascii="Arial" w:hAnsi="Arial" w:cs="Arial"/>
          <w:b/>
          <w:i/>
          <w:sz w:val="22"/>
          <w:szCs w:val="22"/>
          <w:u w:val="single"/>
        </w:rPr>
        <w:t xml:space="preserve">ich </w:t>
      </w:r>
      <w:proofErr w:type="spellStart"/>
      <w:r w:rsidRPr="007F3B3C">
        <w:rPr>
          <w:rFonts w:ascii="Arial" w:hAnsi="Arial" w:cs="Arial"/>
          <w:b/>
          <w:i/>
          <w:sz w:val="22"/>
          <w:szCs w:val="22"/>
          <w:u w:val="single"/>
        </w:rPr>
        <w:t>immunoparasitological</w:t>
      </w:r>
      <w:proofErr w:type="spellEnd"/>
      <w:r w:rsidRPr="007F3B3C">
        <w:rPr>
          <w:rFonts w:ascii="Arial" w:hAnsi="Arial" w:cs="Arial"/>
          <w:b/>
          <w:i/>
          <w:sz w:val="22"/>
          <w:szCs w:val="22"/>
          <w:u w:val="single"/>
        </w:rPr>
        <w:t xml:space="preserve"> data</w:t>
      </w:r>
      <w:r w:rsidR="00235B02" w:rsidRPr="007F3B3C">
        <w:rPr>
          <w:rFonts w:ascii="Arial" w:hAnsi="Arial" w:cs="Arial"/>
          <w:b/>
          <w:i/>
          <w:sz w:val="22"/>
          <w:szCs w:val="22"/>
          <w:u w:val="single"/>
        </w:rPr>
        <w:t xml:space="preserve"> </w:t>
      </w:r>
      <w:r w:rsidR="00DC308A" w:rsidRPr="007F3B3C">
        <w:rPr>
          <w:rFonts w:ascii="Arial" w:hAnsi="Arial" w:cs="Arial"/>
          <w:b/>
          <w:i/>
          <w:sz w:val="22"/>
          <w:szCs w:val="22"/>
          <w:u w:val="single"/>
        </w:rPr>
        <w:t>(</w:t>
      </w:r>
      <w:r w:rsidR="008E4DD8" w:rsidRPr="007F3B3C">
        <w:rPr>
          <w:rFonts w:ascii="Arial" w:hAnsi="Arial" w:cs="Arial"/>
          <w:b/>
          <w:i/>
          <w:sz w:val="22"/>
          <w:szCs w:val="22"/>
          <w:u w:val="single"/>
        </w:rPr>
        <w:t>common to all experiments in the proposal</w:t>
      </w:r>
      <w:r w:rsidR="00DC308A" w:rsidRPr="007F3B3C">
        <w:rPr>
          <w:rFonts w:ascii="Arial" w:hAnsi="Arial" w:cs="Arial"/>
          <w:b/>
          <w:i/>
          <w:sz w:val="22"/>
          <w:szCs w:val="22"/>
          <w:u w:val="single"/>
        </w:rPr>
        <w:t>)</w:t>
      </w:r>
      <w:r w:rsidRPr="007F3B3C">
        <w:rPr>
          <w:rFonts w:ascii="Arial" w:hAnsi="Arial" w:cs="Arial"/>
          <w:b/>
          <w:i/>
          <w:sz w:val="22"/>
          <w:szCs w:val="22"/>
          <w:u w:val="single"/>
        </w:rPr>
        <w:t>.</w:t>
      </w:r>
      <w:r w:rsidRPr="001E38B7">
        <w:rPr>
          <w:rFonts w:ascii="Arial" w:hAnsi="Arial" w:cs="Arial"/>
          <w:sz w:val="22"/>
          <w:szCs w:val="22"/>
        </w:rPr>
        <w:t xml:space="preserve">  </w:t>
      </w:r>
      <w:r w:rsidR="004629BE" w:rsidRPr="001E38B7">
        <w:rPr>
          <w:rFonts w:ascii="Arial" w:hAnsi="Arial" w:cs="Arial"/>
          <w:sz w:val="22"/>
          <w:szCs w:val="22"/>
        </w:rPr>
        <w:t>W</w:t>
      </w:r>
      <w:r w:rsidR="00C248F1" w:rsidRPr="001E38B7">
        <w:rPr>
          <w:rFonts w:ascii="Arial" w:hAnsi="Arial" w:cs="Arial"/>
          <w:sz w:val="22"/>
          <w:szCs w:val="22"/>
        </w:rPr>
        <w:t xml:space="preserve">e will quantify duration and dynamics of whipworm burden in terms of the number, </w:t>
      </w:r>
      <w:r w:rsidR="00BF5192" w:rsidRPr="001E38B7">
        <w:rPr>
          <w:rFonts w:ascii="Arial" w:hAnsi="Arial" w:cs="Arial"/>
          <w:sz w:val="22"/>
          <w:szCs w:val="22"/>
        </w:rPr>
        <w:t xml:space="preserve">developmental </w:t>
      </w:r>
      <w:r w:rsidR="00C248F1" w:rsidRPr="001E38B7">
        <w:rPr>
          <w:rFonts w:ascii="Arial" w:hAnsi="Arial" w:cs="Arial"/>
          <w:sz w:val="22"/>
          <w:szCs w:val="22"/>
        </w:rPr>
        <w:t>stage</w:t>
      </w:r>
      <w:r w:rsidR="00424D84" w:rsidRPr="001E38B7">
        <w:rPr>
          <w:rFonts w:ascii="Arial" w:hAnsi="Arial" w:cs="Arial"/>
          <w:sz w:val="22"/>
          <w:szCs w:val="22"/>
        </w:rPr>
        <w:t xml:space="preserve"> (e.g., larval </w:t>
      </w:r>
      <w:r w:rsidR="00424D84" w:rsidRPr="001E38B7">
        <w:rPr>
          <w:rFonts w:ascii="Arial" w:hAnsi="Arial" w:cs="Arial"/>
          <w:sz w:val="22"/>
          <w:szCs w:val="22"/>
        </w:rPr>
        <w:lastRenderedPageBreak/>
        <w:t>stage</w:t>
      </w:r>
      <w:r w:rsidR="00BF5192" w:rsidRPr="001E38B7">
        <w:rPr>
          <w:rFonts w:ascii="Arial" w:hAnsi="Arial" w:cs="Arial"/>
          <w:sz w:val="22"/>
          <w:szCs w:val="22"/>
        </w:rPr>
        <w:t xml:space="preserve"> </w:t>
      </w:r>
      <w:r w:rsidR="00424D84" w:rsidRPr="001E38B7">
        <w:rPr>
          <w:rFonts w:ascii="Arial" w:hAnsi="Arial" w:cs="Arial"/>
          <w:sz w:val="22"/>
          <w:szCs w:val="22"/>
        </w:rPr>
        <w:t>L3 vs L4</w:t>
      </w:r>
      <w:r w:rsidR="00BF5192" w:rsidRPr="001E38B7">
        <w:rPr>
          <w:rFonts w:ascii="Arial" w:hAnsi="Arial" w:cs="Arial"/>
          <w:sz w:val="22"/>
          <w:szCs w:val="22"/>
        </w:rPr>
        <w:t xml:space="preserve"> vs adult</w:t>
      </w:r>
      <w:r w:rsidR="00424D84" w:rsidRPr="001E38B7">
        <w:rPr>
          <w:rFonts w:ascii="Arial" w:hAnsi="Arial" w:cs="Arial"/>
          <w:sz w:val="22"/>
          <w:szCs w:val="22"/>
        </w:rPr>
        <w:t>)</w:t>
      </w:r>
      <w:r w:rsidR="00C248F1" w:rsidRPr="001E38B7">
        <w:rPr>
          <w:rFonts w:ascii="Arial" w:hAnsi="Arial" w:cs="Arial"/>
          <w:sz w:val="22"/>
          <w:szCs w:val="22"/>
        </w:rPr>
        <w:t xml:space="preserve">, and biomass (as </w:t>
      </w:r>
      <w:r w:rsidR="00AE018E">
        <w:rPr>
          <w:rFonts w:ascii="Arial" w:hAnsi="Arial" w:cs="Arial"/>
          <w:sz w:val="22"/>
          <w:szCs w:val="22"/>
        </w:rPr>
        <w:t>in our prior work</w:t>
      </w:r>
      <w:r w:rsidR="00AE018E"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PEVuZE5vdGU+PENpdGU+PEF1dGhvcj5CdWRpc2NoYWs8L0F1dGhvcj48WWVhcj4yMDE4PC9ZZWFy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PEVuZE5vdGU+PENpdGU+PEF1dGhvcj5CdWRpc2NoYWs8L0F1dGhvcj48WWVhcj4yMDE4PC9ZZWFy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[36, 74]</w:t>
      </w:r>
      <w:r w:rsidR="002D6665">
        <w:rPr>
          <w:rFonts w:ascii="Arial" w:hAnsi="Arial" w:cs="Arial"/>
          <w:sz w:val="22"/>
          <w:szCs w:val="22"/>
        </w:rPr>
        <w:fldChar w:fldCharType="end"/>
      </w:r>
      <w:r w:rsidR="00C248F1" w:rsidRPr="001E38B7">
        <w:rPr>
          <w:rFonts w:ascii="Arial" w:hAnsi="Arial" w:cs="Arial"/>
          <w:sz w:val="22"/>
          <w:szCs w:val="22"/>
        </w:rPr>
        <w:t xml:space="preserve"> as well as </w:t>
      </w:r>
      <w:r w:rsidR="00777EEF">
        <w:rPr>
          <w:rFonts w:ascii="Arial" w:hAnsi="Arial" w:cs="Arial"/>
          <w:sz w:val="22"/>
          <w:szCs w:val="22"/>
        </w:rPr>
        <w:t xml:space="preserve">estimating the </w:t>
      </w:r>
      <w:r w:rsidR="00C248F1" w:rsidRPr="001E38B7">
        <w:rPr>
          <w:rFonts w:ascii="Arial" w:hAnsi="Arial" w:cs="Arial"/>
          <w:sz w:val="22"/>
          <w:szCs w:val="22"/>
        </w:rPr>
        <w:t xml:space="preserve">ATP content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&lt;EndNote&gt;&lt;Cite&gt;&lt;Author&gt;Hasnain&lt;/Author&gt;&lt;Year&gt;2012&lt;/Year&gt;&lt;RecNum&gt;7670&lt;/RecNum&gt;&lt;DisplayText&gt;[89]&lt;/DisplayText&gt;&lt;record&gt;&lt;rec-number&gt;7670&lt;/rec-number&gt;&lt;foreign-keys&gt;&lt;key app="EN" db-id="frwtwrvviazzdoewtsrpaszf2r0r2xpeazfx" timestamp="1452396613"&gt;7670&lt;/key&gt;&lt;/foreign-keys&gt;&lt;ref-type name="Journal Article"&gt;17&lt;/ref-type&gt;&lt;contributors&gt;&lt;authors&gt;&lt;author&gt;Hasnain, S. Z.&lt;/author&gt;&lt;author&gt;McGuckin, M. A.&lt;/author&gt;&lt;author&gt;Grencis, R. K.&lt;/author&gt;&lt;author&gt;Thornton, D. J.&lt;/author&gt;&lt;/authors&gt;&lt;/contributors&gt;&lt;auth-address&gt;Immunity, Infection and Inflammation, Mater Medical Research Institute, Brisbane, Australia.&lt;/auth-address&gt;&lt;titles&gt;&lt;title&gt;Serine protease(s) secreted by the nematode Trichuris muris degrade the mucus barrier&lt;/title&gt;&lt;secondary-title&gt;PLoS Negl Trop Dis&lt;/secondary-title&gt;&lt;/titles&gt;&lt;periodical&gt;&lt;full-title&gt;PLoS Negl Trop Dis&lt;/full-title&gt;&lt;/periodical&gt;&lt;pages&gt;e1856&lt;/pages&gt;&lt;volume&gt;6&lt;/volume&gt;&lt;number&gt;10&lt;/number&gt;&lt;keywords&gt;&lt;keyword&gt;Animals&lt;/keyword&gt;&lt;keyword&gt;Humans&lt;/keyword&gt;&lt;keyword&gt;Hydrolysis&lt;/keyword&gt;&lt;keyword&gt;Mice&lt;/keyword&gt;&lt;keyword&gt;Mucus/*metabolism&lt;/keyword&gt;&lt;keyword&gt;Serine Proteases/*metabolism&lt;/keyword&gt;&lt;keyword&gt;Trichuris/*enzymology/*pathogenicity&lt;/keyword&gt;&lt;/keywords&gt;&lt;dates&gt;&lt;year&gt;2012&lt;/year&gt;&lt;/dates&gt;&lt;isbn&gt;1935-2735 (Electronic)&amp;#xD;1935-2727 (Linking)&lt;/isbn&gt;&lt;accession-num&gt;23071854&lt;/accession-num&gt;&lt;urls&gt;&lt;related-urls&gt;&lt;url&gt;http://www.ncbi.nlm.nih.gov/pubmed/23071854&lt;/url&gt;&lt;/related-urls&gt;&lt;/urls&gt;&lt;custom2&gt;PMC3469553&lt;/custom2&gt;&lt;electronic-resource-num&gt;10.1371/journal.pntd.0001856&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[89]</w:t>
      </w:r>
      <w:r w:rsidR="002D6665">
        <w:rPr>
          <w:rFonts w:ascii="Arial" w:hAnsi="Arial" w:cs="Arial"/>
          <w:sz w:val="22"/>
          <w:szCs w:val="22"/>
        </w:rPr>
        <w:fldChar w:fldCharType="end"/>
      </w:r>
      <w:r w:rsidR="00C248F1" w:rsidRPr="001E38B7">
        <w:rPr>
          <w:rFonts w:ascii="Arial" w:hAnsi="Arial" w:cs="Arial"/>
          <w:sz w:val="22"/>
          <w:szCs w:val="22"/>
        </w:rPr>
        <w:t xml:space="preserve"> of nematodes collected from the cecum at four serial cull timepoints per experiment (2, </w:t>
      </w:r>
      <w:r w:rsidR="005340FA">
        <w:rPr>
          <w:rFonts w:ascii="Arial" w:hAnsi="Arial" w:cs="Arial"/>
          <w:sz w:val="22"/>
          <w:szCs w:val="22"/>
        </w:rPr>
        <w:t>3</w:t>
      </w:r>
      <w:r w:rsidR="00C248F1" w:rsidRPr="001E38B7">
        <w:rPr>
          <w:rFonts w:ascii="Arial" w:hAnsi="Arial" w:cs="Arial"/>
          <w:sz w:val="22"/>
          <w:szCs w:val="22"/>
        </w:rPr>
        <w:t xml:space="preserve">, </w:t>
      </w:r>
      <w:r w:rsidR="005340FA">
        <w:rPr>
          <w:rFonts w:ascii="Arial" w:hAnsi="Arial" w:cs="Arial"/>
          <w:sz w:val="22"/>
          <w:szCs w:val="22"/>
        </w:rPr>
        <w:t>5</w:t>
      </w:r>
      <w:r w:rsidR="005340FA" w:rsidRPr="001E38B7">
        <w:rPr>
          <w:rFonts w:ascii="Arial" w:hAnsi="Arial" w:cs="Arial"/>
          <w:sz w:val="22"/>
          <w:szCs w:val="22"/>
        </w:rPr>
        <w:t xml:space="preserve"> </w:t>
      </w:r>
      <w:r w:rsidR="00C248F1" w:rsidRPr="001E38B7">
        <w:rPr>
          <w:rFonts w:ascii="Arial" w:hAnsi="Arial" w:cs="Arial"/>
          <w:sz w:val="22"/>
          <w:szCs w:val="22"/>
        </w:rPr>
        <w:t xml:space="preserve">and </w:t>
      </w:r>
      <w:r w:rsidR="005340FA">
        <w:rPr>
          <w:rFonts w:ascii="Arial" w:hAnsi="Arial" w:cs="Arial"/>
          <w:sz w:val="22"/>
          <w:szCs w:val="22"/>
        </w:rPr>
        <w:t>7</w:t>
      </w:r>
      <w:r w:rsidR="005340FA" w:rsidRPr="001E38B7">
        <w:rPr>
          <w:rFonts w:ascii="Arial" w:hAnsi="Arial" w:cs="Arial"/>
          <w:sz w:val="22"/>
          <w:szCs w:val="22"/>
        </w:rPr>
        <w:t xml:space="preserve"> </w:t>
      </w:r>
      <w:r w:rsidR="00C248F1" w:rsidRPr="001E38B7">
        <w:rPr>
          <w:rFonts w:ascii="Arial" w:hAnsi="Arial" w:cs="Arial"/>
          <w:sz w:val="22"/>
          <w:szCs w:val="22"/>
        </w:rPr>
        <w:t>weeks post-infection)</w:t>
      </w:r>
      <w:ins w:id="88" w:author="Clay Cressler" w:date="2020-11-02T16:55:00Z">
        <w:r w:rsidR="00331BDA">
          <w:rPr>
            <w:rFonts w:ascii="Arial" w:hAnsi="Arial" w:cs="Arial"/>
            <w:sz w:val="22"/>
            <w:szCs w:val="22"/>
          </w:rPr>
          <w:t xml:space="preserve"> to reveal how</w:t>
        </w:r>
      </w:ins>
      <w:del w:id="89" w:author="Clay Cressler" w:date="2020-11-02T16:55:00Z">
        <w:r w:rsidR="00C248F1" w:rsidRPr="001E38B7" w:rsidDel="00331BDA">
          <w:rPr>
            <w:rFonts w:ascii="Arial" w:hAnsi="Arial" w:cs="Arial"/>
            <w:sz w:val="22"/>
            <w:szCs w:val="22"/>
          </w:rPr>
          <w:delText>.</w:delText>
        </w:r>
      </w:del>
      <w:r w:rsidR="00C248F1" w:rsidRPr="001E38B7">
        <w:rPr>
          <w:rFonts w:ascii="Arial" w:hAnsi="Arial" w:cs="Arial"/>
          <w:sz w:val="22"/>
          <w:szCs w:val="22"/>
        </w:rPr>
        <w:t xml:space="preserve">  </w:t>
      </w:r>
      <w:del w:id="90" w:author="Clay Cressler" w:date="2020-11-02T16:55:00Z">
        <w:r w:rsidR="00E07B12" w:rsidRPr="001E38B7" w:rsidDel="00331BDA">
          <w:rPr>
            <w:rFonts w:ascii="Arial" w:hAnsi="Arial" w:cs="Arial"/>
            <w:sz w:val="22"/>
            <w:szCs w:val="22"/>
          </w:rPr>
          <w:delText xml:space="preserve">These different ways of capturing </w:delText>
        </w:r>
      </w:del>
      <w:r w:rsidR="00E07B12" w:rsidRPr="001E38B7">
        <w:rPr>
          <w:rFonts w:ascii="Arial" w:hAnsi="Arial" w:cs="Arial"/>
          <w:sz w:val="22"/>
          <w:szCs w:val="22"/>
        </w:rPr>
        <w:t>worm</w:t>
      </w:r>
      <w:r w:rsidR="00A27511" w:rsidRPr="001E38B7">
        <w:rPr>
          <w:rFonts w:ascii="Arial" w:hAnsi="Arial" w:cs="Arial"/>
          <w:sz w:val="22"/>
          <w:szCs w:val="22"/>
        </w:rPr>
        <w:t xml:space="preserve"> survival,</w:t>
      </w:r>
      <w:r w:rsidR="00E07B12" w:rsidRPr="001E38B7">
        <w:rPr>
          <w:rFonts w:ascii="Arial" w:hAnsi="Arial" w:cs="Arial"/>
          <w:sz w:val="22"/>
          <w:szCs w:val="22"/>
        </w:rPr>
        <w:t xml:space="preserve"> development </w:t>
      </w:r>
      <w:r w:rsidR="00A37B8A">
        <w:rPr>
          <w:rFonts w:ascii="Arial" w:hAnsi="Arial" w:cs="Arial"/>
          <w:sz w:val="22"/>
          <w:szCs w:val="22"/>
        </w:rPr>
        <w:t>and</w:t>
      </w:r>
      <w:r w:rsidR="00A37B8A" w:rsidRPr="001E38B7">
        <w:rPr>
          <w:rFonts w:ascii="Arial" w:hAnsi="Arial" w:cs="Arial"/>
          <w:sz w:val="22"/>
          <w:szCs w:val="22"/>
        </w:rPr>
        <w:t xml:space="preserve"> </w:t>
      </w:r>
      <w:r w:rsidR="00A37B8A">
        <w:rPr>
          <w:rFonts w:ascii="Arial" w:hAnsi="Arial" w:cs="Arial"/>
          <w:sz w:val="22"/>
          <w:szCs w:val="22"/>
        </w:rPr>
        <w:t xml:space="preserve">biomass </w:t>
      </w:r>
      <w:del w:id="91" w:author="Clay Cressler" w:date="2020-11-02T16:56:00Z">
        <w:r w:rsidR="00E07B12" w:rsidRPr="001E38B7" w:rsidDel="00331BDA">
          <w:rPr>
            <w:rFonts w:ascii="Arial" w:hAnsi="Arial" w:cs="Arial"/>
            <w:sz w:val="22"/>
            <w:szCs w:val="22"/>
          </w:rPr>
          <w:delText>may reveal different</w:delText>
        </w:r>
      </w:del>
      <w:del w:id="92" w:author="Clay Cressler" w:date="2020-11-02T16:54:00Z">
        <w:r w:rsidR="00E07B12" w:rsidRPr="001E38B7" w:rsidDel="00331BDA">
          <w:rPr>
            <w:rFonts w:ascii="Arial" w:hAnsi="Arial" w:cs="Arial"/>
            <w:sz w:val="22"/>
            <w:szCs w:val="22"/>
          </w:rPr>
          <w:delText>ial</w:delText>
        </w:r>
      </w:del>
      <w:del w:id="93" w:author="Clay Cressler" w:date="2020-11-02T16:56:00Z">
        <w:r w:rsidR="00E07B12" w:rsidRPr="001E38B7" w:rsidDel="00331BDA">
          <w:rPr>
            <w:rFonts w:ascii="Arial" w:hAnsi="Arial" w:cs="Arial"/>
            <w:sz w:val="22"/>
            <w:szCs w:val="22"/>
          </w:rPr>
          <w:delText xml:space="preserve"> </w:delText>
        </w:r>
        <w:r w:rsidR="00EC6FC7" w:rsidRPr="001E38B7" w:rsidDel="00331BDA">
          <w:rPr>
            <w:rFonts w:ascii="Arial" w:hAnsi="Arial" w:cs="Arial"/>
            <w:sz w:val="22"/>
            <w:szCs w:val="22"/>
          </w:rPr>
          <w:delText xml:space="preserve">associations with </w:delText>
        </w:r>
      </w:del>
      <w:ins w:id="94" w:author="Clay Cressler" w:date="2020-11-02T16:56:00Z">
        <w:r w:rsidR="00331BDA">
          <w:rPr>
            <w:rFonts w:ascii="Arial" w:hAnsi="Arial" w:cs="Arial"/>
            <w:sz w:val="22"/>
            <w:szCs w:val="22"/>
          </w:rPr>
          <w:t xml:space="preserve">correlate with different aspects of </w:t>
        </w:r>
      </w:ins>
      <w:r w:rsidR="00EC6FC7" w:rsidRPr="001E38B7">
        <w:rPr>
          <w:rFonts w:ascii="Arial" w:hAnsi="Arial" w:cs="Arial"/>
          <w:sz w:val="22"/>
          <w:szCs w:val="22"/>
        </w:rPr>
        <w:t>immun</w:t>
      </w:r>
      <w:ins w:id="95" w:author="Clay Cressler" w:date="2020-11-02T16:56:00Z">
        <w:r w:rsidR="00331BDA">
          <w:rPr>
            <w:rFonts w:ascii="Arial" w:hAnsi="Arial" w:cs="Arial"/>
            <w:sz w:val="22"/>
            <w:szCs w:val="22"/>
          </w:rPr>
          <w:t>ity</w:t>
        </w:r>
      </w:ins>
      <w:del w:id="96" w:author="Clay Cressler" w:date="2020-11-02T16:56:00Z">
        <w:r w:rsidR="00EC6FC7" w:rsidRPr="001E38B7" w:rsidDel="00331BDA">
          <w:rPr>
            <w:rFonts w:ascii="Arial" w:hAnsi="Arial" w:cs="Arial"/>
            <w:sz w:val="22"/>
            <w:szCs w:val="22"/>
          </w:rPr>
          <w:delText>e responses</w:delText>
        </w:r>
      </w:del>
      <w:r w:rsidR="00EC6FC7" w:rsidRPr="001E38B7">
        <w:rPr>
          <w:rFonts w:ascii="Arial" w:hAnsi="Arial" w:cs="Arial"/>
          <w:sz w:val="22"/>
          <w:szCs w:val="22"/>
        </w:rPr>
        <w:t>.</w:t>
      </w:r>
      <w:r w:rsidR="00B942D6" w:rsidRPr="001E38B7">
        <w:rPr>
          <w:rFonts w:ascii="Arial" w:hAnsi="Arial" w:cs="Arial"/>
          <w:sz w:val="22"/>
          <w:szCs w:val="22"/>
        </w:rPr>
        <w:t xml:space="preserve"> </w:t>
      </w:r>
      <w:r w:rsidR="00E07B12" w:rsidRPr="001E38B7">
        <w:rPr>
          <w:rFonts w:ascii="Arial" w:hAnsi="Arial" w:cs="Arial"/>
          <w:sz w:val="22"/>
          <w:szCs w:val="22"/>
        </w:rPr>
        <w:t xml:space="preserve"> </w:t>
      </w:r>
      <w:r w:rsidR="00C248F1" w:rsidRPr="001E38B7">
        <w:rPr>
          <w:rFonts w:ascii="Arial" w:hAnsi="Arial" w:cs="Arial"/>
          <w:b/>
          <w:sz w:val="22"/>
          <w:szCs w:val="22"/>
        </w:rPr>
        <w:t xml:space="preserve">We will culture isolated nematodes </w:t>
      </w:r>
      <w:r w:rsidR="0076770D" w:rsidRPr="001E38B7">
        <w:rPr>
          <w:rFonts w:ascii="Arial" w:hAnsi="Arial" w:cs="Arial"/>
          <w:b/>
          <w:sz w:val="22"/>
          <w:szCs w:val="22"/>
        </w:rPr>
        <w:t>(</w:t>
      </w:r>
      <w:r w:rsidR="00C248F1" w:rsidRPr="001E38B7">
        <w:rPr>
          <w:rFonts w:ascii="Arial" w:hAnsi="Arial" w:cs="Arial"/>
          <w:b/>
          <w:sz w:val="22"/>
          <w:szCs w:val="22"/>
        </w:rPr>
        <w:t xml:space="preserve">as </w:t>
      </w:r>
      <w:r w:rsidR="0076770D" w:rsidRPr="001E38B7">
        <w:rPr>
          <w:rFonts w:ascii="Arial" w:hAnsi="Arial" w:cs="Arial"/>
          <w:b/>
          <w:sz w:val="22"/>
          <w:szCs w:val="22"/>
        </w:rPr>
        <w:t xml:space="preserve">in </w:t>
      </w:r>
      <w:r w:rsidR="002D6665">
        <w:rPr>
          <w:rFonts w:ascii="Arial" w:hAnsi="Arial" w:cs="Arial"/>
          <w:b/>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b/>
          <w:sz w:val="22"/>
          <w:szCs w:val="22"/>
        </w:rPr>
        <w:instrText xml:space="preserve"> ADDIN EN.CITE </w:instrText>
      </w:r>
      <w:r w:rsidR="00B83E38">
        <w:rPr>
          <w:rFonts w:ascii="Arial" w:hAnsi="Arial" w:cs="Arial"/>
          <w:b/>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b/>
          <w:sz w:val="22"/>
          <w:szCs w:val="22"/>
        </w:rPr>
        <w:instrText xml:space="preserve"> ADDIN EN.CITE.DATA </w:instrText>
      </w:r>
      <w:r w:rsidR="00B83E38">
        <w:rPr>
          <w:rFonts w:ascii="Arial" w:hAnsi="Arial" w:cs="Arial"/>
          <w:b/>
          <w:sz w:val="22"/>
          <w:szCs w:val="22"/>
        </w:rPr>
      </w:r>
      <w:r w:rsidR="00B83E38">
        <w:rPr>
          <w:rFonts w:ascii="Arial" w:hAnsi="Arial" w:cs="Arial"/>
          <w:b/>
          <w:sz w:val="22"/>
          <w:szCs w:val="22"/>
        </w:rPr>
        <w:fldChar w:fldCharType="end"/>
      </w:r>
      <w:r w:rsidR="002D6665">
        <w:rPr>
          <w:rFonts w:ascii="Arial" w:hAnsi="Arial" w:cs="Arial"/>
          <w:b/>
          <w:sz w:val="22"/>
          <w:szCs w:val="22"/>
        </w:rPr>
      </w:r>
      <w:r w:rsidR="002D6665">
        <w:rPr>
          <w:rFonts w:ascii="Arial" w:hAnsi="Arial" w:cs="Arial"/>
          <w:b/>
          <w:sz w:val="22"/>
          <w:szCs w:val="22"/>
        </w:rPr>
        <w:fldChar w:fldCharType="separate"/>
      </w:r>
      <w:r w:rsidR="00B83E38">
        <w:rPr>
          <w:rFonts w:ascii="Arial" w:hAnsi="Arial" w:cs="Arial"/>
          <w:b/>
          <w:noProof/>
          <w:sz w:val="22"/>
          <w:szCs w:val="22"/>
        </w:rPr>
        <w:t>[63]</w:t>
      </w:r>
      <w:r w:rsidR="002D6665">
        <w:rPr>
          <w:rFonts w:ascii="Arial" w:hAnsi="Arial" w:cs="Arial"/>
          <w:b/>
          <w:sz w:val="22"/>
          <w:szCs w:val="22"/>
        </w:rPr>
        <w:fldChar w:fldCharType="end"/>
      </w:r>
      <w:r w:rsidR="00B003F6" w:rsidRPr="001E38B7">
        <w:rPr>
          <w:rFonts w:ascii="Arial" w:hAnsi="Arial" w:cs="Arial"/>
          <w:b/>
          <w:sz w:val="22"/>
          <w:szCs w:val="22"/>
        </w:rPr>
        <w:t>)</w:t>
      </w:r>
      <w:del w:id="97" w:author="Clay Cressler" w:date="2020-11-02T16:54:00Z">
        <w:r w:rsidR="00C248F1" w:rsidRPr="001E38B7" w:rsidDel="00331BDA">
          <w:rPr>
            <w:rFonts w:ascii="Arial" w:hAnsi="Arial" w:cs="Arial"/>
            <w:b/>
            <w:sz w:val="22"/>
            <w:szCs w:val="22"/>
          </w:rPr>
          <w:delText>,</w:delText>
        </w:r>
      </w:del>
      <w:r w:rsidR="00C248F1" w:rsidRPr="001E38B7">
        <w:rPr>
          <w:rFonts w:ascii="Arial" w:hAnsi="Arial" w:cs="Arial"/>
          <w:b/>
          <w:sz w:val="22"/>
          <w:szCs w:val="22"/>
        </w:rPr>
        <w:t xml:space="preserve"> to collect E/S products and purify/quantify </w:t>
      </w:r>
      <w:r w:rsidR="00980415" w:rsidRPr="001E38B7">
        <w:rPr>
          <w:rFonts w:ascii="Arial" w:hAnsi="Arial" w:cs="Arial"/>
          <w:b/>
          <w:sz w:val="22"/>
          <w:szCs w:val="22"/>
        </w:rPr>
        <w:t xml:space="preserve">production of the </w:t>
      </w:r>
      <w:r w:rsidR="00C248F1" w:rsidRPr="001E38B7">
        <w:rPr>
          <w:rFonts w:ascii="Arial" w:hAnsi="Arial" w:cs="Arial"/>
          <w:b/>
          <w:sz w:val="22"/>
          <w:szCs w:val="22"/>
        </w:rPr>
        <w:t xml:space="preserve">immunomodulatory (IL-13-blocking) </w:t>
      </w:r>
      <w:r w:rsidR="00980415" w:rsidRPr="001E38B7">
        <w:rPr>
          <w:rFonts w:ascii="Arial" w:hAnsi="Arial" w:cs="Arial"/>
          <w:b/>
          <w:sz w:val="22"/>
          <w:szCs w:val="22"/>
        </w:rPr>
        <w:t xml:space="preserve">molecule </w:t>
      </w:r>
      <w:r w:rsidR="00C248F1" w:rsidRPr="001E38B7">
        <w:rPr>
          <w:rFonts w:ascii="Arial" w:hAnsi="Arial" w:cs="Arial"/>
          <w:b/>
          <w:sz w:val="22"/>
          <w:szCs w:val="22"/>
        </w:rPr>
        <w:t>p43</w:t>
      </w:r>
      <w:r w:rsidR="000E1625" w:rsidRPr="001E38B7">
        <w:rPr>
          <w:rFonts w:ascii="Arial" w:hAnsi="Arial" w:cs="Arial"/>
          <w:b/>
          <w:sz w:val="22"/>
          <w:szCs w:val="22"/>
        </w:rPr>
        <w:t>; we will then</w:t>
      </w:r>
      <w:r w:rsidR="00C248F1" w:rsidRPr="001E38B7">
        <w:rPr>
          <w:rFonts w:ascii="Arial" w:hAnsi="Arial" w:cs="Arial"/>
          <w:b/>
          <w:sz w:val="22"/>
          <w:szCs w:val="22"/>
        </w:rPr>
        <w:t xml:space="preserve"> test whether, as </w:t>
      </w:r>
      <w:r w:rsidR="00527944">
        <w:rPr>
          <w:rFonts w:ascii="Arial" w:hAnsi="Arial" w:cs="Arial"/>
          <w:b/>
          <w:sz w:val="22"/>
          <w:szCs w:val="22"/>
        </w:rPr>
        <w:t>we expect</w:t>
      </w:r>
      <w:r w:rsidR="00C248F1" w:rsidRPr="001E38B7">
        <w:rPr>
          <w:rFonts w:ascii="Arial" w:hAnsi="Arial" w:cs="Arial"/>
          <w:b/>
          <w:sz w:val="22"/>
          <w:szCs w:val="22"/>
        </w:rPr>
        <w:t xml:space="preserve">, larger </w:t>
      </w:r>
      <w:r w:rsidR="006469AE" w:rsidRPr="001E38B7">
        <w:rPr>
          <w:rFonts w:ascii="Arial" w:hAnsi="Arial" w:cs="Arial"/>
          <w:b/>
          <w:sz w:val="22"/>
          <w:szCs w:val="22"/>
        </w:rPr>
        <w:t xml:space="preserve">and later-stage </w:t>
      </w:r>
      <w:r w:rsidR="00C248F1" w:rsidRPr="001E38B7">
        <w:rPr>
          <w:rFonts w:ascii="Arial" w:hAnsi="Arial" w:cs="Arial"/>
          <w:b/>
          <w:sz w:val="22"/>
          <w:szCs w:val="22"/>
        </w:rPr>
        <w:t>worms</w:t>
      </w:r>
      <w:r w:rsidR="000E1625" w:rsidRPr="001E38B7">
        <w:rPr>
          <w:rFonts w:ascii="Arial" w:hAnsi="Arial" w:cs="Arial"/>
          <w:b/>
          <w:sz w:val="22"/>
          <w:szCs w:val="22"/>
        </w:rPr>
        <w:t xml:space="preserve"> are capable of greater</w:t>
      </w:r>
      <w:r w:rsidR="00C248F1" w:rsidRPr="001E38B7">
        <w:rPr>
          <w:rFonts w:ascii="Arial" w:hAnsi="Arial" w:cs="Arial"/>
          <w:b/>
          <w:sz w:val="22"/>
          <w:szCs w:val="22"/>
        </w:rPr>
        <w:t xml:space="preserve"> </w:t>
      </w:r>
      <w:r w:rsidR="007D3AAA" w:rsidRPr="001E38B7">
        <w:rPr>
          <w:rFonts w:ascii="Arial" w:hAnsi="Arial" w:cs="Arial"/>
          <w:b/>
          <w:sz w:val="22"/>
          <w:szCs w:val="22"/>
        </w:rPr>
        <w:t>immunomodulat</w:t>
      </w:r>
      <w:r w:rsidR="000E1625" w:rsidRPr="001E38B7">
        <w:rPr>
          <w:rFonts w:ascii="Arial" w:hAnsi="Arial" w:cs="Arial"/>
          <w:b/>
          <w:sz w:val="22"/>
          <w:szCs w:val="22"/>
        </w:rPr>
        <w:t>ion</w:t>
      </w:r>
      <w:r w:rsidR="00C248F1" w:rsidRPr="001E38B7">
        <w:rPr>
          <w:rFonts w:ascii="Arial" w:hAnsi="Arial" w:cs="Arial"/>
          <w:b/>
          <w:sz w:val="22"/>
          <w:szCs w:val="22"/>
        </w:rPr>
        <w:t>.</w:t>
      </w:r>
      <w:r w:rsidR="00C248F1" w:rsidRPr="001E38B7">
        <w:rPr>
          <w:rFonts w:ascii="Arial" w:hAnsi="Arial" w:cs="Arial"/>
          <w:sz w:val="22"/>
          <w:szCs w:val="22"/>
        </w:rPr>
        <w:t xml:space="preserve">  We will also collect fecal egg counts from all mice</w:t>
      </w:r>
      <w:r w:rsidR="00D723A3">
        <w:rPr>
          <w:rFonts w:ascii="Arial" w:hAnsi="Arial" w:cs="Arial"/>
          <w:sz w:val="22"/>
          <w:szCs w:val="22"/>
        </w:rPr>
        <w:t>;</w:t>
      </w:r>
      <w:r w:rsidR="00C248F1" w:rsidRPr="001E38B7">
        <w:rPr>
          <w:rFonts w:ascii="Arial" w:hAnsi="Arial" w:cs="Arial"/>
          <w:sz w:val="22"/>
          <w:szCs w:val="22"/>
        </w:rPr>
        <w:t xml:space="preserve"> infection is expected to become patent around 4 weeks post-infection</w:t>
      </w:r>
      <w:r w:rsidR="00C15DF9" w:rsidRPr="001E38B7">
        <w:rPr>
          <w:rFonts w:ascii="Arial" w:hAnsi="Arial" w:cs="Arial"/>
          <w:sz w:val="22"/>
          <w:szCs w:val="22"/>
        </w:rPr>
        <w:t xml:space="preserve"> </w:t>
      </w:r>
      <w:r w:rsidR="002D6665">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[67, 68]</w:t>
      </w:r>
      <w:r w:rsidR="002D6665">
        <w:rPr>
          <w:rFonts w:ascii="Arial" w:hAnsi="Arial" w:cs="Arial"/>
          <w:sz w:val="22"/>
          <w:szCs w:val="22"/>
          <w:lang w:val="en-GB"/>
        </w:rPr>
        <w:fldChar w:fldCharType="end"/>
      </w:r>
      <w:r w:rsidR="00C248F1" w:rsidRPr="001E38B7">
        <w:rPr>
          <w:rFonts w:ascii="Arial" w:hAnsi="Arial" w:cs="Arial"/>
          <w:sz w:val="22"/>
          <w:szCs w:val="22"/>
        </w:rPr>
        <w:t xml:space="preserve">.  </w:t>
      </w:r>
      <w:r w:rsidR="00C248F1" w:rsidRPr="001E38B7">
        <w:rPr>
          <w:rFonts w:ascii="Arial" w:hAnsi="Arial" w:cs="Arial"/>
          <w:b/>
          <w:sz w:val="22"/>
          <w:szCs w:val="22"/>
        </w:rPr>
        <w:t xml:space="preserve">In </w:t>
      </w:r>
      <w:r w:rsidR="001C0DD2" w:rsidRPr="001E38B7">
        <w:rPr>
          <w:rFonts w:ascii="Arial" w:hAnsi="Arial" w:cs="Arial"/>
          <w:b/>
          <w:sz w:val="22"/>
          <w:szCs w:val="22"/>
        </w:rPr>
        <w:t>one</w:t>
      </w:r>
      <w:r w:rsidR="00C248F1" w:rsidRPr="001E38B7">
        <w:rPr>
          <w:rFonts w:ascii="Arial" w:hAnsi="Arial" w:cs="Arial"/>
          <w:b/>
          <w:sz w:val="22"/>
          <w:szCs w:val="22"/>
        </w:rPr>
        <w:t xml:space="preserve"> experiment</w:t>
      </w:r>
      <w:r w:rsidR="001C0DD2" w:rsidRPr="001E38B7">
        <w:rPr>
          <w:rFonts w:ascii="Arial" w:hAnsi="Arial" w:cs="Arial"/>
          <w:b/>
          <w:sz w:val="22"/>
          <w:szCs w:val="22"/>
        </w:rPr>
        <w:t xml:space="preserve"> for each </w:t>
      </w:r>
      <w:r w:rsidR="001C0DD2" w:rsidRPr="001E38B7">
        <w:rPr>
          <w:rFonts w:ascii="Arial" w:hAnsi="Arial" w:cs="Arial"/>
          <w:b/>
          <w:i/>
          <w:sz w:val="22"/>
          <w:szCs w:val="22"/>
        </w:rPr>
        <w:t>G</w:t>
      </w:r>
      <w:r w:rsidR="001C0DD2" w:rsidRPr="001E38B7">
        <w:rPr>
          <w:rFonts w:ascii="Arial" w:hAnsi="Arial" w:cs="Arial"/>
          <w:b/>
          <w:i/>
          <w:sz w:val="22"/>
          <w:szCs w:val="22"/>
          <w:vertAlign w:val="subscript"/>
          <w:lang w:val="en-GB"/>
        </w:rPr>
        <w:t>H</w:t>
      </w:r>
      <w:r w:rsidR="001C0DD2" w:rsidRPr="001E38B7">
        <w:rPr>
          <w:rFonts w:ascii="Arial" w:hAnsi="Arial" w:cs="Arial"/>
          <w:b/>
          <w:i/>
          <w:sz w:val="22"/>
          <w:szCs w:val="22"/>
        </w:rPr>
        <w:t>-by-dose</w:t>
      </w:r>
      <w:r w:rsidR="001C0DD2" w:rsidRPr="001E38B7">
        <w:rPr>
          <w:rFonts w:ascii="Arial" w:hAnsi="Arial" w:cs="Arial"/>
          <w:b/>
          <w:sz w:val="22"/>
          <w:szCs w:val="22"/>
        </w:rPr>
        <w:t xml:space="preserve"> treatment combination</w:t>
      </w:r>
      <w:r w:rsidR="00C248F1" w:rsidRPr="001E38B7">
        <w:rPr>
          <w:rFonts w:ascii="Arial" w:hAnsi="Arial" w:cs="Arial"/>
          <w:b/>
          <w:sz w:val="22"/>
          <w:szCs w:val="22"/>
        </w:rPr>
        <w:t>, we will also include a separate group of mice that will be followed until fecal egg counts drop to zero</w:t>
      </w:r>
      <w:r w:rsidR="00C248F1" w:rsidRPr="001E38B7">
        <w:rPr>
          <w:rFonts w:ascii="Arial" w:hAnsi="Arial" w:cs="Arial"/>
          <w:sz w:val="22"/>
          <w:szCs w:val="22"/>
        </w:rPr>
        <w:t xml:space="preserve"> (in case it takes until </w:t>
      </w:r>
      <w:r w:rsidR="00797627" w:rsidRPr="001E38B7">
        <w:rPr>
          <w:rFonts w:ascii="Arial" w:hAnsi="Arial" w:cs="Arial"/>
          <w:sz w:val="22"/>
          <w:szCs w:val="22"/>
        </w:rPr>
        <w:t>worms die of old age at ~</w:t>
      </w:r>
      <w:r w:rsidR="00C248F1" w:rsidRPr="001E38B7">
        <w:rPr>
          <w:rFonts w:ascii="Arial" w:hAnsi="Arial" w:cs="Arial"/>
          <w:sz w:val="22"/>
          <w:szCs w:val="22"/>
        </w:rPr>
        <w:t>1</w:t>
      </w:r>
      <w:r w:rsidR="0087676B" w:rsidRPr="001E38B7">
        <w:rPr>
          <w:rFonts w:ascii="Arial" w:hAnsi="Arial" w:cs="Arial"/>
          <w:sz w:val="22"/>
          <w:szCs w:val="22"/>
        </w:rPr>
        <w:t>4</w:t>
      </w:r>
      <w:r w:rsidR="00C248F1" w:rsidRPr="001E38B7">
        <w:rPr>
          <w:rFonts w:ascii="Arial" w:hAnsi="Arial" w:cs="Arial"/>
          <w:sz w:val="22"/>
          <w:szCs w:val="22"/>
        </w:rPr>
        <w:t xml:space="preserve"> weeks, for example</w:t>
      </w:r>
      <w:r w:rsidR="00C15DF9" w:rsidRPr="001E38B7">
        <w:rPr>
          <w:rFonts w:ascii="Arial" w:hAnsi="Arial" w:cs="Arial"/>
          <w:sz w:val="22"/>
          <w:szCs w:val="22"/>
        </w:rPr>
        <w:t xml:space="preserve">; </w:t>
      </w:r>
      <w:r w:rsidR="002D6665">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[67, 68]</w:t>
      </w:r>
      <w:r w:rsidR="002D6665">
        <w:rPr>
          <w:rFonts w:ascii="Arial" w:hAnsi="Arial" w:cs="Arial"/>
          <w:sz w:val="22"/>
          <w:szCs w:val="22"/>
          <w:lang w:val="en-GB"/>
        </w:rPr>
        <w:fldChar w:fldCharType="end"/>
      </w:r>
      <w:r w:rsidR="00C248F1" w:rsidRPr="001E38B7">
        <w:rPr>
          <w:rFonts w:ascii="Arial" w:hAnsi="Arial" w:cs="Arial"/>
          <w:sz w:val="22"/>
          <w:szCs w:val="22"/>
        </w:rPr>
        <w:t xml:space="preserve">). </w:t>
      </w:r>
      <w:r w:rsidR="00B31E95">
        <w:rPr>
          <w:rFonts w:ascii="Arial" w:hAnsi="Arial" w:cs="Arial"/>
          <w:sz w:val="22"/>
          <w:szCs w:val="22"/>
        </w:rPr>
        <w:t xml:space="preserve">We will characterize and quantify </w:t>
      </w:r>
      <w:r w:rsidR="006558C7">
        <w:rPr>
          <w:rFonts w:ascii="Arial" w:hAnsi="Arial" w:cs="Arial"/>
          <w:sz w:val="22"/>
          <w:szCs w:val="22"/>
        </w:rPr>
        <w:t xml:space="preserve">gut bacterial </w:t>
      </w:r>
      <w:r w:rsidR="00B31E95">
        <w:rPr>
          <w:rFonts w:ascii="Arial" w:hAnsi="Arial" w:cs="Arial"/>
          <w:sz w:val="22"/>
          <w:szCs w:val="22"/>
        </w:rPr>
        <w:t xml:space="preserve">microbiota with 16srDNA sequencing of fecal pellets collected weekly and at experimental endpoints, as we’ve done before </w:t>
      </w:r>
      <w:r w:rsidR="00B83E38">
        <w:rPr>
          <w:rFonts w:ascii="Arial" w:hAnsi="Arial" w:cs="Arial"/>
          <w:sz w:val="22"/>
          <w:szCs w:val="22"/>
        </w:rPr>
        <w:fldChar w:fldCharType="begin"/>
      </w:r>
      <w:r w:rsidR="00B83E38">
        <w:rPr>
          <w:rFonts w:ascii="Arial" w:hAnsi="Arial" w:cs="Arial"/>
          <w:sz w:val="22"/>
          <w:szCs w:val="22"/>
        </w:rPr>
        <w:instrText xml:space="preserve"> ADDIN EN.CITE &lt;EndNote&gt;&lt;Cite&gt;&lt;Author&gt;Bar&lt;/Author&gt;&lt;Year&gt;2020&lt;/Year&gt;&lt;RecNum&gt;7949&lt;/RecNum&gt;&lt;DisplayText&gt;[53]&lt;/DisplayText&gt;&lt;record&gt;&lt;rec-number&gt;7949&lt;/rec-number&gt;&lt;foreign-keys&gt;&lt;key app="EN" db-id="frwtwrvviazzdoewtsrpaszf2r0r2xpeazfx" timestamp="1599060295"&gt;7949&lt;/key&gt;&lt;/foreign-keys&gt;&lt;ref-type name="Journal Article"&gt;17&lt;/ref-type&gt;&lt;contributors&gt;&lt;authors&gt;&lt;author&gt;Bar, J.&lt;/author&gt;&lt;author&gt;Leung, J. M.&lt;/author&gt;&lt;author&gt;Hansen, C.&lt;/author&gt;&lt;author&gt;Loke, P.&lt;/author&gt;&lt;author&gt;Hall, A. R.&lt;/author&gt;&lt;author&gt;Conour, L.&lt;/author&gt;&lt;author&gt;Graham, A. L.&lt;/author&gt;&lt;/authors&gt;&lt;/contributors&gt;&lt;auth-address&gt;Department of Environmental Systems Science, ETH Zurich, Zurich, Switzerland.&amp;#xD;Department of Ecology and Evolutionary Biology, Princeton University, Princeton, NJ, USA.&amp;#xD;Department of Environmental Health Sciences, Columbia University, New York, NY, USA.&amp;#xD;Department of Microbiology, New York University School of Medicine, New York, NY, USA.&amp;#xD;Princeton Neuroscience Institute, Princeton University, Princeton, NJ, USA.&lt;/auth-address&gt;&lt;titles&gt;&lt;title&gt;Strong effects of lab-to-field environmental transitions on the bacterial intestinal microbiota of Mus musculus are modulated by Trichuris muris infection&lt;/title&gt;&lt;secondary-title&gt;FEMS Microbiol Ecol&lt;/secondary-title&gt;&lt;/titles&gt;&lt;periodical&gt;&lt;full-title&gt;FEMS Microbiol Ecol&lt;/full-title&gt;&lt;/periodical&gt;&lt;edition&gt;2020/08/21&lt;/edition&gt;&lt;keywords&gt;&lt;keyword&gt;Mus musculus&lt;/keyword&gt;&lt;keyword&gt;Trichuris muris&lt;/keyword&gt;&lt;keyword&gt;16S rRNA sequencing&lt;/keyword&gt;&lt;keyword&gt;environment&lt;/keyword&gt;&lt;keyword&gt;gut microbiota&lt;/keyword&gt;&lt;/keywords&gt;&lt;dates&gt;&lt;year&gt;2020&lt;/year&gt;&lt;pub-dates&gt;&lt;date&gt;Aug 20&lt;/date&gt;&lt;/pub-dates&gt;&lt;/dates&gt;&lt;isbn&gt;1574-6941 (Electronic)&amp;#xD;0168-6496 (Linking)&lt;/isbn&gt;&lt;accession-num&gt;32816007&lt;/accession-num&gt;&lt;urls&gt;&lt;related-urls&gt;&lt;url&gt;https://www.ncbi.nlm.nih.gov/pubmed/32816007&lt;/url&gt;&lt;/related-urls&gt;&lt;/urls&gt;&lt;electronic-resource-num&gt;10.1093/femsec/fiaa167&lt;/electronic-resource-num&gt;&lt;/record&gt;&lt;/Cite&gt;&lt;/EndNote&gt;</w:instrText>
      </w:r>
      <w:r w:rsidR="00B83E38">
        <w:rPr>
          <w:rFonts w:ascii="Arial" w:hAnsi="Arial" w:cs="Arial"/>
          <w:sz w:val="22"/>
          <w:szCs w:val="22"/>
        </w:rPr>
        <w:fldChar w:fldCharType="separate"/>
      </w:r>
      <w:r w:rsidR="00B83E38">
        <w:rPr>
          <w:rFonts w:ascii="Arial" w:hAnsi="Arial" w:cs="Arial"/>
          <w:noProof/>
          <w:sz w:val="22"/>
          <w:szCs w:val="22"/>
        </w:rPr>
        <w:t>[53]</w:t>
      </w:r>
      <w:r w:rsidR="00B83E38">
        <w:rPr>
          <w:rFonts w:ascii="Arial" w:hAnsi="Arial" w:cs="Arial"/>
          <w:sz w:val="22"/>
          <w:szCs w:val="22"/>
        </w:rPr>
        <w:fldChar w:fldCharType="end"/>
      </w:r>
      <w:r w:rsidR="00B31E95">
        <w:rPr>
          <w:rFonts w:ascii="Arial" w:hAnsi="Arial" w:cs="Arial"/>
          <w:sz w:val="22"/>
          <w:szCs w:val="22"/>
        </w:rPr>
        <w:t xml:space="preserve">.  </w:t>
      </w:r>
      <w:r w:rsidR="00C248F1" w:rsidRPr="001E38B7">
        <w:rPr>
          <w:rFonts w:ascii="Arial" w:hAnsi="Arial" w:cs="Arial"/>
          <w:sz w:val="22"/>
          <w:szCs w:val="22"/>
        </w:rPr>
        <w:t xml:space="preserve">We will quantify health </w:t>
      </w:r>
      <w:r w:rsidR="004D65D6" w:rsidRPr="001E38B7">
        <w:rPr>
          <w:rFonts w:ascii="Arial" w:hAnsi="Arial" w:cs="Arial"/>
          <w:sz w:val="22"/>
          <w:szCs w:val="22"/>
        </w:rPr>
        <w:t xml:space="preserve">and nutritional plane </w:t>
      </w:r>
      <w:r w:rsidR="00C248F1" w:rsidRPr="001E38B7">
        <w:rPr>
          <w:rFonts w:ascii="Arial" w:hAnsi="Arial" w:cs="Arial"/>
          <w:sz w:val="22"/>
          <w:szCs w:val="22"/>
        </w:rPr>
        <w:t xml:space="preserve">via weekly changes in host body weight, serum albumin, and total protein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&lt;EndNote&gt;&lt;Cite&gt;&lt;Author&gt;Rothschild&lt;/Author&gt;&lt;Year&gt;1969&lt;/Year&gt;&lt;RecNum&gt;7676&lt;/RecNum&gt;&lt;DisplayText&gt;[90]&lt;/DisplayText&gt;&lt;record&gt;&lt;rec-number&gt;7676&lt;/rec-number&gt;&lt;foreign-keys&gt;&lt;key app="EN" db-id="frwtwrvviazzdoewtsrpaszf2r0r2xpeazfx" timestamp="1452550337"&gt;7676&lt;/key&gt;&lt;/foreign-keys&gt;&lt;ref-type name="Journal Article"&gt;17&lt;/ref-type&gt;&lt;contributors&gt;&lt;authors&gt;&lt;author&gt;Rothschild, M. A.&lt;/author&gt;&lt;author&gt;Oratz, M.&lt;/author&gt;&lt;author&gt;Mongelli, J.&lt;/author&gt;&lt;author&gt;Fishman, L.&lt;/author&gt;&lt;author&gt;Schreiber, S. S.&lt;/author&gt;&lt;/authors&gt;&lt;/contributors&gt;&lt;titles&gt;&lt;title&gt;Amino acid regulation of albumin synthesis&lt;/title&gt;&lt;secondary-title&gt;J Nutr&lt;/secondary-title&gt;&lt;/titles&gt;&lt;periodical&gt;&lt;full-title&gt;J Nutr&lt;/full-title&gt;&lt;/periodical&gt;&lt;pages&gt;395-403&lt;/pages&gt;&lt;volume&gt;98&lt;/volume&gt;&lt;number&gt;4&lt;/number&gt;&lt;keywords&gt;&lt;keyword&gt;Albumins/*biosynthesis&lt;/keyword&gt;&lt;keyword&gt;Amino Acids/analysis/*physiology&lt;/keyword&gt;&lt;keyword&gt;Animals&lt;/keyword&gt;&lt;keyword&gt;Arginine/physiology&lt;/keyword&gt;&lt;keyword&gt;Carbon Isotopes&lt;/keyword&gt;&lt;keyword&gt;Electrophoresis&lt;/keyword&gt;&lt;keyword&gt;Fasting&lt;/keyword&gt;&lt;keyword&gt;Immunoelectrophoresis&lt;/keyword&gt;&lt;keyword&gt;In Vitro Techniques&lt;/keyword&gt;&lt;keyword&gt;Isoleucine/physiology&lt;/keyword&gt;&lt;keyword&gt;Leucine/physiology&lt;/keyword&gt;&lt;keyword&gt;Liver/metabolism&lt;/keyword&gt;&lt;keyword&gt;Lysine/physiology&lt;/keyword&gt;&lt;keyword&gt;Methionine/physiology&lt;/keyword&gt;&lt;keyword&gt;Methods&lt;/keyword&gt;&lt;keyword&gt;Perfusion&lt;/keyword&gt;&lt;keyword&gt;Rabbits&lt;/keyword&gt;&lt;keyword&gt;Ribosomes/metabolism&lt;/keyword&gt;&lt;keyword&gt;Threonine/physiology&lt;/keyword&gt;&lt;keyword&gt;Tryptophan/physiology&lt;/keyword&gt;&lt;keyword&gt;Urea/biosynthesis&lt;/keyword&gt;&lt;keyword&gt;Valine/physiology&lt;/keyword&gt;&lt;/keywords&gt;&lt;dates&gt;&lt;year&gt;1969&lt;/year&gt;&lt;pub-dates&gt;&lt;date&gt;Aug&lt;/date&gt;&lt;/pub-dates&gt;&lt;/dates&gt;&lt;isbn&gt;0022-3166 (Print)&amp;#xD;0022-3166 (Linking)&lt;/isbn&gt;&lt;accession-num&gt;5800479&lt;/accession-num&gt;&lt;urls&gt;&lt;related-urls&gt;&lt;url&gt;http://www.ncbi.nlm.nih.gov/pubmed/5800479&lt;/url&gt;&lt;/related-urls&gt;&lt;/urls&gt;&lt;/record&gt;&lt;/Cite&gt;&lt;/EndNote&gt;</w:instrText>
      </w:r>
      <w:r w:rsidR="002D6665">
        <w:rPr>
          <w:rFonts w:ascii="Arial" w:hAnsi="Arial" w:cs="Arial"/>
          <w:sz w:val="22"/>
          <w:szCs w:val="22"/>
        </w:rPr>
        <w:fldChar w:fldCharType="separate"/>
      </w:r>
      <w:r w:rsidR="00B83E38">
        <w:rPr>
          <w:rFonts w:ascii="Arial" w:hAnsi="Arial" w:cs="Arial"/>
          <w:noProof/>
          <w:sz w:val="22"/>
          <w:szCs w:val="22"/>
        </w:rPr>
        <w:t>[90]</w:t>
      </w:r>
      <w:r w:rsidR="002D6665">
        <w:rPr>
          <w:rFonts w:ascii="Arial" w:hAnsi="Arial" w:cs="Arial"/>
          <w:sz w:val="22"/>
          <w:szCs w:val="22"/>
        </w:rPr>
        <w:fldChar w:fldCharType="end"/>
      </w:r>
      <w:r w:rsidR="00C248F1" w:rsidRPr="001E38B7">
        <w:rPr>
          <w:rFonts w:ascii="Arial" w:hAnsi="Arial" w:cs="Arial"/>
          <w:sz w:val="22"/>
          <w:szCs w:val="22"/>
        </w:rPr>
        <w:t xml:space="preserve">, as well as endpoint measures of epithelial damage by histopathology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&lt;EndNote&gt;&lt;Cite&gt;&lt;Author&gt;D&amp;apos;Elia&lt;/Author&gt;&lt;Year&gt;2009&lt;/Year&gt;&lt;RecNum&gt;7671&lt;/RecNum&gt;&lt;DisplayText&gt;[16]&lt;/DisplayText&gt;&lt;record&gt;&lt;rec-number&gt;7671&lt;/rec-number&gt;&lt;foreign-keys&gt;&lt;key app="EN" db-id="frwtwrvviazzdoewtsrpaszf2r0r2xpeazfx" timestamp="1452396708"&gt;7671&lt;/key&gt;&lt;/foreign-keys&gt;&lt;ref-type name="Journal Article"&gt;17&lt;/ref-type&gt;&lt;contributors&gt;&lt;authors&gt;&lt;author&gt;D&amp;apos;Elia, R.&lt;/author&gt;&lt;author&gt;Behnke, J. M.&lt;/author&gt;&lt;author&gt;Bradley, J. E.&lt;/author&gt;&lt;author&gt;Else, K. J.&lt;/author&gt;&lt;/authors&gt;&lt;/contributors&gt;&lt;auth-address&gt;Faculty of Life Sciences, University of Manchester, Manchester, United Kingdom. riccardo.d&amp;apos;elia@postgrad.manchester.ac.uk&lt;/auth-address&gt;&lt;titles&gt;&lt;title&gt;Regulatory T cells: a role in the control of helminth-driven intestinal pathology and worm survival&lt;/title&gt;&lt;secondary-title&gt;J Immunol&lt;/secondary-title&gt;&lt;/titles&gt;&lt;periodical&gt;&lt;full-title&gt;Journal of immunology&lt;/full-title&gt;&lt;abbr-1&gt;J Immunol&lt;/abbr-1&gt;&lt;/periodical&gt;&lt;pages&gt;2340-8&lt;/pages&gt;&lt;volume&gt;182&lt;/volume&gt;&lt;number&gt;4&lt;/number&gt;&lt;keywords&gt;&lt;keyword&gt;Animals&lt;/keyword&gt;&lt;keyword&gt;Colon/immunology/*parasitology/pathology&lt;/keyword&gt;&lt;keyword&gt;Flow Cytometry&lt;/keyword&gt;&lt;keyword&gt;Forkhead Transcription Factors/immunology/metabolism&lt;/keyword&gt;&lt;keyword&gt;Immunohistochemistry&lt;/keyword&gt;&lt;keyword&gt;Interleukin-2 Receptor alpha Subunit/immunology/metabolism&lt;/keyword&gt;&lt;keyword&gt;Male&lt;/keyword&gt;&lt;keyword&gt;Mice&lt;/keyword&gt;&lt;keyword&gt;Mice, Inbred C57BL&lt;/keyword&gt;&lt;keyword&gt;T-Lymphocytes, Regulatory/*immunology/metabolism&lt;/keyword&gt;&lt;keyword&gt;Trichuriasis/*immunology&lt;/keyword&gt;&lt;keyword&gt;Trichuris/immunology&lt;/keyword&gt;&lt;/keywords&gt;&lt;dates&gt;&lt;year&gt;2009&lt;/year&gt;&lt;pub-dates&gt;&lt;date&gt;Feb 15&lt;/date&gt;&lt;/pub-dates&gt;&lt;/dates&gt;&lt;isbn&gt;1550-6606 (Electronic)&amp;#xD;0022-1767 (Linking)&lt;/isbn&gt;&lt;accession-num&gt;19201888&lt;/accession-num&gt;&lt;urls&gt;&lt;related-urls&gt;&lt;url&gt;http://www.ncbi.nlm.nih.gov/pubmed/19201888&lt;/url&gt;&lt;/related-urls&gt;&lt;/urls&gt;&lt;custom2&gt;PMC2649429&lt;/custom2&gt;&lt;electronic-resource-num&gt;10.4049/jimmunol.0802767&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[16]</w:t>
      </w:r>
      <w:r w:rsidR="002D6665">
        <w:rPr>
          <w:rFonts w:ascii="Arial" w:hAnsi="Arial" w:cs="Arial"/>
          <w:sz w:val="22"/>
          <w:szCs w:val="22"/>
        </w:rPr>
        <w:fldChar w:fldCharType="end"/>
      </w:r>
      <w:r w:rsidR="00C248F1" w:rsidRPr="001E38B7">
        <w:rPr>
          <w:rFonts w:ascii="Arial" w:hAnsi="Arial" w:cs="Arial"/>
          <w:sz w:val="22"/>
          <w:szCs w:val="22"/>
        </w:rPr>
        <w:t xml:space="preserve"> and body </w:t>
      </w:r>
      <w:r w:rsidR="00A77CAF" w:rsidRPr="001E38B7">
        <w:rPr>
          <w:rFonts w:ascii="Arial" w:hAnsi="Arial" w:cs="Arial"/>
          <w:sz w:val="22"/>
          <w:szCs w:val="22"/>
        </w:rPr>
        <w:t xml:space="preserve">composition </w:t>
      </w:r>
      <w:r w:rsidR="00C248F1" w:rsidRPr="001E38B7">
        <w:rPr>
          <w:rFonts w:ascii="Arial" w:hAnsi="Arial" w:cs="Arial"/>
          <w:sz w:val="22"/>
          <w:szCs w:val="22"/>
        </w:rPr>
        <w:t>via both leptin and carcass weight (as</w:t>
      </w:r>
      <w:r w:rsidR="00467C64" w:rsidRPr="001E38B7">
        <w:rPr>
          <w:rFonts w:ascii="Arial" w:hAnsi="Arial" w:cs="Arial"/>
          <w:sz w:val="22"/>
          <w:szCs w:val="22"/>
        </w:rPr>
        <w:t xml:space="preserve"> we </w:t>
      </w:r>
      <w:r w:rsidR="006A0F46" w:rsidRPr="001E38B7">
        <w:rPr>
          <w:rFonts w:ascii="Arial" w:hAnsi="Arial" w:cs="Arial"/>
          <w:sz w:val="22"/>
          <w:szCs w:val="22"/>
        </w:rPr>
        <w:t>did</w:t>
      </w:r>
      <w:r w:rsidR="00C248F1" w:rsidRPr="001E38B7">
        <w:rPr>
          <w:rFonts w:ascii="Arial" w:hAnsi="Arial" w:cs="Arial"/>
          <w:sz w:val="22"/>
          <w:szCs w:val="22"/>
        </w:rPr>
        <w:t xml:space="preserve"> in </w:t>
      </w:r>
      <w:r w:rsidR="002D6665">
        <w:rPr>
          <w:rFonts w:ascii="Arial" w:hAnsi="Arial" w:cs="Arial"/>
          <w:sz w:val="22"/>
          <w:szCs w:val="22"/>
        </w:rPr>
        <w:fldChar w:fldCharType="begin">
          <w:fldData xml:space="preserve">PEVuZE5vdGU+PENpdGU+PEF1dGhvcj5CdWRpc2NoYWs8L0F1dGhvcj48WWVhcj4yMDE4PC9ZZWFy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PEVuZE5vdGU+PENpdGU+PEF1dGhvcj5CdWRpc2NoYWs8L0F1dGhvcj48WWVhcj4yMDE4PC9ZZWFy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[74]</w:t>
      </w:r>
      <w:r w:rsidR="002D6665">
        <w:rPr>
          <w:rFonts w:ascii="Arial" w:hAnsi="Arial" w:cs="Arial"/>
          <w:sz w:val="22"/>
          <w:szCs w:val="22"/>
        </w:rPr>
        <w:fldChar w:fldCharType="end"/>
      </w:r>
      <w:r w:rsidR="00C248F1" w:rsidRPr="001E38B7">
        <w:rPr>
          <w:rFonts w:ascii="Arial" w:hAnsi="Arial" w:cs="Arial"/>
          <w:sz w:val="22"/>
          <w:szCs w:val="22"/>
        </w:rPr>
        <w:t xml:space="preserve">).   </w:t>
      </w:r>
    </w:p>
    <w:p w14:paraId="750DBA4F" w14:textId="77777777" w:rsidR="00017330" w:rsidRPr="001E38B7" w:rsidRDefault="00017330" w:rsidP="00AF02BC">
      <w:pPr>
        <w:jc w:val="both"/>
        <w:rPr>
          <w:rFonts w:ascii="Arial" w:hAnsi="Arial" w:cs="Arial"/>
          <w:b/>
          <w:sz w:val="22"/>
          <w:szCs w:val="22"/>
        </w:rPr>
      </w:pPr>
    </w:p>
    <w:p w14:paraId="2AB1654E" w14:textId="3EA851AD" w:rsidR="00017330" w:rsidRPr="00F1722A" w:rsidRDefault="00B80CAF" w:rsidP="00AF02BC">
      <w:pPr>
        <w:jc w:val="both"/>
        <w:rPr>
          <w:rFonts w:ascii="Arial" w:hAnsi="Arial" w:cs="Arial"/>
        </w:rPr>
      </w:pPr>
      <w:r>
        <w:rPr>
          <w:rFonts w:ascii="Arial" w:hAnsi="Arial" w:cs="Arial"/>
          <w:sz w:val="22"/>
          <w:szCs w:val="22"/>
        </w:rPr>
        <w:t xml:space="preserve">Our modeling results indicate that </w:t>
      </w:r>
      <w:ins w:id="98" w:author="Clay Cressler" w:date="2020-11-02T16:52:00Z">
        <w:r w:rsidR="00331BDA">
          <w:rPr>
            <w:rFonts w:ascii="Arial" w:hAnsi="Arial" w:cs="Arial"/>
            <w:sz w:val="22"/>
            <w:szCs w:val="22"/>
          </w:rPr>
          <w:t xml:space="preserve">both </w:t>
        </w:r>
      </w:ins>
      <w:r>
        <w:rPr>
          <w:rFonts w:ascii="Arial" w:hAnsi="Arial" w:cs="Arial"/>
          <w:sz w:val="22"/>
          <w:szCs w:val="22"/>
        </w:rPr>
        <w:t>the initial state of the immune system (</w:t>
      </w:r>
      <w:del w:id="99" w:author="Clay Cressler" w:date="2020-11-02T16:53:00Z">
        <w:r w:rsidDel="00331BDA">
          <w:rPr>
            <w:rFonts w:ascii="Arial" w:hAnsi="Arial" w:cs="Arial"/>
            <w:sz w:val="22"/>
            <w:szCs w:val="22"/>
          </w:rPr>
          <w:delText xml:space="preserve">both in terms of </w:delText>
        </w:r>
      </w:del>
      <w:r>
        <w:rPr>
          <w:rFonts w:ascii="Arial" w:hAnsi="Arial" w:cs="Arial"/>
          <w:sz w:val="22"/>
          <w:szCs w:val="22"/>
        </w:rPr>
        <w:t xml:space="preserve">absolute numbers of T cells and </w:t>
      </w:r>
      <w:del w:id="100" w:author="Clay Cressler" w:date="2020-11-02T16:53:00Z">
        <w:r w:rsidDel="00331BDA">
          <w:rPr>
            <w:rFonts w:ascii="Arial" w:hAnsi="Arial" w:cs="Arial"/>
            <w:sz w:val="22"/>
            <w:szCs w:val="22"/>
          </w:rPr>
          <w:delText>the relative</w:delText>
        </w:r>
      </w:del>
      <w:ins w:id="101" w:author="Clay Cressler" w:date="2020-11-02T16:53:00Z">
        <w:r w:rsidR="00331BDA">
          <w:rPr>
            <w:rFonts w:ascii="Arial" w:hAnsi="Arial" w:cs="Arial"/>
            <w:sz w:val="22"/>
            <w:szCs w:val="22"/>
          </w:rPr>
          <w:t>any</w:t>
        </w:r>
      </w:ins>
      <w:r>
        <w:rPr>
          <w:rFonts w:ascii="Arial" w:hAnsi="Arial" w:cs="Arial"/>
          <w:sz w:val="22"/>
          <w:szCs w:val="22"/>
        </w:rPr>
        <w:t xml:space="preserve"> bias towards Th1 or Th2) and the early dynamics of the</w:t>
      </w:r>
      <w:ins w:id="102" w:author="Clay Cressler" w:date="2020-11-02T16:53:00Z">
        <w:r w:rsidR="00331BDA">
          <w:rPr>
            <w:rFonts w:ascii="Arial" w:hAnsi="Arial" w:cs="Arial"/>
            <w:sz w:val="22"/>
            <w:szCs w:val="22"/>
          </w:rPr>
          <w:t xml:space="preserve"> immune</w:t>
        </w:r>
      </w:ins>
      <w:r>
        <w:rPr>
          <w:rFonts w:ascii="Arial" w:hAnsi="Arial" w:cs="Arial"/>
          <w:sz w:val="22"/>
          <w:szCs w:val="22"/>
        </w:rPr>
        <w:t xml:space="preserve"> response are key measurements that could reveal the mechanism underlying duration variation (</w:t>
      </w:r>
      <w:r w:rsidRPr="00B80CAF">
        <w:rPr>
          <w:rFonts w:ascii="Arial" w:hAnsi="Arial" w:cs="Arial"/>
          <w:b/>
          <w:bCs/>
          <w:sz w:val="22"/>
          <w:szCs w:val="22"/>
        </w:rPr>
        <w:t>Fig. 2</w:t>
      </w:r>
      <w:r>
        <w:rPr>
          <w:rFonts w:ascii="Arial" w:hAnsi="Arial" w:cs="Arial"/>
          <w:sz w:val="22"/>
          <w:szCs w:val="22"/>
        </w:rPr>
        <w:t xml:space="preserve">). Longitudinal immune data </w:t>
      </w:r>
      <w:r w:rsidR="007F3B3C">
        <w:rPr>
          <w:rFonts w:ascii="Arial" w:hAnsi="Arial" w:cs="Arial"/>
          <w:sz w:val="22"/>
          <w:szCs w:val="22"/>
        </w:rPr>
        <w:t xml:space="preserve">are </w:t>
      </w:r>
      <w:r>
        <w:rPr>
          <w:rFonts w:ascii="Arial" w:hAnsi="Arial" w:cs="Arial"/>
          <w:sz w:val="22"/>
          <w:szCs w:val="22"/>
        </w:rPr>
        <w:t xml:space="preserve">therefore essential. </w:t>
      </w:r>
      <w:r w:rsidR="00D723A3">
        <w:rPr>
          <w:rFonts w:ascii="Arial" w:hAnsi="Arial" w:cs="Arial"/>
          <w:sz w:val="22"/>
          <w:szCs w:val="22"/>
        </w:rPr>
        <w:t xml:space="preserve">Starting </w:t>
      </w:r>
      <w:r w:rsidR="00DB7023">
        <w:rPr>
          <w:rFonts w:ascii="Arial" w:hAnsi="Arial" w:cs="Arial"/>
          <w:sz w:val="22"/>
          <w:szCs w:val="22"/>
        </w:rPr>
        <w:t xml:space="preserve">with baseline measurements </w:t>
      </w:r>
      <w:r w:rsidR="0055776C">
        <w:rPr>
          <w:rFonts w:ascii="Arial" w:hAnsi="Arial" w:cs="Arial"/>
          <w:sz w:val="22"/>
          <w:szCs w:val="22"/>
        </w:rPr>
        <w:t xml:space="preserve">2 </w:t>
      </w:r>
      <w:r w:rsidR="00621CC9">
        <w:rPr>
          <w:rFonts w:ascii="Arial" w:hAnsi="Arial" w:cs="Arial"/>
          <w:sz w:val="22"/>
          <w:szCs w:val="22"/>
        </w:rPr>
        <w:t>week</w:t>
      </w:r>
      <w:r w:rsidR="0055776C">
        <w:rPr>
          <w:rFonts w:ascii="Arial" w:hAnsi="Arial" w:cs="Arial"/>
          <w:sz w:val="22"/>
          <w:szCs w:val="22"/>
        </w:rPr>
        <w:t>s</w:t>
      </w:r>
      <w:r w:rsidR="00621CC9">
        <w:rPr>
          <w:rFonts w:ascii="Arial" w:hAnsi="Arial" w:cs="Arial"/>
          <w:sz w:val="22"/>
          <w:szCs w:val="22"/>
        </w:rPr>
        <w:t xml:space="preserve"> prior to</w:t>
      </w:r>
      <w:r w:rsidR="00D723A3">
        <w:rPr>
          <w:rFonts w:ascii="Arial" w:hAnsi="Arial" w:cs="Arial"/>
          <w:sz w:val="22"/>
          <w:szCs w:val="22"/>
        </w:rPr>
        <w:t xml:space="preserve"> nematode infection, w</w:t>
      </w:r>
      <w:r w:rsidR="00C248F1" w:rsidRPr="001E38B7">
        <w:rPr>
          <w:rFonts w:ascii="Arial" w:hAnsi="Arial" w:cs="Arial"/>
          <w:sz w:val="22"/>
          <w:szCs w:val="22"/>
        </w:rPr>
        <w:t>e will quantify immune dynamics</w:t>
      </w:r>
      <w:r w:rsidR="00DB7023">
        <w:rPr>
          <w:rFonts w:ascii="Arial" w:hAnsi="Arial" w:cs="Arial"/>
          <w:sz w:val="22"/>
          <w:szCs w:val="22"/>
        </w:rPr>
        <w:t xml:space="preserve"> weekly</w:t>
      </w:r>
      <w:r w:rsidR="00C248F1" w:rsidRPr="001E38B7">
        <w:rPr>
          <w:rFonts w:ascii="Arial" w:hAnsi="Arial" w:cs="Arial"/>
          <w:sz w:val="22"/>
          <w:szCs w:val="22"/>
        </w:rPr>
        <w:t xml:space="preserve"> in terms of fecal concentrations of resistance-associated mucins </w:t>
      </w:r>
      <w:r w:rsidR="004B585D" w:rsidRPr="001E38B7">
        <w:rPr>
          <w:rFonts w:ascii="Arial" w:hAnsi="Arial" w:cs="Arial"/>
          <w:sz w:val="22"/>
          <w:szCs w:val="22"/>
        </w:rPr>
        <w:t>and</w:t>
      </w:r>
      <w:r w:rsidR="004D65D6" w:rsidRPr="001E38B7">
        <w:rPr>
          <w:rFonts w:ascii="Arial" w:hAnsi="Arial" w:cs="Arial"/>
          <w:sz w:val="22"/>
          <w:szCs w:val="22"/>
        </w:rPr>
        <w:t xml:space="preserve"> </w:t>
      </w:r>
      <w:proofErr w:type="spellStart"/>
      <w:r w:rsidR="000E6A85" w:rsidRPr="001E38B7">
        <w:rPr>
          <w:rFonts w:ascii="Arial" w:hAnsi="Arial" w:cs="Arial"/>
          <w:sz w:val="22"/>
          <w:szCs w:val="22"/>
        </w:rPr>
        <w:t>REsistin</w:t>
      </w:r>
      <w:proofErr w:type="spellEnd"/>
      <w:r w:rsidR="000E6A85" w:rsidRPr="001E38B7">
        <w:rPr>
          <w:rFonts w:ascii="Arial" w:hAnsi="Arial" w:cs="Arial"/>
          <w:sz w:val="22"/>
          <w:szCs w:val="22"/>
        </w:rPr>
        <w:t>-Like Molecule (</w:t>
      </w:r>
      <w:r w:rsidR="004D65D6" w:rsidRPr="001E38B7">
        <w:rPr>
          <w:rFonts w:ascii="Arial" w:hAnsi="Arial" w:cs="Arial"/>
          <w:sz w:val="22"/>
          <w:szCs w:val="22"/>
        </w:rPr>
        <w:t>RELM</w:t>
      </w:r>
      <w:r w:rsidR="000E6A85" w:rsidRPr="001E38B7">
        <w:rPr>
          <w:rFonts w:ascii="Arial" w:hAnsi="Arial" w:cs="Arial"/>
          <w:sz w:val="22"/>
          <w:szCs w:val="22"/>
        </w:rPr>
        <w:t>)</w:t>
      </w:r>
      <w:r w:rsidR="004D65D6" w:rsidRPr="001E38B7">
        <w:rPr>
          <w:rFonts w:ascii="Arial" w:hAnsi="Arial" w:cs="Arial"/>
          <w:sz w:val="22"/>
          <w:szCs w:val="22"/>
        </w:rPr>
        <w:t>-</w:t>
      </w:r>
      <w:r w:rsidR="006E6F9F" w:rsidRPr="001E38B7">
        <w:rPr>
          <w:rFonts w:ascii="Arial" w:hAnsi="Arial" w:cs="Arial"/>
          <w:sz w:val="22"/>
          <w:szCs w:val="22"/>
        </w:rPr>
        <w:t xml:space="preserve">ß </w:t>
      </w:r>
      <w:r w:rsidR="002D6665">
        <w:rPr>
          <w:rFonts w:ascii="Arial" w:hAnsi="Arial" w:cs="Arial"/>
          <w:sz w:val="22"/>
          <w:szCs w:val="22"/>
        </w:rPr>
        <w:fldChar w:fldCharType="begin">
          <w:fldData xml:space="preserve">PEVuZE5vdGU+PENpdGU+PEF1dGhvcj5IYXNuYWluPC9BdXRob3I+PFllYXI+MjAxMDwvWWVhcj48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=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PEVuZE5vdGU+PENpdGU+PEF1dGhvcj5IYXNuYWluPC9BdXRob3I+PFllYXI+MjAxMDwvWWVhcj48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=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[91]</w:t>
      </w:r>
      <w:r w:rsidR="002D6665">
        <w:rPr>
          <w:rFonts w:ascii="Arial" w:hAnsi="Arial" w:cs="Arial"/>
          <w:sz w:val="22"/>
          <w:szCs w:val="22"/>
        </w:rPr>
        <w:fldChar w:fldCharType="end"/>
      </w:r>
      <w:r w:rsidR="00C248F1" w:rsidRPr="001E38B7">
        <w:rPr>
          <w:rFonts w:ascii="Arial" w:hAnsi="Arial" w:cs="Arial"/>
          <w:sz w:val="22"/>
          <w:szCs w:val="22"/>
        </w:rPr>
        <w:t xml:space="preserve"> and susceptibility-associated calprotectin</w:t>
      </w:r>
      <w:r w:rsidR="004D65D6" w:rsidRPr="001E38B7">
        <w:rPr>
          <w:rFonts w:ascii="Arial" w:hAnsi="Arial" w:cs="Arial"/>
          <w:sz w:val="22"/>
          <w:szCs w:val="22"/>
        </w:rPr>
        <w:t xml:space="preserve"> and lipocalin 2</w:t>
      </w:r>
      <w:r w:rsidR="00C248F1" w:rsidRPr="001E38B7">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&lt;EndNote&gt;&lt;Cite&gt;&lt;Author&gt;Konikoff&lt;/Author&gt;&lt;Year&gt;2006&lt;/Year&gt;&lt;RecNum&gt;7675&lt;/RecNum&gt;&lt;DisplayText&gt;[92]&lt;/DisplayText&gt;&lt;record&gt;&lt;rec-number&gt;7675&lt;/rec-number&gt;&lt;foreign-keys&gt;&lt;key app="EN" db-id="frwtwrvviazzdoewtsrpaszf2r0r2xpeazfx" timestamp="1452549690"&gt;7675&lt;/key&gt;&lt;/foreign-keys&gt;&lt;ref-type name="Journal Article"&gt;17&lt;/ref-type&gt;&lt;contributors&gt;&lt;authors&gt;&lt;author&gt;Konikoff, M. R.&lt;/author&gt;&lt;author&gt;Denson, L. A.&lt;/author&gt;&lt;/authors&gt;&lt;/contributors&gt;&lt;auth-address&gt;Division of Gastroenterology, Hepatology, and Nutrition, Cincinnati Children&amp;apos;s Hospital Medical Center, Cincinnati, Ohio 45229, USA.&lt;/auth-address&gt;&lt;titles&gt;&lt;title&gt;Role of fecal calprotectin as a biomarker of intestinal inflammation in inflammatory bowel disease&lt;/title&gt;&lt;secondary-title&gt;Inflamm Bowel Dis&lt;/secondary-title&gt;&lt;/titles&gt;&lt;periodical&gt;&lt;full-title&gt;Inflamm Bowel Dis&lt;/full-title&gt;&lt;/periodical&gt;&lt;pages&gt;524-34&lt;/pages&gt;&lt;volume&gt;12&lt;/volume&gt;&lt;number&gt;6&lt;/number&gt;&lt;keywords&gt;&lt;keyword&gt;Biomarkers&lt;/keyword&gt;&lt;keyword&gt;Colonic Pouches/pathology&lt;/keyword&gt;&lt;keyword&gt;Diarrhea&lt;/keyword&gt;&lt;keyword&gt;Enzyme-Linked Immunosorbent Assay&lt;/keyword&gt;&lt;keyword&gt;Feces/*chemistry&lt;/keyword&gt;&lt;keyword&gt;Humans&lt;/keyword&gt;&lt;keyword&gt;Inflammatory Bowel Diseases/*diagnosis/therapy&lt;/keyword&gt;&lt;keyword&gt;Intestinal Diseases/diagnosis&lt;/keyword&gt;&lt;keyword&gt;Leukocyte L1 Antigen Complex/*analysis&lt;/keyword&gt;&lt;keyword&gt;Recurrence&lt;/keyword&gt;&lt;keyword&gt;Sensitivity and Specificity&lt;/keyword&gt;&lt;/keywords&gt;&lt;dates&gt;&lt;year&gt;2006&lt;/year&gt;&lt;pub-dates&gt;&lt;date&gt;Jun&lt;/date&gt;&lt;/pub-dates&gt;&lt;/dates&gt;&lt;isbn&gt;1078-0998 (Print)&amp;#xD;1078-0998 (Linking)&lt;/isbn&gt;&lt;accession-num&gt;16775498&lt;/accession-num&gt;&lt;urls&gt;&lt;related-urls&gt;&lt;url&gt;http://www.ncbi.nlm.nih.gov/pubmed/16775498&lt;/url&gt;&lt;/related-urls&gt;&lt;/urls&gt;&lt;/record&gt;&lt;/Cite&gt;&lt;/EndNote&gt;</w:instrText>
      </w:r>
      <w:r w:rsidR="002D6665">
        <w:rPr>
          <w:rFonts w:ascii="Arial" w:hAnsi="Arial" w:cs="Arial"/>
          <w:sz w:val="22"/>
          <w:szCs w:val="22"/>
        </w:rPr>
        <w:fldChar w:fldCharType="separate"/>
      </w:r>
      <w:r w:rsidR="00B83E38">
        <w:rPr>
          <w:rFonts w:ascii="Arial" w:hAnsi="Arial" w:cs="Arial"/>
          <w:noProof/>
          <w:sz w:val="22"/>
          <w:szCs w:val="22"/>
        </w:rPr>
        <w:t>[92]</w:t>
      </w:r>
      <w:r w:rsidR="002D6665">
        <w:rPr>
          <w:rFonts w:ascii="Arial" w:hAnsi="Arial" w:cs="Arial"/>
          <w:sz w:val="22"/>
          <w:szCs w:val="22"/>
        </w:rPr>
        <w:fldChar w:fldCharType="end"/>
      </w:r>
      <w:r w:rsidR="00C248F1" w:rsidRPr="001E38B7">
        <w:rPr>
          <w:rFonts w:ascii="Arial" w:hAnsi="Arial" w:cs="Arial"/>
          <w:sz w:val="22"/>
          <w:szCs w:val="22"/>
        </w:rPr>
        <w:t>, and serum antibody profiles</w:t>
      </w:r>
      <w:r w:rsidR="009C2C9A" w:rsidRPr="001E38B7">
        <w:rPr>
          <w:rFonts w:ascii="Arial" w:hAnsi="Arial" w:cs="Arial"/>
          <w:sz w:val="22"/>
          <w:szCs w:val="22"/>
        </w:rPr>
        <w:t xml:space="preserve">, </w:t>
      </w:r>
      <w:r w:rsidR="00C248F1" w:rsidRPr="001E38B7">
        <w:rPr>
          <w:rFonts w:ascii="Arial" w:hAnsi="Arial" w:cs="Arial"/>
          <w:sz w:val="22"/>
          <w:szCs w:val="22"/>
        </w:rPr>
        <w:t>in which IgG2a:IgG1 ratio approximates the Th1:Th2 bias</w:t>
      </w:r>
      <w:r w:rsidR="009C2C9A"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PEVuZE5vdGU+PENpdGU+PEF1dGhvcj5IYXllczwvQXV0aG9yPjxZZWFyPjIwMTQ8L1llYXI+PFJl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PEVuZE5vdGU+PENpdGU+PEF1dGhvcj5IYXllczwvQXV0aG9yPjxZZWFyPjIwMTQ8L1llYXI+PFJl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[93, 94]</w:t>
      </w:r>
      <w:r w:rsidR="002D6665">
        <w:rPr>
          <w:rFonts w:ascii="Arial" w:hAnsi="Arial" w:cs="Arial"/>
          <w:sz w:val="22"/>
          <w:szCs w:val="22"/>
        </w:rPr>
        <w:fldChar w:fldCharType="end"/>
      </w:r>
      <w:r w:rsidR="00C248F1" w:rsidRPr="001E38B7">
        <w:rPr>
          <w:rFonts w:ascii="Arial" w:hAnsi="Arial" w:cs="Arial"/>
          <w:sz w:val="22"/>
          <w:szCs w:val="22"/>
        </w:rPr>
        <w:t xml:space="preserve">.  We will also carry out weekly flow cytometric analysis of </w:t>
      </w:r>
      <w:r w:rsidR="00C556D3" w:rsidRPr="001E38B7">
        <w:rPr>
          <w:rFonts w:ascii="Arial" w:hAnsi="Arial" w:cs="Arial"/>
          <w:sz w:val="22"/>
          <w:szCs w:val="22"/>
        </w:rPr>
        <w:t>P</w:t>
      </w:r>
      <w:r w:rsidR="00C248F1" w:rsidRPr="001E38B7">
        <w:rPr>
          <w:rFonts w:ascii="Arial" w:hAnsi="Arial" w:cs="Arial"/>
          <w:sz w:val="22"/>
          <w:szCs w:val="22"/>
        </w:rPr>
        <w:t xml:space="preserve">eripheral </w:t>
      </w:r>
      <w:r w:rsidR="00C556D3" w:rsidRPr="001E38B7">
        <w:rPr>
          <w:rFonts w:ascii="Arial" w:hAnsi="Arial" w:cs="Arial"/>
          <w:sz w:val="22"/>
          <w:szCs w:val="22"/>
        </w:rPr>
        <w:t>B</w:t>
      </w:r>
      <w:r w:rsidR="00C248F1" w:rsidRPr="001E38B7">
        <w:rPr>
          <w:rFonts w:ascii="Arial" w:hAnsi="Arial" w:cs="Arial"/>
          <w:sz w:val="22"/>
          <w:szCs w:val="22"/>
        </w:rPr>
        <w:t xml:space="preserve">lood </w:t>
      </w:r>
      <w:r w:rsidR="00C556D3" w:rsidRPr="001E38B7">
        <w:rPr>
          <w:rFonts w:ascii="Arial" w:hAnsi="Arial" w:cs="Arial"/>
          <w:sz w:val="22"/>
          <w:szCs w:val="22"/>
        </w:rPr>
        <w:t>M</w:t>
      </w:r>
      <w:r w:rsidR="00C248F1" w:rsidRPr="001E38B7">
        <w:rPr>
          <w:rFonts w:ascii="Arial" w:hAnsi="Arial" w:cs="Arial"/>
          <w:sz w:val="22"/>
          <w:szCs w:val="22"/>
        </w:rPr>
        <w:t xml:space="preserve">ononuclear </w:t>
      </w:r>
      <w:r w:rsidR="00C556D3" w:rsidRPr="001E38B7">
        <w:rPr>
          <w:rFonts w:ascii="Arial" w:hAnsi="Arial" w:cs="Arial"/>
          <w:sz w:val="22"/>
          <w:szCs w:val="22"/>
        </w:rPr>
        <w:t>C</w:t>
      </w:r>
      <w:r w:rsidR="00C248F1" w:rsidRPr="001E38B7">
        <w:rPr>
          <w:rFonts w:ascii="Arial" w:hAnsi="Arial" w:cs="Arial"/>
          <w:sz w:val="22"/>
          <w:szCs w:val="22"/>
        </w:rPr>
        <w:t xml:space="preserve">ell </w:t>
      </w:r>
      <w:r w:rsidR="00BE787C" w:rsidRPr="001E38B7">
        <w:rPr>
          <w:rFonts w:ascii="Arial" w:hAnsi="Arial" w:cs="Arial"/>
          <w:sz w:val="22"/>
          <w:szCs w:val="22"/>
        </w:rPr>
        <w:t xml:space="preserve">(PBMC) </w:t>
      </w:r>
      <w:r w:rsidR="00DB7023">
        <w:rPr>
          <w:rFonts w:ascii="Arial" w:hAnsi="Arial" w:cs="Arial"/>
          <w:sz w:val="22"/>
          <w:szCs w:val="22"/>
        </w:rPr>
        <w:t xml:space="preserve">to count total T cell densities and </w:t>
      </w:r>
      <w:r w:rsidR="00445BFE">
        <w:rPr>
          <w:rFonts w:ascii="Arial" w:hAnsi="Arial" w:cs="Arial"/>
          <w:sz w:val="22"/>
          <w:szCs w:val="22"/>
        </w:rPr>
        <w:t xml:space="preserve">per-cell expression of </w:t>
      </w:r>
      <w:r w:rsidR="00BD1798">
        <w:rPr>
          <w:rFonts w:ascii="Arial" w:hAnsi="Arial" w:cs="Arial"/>
          <w:sz w:val="22"/>
          <w:szCs w:val="22"/>
        </w:rPr>
        <w:t xml:space="preserve">transcription factors </w:t>
      </w:r>
      <w:proofErr w:type="spellStart"/>
      <w:r w:rsidR="00C248F1" w:rsidRPr="001E38B7">
        <w:rPr>
          <w:rFonts w:ascii="Arial" w:hAnsi="Arial" w:cs="Arial"/>
          <w:sz w:val="22"/>
          <w:szCs w:val="22"/>
        </w:rPr>
        <w:t>Tbet</w:t>
      </w:r>
      <w:proofErr w:type="spellEnd"/>
      <w:r w:rsidR="00C248F1" w:rsidRPr="001E38B7">
        <w:rPr>
          <w:rFonts w:ascii="Arial" w:hAnsi="Arial" w:cs="Arial"/>
          <w:sz w:val="22"/>
          <w:szCs w:val="22"/>
        </w:rPr>
        <w:t xml:space="preserve"> vs GATA-3 (to quantify</w:t>
      </w:r>
      <w:r w:rsidR="00DB7023">
        <w:rPr>
          <w:rFonts w:ascii="Arial" w:hAnsi="Arial" w:cs="Arial"/>
          <w:sz w:val="22"/>
          <w:szCs w:val="22"/>
        </w:rPr>
        <w:t xml:space="preserve"> </w:t>
      </w:r>
      <w:r w:rsidR="00C248F1" w:rsidRPr="001E38B7">
        <w:rPr>
          <w:rFonts w:ascii="Arial" w:hAnsi="Arial" w:cs="Arial"/>
          <w:sz w:val="22"/>
          <w:szCs w:val="22"/>
        </w:rPr>
        <w:t xml:space="preserve">Th1 </w:t>
      </w:r>
      <w:r w:rsidR="00A77CAF" w:rsidRPr="001E38B7">
        <w:rPr>
          <w:rFonts w:ascii="Arial" w:hAnsi="Arial" w:cs="Arial"/>
          <w:sz w:val="22"/>
          <w:szCs w:val="22"/>
        </w:rPr>
        <w:t xml:space="preserve">&amp; </w:t>
      </w:r>
      <w:r w:rsidR="00C248F1" w:rsidRPr="001E38B7">
        <w:rPr>
          <w:rFonts w:ascii="Arial" w:hAnsi="Arial" w:cs="Arial"/>
          <w:sz w:val="22"/>
          <w:szCs w:val="22"/>
        </w:rPr>
        <w:t>Th2 master regulator expression, respectively) and IFN</w:t>
      </w:r>
      <w:r w:rsidR="00185347" w:rsidRPr="001E38B7">
        <w:rPr>
          <w:rFonts w:ascii="Arial" w:hAnsi="Arial" w:cs="Arial"/>
          <w:sz w:val="22"/>
          <w:szCs w:val="22"/>
        </w:rPr>
        <w:t>-</w:t>
      </w:r>
      <m:oMath>
        <m:r>
          <w:rPr>
            <w:rFonts w:ascii="Cambria Math" w:hAnsi="Cambria Math" w:cs="Arial"/>
          </w:rPr>
          <m:t>γ</m:t>
        </m:r>
      </m:oMath>
      <w:r w:rsidR="00C248F1" w:rsidRPr="001E38B7">
        <w:rPr>
          <w:rFonts w:ascii="Arial" w:hAnsi="Arial" w:cs="Arial"/>
          <w:sz w:val="22"/>
          <w:szCs w:val="22"/>
        </w:rPr>
        <w:t xml:space="preserve"> vs </w:t>
      </w:r>
      <w:r w:rsidR="005C6CCD" w:rsidRPr="001E38B7">
        <w:rPr>
          <w:rFonts w:ascii="Arial" w:hAnsi="Arial" w:cs="Arial"/>
          <w:sz w:val="22"/>
          <w:szCs w:val="22"/>
        </w:rPr>
        <w:t>IL-4/</w:t>
      </w:r>
      <w:r w:rsidR="00C248F1" w:rsidRPr="001E38B7">
        <w:rPr>
          <w:rFonts w:ascii="Arial" w:hAnsi="Arial" w:cs="Arial"/>
          <w:sz w:val="22"/>
          <w:szCs w:val="22"/>
        </w:rPr>
        <w:t xml:space="preserve">IL-13 (to quantify Th1 </w:t>
      </w:r>
      <w:r w:rsidR="00A77CAF" w:rsidRPr="001E38B7">
        <w:rPr>
          <w:rFonts w:ascii="Arial" w:hAnsi="Arial" w:cs="Arial"/>
          <w:sz w:val="22"/>
          <w:szCs w:val="22"/>
        </w:rPr>
        <w:t xml:space="preserve">&amp; </w:t>
      </w:r>
      <w:r w:rsidR="00C248F1" w:rsidRPr="001E38B7">
        <w:rPr>
          <w:rFonts w:ascii="Arial" w:hAnsi="Arial" w:cs="Arial"/>
          <w:sz w:val="22"/>
          <w:szCs w:val="22"/>
        </w:rPr>
        <w:t>Th2 cytokine expression, respectively)</w:t>
      </w:r>
      <w:r w:rsidR="00CF6855" w:rsidRPr="001E38B7">
        <w:rPr>
          <w:rFonts w:ascii="Arial" w:hAnsi="Arial" w:cs="Arial"/>
          <w:sz w:val="22"/>
          <w:szCs w:val="22"/>
        </w:rPr>
        <w:t>, alongside standard markers of T cell phenotype (e.g., CD3, CD4, CD8)</w:t>
      </w:r>
      <w:r w:rsidR="00C248F1" w:rsidRPr="001E38B7">
        <w:rPr>
          <w:rFonts w:ascii="Arial" w:hAnsi="Arial" w:cs="Arial"/>
          <w:sz w:val="22"/>
          <w:szCs w:val="22"/>
        </w:rPr>
        <w:t xml:space="preserve">. </w:t>
      </w:r>
      <w:r w:rsidR="00621CC9">
        <w:rPr>
          <w:rFonts w:ascii="Arial" w:hAnsi="Arial" w:cs="Arial"/>
          <w:sz w:val="22"/>
          <w:szCs w:val="22"/>
        </w:rPr>
        <w:t>In addition, k</w:t>
      </w:r>
      <w:r w:rsidR="00C248F1" w:rsidRPr="001E38B7">
        <w:rPr>
          <w:rFonts w:ascii="Arial" w:hAnsi="Arial" w:cs="Arial"/>
          <w:sz w:val="22"/>
          <w:szCs w:val="22"/>
        </w:rPr>
        <w:t xml:space="preserve">ey endpoint measurements will entail phenotyping of mesenteric lymph node (MLN) and lamina propria cells (as </w:t>
      </w:r>
      <w:r w:rsidR="002D32A6" w:rsidRPr="001E38B7">
        <w:rPr>
          <w:rFonts w:ascii="Arial" w:hAnsi="Arial" w:cs="Arial"/>
          <w:sz w:val="22"/>
          <w:szCs w:val="22"/>
        </w:rPr>
        <w:t xml:space="preserve">we measured </w:t>
      </w:r>
      <w:r w:rsidR="00C248F1" w:rsidRPr="001E38B7">
        <w:rPr>
          <w:rFonts w:ascii="Arial" w:hAnsi="Arial" w:cs="Arial"/>
          <w:sz w:val="22"/>
          <w:szCs w:val="22"/>
        </w:rPr>
        <w:t xml:space="preserve">in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[36]</w:t>
      </w:r>
      <w:r w:rsidR="002D6665">
        <w:rPr>
          <w:rFonts w:ascii="Arial" w:hAnsi="Arial" w:cs="Arial"/>
          <w:sz w:val="22"/>
          <w:szCs w:val="22"/>
        </w:rPr>
        <w:fldChar w:fldCharType="end"/>
      </w:r>
      <w:r w:rsidR="00C248F1" w:rsidRPr="001E38B7">
        <w:rPr>
          <w:rFonts w:ascii="Arial" w:hAnsi="Arial" w:cs="Arial"/>
          <w:sz w:val="22"/>
          <w:szCs w:val="22"/>
        </w:rPr>
        <w:t>), including T cell</w:t>
      </w:r>
      <w:r w:rsidR="00621CC9">
        <w:rPr>
          <w:rFonts w:ascii="Arial" w:hAnsi="Arial" w:cs="Arial"/>
          <w:sz w:val="22"/>
          <w:szCs w:val="22"/>
        </w:rPr>
        <w:t xml:space="preserve">s </w:t>
      </w:r>
      <w:r w:rsidR="00C248F1" w:rsidRPr="001E38B7">
        <w:rPr>
          <w:rFonts w:ascii="Arial" w:hAnsi="Arial" w:cs="Arial"/>
          <w:sz w:val="22"/>
          <w:szCs w:val="22"/>
        </w:rPr>
        <w:t xml:space="preserve">expressing </w:t>
      </w:r>
      <w:proofErr w:type="spellStart"/>
      <w:r w:rsidR="00C248F1" w:rsidRPr="001E38B7">
        <w:rPr>
          <w:rFonts w:ascii="Arial" w:hAnsi="Arial" w:cs="Arial"/>
          <w:sz w:val="22"/>
          <w:szCs w:val="22"/>
        </w:rPr>
        <w:t>Tbet</w:t>
      </w:r>
      <w:proofErr w:type="spellEnd"/>
      <w:r w:rsidR="00C248F1" w:rsidRPr="001E38B7">
        <w:rPr>
          <w:rFonts w:ascii="Arial" w:hAnsi="Arial" w:cs="Arial"/>
          <w:sz w:val="22"/>
          <w:szCs w:val="22"/>
        </w:rPr>
        <w:t>, GATA-3, IFN</w:t>
      </w:r>
      <w:r w:rsidR="00185347" w:rsidRPr="001E38B7">
        <w:rPr>
          <w:rFonts w:ascii="Arial" w:hAnsi="Arial" w:cs="Arial"/>
          <w:sz w:val="22"/>
          <w:szCs w:val="22"/>
        </w:rPr>
        <w:t>-</w:t>
      </w:r>
      <m:oMath>
        <m:r>
          <w:rPr>
            <w:rFonts w:ascii="Cambria Math" w:hAnsi="Cambria Math" w:cs="Arial"/>
          </w:rPr>
          <m:t>γ</m:t>
        </m:r>
      </m:oMath>
      <w:r w:rsidR="005C6CCD" w:rsidRPr="001E38B7">
        <w:rPr>
          <w:rFonts w:ascii="Arial" w:hAnsi="Arial" w:cs="Arial"/>
          <w:sz w:val="22"/>
          <w:szCs w:val="22"/>
        </w:rPr>
        <w:t xml:space="preserve">, IL-4 </w:t>
      </w:r>
      <w:r w:rsidR="00C248F1" w:rsidRPr="001E38B7">
        <w:rPr>
          <w:rFonts w:ascii="Arial" w:hAnsi="Arial" w:cs="Arial"/>
          <w:sz w:val="22"/>
          <w:szCs w:val="22"/>
        </w:rPr>
        <w:t xml:space="preserve">and IL-13, restimulation of MLN cells with </w:t>
      </w:r>
      <w:r w:rsidR="00C248F1" w:rsidRPr="001E38B7">
        <w:rPr>
          <w:rFonts w:ascii="Arial" w:hAnsi="Arial" w:cs="Arial"/>
          <w:i/>
          <w:sz w:val="22"/>
          <w:szCs w:val="22"/>
        </w:rPr>
        <w:t xml:space="preserve">T. </w:t>
      </w:r>
      <w:proofErr w:type="spellStart"/>
      <w:r w:rsidR="00C248F1" w:rsidRPr="001E38B7">
        <w:rPr>
          <w:rFonts w:ascii="Arial" w:hAnsi="Arial" w:cs="Arial"/>
          <w:i/>
          <w:sz w:val="22"/>
          <w:szCs w:val="22"/>
        </w:rPr>
        <w:t>muris</w:t>
      </w:r>
      <w:proofErr w:type="spellEnd"/>
      <w:r w:rsidR="00C248F1" w:rsidRPr="001E38B7">
        <w:rPr>
          <w:rFonts w:ascii="Arial" w:hAnsi="Arial" w:cs="Arial"/>
          <w:sz w:val="22"/>
          <w:szCs w:val="22"/>
        </w:rPr>
        <w:t xml:space="preserve"> antigen and subsequent production of a </w:t>
      </w:r>
      <w:r w:rsidR="00621CC9">
        <w:rPr>
          <w:rFonts w:ascii="Arial" w:hAnsi="Arial" w:cs="Arial"/>
          <w:sz w:val="22"/>
          <w:szCs w:val="22"/>
        </w:rPr>
        <w:t>12-plex</w:t>
      </w:r>
      <w:r w:rsidR="00621CC9" w:rsidRPr="001E38B7">
        <w:rPr>
          <w:rFonts w:ascii="Arial" w:hAnsi="Arial" w:cs="Arial"/>
          <w:sz w:val="22"/>
          <w:szCs w:val="22"/>
        </w:rPr>
        <w:t xml:space="preserve"> </w:t>
      </w:r>
      <w:r w:rsidR="00C248F1" w:rsidRPr="001E38B7">
        <w:rPr>
          <w:rFonts w:ascii="Arial" w:hAnsi="Arial" w:cs="Arial"/>
          <w:sz w:val="22"/>
          <w:szCs w:val="22"/>
        </w:rPr>
        <w:t>panel of cytokines</w:t>
      </w:r>
      <w:r w:rsidR="00BE787C" w:rsidRPr="001E38B7">
        <w:rPr>
          <w:rFonts w:ascii="Arial" w:hAnsi="Arial" w:cs="Arial"/>
          <w:sz w:val="22"/>
          <w:szCs w:val="22"/>
        </w:rPr>
        <w:t>. We will also analyze</w:t>
      </w:r>
      <w:r w:rsidR="00C248F1" w:rsidRPr="001E38B7">
        <w:rPr>
          <w:rFonts w:ascii="Arial" w:hAnsi="Arial" w:cs="Arial"/>
          <w:sz w:val="22"/>
          <w:szCs w:val="22"/>
        </w:rPr>
        <w:t xml:space="preserve"> PBMC </w:t>
      </w:r>
      <w:r w:rsidR="00185347" w:rsidRPr="001E38B7">
        <w:rPr>
          <w:rFonts w:ascii="Arial" w:hAnsi="Arial" w:cs="Arial"/>
          <w:sz w:val="22"/>
          <w:szCs w:val="22"/>
        </w:rPr>
        <w:t xml:space="preserve">via flow cytometry </w:t>
      </w:r>
      <w:r w:rsidR="00C248F1" w:rsidRPr="001E38B7">
        <w:rPr>
          <w:rFonts w:ascii="Arial" w:hAnsi="Arial" w:cs="Arial"/>
          <w:sz w:val="22"/>
          <w:szCs w:val="22"/>
        </w:rPr>
        <w:t>and antibod</w:t>
      </w:r>
      <w:r w:rsidR="00BE787C" w:rsidRPr="001E38B7">
        <w:rPr>
          <w:rFonts w:ascii="Arial" w:hAnsi="Arial" w:cs="Arial"/>
          <w:sz w:val="22"/>
          <w:szCs w:val="22"/>
        </w:rPr>
        <w:t>i</w:t>
      </w:r>
      <w:r w:rsidR="00C248F1" w:rsidRPr="001E38B7">
        <w:rPr>
          <w:rFonts w:ascii="Arial" w:hAnsi="Arial" w:cs="Arial"/>
          <w:sz w:val="22"/>
          <w:szCs w:val="22"/>
        </w:rPr>
        <w:t xml:space="preserve">es </w:t>
      </w:r>
      <w:r w:rsidR="00185347" w:rsidRPr="001E38B7">
        <w:rPr>
          <w:rFonts w:ascii="Arial" w:hAnsi="Arial" w:cs="Arial"/>
          <w:sz w:val="22"/>
          <w:szCs w:val="22"/>
        </w:rPr>
        <w:t xml:space="preserve">via ELISA </w:t>
      </w:r>
      <w:r w:rsidR="00C248F1" w:rsidRPr="001E38B7">
        <w:rPr>
          <w:rFonts w:ascii="Arial" w:hAnsi="Arial" w:cs="Arial"/>
          <w:sz w:val="22"/>
          <w:szCs w:val="22"/>
        </w:rPr>
        <w:t xml:space="preserve">to verify patterns observed longitudinally in smaller sample volumes from the same animals.  </w:t>
      </w:r>
      <w:r w:rsidR="00C556D3" w:rsidRPr="001E38B7">
        <w:rPr>
          <w:rFonts w:ascii="Arial" w:hAnsi="Arial" w:cs="Arial"/>
          <w:sz w:val="22"/>
          <w:szCs w:val="22"/>
        </w:rPr>
        <w:t xml:space="preserve">Given the larger number of cells available for flow cytometry at experimental endpoints, we will also include </w:t>
      </w:r>
      <w:r w:rsidR="0065251C" w:rsidRPr="001E38B7">
        <w:rPr>
          <w:rFonts w:ascii="Arial" w:hAnsi="Arial" w:cs="Arial"/>
          <w:sz w:val="22"/>
          <w:szCs w:val="22"/>
        </w:rPr>
        <w:t>markers of proliferative and gut-homing potential (e.g., Ki67</w:t>
      </w:r>
      <w:r w:rsidR="00DB7E9F" w:rsidRPr="001E38B7">
        <w:rPr>
          <w:rFonts w:ascii="Arial" w:hAnsi="Arial" w:cs="Arial"/>
          <w:sz w:val="22"/>
          <w:szCs w:val="22"/>
        </w:rPr>
        <w:t xml:space="preserve"> &amp; </w:t>
      </w:r>
      <w:r w:rsidR="0065251C" w:rsidRPr="001E38B7">
        <w:rPr>
          <w:rFonts w:ascii="Arial" w:hAnsi="Arial" w:cs="Arial"/>
          <w:sz w:val="22"/>
          <w:szCs w:val="22"/>
        </w:rPr>
        <w:t>CCR6</w:t>
      </w:r>
      <w:r w:rsidR="00DB7E9F" w:rsidRPr="001E38B7">
        <w:rPr>
          <w:rFonts w:ascii="Arial" w:hAnsi="Arial" w:cs="Arial"/>
          <w:sz w:val="22"/>
          <w:szCs w:val="22"/>
        </w:rPr>
        <w:t>, respectively</w:t>
      </w:r>
      <w:r w:rsidR="0065251C" w:rsidRPr="001E38B7">
        <w:rPr>
          <w:rFonts w:ascii="Arial" w:hAnsi="Arial" w:cs="Arial"/>
          <w:sz w:val="22"/>
          <w:szCs w:val="22"/>
        </w:rPr>
        <w:t>)</w:t>
      </w:r>
      <w:r w:rsidR="00C556D3" w:rsidRPr="001E38B7">
        <w:rPr>
          <w:rFonts w:ascii="Arial" w:hAnsi="Arial" w:cs="Arial"/>
          <w:sz w:val="22"/>
          <w:szCs w:val="22"/>
        </w:rPr>
        <w:t xml:space="preserve"> in our panel</w:t>
      </w:r>
      <w:r w:rsidR="0065251C" w:rsidRPr="001E38B7">
        <w:rPr>
          <w:rFonts w:ascii="Arial" w:hAnsi="Arial" w:cs="Arial"/>
          <w:sz w:val="22"/>
          <w:szCs w:val="22"/>
        </w:rPr>
        <w:t>.</w:t>
      </w:r>
    </w:p>
    <w:p w14:paraId="72883DDF" w14:textId="718DEBB9" w:rsidR="00017330" w:rsidRPr="001E38B7" w:rsidRDefault="00017330" w:rsidP="00AF02BC">
      <w:pPr>
        <w:jc w:val="both"/>
        <w:rPr>
          <w:rFonts w:ascii="Arial" w:hAnsi="Arial" w:cs="Arial"/>
          <w:sz w:val="22"/>
          <w:szCs w:val="22"/>
        </w:rPr>
      </w:pPr>
    </w:p>
    <w:p w14:paraId="6FBA7A5C" w14:textId="14E03C76" w:rsidR="00017330" w:rsidRPr="00F1722A" w:rsidRDefault="00C248F1" w:rsidP="00AF02BC">
      <w:pPr>
        <w:jc w:val="both"/>
        <w:rPr>
          <w:rFonts w:ascii="Arial" w:hAnsi="Arial" w:cs="Arial"/>
        </w:rPr>
      </w:pPr>
      <w:r w:rsidRPr="001E38B7">
        <w:rPr>
          <w:rFonts w:ascii="Arial" w:hAnsi="Arial" w:cs="Arial"/>
          <w:b/>
          <w:i/>
          <w:sz w:val="22"/>
          <w:szCs w:val="22"/>
          <w:u w:val="single"/>
        </w:rPr>
        <w:t>Hypothesis tests.</w:t>
      </w:r>
      <w:r w:rsidRPr="001E38B7">
        <w:rPr>
          <w:rFonts w:ascii="Arial" w:hAnsi="Arial" w:cs="Arial"/>
          <w:sz w:val="22"/>
          <w:szCs w:val="22"/>
        </w:rPr>
        <w:t xml:space="preserve"> </w:t>
      </w:r>
      <w:r w:rsidR="00FC4A5C">
        <w:rPr>
          <w:rFonts w:ascii="Arial" w:hAnsi="Arial" w:cs="Arial"/>
          <w:sz w:val="22"/>
          <w:szCs w:val="22"/>
        </w:rPr>
        <w:t xml:space="preserve"> </w:t>
      </w:r>
      <w:r w:rsidRPr="001E38B7">
        <w:rPr>
          <w:rFonts w:ascii="Arial" w:hAnsi="Arial" w:cs="Arial"/>
          <w:sz w:val="22"/>
          <w:szCs w:val="22"/>
        </w:rPr>
        <w:t>We hypothesize that when we measure dynamics of</w:t>
      </w:r>
      <w:r w:rsidR="007F25D5" w:rsidRPr="001E38B7">
        <w:rPr>
          <w:rFonts w:ascii="Arial" w:hAnsi="Arial" w:cs="Arial"/>
          <w:sz w:val="22"/>
          <w:szCs w:val="22"/>
        </w:rPr>
        <w:t xml:space="preserve"> parasite expulsion </w:t>
      </w:r>
      <w:r w:rsidR="0013398D">
        <w:rPr>
          <w:rFonts w:ascii="Arial" w:hAnsi="Arial" w:cs="Arial"/>
          <w:sz w:val="22"/>
          <w:szCs w:val="22"/>
        </w:rPr>
        <w:t xml:space="preserve">versus biomass </w:t>
      </w:r>
      <w:r w:rsidR="007F25D5" w:rsidRPr="001E38B7">
        <w:rPr>
          <w:rFonts w:ascii="Arial" w:hAnsi="Arial" w:cs="Arial"/>
          <w:sz w:val="22"/>
          <w:szCs w:val="22"/>
        </w:rPr>
        <w:t>in relation to</w:t>
      </w:r>
      <w:r w:rsidRPr="001E38B7">
        <w:rPr>
          <w:rFonts w:ascii="Arial" w:hAnsi="Arial" w:cs="Arial"/>
          <w:sz w:val="22"/>
          <w:szCs w:val="22"/>
        </w:rPr>
        <w:t xml:space="preserve"> Th1 and Th2 transcription factors </w:t>
      </w:r>
      <w:r w:rsidR="007F25D5" w:rsidRPr="001E38B7">
        <w:rPr>
          <w:rFonts w:ascii="Arial" w:hAnsi="Arial" w:cs="Arial"/>
          <w:sz w:val="22"/>
          <w:szCs w:val="22"/>
        </w:rPr>
        <w:t>and cytokines</w:t>
      </w:r>
      <w:r w:rsidRPr="001E38B7">
        <w:rPr>
          <w:rFonts w:ascii="Arial" w:hAnsi="Arial" w:cs="Arial"/>
          <w:sz w:val="22"/>
          <w:szCs w:val="22"/>
        </w:rPr>
        <w:t xml:space="preserve"> across these </w:t>
      </w:r>
      <w:r w:rsidR="00581C23">
        <w:rPr>
          <w:rFonts w:ascii="Arial" w:hAnsi="Arial" w:cs="Arial"/>
          <w:sz w:val="22"/>
          <w:szCs w:val="22"/>
        </w:rPr>
        <w:t>strain</w:t>
      </w:r>
      <w:r w:rsidR="00581C23" w:rsidRPr="001E38B7">
        <w:rPr>
          <w:rFonts w:ascii="Arial" w:hAnsi="Arial" w:cs="Arial"/>
          <w:sz w:val="22"/>
          <w:szCs w:val="22"/>
        </w:rPr>
        <w:t xml:space="preserve">s </w:t>
      </w:r>
      <w:r w:rsidRPr="001E38B7">
        <w:rPr>
          <w:rFonts w:ascii="Arial" w:hAnsi="Arial" w:cs="Arial"/>
          <w:sz w:val="22"/>
          <w:szCs w:val="22"/>
        </w:rPr>
        <w:t xml:space="preserve">and doses, </w:t>
      </w:r>
      <w:r w:rsidRPr="001E38B7">
        <w:rPr>
          <w:rFonts w:ascii="Arial" w:hAnsi="Arial" w:cs="Arial"/>
          <w:b/>
          <w:sz w:val="22"/>
          <w:szCs w:val="22"/>
        </w:rPr>
        <w:t xml:space="preserve">we will discover </w:t>
      </w:r>
      <w:r w:rsidR="0013398D">
        <w:rPr>
          <w:rFonts w:ascii="Arial" w:hAnsi="Arial" w:cs="Arial"/>
          <w:b/>
          <w:sz w:val="22"/>
          <w:szCs w:val="22"/>
        </w:rPr>
        <w:t>whether linear or</w:t>
      </w:r>
      <w:r w:rsidRPr="001E38B7">
        <w:rPr>
          <w:rFonts w:ascii="Arial" w:hAnsi="Arial" w:cs="Arial"/>
          <w:b/>
          <w:sz w:val="22"/>
          <w:szCs w:val="22"/>
        </w:rPr>
        <w:t xml:space="preserve"> tipping point</w:t>
      </w:r>
      <w:r w:rsidR="0013398D">
        <w:rPr>
          <w:rFonts w:ascii="Arial" w:hAnsi="Arial" w:cs="Arial"/>
          <w:b/>
          <w:sz w:val="22"/>
          <w:szCs w:val="22"/>
        </w:rPr>
        <w:t xml:space="preserve"> escalation</w:t>
      </w:r>
      <w:r w:rsidRPr="001E38B7">
        <w:rPr>
          <w:rFonts w:ascii="Arial" w:hAnsi="Arial" w:cs="Arial"/>
          <w:b/>
          <w:sz w:val="22"/>
          <w:szCs w:val="22"/>
        </w:rPr>
        <w:t>s (likely differing by host strain) determine duration</w:t>
      </w:r>
      <w:r w:rsidRPr="001E38B7">
        <w:rPr>
          <w:rFonts w:ascii="Arial" w:hAnsi="Arial" w:cs="Arial"/>
          <w:sz w:val="22"/>
          <w:szCs w:val="22"/>
        </w:rPr>
        <w:t xml:space="preserve">. However, because we expect greatest growth </w:t>
      </w:r>
      <w:r w:rsidR="0096567A">
        <w:rPr>
          <w:rFonts w:ascii="Arial" w:hAnsi="Arial" w:cs="Arial"/>
          <w:sz w:val="22"/>
          <w:szCs w:val="22"/>
        </w:rPr>
        <w:t xml:space="preserve">of </w:t>
      </w:r>
      <w:r w:rsidR="0096567A" w:rsidRPr="001E38B7">
        <w:rPr>
          <w:rFonts w:ascii="Arial" w:hAnsi="Arial" w:cs="Arial"/>
          <w:sz w:val="22"/>
          <w:szCs w:val="22"/>
        </w:rPr>
        <w:t xml:space="preserve">parasite </w:t>
      </w:r>
      <w:r w:rsidR="0096567A">
        <w:rPr>
          <w:rFonts w:ascii="Arial" w:hAnsi="Arial" w:cs="Arial"/>
          <w:sz w:val="22"/>
          <w:szCs w:val="22"/>
        </w:rPr>
        <w:t xml:space="preserve">biomass </w:t>
      </w:r>
      <w:r w:rsidRPr="001E38B7">
        <w:rPr>
          <w:rFonts w:ascii="Arial" w:hAnsi="Arial" w:cs="Arial"/>
          <w:sz w:val="22"/>
          <w:szCs w:val="22"/>
        </w:rPr>
        <w:t xml:space="preserve">once hosts have tipped to Th1, we also expect a considerable contribution of biomass-dependent parasite feedbacks to sustaining the Th1 milieu. </w:t>
      </w:r>
    </w:p>
    <w:p w14:paraId="5FF5206B" w14:textId="5CFFA7D0" w:rsidR="00017330" w:rsidRPr="001E38B7" w:rsidRDefault="00017330" w:rsidP="00AF02BC">
      <w:pPr>
        <w:jc w:val="both"/>
        <w:rPr>
          <w:rFonts w:ascii="Arial" w:hAnsi="Arial" w:cs="Arial"/>
          <w:b/>
          <w:i/>
          <w:sz w:val="22"/>
          <w:szCs w:val="22"/>
        </w:rPr>
      </w:pPr>
    </w:p>
    <w:p w14:paraId="0CE2ABA0" w14:textId="02D982F8" w:rsidR="00B325CC" w:rsidRPr="001E38B7" w:rsidRDefault="00A36475" w:rsidP="00AF02BC">
      <w:pPr>
        <w:jc w:val="both"/>
        <w:rPr>
          <w:rFonts w:ascii="Arial" w:hAnsi="Arial" w:cs="Arial"/>
          <w:sz w:val="22"/>
          <w:szCs w:val="22"/>
        </w:rPr>
      </w:pPr>
      <w:r w:rsidRPr="00235B02">
        <w:rPr>
          <w:rFonts w:ascii="Arial" w:hAnsi="Arial" w:cs="Arial"/>
          <w:b/>
          <w:bCs/>
          <w:sz w:val="22"/>
          <w:szCs w:val="22"/>
        </w:rPr>
        <w:t>Whereas the general model analysis (Fig. 2) motivates our hypotheses and experiments, we can go beyond the general by using the empirical data to quantify the specific strengths of negative and positive feedback mechanisms in each mouse strain</w:t>
      </w:r>
      <w:r>
        <w:rPr>
          <w:rFonts w:ascii="Arial" w:hAnsi="Arial" w:cs="Arial"/>
          <w:sz w:val="22"/>
          <w:szCs w:val="22"/>
        </w:rPr>
        <w:t xml:space="preserve"> by </w:t>
      </w:r>
      <w:r w:rsidR="00A366AC" w:rsidRPr="001E38B7">
        <w:rPr>
          <w:rFonts w:ascii="Arial" w:hAnsi="Arial" w:cs="Arial"/>
          <w:sz w:val="22"/>
          <w:szCs w:val="22"/>
        </w:rPr>
        <w:t>estimat</w:t>
      </w:r>
      <w:r>
        <w:rPr>
          <w:rFonts w:ascii="Arial" w:hAnsi="Arial" w:cs="Arial"/>
          <w:sz w:val="22"/>
          <w:szCs w:val="22"/>
        </w:rPr>
        <w:t>ing</w:t>
      </w:r>
      <w:r w:rsidR="00A366AC" w:rsidRPr="001E38B7">
        <w:rPr>
          <w:rFonts w:ascii="Arial" w:hAnsi="Arial" w:cs="Arial"/>
          <w:sz w:val="22"/>
          <w:szCs w:val="22"/>
        </w:rPr>
        <w:t xml:space="preserve"> the </w:t>
      </w:r>
      <w:r w:rsidR="001403CB" w:rsidRPr="001E38B7">
        <w:rPr>
          <w:rFonts w:ascii="Arial" w:hAnsi="Arial" w:cs="Arial"/>
          <w:sz w:val="22"/>
          <w:szCs w:val="22"/>
        </w:rPr>
        <w:t xml:space="preserve">parameters of our mechanistic </w:t>
      </w:r>
    </w:p>
    <w:p w14:paraId="41A55350" w14:textId="77777777" w:rsidR="00E57D18" w:rsidRPr="00235B02" w:rsidRDefault="001403CB" w:rsidP="00E57D18">
      <w:pPr>
        <w:jc w:val="both"/>
        <w:rPr>
          <w:rFonts w:ascii="Arial" w:hAnsi="Arial" w:cs="Arial"/>
          <w:b/>
          <w:bCs/>
        </w:rPr>
      </w:pPr>
      <w:r w:rsidRPr="001E38B7">
        <w:rPr>
          <w:rFonts w:ascii="Arial" w:hAnsi="Arial" w:cs="Arial"/>
          <w:sz w:val="22"/>
          <w:szCs w:val="22"/>
        </w:rPr>
        <w:t xml:space="preserve">mathematical </w:t>
      </w:r>
      <w:r w:rsidR="00A36475">
        <w:rPr>
          <w:rFonts w:ascii="Arial" w:hAnsi="Arial" w:cs="Arial"/>
          <w:sz w:val="22"/>
          <w:szCs w:val="22"/>
        </w:rPr>
        <w:t>model</w:t>
      </w:r>
      <w:r w:rsidR="00A366AC" w:rsidRPr="001E38B7">
        <w:rPr>
          <w:rFonts w:ascii="Arial" w:hAnsi="Arial" w:cs="Arial"/>
          <w:sz w:val="22"/>
          <w:szCs w:val="22"/>
        </w:rPr>
        <w:t xml:space="preserve">. </w:t>
      </w:r>
      <w:r w:rsidRPr="001E38B7">
        <w:rPr>
          <w:rFonts w:ascii="Arial" w:hAnsi="Arial" w:cs="Arial"/>
          <w:sz w:val="22"/>
          <w:szCs w:val="22"/>
        </w:rPr>
        <w:t xml:space="preserve">Building on existing theory for Th1-Th2 interactions (e.g., </w:t>
      </w:r>
      <w:r w:rsidR="00B83E38">
        <w:rPr>
          <w:rFonts w:ascii="Arial" w:hAnsi="Arial" w:cs="Arial"/>
          <w:sz w:val="22"/>
          <w:szCs w:val="22"/>
        </w:rPr>
        <w:fldChar w:fldCharType="begin">
          <w:fldData xml:space="preserve">PEVuZE5vdGU+PENpdGU+PEF1dGhvcj5TY2hyb208L0F1dGhvcj48WWVhcj4yMDIwPC9ZZWFyPjxS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PEVuZE5vdGU+PENpdGU+PEF1dGhvcj5TY2hyb208L0F1dGhvcj48WWVhcj4yMDIwPC9ZZWFyPjxS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[45, 60, 61, 95]</w:t>
      </w:r>
      <w:r w:rsidR="00B83E38">
        <w:rPr>
          <w:rFonts w:ascii="Arial" w:hAnsi="Arial" w:cs="Arial"/>
          <w:sz w:val="22"/>
          <w:szCs w:val="22"/>
        </w:rPr>
        <w:fldChar w:fldCharType="end"/>
      </w:r>
      <w:r w:rsidR="00B868F7" w:rsidRPr="001E38B7">
        <w:rPr>
          <w:rFonts w:ascii="Arial" w:hAnsi="Arial" w:cs="Arial"/>
          <w:sz w:val="22"/>
          <w:szCs w:val="22"/>
        </w:rPr>
        <w:t xml:space="preserve">), we consider the model of immune-parasite </w:t>
      </w:r>
      <w:commentRangeStart w:id="103"/>
      <w:r w:rsidR="00B868F7" w:rsidRPr="001E38B7">
        <w:rPr>
          <w:rFonts w:ascii="Arial" w:hAnsi="Arial" w:cs="Arial"/>
          <w:sz w:val="22"/>
          <w:szCs w:val="22"/>
        </w:rPr>
        <w:t>interaction</w:t>
      </w:r>
      <w:commentRangeEnd w:id="103"/>
      <w:r w:rsidR="00687CFF">
        <w:rPr>
          <w:rStyle w:val="CommentReference"/>
        </w:rPr>
        <w:commentReference w:id="103"/>
      </w:r>
      <w:r w:rsidR="00B325CC">
        <w:rPr>
          <w:rFonts w:ascii="Arial" w:hAnsi="Arial" w:cs="Arial"/>
          <w:sz w:val="22"/>
          <w:szCs w:val="22"/>
        </w:rPr>
        <w:t xml:space="preserve"> given </w:t>
      </w:r>
      <w:del w:id="104" w:author="Clay Cressler" w:date="2020-11-02T17:15:00Z">
        <w:r w:rsidR="00B325CC" w:rsidDel="006A5D50">
          <w:rPr>
            <w:rFonts w:ascii="Arial" w:hAnsi="Arial" w:cs="Arial"/>
            <w:sz w:val="22"/>
            <w:szCs w:val="22"/>
          </w:rPr>
          <w:delText>by equations (1)</w:delText>
        </w:r>
      </w:del>
      <w:ins w:id="105" w:author="Clay Cressler" w:date="2020-11-02T17:15:00Z">
        <w:r w:rsidR="006A5D50">
          <w:rPr>
            <w:rFonts w:ascii="Arial" w:hAnsi="Arial" w:cs="Arial"/>
            <w:sz w:val="22"/>
            <w:szCs w:val="22"/>
          </w:rPr>
          <w:t>in Box 1</w:t>
        </w:r>
      </w:ins>
      <w:r w:rsidR="00B325CC">
        <w:rPr>
          <w:rFonts w:ascii="Arial" w:hAnsi="Arial" w:cs="Arial"/>
          <w:sz w:val="22"/>
          <w:szCs w:val="22"/>
        </w:rPr>
        <w:t>.</w:t>
      </w:r>
      <w:r w:rsidR="00E57D18">
        <w:rPr>
          <w:rFonts w:ascii="Arial" w:hAnsi="Arial" w:cs="Arial"/>
          <w:sz w:val="22"/>
          <w:szCs w:val="22"/>
        </w:rPr>
        <w:t xml:space="preserve"> </w:t>
      </w:r>
      <w:r w:rsidR="00E57D18" w:rsidRPr="00235B02">
        <w:rPr>
          <w:rFonts w:ascii="Arial" w:hAnsi="Arial" w:cs="Arial"/>
          <w:b/>
          <w:bCs/>
          <w:sz w:val="22"/>
          <w:szCs w:val="22"/>
        </w:rPr>
        <w:t xml:space="preserve">Note that negative feedback processes in this model come primarily through the parasite biomass growth terms, whereas positive feedback processes dominate the immune terms. </w:t>
      </w:r>
    </w:p>
    <w:p w14:paraId="39C63C98" w14:textId="7E79EBB1" w:rsidR="00017330" w:rsidRDefault="00017330" w:rsidP="00AF02BC">
      <w:pPr>
        <w:jc w:val="both"/>
        <w:rPr>
          <w:rFonts w:ascii="Arial" w:hAnsi="Arial" w:cs="Arial"/>
          <w:sz w:val="22"/>
          <w:szCs w:val="22"/>
        </w:rPr>
      </w:pPr>
    </w:p>
    <w:p w14:paraId="3A65A07C" w14:textId="77777777" w:rsidR="00236CCF" w:rsidRPr="001E38B7" w:rsidRDefault="00755407" w:rsidP="00DB5678">
      <w:pPr>
        <w:jc w:val="both"/>
        <w:rPr>
          <w:rFonts w:ascii="Arial" w:hAnsi="Arial" w:cs="Arial"/>
          <w:sz w:val="22"/>
          <w:szCs w:val="22"/>
        </w:rPr>
      </w:pPr>
      <w:r>
        <w:rPr>
          <w:rFonts w:ascii="Arial" w:hAnsi="Arial" w:cs="Arial"/>
          <w:sz w:val="22"/>
          <w:szCs w:val="22"/>
        </w:rPr>
        <w:t xml:space="preserve">Although the specific functional forms in model (1) have been validated by other authors, we can </w:t>
      </w:r>
      <w:r w:rsidR="00DF1B3A">
        <w:rPr>
          <w:rFonts w:ascii="Arial" w:hAnsi="Arial" w:cs="Arial"/>
          <w:sz w:val="22"/>
          <w:szCs w:val="22"/>
        </w:rPr>
        <w:t xml:space="preserve">also </w:t>
      </w:r>
      <w:r>
        <w:rPr>
          <w:rFonts w:ascii="Arial" w:hAnsi="Arial" w:cs="Arial"/>
          <w:sz w:val="22"/>
          <w:szCs w:val="22"/>
        </w:rPr>
        <w:t>estimate function</w:t>
      </w:r>
      <w:r w:rsidR="00DF1B3A">
        <w:rPr>
          <w:rFonts w:ascii="Arial" w:hAnsi="Arial" w:cs="Arial"/>
          <w:sz w:val="22"/>
          <w:szCs w:val="22"/>
        </w:rPr>
        <w:t>al</w:t>
      </w:r>
      <w:r>
        <w:rPr>
          <w:rFonts w:ascii="Arial" w:hAnsi="Arial" w:cs="Arial"/>
          <w:sz w:val="22"/>
          <w:szCs w:val="22"/>
        </w:rPr>
        <w:t xml:space="preserve"> shapes by fitting flexible splines </w:t>
      </w:r>
      <w:r w:rsidR="00FC4A5C">
        <w:rPr>
          <w:rFonts w:ascii="Arial" w:hAnsi="Arial" w:cs="Arial"/>
          <w:sz w:val="22"/>
          <w:szCs w:val="22"/>
        </w:rPr>
        <w:t>(e.g.,</w:t>
      </w:r>
      <w:r w:rsidR="00FC4A5C" w:rsidRPr="00FC4A5C">
        <w:t xml:space="preserve"> </w:t>
      </w:r>
      <w:r w:rsidR="00B83E38">
        <w:rPr>
          <w:rFonts w:ascii="Arial" w:hAnsi="Arial" w:cs="Arial"/>
          <w:sz w:val="22"/>
          <w:szCs w:val="22"/>
        </w:rPr>
        <w:fldChar w:fldCharType="begin"/>
      </w:r>
      <w:r w:rsidR="00B83E38">
        <w:rPr>
          <w:rFonts w:ascii="Arial" w:hAnsi="Arial" w:cs="Arial"/>
          <w:sz w:val="22"/>
          <w:szCs w:val="22"/>
        </w:rPr>
        <w:instrText xml:space="preserve"> ADDIN EN.CITE &lt;EndNote&gt;&lt;Cite&gt;&lt;Author&gt;Wale&lt;/Author&gt;&lt;Year&gt;2019&lt;/Year&gt;&lt;RecNum&gt;7816&lt;/RecNum&gt;&lt;DisplayText&gt;[96]&lt;/DisplayText&gt;&lt;record&gt;&lt;rec-number&gt;7816&lt;/rec-number&gt;&lt;foreign-keys&gt;&lt;key app="EN" db-id="frwtwrvviazzdoewtsrpaszf2r0r2xpeazfx" timestamp="1580666557"&gt;7816&lt;/key&gt;&lt;/foreign-keys&gt;&lt;ref-type name="Journal Article"&gt;17&lt;/ref-type&gt;&lt;contributors&gt;&lt;authors&gt;&lt;author&gt;Wale, Nina&lt;/author&gt;&lt;author&gt;Jones, Matthew J.&lt;/author&gt;&lt;author&gt;Sim, Derek G.&lt;/author&gt;&lt;author&gt;Read, Andrew F.&lt;/author&gt;&lt;author&gt;King, Aaron A.&lt;/author&gt;&lt;/authors&gt;&lt;/contributors&gt;&lt;titles&gt;&lt;title&gt;The contribution of host cell-directed vs. parasite-directed immunity to the disease and dynamics of malaria infections&lt;/title&gt;&lt;secondary-title&gt;Proceedings of the National Academy of Sciences&lt;/secondary-title&gt;&lt;/titles&gt;&lt;periodical&gt;&lt;full-title&gt;Proceedings of the National Academy of Sciences&lt;/full-title&gt;&lt;/periodical&gt;&lt;pages&gt;22386-22392&lt;/pages&gt;&lt;volume&gt;116&lt;/volume&gt;&lt;number&gt;44&lt;/number&gt;&lt;keywords&gt;&lt;keyword&gt;immune response&lt;/keyword&gt;&lt;keyword&gt;immunopathology&lt;/keyword&gt;&lt;keyword&gt;Plasmodium chabaudi&lt;/keyword&gt;&lt;keyword&gt;red blood cells&lt;/keyword&gt;&lt;keyword&gt;top-down vs. bottom-up control&lt;/keyword&gt;&lt;/keywords&gt;&lt;dates&gt;&lt;year&gt;2019&lt;/year&gt;&lt;pub-dates&gt;&lt;date&gt;2019/10/29&lt;/date&gt;&lt;/pub-dates&gt;&lt;/dates&gt;&lt;isbn&gt;0027-8424, 1091-6490&lt;/isbn&gt;&lt;urls&gt;&lt;/urls&gt;&lt;electronic-resource-num&gt;10.1073/pnas.1908147116&lt;/electronic-resource-num&gt;&lt;remote-database-name&gt;www.pnas.org&lt;/remote-database-name&gt;&lt;language&gt;en&lt;/language&gt;&lt;access-date&gt;2020-01-27 19:05:00&lt;/access-date&gt;&lt;/record&gt;&lt;/Cite&gt;&lt;/EndNote&gt;</w:instrText>
      </w:r>
      <w:r w:rsidR="00B83E38">
        <w:rPr>
          <w:rFonts w:ascii="Arial" w:hAnsi="Arial" w:cs="Arial"/>
          <w:sz w:val="22"/>
          <w:szCs w:val="22"/>
        </w:rPr>
        <w:fldChar w:fldCharType="separate"/>
      </w:r>
      <w:r w:rsidR="00B83E38">
        <w:rPr>
          <w:rFonts w:ascii="Arial" w:hAnsi="Arial" w:cs="Arial"/>
          <w:noProof/>
          <w:sz w:val="22"/>
          <w:szCs w:val="22"/>
        </w:rPr>
        <w:t>[96]</w:t>
      </w:r>
      <w:r w:rsidR="00B83E38">
        <w:rPr>
          <w:rFonts w:ascii="Arial" w:hAnsi="Arial" w:cs="Arial"/>
          <w:sz w:val="22"/>
          <w:szCs w:val="22"/>
        </w:rPr>
        <w:fldChar w:fldCharType="end"/>
      </w:r>
      <w:r w:rsidR="00FC4A5C">
        <w:rPr>
          <w:rFonts w:ascii="Arial" w:hAnsi="Arial" w:cs="Arial"/>
          <w:sz w:val="22"/>
          <w:szCs w:val="22"/>
        </w:rPr>
        <w:t>)</w:t>
      </w:r>
      <w:r>
        <w:rPr>
          <w:rFonts w:ascii="Arial" w:hAnsi="Arial" w:cs="Arial"/>
          <w:sz w:val="22"/>
          <w:szCs w:val="22"/>
        </w:rPr>
        <w:t xml:space="preserve"> to the data across doses. This will be especially important for functions that are less well-resolved, such as parasite biomass growth rates and parasite immune induction. </w:t>
      </w:r>
      <w:r w:rsidR="00C248F1" w:rsidRPr="001E38B7">
        <w:rPr>
          <w:rFonts w:ascii="Arial" w:hAnsi="Arial" w:cs="Arial"/>
          <w:sz w:val="22"/>
          <w:szCs w:val="22"/>
        </w:rPr>
        <w:t xml:space="preserve">We will use iterated filtering </w:t>
      </w:r>
      <w:r w:rsidR="002D6665">
        <w:rPr>
          <w:rFonts w:ascii="Arial" w:hAnsi="Arial" w:cs="Arial"/>
          <w:sz w:val="22"/>
          <w:szCs w:val="22"/>
        </w:rPr>
        <w:fldChar w:fldCharType="begin">
          <w:fldData xml:space="preserve">PEVuZE5vdGU+PENpdGU+PEF1dGhvcj5Jb25pZGVzPC9BdXRob3I+PFllYXI+MjAwNjwvWWVhcj48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PEVuZE5vdGU+PENpdGU+PEF1dGhvcj5Jb25pZGVzPC9BdXRob3I+PFllYXI+MjAwNjwvWWVhcj48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[97, 98]</w:t>
      </w:r>
      <w:r w:rsidR="002D6665">
        <w:rPr>
          <w:rFonts w:ascii="Arial" w:hAnsi="Arial" w:cs="Arial"/>
          <w:sz w:val="22"/>
          <w:szCs w:val="22"/>
        </w:rPr>
        <w:fldChar w:fldCharType="end"/>
      </w:r>
      <w:r w:rsidR="00C248F1" w:rsidRPr="001E38B7">
        <w:rPr>
          <w:rFonts w:ascii="Arial" w:hAnsi="Arial" w:cs="Arial"/>
          <w:sz w:val="22"/>
          <w:szCs w:val="22"/>
        </w:rPr>
        <w:t xml:space="preserve"> to fit the dynamical system specified by </w:t>
      </w:r>
      <w:r w:rsidR="00DF1B3A">
        <w:rPr>
          <w:rFonts w:ascii="Arial" w:hAnsi="Arial" w:cs="Arial"/>
          <w:sz w:val="22"/>
          <w:szCs w:val="22"/>
        </w:rPr>
        <w:t>model</w:t>
      </w:r>
      <w:r w:rsidR="00DF1B3A" w:rsidRPr="001E38B7">
        <w:rPr>
          <w:rFonts w:ascii="Arial" w:hAnsi="Arial" w:cs="Arial"/>
          <w:sz w:val="22"/>
          <w:szCs w:val="22"/>
        </w:rPr>
        <w:t xml:space="preserve"> </w:t>
      </w:r>
      <w:r w:rsidR="00C248F1" w:rsidRPr="001E38B7">
        <w:rPr>
          <w:rFonts w:ascii="Arial" w:hAnsi="Arial" w:cs="Arial"/>
          <w:sz w:val="22"/>
          <w:szCs w:val="22"/>
        </w:rPr>
        <w:t>(1) to the experimental data</w:t>
      </w:r>
      <w:r w:rsidR="00450275">
        <w:rPr>
          <w:rFonts w:ascii="Arial" w:hAnsi="Arial" w:cs="Arial"/>
          <w:sz w:val="22"/>
          <w:szCs w:val="22"/>
        </w:rPr>
        <w:t>, especially the measures of T cell abundance and Th1:Th2 balance and the parasite biomass data (measured directly from the serial culls and estimated indirectly from fecal egg count data)</w:t>
      </w:r>
      <w:r w:rsidR="00C248F1" w:rsidRPr="001E38B7">
        <w:rPr>
          <w:rFonts w:ascii="Arial" w:hAnsi="Arial" w:cs="Arial"/>
          <w:sz w:val="22"/>
          <w:szCs w:val="22"/>
        </w:rPr>
        <w:t xml:space="preserve">. </w:t>
      </w:r>
    </w:p>
    <w:tbl>
      <w:tblPr>
        <w:tblpPr w:leftFromText="181" w:rightFromText="181" w:horzAnchor="margin" w:tblpXSpec="right" w:tblpYSpec="top"/>
        <w:tblOverlap w:val="never"/>
        <w:tblW w:w="5240" w:type="dxa"/>
        <w:tblBorders>
          <w:left w:val="single" w:sz="4" w:space="0" w:color="auto"/>
        </w:tblBorders>
        <w:tblLook w:val="04A0" w:firstRow="1" w:lastRow="0" w:firstColumn="1" w:lastColumn="0" w:noHBand="0" w:noVBand="1"/>
      </w:tblPr>
      <w:tblGrid>
        <w:gridCol w:w="4755"/>
        <w:gridCol w:w="485"/>
      </w:tblGrid>
      <w:tr w:rsidR="00236CCF" w:rsidRPr="001E38B7" w14:paraId="37A8E54D" w14:textId="77777777" w:rsidTr="00267392">
        <w:tc>
          <w:tcPr>
            <w:tcW w:w="4755" w:type="dxa"/>
            <w:tcBorders>
              <w:top w:val="single" w:sz="4" w:space="0" w:color="auto"/>
              <w:bottom w:val="nil"/>
              <w:right w:val="nil"/>
            </w:tcBorders>
            <w:shd w:val="clear" w:color="auto" w:fill="auto"/>
          </w:tcPr>
          <w:p w14:paraId="67CA952E" w14:textId="77777777" w:rsidR="00236CCF" w:rsidRPr="00B325CC" w:rsidRDefault="00236CCF" w:rsidP="00267392">
            <w:pPr>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P</m:t>
                    </m:r>
                  </m:num>
                  <m:den>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+P</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s</m:t>
                        </m:r>
                      </m:e>
                      <m:sub>
                        <m:r>
                          <w:rPr>
                            <w:rFonts w:ascii="Cambria Math" w:hAnsi="Cambria Math" w:cs="Arial"/>
                          </w:rPr>
                          <m:t>1</m:t>
                        </m:r>
                      </m:sub>
                    </m:sSub>
                    <m:sSubSup>
                      <m:sSubSupPr>
                        <m:ctrlPr>
                          <w:rPr>
                            <w:rFonts w:ascii="Cambria Math" w:hAnsi="Cambria Math" w:cs="Arial"/>
                            <w:i/>
                          </w:rPr>
                        </m:ctrlPr>
                      </m:sSubSupPr>
                      <m:e>
                        <m:r>
                          <w:rPr>
                            <w:rFonts w:ascii="Cambria Math" w:hAnsi="Cambria Math" w:cs="Arial"/>
                          </w:rPr>
                          <m:t>T</m:t>
                        </m:r>
                      </m:e>
                      <m:sub>
                        <m:r>
                          <w:rPr>
                            <w:rFonts w:ascii="Cambria Math" w:hAnsi="Cambria Math" w:cs="Arial"/>
                          </w:rPr>
                          <m:t>1</m:t>
                        </m:r>
                      </m:sub>
                      <m:sup>
                        <m:r>
                          <w:rPr>
                            <w:rFonts w:ascii="Cambria Math" w:hAnsi="Cambria Math" w:cs="Arial"/>
                          </w:rPr>
                          <m:t>2</m:t>
                        </m:r>
                      </m:sup>
                    </m:sSubSup>
                  </m:num>
                  <m:den>
                    <m:sSubSup>
                      <m:sSubSupPr>
                        <m:ctrlPr>
                          <w:rPr>
                            <w:rFonts w:ascii="Cambria Math" w:hAnsi="Cambria Math" w:cs="Arial"/>
                            <w:i/>
                          </w:rPr>
                        </m:ctrlPr>
                      </m:sSubSupPr>
                      <m:e>
                        <m:r>
                          <w:rPr>
                            <w:rFonts w:ascii="Cambria Math" w:hAnsi="Cambria Math" w:cs="Arial"/>
                          </w:rPr>
                          <m:t>S</m:t>
                        </m:r>
                      </m:e>
                      <m:sub>
                        <m:r>
                          <w:rPr>
                            <w:rFonts w:ascii="Cambria Math" w:hAnsi="Cambria Math" w:cs="Arial"/>
                          </w:rPr>
                          <m:t>1</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1</m:t>
                        </m:r>
                      </m:sub>
                      <m:sup>
                        <m:r>
                          <w:rPr>
                            <w:rFonts w:ascii="Cambria Math" w:hAnsi="Cambria Math" w:cs="Arial"/>
                          </w:rPr>
                          <m:t>2</m:t>
                        </m:r>
                      </m:sup>
                    </m:sSubSup>
                  </m:den>
                </m:f>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12</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12</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den>
                </m:f>
                <m:r>
                  <w:rPr>
                    <w:rFonts w:ascii="Cambria Math" w:hAnsi="Cambria Math" w:cs="Arial"/>
                  </w:rPr>
                  <m:t>-m</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m:oMathPara>
          </w:p>
          <w:p w14:paraId="61C9E146" w14:textId="77777777" w:rsidR="00236CCF" w:rsidRPr="00B325CC" w:rsidRDefault="00236CCF" w:rsidP="00267392">
            <w:pPr>
              <w:jc w:val="both"/>
              <w:rPr>
                <w:rFonts w:ascii="Arial" w:hAnsi="Arial" w:cs="Arial"/>
              </w:rPr>
            </w:pPr>
            <m:oMathPara>
              <m:oMathParaPr>
                <m:jc m:val="left"/>
              </m:oMathParaPr>
              <m:oMath>
                <m:f>
                  <m:fPr>
                    <m:ctrlPr>
                      <w:rPr>
                        <w:rFonts w:ascii="Cambria Math" w:hAnsi="Cambria Math" w:cs="Arial"/>
                        <w:i/>
                        <w:sz w:val="22"/>
                        <w:szCs w:val="22"/>
                      </w:rPr>
                    </m:ctrlPr>
                  </m:fPr>
                  <m:num>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num>
                  <m:den>
                    <m:r>
                      <w:rPr>
                        <w:rFonts w:ascii="Cambria Math" w:hAnsi="Cambria Math" w:cs="Arial"/>
                        <w:sz w:val="22"/>
                        <w:szCs w:val="22"/>
                      </w:rPr>
                      <m:t>dt</m:t>
                    </m:r>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2</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P</m:t>
                    </m:r>
                  </m:num>
                  <m:den>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+P</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s</m:t>
                        </m:r>
                      </m:e>
                      <m:sub>
                        <m:r>
                          <w:rPr>
                            <w:rFonts w:ascii="Cambria Math" w:hAnsi="Cambria Math" w:cs="Arial"/>
                          </w:rPr>
                          <m:t>2</m:t>
                        </m:r>
                      </m:sub>
                    </m:sSub>
                    <m:sSubSup>
                      <m:sSubSupPr>
                        <m:ctrlPr>
                          <w:rPr>
                            <w:rFonts w:ascii="Cambria Math" w:hAnsi="Cambria Math" w:cs="Arial"/>
                            <w:i/>
                          </w:rPr>
                        </m:ctrlPr>
                      </m:sSubSupPr>
                      <m:e>
                        <m:r>
                          <w:rPr>
                            <w:rFonts w:ascii="Cambria Math" w:hAnsi="Cambria Math" w:cs="Arial"/>
                          </w:rPr>
                          <m:t>T</m:t>
                        </m:r>
                      </m:e>
                      <m:sub>
                        <m:r>
                          <w:rPr>
                            <w:rFonts w:ascii="Cambria Math" w:hAnsi="Cambria Math" w:cs="Arial"/>
                          </w:rPr>
                          <m:t>2</m:t>
                        </m:r>
                      </m:sub>
                      <m:sup>
                        <m:r>
                          <w:rPr>
                            <w:rFonts w:ascii="Cambria Math" w:hAnsi="Cambria Math" w:cs="Arial"/>
                          </w:rPr>
                          <m:t>2</m:t>
                        </m:r>
                      </m:sup>
                    </m:sSubSup>
                  </m:num>
                  <m:den>
                    <m:sSubSup>
                      <m:sSubSupPr>
                        <m:ctrlPr>
                          <w:rPr>
                            <w:rFonts w:ascii="Cambria Math" w:hAnsi="Cambria Math" w:cs="Arial"/>
                            <w:i/>
                          </w:rPr>
                        </m:ctrlPr>
                      </m:sSubSupPr>
                      <m:e>
                        <m:r>
                          <w:rPr>
                            <w:rFonts w:ascii="Cambria Math" w:hAnsi="Cambria Math" w:cs="Arial"/>
                          </w:rPr>
                          <m:t>S</m:t>
                        </m:r>
                      </m:e>
                      <m:sub>
                        <m:r>
                          <w:rPr>
                            <w:rFonts w:ascii="Cambria Math" w:hAnsi="Cambria Math" w:cs="Arial"/>
                          </w:rPr>
                          <m:t>2</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2</m:t>
                        </m:r>
                      </m:sub>
                      <m:sup>
                        <m:r>
                          <w:rPr>
                            <w:rFonts w:ascii="Cambria Math" w:hAnsi="Cambria Math" w:cs="Arial"/>
                          </w:rPr>
                          <m:t>2</m:t>
                        </m:r>
                      </m:sup>
                    </m:sSubSup>
                  </m:den>
                </m:f>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21</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21</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r>
                  <w:rPr>
                    <w:rFonts w:ascii="Cambria Math" w:hAnsi="Cambria Math" w:cs="Arial"/>
                  </w:rPr>
                  <m:t>-m</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m:oMathPara>
          </w:p>
          <w:p w14:paraId="18D412EC" w14:textId="77777777" w:rsidR="00236CCF" w:rsidRPr="00E57D18" w:rsidRDefault="00236CCF" w:rsidP="00267392">
            <w:pPr>
              <w:jc w:val="both"/>
              <w:rPr>
                <w:rFonts w:ascii="Arial" w:hAnsi="Arial" w:cs="Arial"/>
                <w:sz w:val="22"/>
                <w:szCs w:val="22"/>
              </w:rPr>
            </w:pPr>
            <m:oMathPara>
              <m:oMathParaPr>
                <m:jc m:val="left"/>
              </m:oMathParaPr>
              <m:oMath>
                <m:f>
                  <m:fPr>
                    <m:ctrlPr>
                      <w:rPr>
                        <w:rFonts w:ascii="Cambria Math" w:hAnsi="Cambria Math" w:cs="Arial"/>
                        <w:i/>
                        <w:sz w:val="22"/>
                        <w:szCs w:val="22"/>
                      </w:rPr>
                    </m:ctrlPr>
                  </m:fPr>
                  <m:num>
                    <m:r>
                      <w:rPr>
                        <w:rFonts w:ascii="Cambria Math" w:hAnsi="Cambria Math" w:cs="Arial"/>
                        <w:sz w:val="22"/>
                        <w:szCs w:val="22"/>
                      </w:rPr>
                      <m:t>dP</m:t>
                    </m:r>
                  </m:num>
                  <m:den>
                    <m:r>
                      <w:rPr>
                        <w:rFonts w:ascii="Cambria Math" w:hAnsi="Cambria Math" w:cs="Arial"/>
                        <w:sz w:val="22"/>
                        <w:szCs w:val="22"/>
                      </w:rPr>
                      <m:t>dt</m:t>
                    </m:r>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P</m:t>
                    </m:r>
                  </m:sub>
                </m:sSub>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1-</m:t>
                    </m:r>
                    <m:f>
                      <m:fPr>
                        <m:ctrlPr>
                          <w:rPr>
                            <w:rFonts w:ascii="Cambria Math" w:hAnsi="Cambria Math" w:cs="Arial"/>
                            <w:i/>
                            <w:sz w:val="22"/>
                            <w:szCs w:val="22"/>
                          </w:rPr>
                        </m:ctrlPr>
                      </m:fPr>
                      <m:num>
                        <m:r>
                          <w:rPr>
                            <w:rFonts w:ascii="Cambria Math" w:hAnsi="Cambria Math" w:cs="Arial"/>
                            <w:sz w:val="22"/>
                            <w:szCs w:val="22"/>
                          </w:rPr>
                          <m:t>P</m:t>
                        </m:r>
                      </m:num>
                      <m:den>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P</m:t>
                            </m:r>
                          </m:sub>
                        </m:sSub>
                      </m:den>
                    </m:f>
                  </m:e>
                </m:d>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2</m:t>
                    </m:r>
                  </m:sub>
                </m:sSub>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r>
                  <w:rPr>
                    <w:rFonts w:ascii="Cambria Math" w:hAnsi="Cambria Math" w:cs="Arial"/>
                    <w:sz w:val="22"/>
                    <w:szCs w:val="22"/>
                  </w:rPr>
                  <m:t>P</m:t>
                </m:r>
              </m:oMath>
            </m:oMathPara>
          </w:p>
          <w:p w14:paraId="1AE6AF12" w14:textId="77777777" w:rsidR="00236CCF" w:rsidRPr="00B325CC" w:rsidRDefault="00236CCF" w:rsidP="00267392">
            <w:pPr>
              <w:jc w:val="both"/>
              <w:rPr>
                <w:rFonts w:ascii="Arial" w:hAnsi="Arial" w:cs="Arial"/>
                <w:sz w:val="22"/>
                <w:szCs w:val="22"/>
              </w:rPr>
            </w:pPr>
          </w:p>
        </w:tc>
        <w:tc>
          <w:tcPr>
            <w:tcW w:w="485" w:type="dxa"/>
            <w:tcBorders>
              <w:top w:val="single" w:sz="4" w:space="0" w:color="auto"/>
              <w:left w:val="nil"/>
              <w:bottom w:val="nil"/>
              <w:right w:val="single" w:sz="4" w:space="0" w:color="auto"/>
            </w:tcBorders>
            <w:shd w:val="clear" w:color="auto" w:fill="auto"/>
            <w:vAlign w:val="center"/>
          </w:tcPr>
          <w:p w14:paraId="1ED6F605" w14:textId="77777777" w:rsidR="00236CCF" w:rsidRPr="001E38B7" w:rsidRDefault="00236CCF" w:rsidP="00267392">
            <w:pPr>
              <w:jc w:val="center"/>
              <w:rPr>
                <w:rFonts w:ascii="Arial" w:hAnsi="Arial" w:cs="Arial"/>
                <w:sz w:val="22"/>
                <w:szCs w:val="22"/>
              </w:rPr>
            </w:pPr>
            <w:r w:rsidRPr="001E38B7">
              <w:rPr>
                <w:rFonts w:ascii="Arial" w:hAnsi="Arial" w:cs="Arial"/>
                <w:sz w:val="22"/>
                <w:szCs w:val="22"/>
              </w:rPr>
              <w:t>(1)</w:t>
            </w:r>
          </w:p>
        </w:tc>
      </w:tr>
      <w:tr w:rsidR="00236CCF" w:rsidRPr="001E38B7" w14:paraId="45649034" w14:textId="77777777" w:rsidTr="00267392">
        <w:tc>
          <w:tcPr>
            <w:tcW w:w="5240" w:type="dxa"/>
            <w:gridSpan w:val="2"/>
            <w:tcBorders>
              <w:top w:val="nil"/>
              <w:bottom w:val="single" w:sz="4" w:space="0" w:color="auto"/>
              <w:right w:val="single" w:sz="4" w:space="0" w:color="auto"/>
            </w:tcBorders>
            <w:shd w:val="clear" w:color="auto" w:fill="auto"/>
          </w:tcPr>
          <w:p w14:paraId="65717963" w14:textId="77777777" w:rsidR="00236CCF" w:rsidRDefault="00236CCF" w:rsidP="00267392">
            <w:pPr>
              <w:rPr>
                <w:rFonts w:ascii="Arial" w:hAnsi="Arial" w:cs="Arial"/>
                <w:sz w:val="20"/>
                <w:szCs w:val="20"/>
              </w:rPr>
            </w:pPr>
            <w:r w:rsidRPr="00E57D18">
              <w:rPr>
                <w:rFonts w:ascii="Arial" w:hAnsi="Arial" w:cs="Arial"/>
                <w:b/>
                <w:bCs/>
                <w:sz w:val="20"/>
                <w:szCs w:val="20"/>
              </w:rPr>
              <w:t>Box 1</w:t>
            </w:r>
            <w:r>
              <w:rPr>
                <w:rFonts w:ascii="Arial" w:hAnsi="Arial" w:cs="Arial"/>
                <w:sz w:val="20"/>
                <w:szCs w:val="20"/>
              </w:rPr>
              <w:t xml:space="preserve">: </w:t>
            </w:r>
            <w:r w:rsidRPr="00E57D18">
              <w:rPr>
                <w:rFonts w:ascii="Arial" w:hAnsi="Arial" w:cs="Arial"/>
                <w:sz w:val="22"/>
                <w:szCs w:val="22"/>
              </w:rPr>
              <w:t xml:space="preserve"> </w:t>
            </w:r>
            <w:r w:rsidRPr="00E57D18">
              <w:rPr>
                <w:rFonts w:ascii="Arial" w:hAnsi="Arial" w:cs="Arial"/>
                <w:sz w:val="20"/>
                <w:szCs w:val="20"/>
              </w:rPr>
              <w:t xml:space="preserve">The parameter </w:t>
            </w:r>
            <m:oMath>
              <m:sSub>
                <m:sSubPr>
                  <m:ctrlPr>
                    <w:rPr>
                      <w:rFonts w:ascii="Cambria Math" w:hAnsi="Cambria Math" w:cs="Arial"/>
                      <w:i/>
                      <w:sz w:val="20"/>
                      <w:szCs w:val="20"/>
                    </w:rPr>
                  </m:ctrlPr>
                </m:sSubPr>
                <m:e>
                  <m:r>
                    <w:rPr>
                      <w:rFonts w:ascii="Cambria Math" w:hAnsi="Cambria Math" w:cs="Arial"/>
                      <w:sz w:val="20"/>
                      <w:szCs w:val="20"/>
                    </w:rPr>
                    <m:t>b</m:t>
                  </m:r>
                </m:e>
                <m:sub>
                  <m:r>
                    <w:rPr>
                      <w:rFonts w:ascii="Cambria Math" w:hAnsi="Cambria Math" w:cs="Arial"/>
                      <w:sz w:val="20"/>
                      <w:szCs w:val="20"/>
                    </w:rPr>
                    <m:t>i</m:t>
                  </m:r>
                </m:sub>
              </m:sSub>
            </m:oMath>
            <w:r w:rsidRPr="00E57D18">
              <w:rPr>
                <w:rFonts w:ascii="Arial" w:hAnsi="Arial" w:cs="Arial"/>
                <w:sz w:val="20"/>
                <w:szCs w:val="20"/>
              </w:rPr>
              <w:t xml:space="preserve"> captures </w:t>
            </w:r>
            <w:del w:id="106" w:author="Andrea L. Graham" w:date="2020-11-02T09:11:00Z">
              <w:r w:rsidRPr="00E57D18" w:rsidDel="00F106FB">
                <w:rPr>
                  <w:rFonts w:ascii="Arial" w:hAnsi="Arial" w:cs="Arial"/>
                  <w:sz w:val="20"/>
                  <w:szCs w:val="20"/>
                </w:rPr>
                <w:delText>the non-parasite</w:delText>
              </w:r>
            </w:del>
            <w:ins w:id="107" w:author="Clay Cressler" w:date="2020-10-30T14:45:00Z">
              <w:del w:id="108" w:author="Andrea L. Graham" w:date="2020-11-02T09:11:00Z">
                <w:r w:rsidRPr="00E57D18" w:rsidDel="00F106FB">
                  <w:rPr>
                    <w:rFonts w:ascii="Arial" w:hAnsi="Arial" w:cs="Arial"/>
                    <w:sz w:val="20"/>
                    <w:szCs w:val="20"/>
                  </w:rPr>
                  <w:delText xml:space="preserve"> (</w:delText>
                </w:r>
              </w:del>
              <w:r w:rsidRPr="00E57D18">
                <w:rPr>
                  <w:rFonts w:ascii="Arial" w:hAnsi="Arial" w:cs="Arial"/>
                  <w:sz w:val="20"/>
                  <w:szCs w:val="20"/>
                </w:rPr>
                <w:t>“ba</w:t>
              </w:r>
            </w:ins>
            <w:ins w:id="109" w:author="Clay Cressler" w:date="2020-10-30T14:46:00Z">
              <w:r w:rsidRPr="00E57D18">
                <w:rPr>
                  <w:rFonts w:ascii="Arial" w:hAnsi="Arial" w:cs="Arial"/>
                  <w:sz w:val="20"/>
                  <w:szCs w:val="20"/>
                </w:rPr>
                <w:t>seline”</w:t>
              </w:r>
              <w:del w:id="110" w:author="Andrea L. Graham" w:date="2020-11-02T09:11:00Z">
                <w:r w:rsidRPr="00E57D18" w:rsidDel="00F106FB">
                  <w:rPr>
                    <w:rFonts w:ascii="Arial" w:hAnsi="Arial" w:cs="Arial"/>
                    <w:sz w:val="20"/>
                    <w:szCs w:val="20"/>
                  </w:rPr>
                  <w:delText>)</w:delText>
                </w:r>
              </w:del>
            </w:ins>
            <w:del w:id="111" w:author="Andrea L. Graham" w:date="2020-11-02T09:11:00Z">
              <w:r w:rsidRPr="00E57D18" w:rsidDel="00F106FB">
                <w:rPr>
                  <w:rFonts w:ascii="Arial" w:hAnsi="Arial" w:cs="Arial"/>
                  <w:sz w:val="20"/>
                  <w:szCs w:val="20"/>
                </w:rPr>
                <w:delText xml:space="preserve"> induct</w:delText>
              </w:r>
            </w:del>
            <w:ins w:id="112" w:author="Andrea L. Graham" w:date="2020-11-02T09:11:00Z">
              <w:r w:rsidRPr="00E57D18">
                <w:rPr>
                  <w:rFonts w:ascii="Arial" w:hAnsi="Arial" w:cs="Arial"/>
                  <w:sz w:val="20"/>
                  <w:szCs w:val="20"/>
                </w:rPr>
                <w:t xml:space="preserve"> </w:t>
              </w:r>
              <w:commentRangeStart w:id="113"/>
              <w:r w:rsidRPr="00E57D18">
                <w:rPr>
                  <w:rFonts w:ascii="Arial" w:hAnsi="Arial" w:cs="Arial"/>
                  <w:sz w:val="20"/>
                  <w:szCs w:val="20"/>
                </w:rPr>
                <w:t>express</w:t>
              </w:r>
            </w:ins>
            <w:r w:rsidRPr="00E57D18">
              <w:rPr>
                <w:rFonts w:ascii="Arial" w:hAnsi="Arial" w:cs="Arial"/>
                <w:sz w:val="20"/>
                <w:szCs w:val="20"/>
              </w:rPr>
              <w:t xml:space="preserve">ion </w:t>
            </w:r>
            <w:commentRangeEnd w:id="113"/>
            <w:r w:rsidRPr="00E57D18">
              <w:rPr>
                <w:rFonts w:ascii="Arial" w:hAnsi="Arial" w:cs="Arial"/>
                <w:sz w:val="20"/>
                <w:szCs w:val="20"/>
              </w:rPr>
              <w:commentReference w:id="113"/>
            </w:r>
            <w:r w:rsidRPr="00E57D18">
              <w:rPr>
                <w:rFonts w:ascii="Arial" w:hAnsi="Arial" w:cs="Arial"/>
                <w:sz w:val="20"/>
                <w:szCs w:val="20"/>
              </w:rPr>
              <w:t>of Th</w:t>
            </w:r>
            <w:r w:rsidRPr="00E57D18">
              <w:rPr>
                <w:rFonts w:ascii="Arial" w:hAnsi="Arial" w:cs="Arial"/>
                <w:i/>
                <w:iCs/>
                <w:sz w:val="20"/>
                <w:szCs w:val="20"/>
              </w:rPr>
              <w:t>-</w:t>
            </w:r>
            <w:proofErr w:type="spellStart"/>
            <w:r w:rsidRPr="00E57D18">
              <w:rPr>
                <w:rFonts w:ascii="Arial" w:hAnsi="Arial" w:cs="Arial"/>
                <w:i/>
                <w:iCs/>
                <w:sz w:val="20"/>
                <w:szCs w:val="20"/>
              </w:rPr>
              <w:t>i</w:t>
            </w:r>
            <w:proofErr w:type="spellEnd"/>
            <w:r w:rsidRPr="00E57D18">
              <w:rPr>
                <w:rFonts w:ascii="Arial" w:hAnsi="Arial" w:cs="Arial"/>
                <w:i/>
                <w:iCs/>
                <w:sz w:val="20"/>
                <w:szCs w:val="20"/>
              </w:rPr>
              <w:t xml:space="preserve"> </w:t>
            </w:r>
            <w:r w:rsidRPr="00E57D18">
              <w:rPr>
                <w:rFonts w:ascii="Arial" w:hAnsi="Arial" w:cs="Arial"/>
                <w:sz w:val="20"/>
                <w:szCs w:val="20"/>
              </w:rPr>
              <w:t xml:space="preserve">immunity. The term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i</m:t>
                  </m:r>
                </m:sub>
              </m:sSub>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i</m:t>
                  </m:r>
                </m:sub>
              </m:sSub>
              <m:r>
                <w:rPr>
                  <w:rFonts w:ascii="Cambria Math" w:hAnsi="Cambria Math" w:cs="Arial"/>
                  <w:sz w:val="20"/>
                  <w:szCs w:val="20"/>
                </w:rPr>
                <m:t>+P)</m:t>
              </m:r>
            </m:oMath>
            <w:r w:rsidRPr="00E57D18">
              <w:rPr>
                <w:rFonts w:ascii="Arial" w:hAnsi="Arial" w:cs="Arial"/>
                <w:sz w:val="20"/>
                <w:szCs w:val="20"/>
              </w:rPr>
              <w:t xml:space="preserve"> captures the induction of Th-</w:t>
            </w:r>
            <w:proofErr w:type="spellStart"/>
            <w:r w:rsidRPr="00E57D18">
              <w:rPr>
                <w:rFonts w:ascii="Arial" w:hAnsi="Arial" w:cs="Arial"/>
                <w:i/>
                <w:iCs/>
                <w:sz w:val="20"/>
                <w:szCs w:val="20"/>
              </w:rPr>
              <w:t>i</w:t>
            </w:r>
            <w:proofErr w:type="spellEnd"/>
            <w:r w:rsidRPr="00E57D18">
              <w:rPr>
                <w:rFonts w:ascii="Arial" w:hAnsi="Arial" w:cs="Arial"/>
                <w:i/>
                <w:iCs/>
                <w:sz w:val="20"/>
                <w:szCs w:val="20"/>
              </w:rPr>
              <w:t xml:space="preserve"> </w:t>
            </w:r>
            <w:r w:rsidRPr="00E57D18">
              <w:rPr>
                <w:rFonts w:ascii="Arial" w:hAnsi="Arial" w:cs="Arial"/>
                <w:sz w:val="20"/>
                <w:szCs w:val="20"/>
              </w:rPr>
              <w:t xml:space="preserve"> immunity by </w:t>
            </w:r>
            <w:r w:rsidRPr="00E57D18">
              <w:rPr>
                <w:rFonts w:ascii="Arial" w:hAnsi="Arial" w:cs="Arial"/>
                <w:i/>
                <w:iCs/>
                <w:sz w:val="20"/>
                <w:szCs w:val="20"/>
              </w:rPr>
              <w:t xml:space="preserve">T. </w:t>
            </w:r>
            <w:proofErr w:type="spellStart"/>
            <w:r w:rsidRPr="00E57D18">
              <w:rPr>
                <w:rFonts w:ascii="Arial" w:hAnsi="Arial" w:cs="Arial"/>
                <w:i/>
                <w:iCs/>
                <w:sz w:val="20"/>
                <w:szCs w:val="20"/>
              </w:rPr>
              <w:t>muris</w:t>
            </w:r>
            <w:proofErr w:type="spellEnd"/>
            <w:r w:rsidRPr="00E57D18">
              <w:rPr>
                <w:rFonts w:ascii="Arial" w:hAnsi="Arial" w:cs="Arial"/>
                <w:sz w:val="20"/>
                <w:szCs w:val="20"/>
              </w:rPr>
              <w:t xml:space="preserve">. The term </w:t>
            </w:r>
            <m:oMath>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m:t>
                  </m:r>
                </m:sub>
              </m:sSub>
              <m:sSubSup>
                <m:sSubSupPr>
                  <m:ctrlPr>
                    <w:rPr>
                      <w:rFonts w:ascii="Cambria Math" w:hAnsi="Cambria Math" w:cs="Arial"/>
                      <w:i/>
                      <w:sz w:val="20"/>
                      <w:szCs w:val="20"/>
                    </w:rPr>
                  </m:ctrlPr>
                </m:sSubSupPr>
                <m:e>
                  <m:r>
                    <w:rPr>
                      <w:rFonts w:ascii="Cambria Math" w:hAnsi="Cambria Math" w:cs="Arial"/>
                      <w:sz w:val="20"/>
                      <w:szCs w:val="20"/>
                    </w:rPr>
                    <m:t>T</m:t>
                  </m:r>
                </m:e>
                <m:sub>
                  <m:r>
                    <w:rPr>
                      <w:rFonts w:ascii="Cambria Math" w:hAnsi="Cambria Math" w:cs="Arial"/>
                      <w:sz w:val="20"/>
                      <w:szCs w:val="20"/>
                    </w:rPr>
                    <m:t>i</m:t>
                  </m:r>
                </m:sub>
                <m:sup>
                  <m:r>
                    <w:rPr>
                      <w:rFonts w:ascii="Cambria Math" w:hAnsi="Cambria Math" w:cs="Arial"/>
                      <w:sz w:val="20"/>
                      <w:szCs w:val="20"/>
                    </w:rPr>
                    <m:t>2</m:t>
                  </m:r>
                </m:sup>
              </m:sSub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S</m:t>
                  </m:r>
                </m:e>
                <m:sub>
                  <m:r>
                    <w:rPr>
                      <w:rFonts w:ascii="Cambria Math" w:hAnsi="Cambria Math" w:cs="Arial"/>
                      <w:sz w:val="20"/>
                      <w:szCs w:val="20"/>
                    </w:rPr>
                    <m:t>i</m:t>
                  </m:r>
                </m:sub>
                <m:sup>
                  <m:r>
                    <w:rPr>
                      <w:rFonts w:ascii="Cambria Math" w:hAnsi="Cambria Math" w:cs="Arial"/>
                      <w:sz w:val="20"/>
                      <w:szCs w:val="20"/>
                    </w:rPr>
                    <m:t>2</m:t>
                  </m:r>
                </m:sup>
              </m:sSub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T</m:t>
                  </m:r>
                </m:e>
                <m:sub>
                  <m:r>
                    <w:rPr>
                      <w:rFonts w:ascii="Cambria Math" w:hAnsi="Cambria Math" w:cs="Arial"/>
                      <w:sz w:val="20"/>
                      <w:szCs w:val="20"/>
                    </w:rPr>
                    <m:t>i</m:t>
                  </m:r>
                </m:sub>
                <m:sup>
                  <m:r>
                    <w:rPr>
                      <w:rFonts w:ascii="Cambria Math" w:hAnsi="Cambria Math" w:cs="Arial"/>
                      <w:sz w:val="20"/>
                      <w:szCs w:val="20"/>
                    </w:rPr>
                    <m:t>2</m:t>
                  </m:r>
                </m:sup>
              </m:sSubSup>
              <m:r>
                <w:rPr>
                  <w:rFonts w:ascii="Cambria Math" w:hAnsi="Cambria Math" w:cs="Arial"/>
                  <w:sz w:val="20"/>
                  <w:szCs w:val="20"/>
                </w:rPr>
                <m:t>)</m:t>
              </m:r>
            </m:oMath>
            <w:r w:rsidRPr="00E57D18">
              <w:rPr>
                <w:rFonts w:ascii="Arial" w:hAnsi="Arial" w:cs="Arial"/>
                <w:sz w:val="20"/>
                <w:szCs w:val="20"/>
              </w:rPr>
              <w:t xml:space="preserve"> captures self-promotion of Th-</w:t>
            </w:r>
            <w:proofErr w:type="spellStart"/>
            <w:r w:rsidRPr="00E57D18">
              <w:rPr>
                <w:rFonts w:ascii="Arial" w:hAnsi="Arial" w:cs="Arial"/>
                <w:i/>
                <w:iCs/>
                <w:sz w:val="20"/>
                <w:szCs w:val="20"/>
              </w:rPr>
              <w:t>i</w:t>
            </w:r>
            <w:proofErr w:type="spellEnd"/>
            <w:r w:rsidRPr="00E57D18">
              <w:rPr>
                <w:rFonts w:ascii="Arial" w:hAnsi="Arial" w:cs="Arial"/>
                <w:i/>
                <w:iCs/>
                <w:sz w:val="20"/>
                <w:szCs w:val="20"/>
              </w:rPr>
              <w:t xml:space="preserve"> </w:t>
            </w:r>
            <w:r w:rsidRPr="00E57D18">
              <w:rPr>
                <w:rFonts w:ascii="Arial" w:hAnsi="Arial" w:cs="Arial"/>
                <w:sz w:val="20"/>
                <w:szCs w:val="20"/>
              </w:rPr>
              <w:t>immunity by, for example, production of cytokines (e.g., IL-13, IFN-</w:t>
            </w:r>
            <m:oMath>
              <m:r>
                <w:rPr>
                  <w:rFonts w:ascii="Cambria Math" w:hAnsi="Cambria Math" w:cs="Arial"/>
                  <w:sz w:val="20"/>
                  <w:szCs w:val="20"/>
                </w:rPr>
                <m:t>γ</m:t>
              </m:r>
            </m:oMath>
            <w:r w:rsidRPr="00E57D18">
              <w:rPr>
                <w:rFonts w:ascii="Arial" w:hAnsi="Arial" w:cs="Arial"/>
                <w:sz w:val="20"/>
                <w:szCs w:val="20"/>
              </w:rPr>
              <w:t xml:space="preserve">). The term </w:t>
            </w: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ij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ij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j</m:t>
                  </m:r>
                </m:sub>
              </m:sSub>
              <m:r>
                <w:rPr>
                  <w:rFonts w:ascii="Cambria Math" w:hAnsi="Cambria Math" w:cs="Arial"/>
                  <w:sz w:val="20"/>
                  <w:szCs w:val="20"/>
                </w:rPr>
                <m:t>)</m:t>
              </m:r>
            </m:oMath>
            <w:r w:rsidRPr="00E57D18">
              <w:rPr>
                <w:rFonts w:ascii="Arial" w:hAnsi="Arial" w:cs="Arial"/>
                <w:sz w:val="20"/>
                <w:szCs w:val="20"/>
              </w:rPr>
              <w:t xml:space="preserve"> captures cross-inhibition of Th-</w:t>
            </w:r>
            <w:proofErr w:type="spellStart"/>
            <w:r w:rsidRPr="00E57D18">
              <w:rPr>
                <w:rFonts w:ascii="Arial" w:hAnsi="Arial" w:cs="Arial"/>
                <w:i/>
                <w:iCs/>
                <w:sz w:val="20"/>
                <w:szCs w:val="20"/>
              </w:rPr>
              <w:t>i</w:t>
            </w:r>
            <w:proofErr w:type="spellEnd"/>
            <w:r w:rsidRPr="00E57D18">
              <w:rPr>
                <w:rFonts w:ascii="Arial" w:hAnsi="Arial" w:cs="Arial"/>
                <w:i/>
                <w:iCs/>
                <w:sz w:val="20"/>
                <w:szCs w:val="20"/>
              </w:rPr>
              <w:t xml:space="preserve"> </w:t>
            </w:r>
            <w:r w:rsidRPr="00E57D18">
              <w:rPr>
                <w:rFonts w:ascii="Arial" w:hAnsi="Arial" w:cs="Arial"/>
                <w:sz w:val="20"/>
                <w:szCs w:val="20"/>
              </w:rPr>
              <w:t>immunity by Th-</w:t>
            </w:r>
            <w:r w:rsidRPr="00E57D18">
              <w:rPr>
                <w:rFonts w:ascii="Arial" w:hAnsi="Arial" w:cs="Arial"/>
                <w:i/>
                <w:iCs/>
                <w:sz w:val="20"/>
                <w:szCs w:val="20"/>
              </w:rPr>
              <w:t>j</w:t>
            </w:r>
            <w:r w:rsidRPr="00E57D18">
              <w:rPr>
                <w:rFonts w:ascii="Arial" w:hAnsi="Arial" w:cs="Arial"/>
                <w:sz w:val="20"/>
                <w:szCs w:val="20"/>
              </w:rPr>
              <w:t xml:space="preserve"> cells. Existing theory-data syntheses give reasonable starting estimates for many of the parameters of these self-promotion and cross-inhibition terms </w:t>
            </w:r>
            <w:r w:rsidRPr="00E57D18">
              <w:rPr>
                <w:rFonts w:ascii="Arial" w:hAnsi="Arial" w:cs="Arial"/>
                <w:sz w:val="20"/>
                <w:szCs w:val="20"/>
              </w:rPr>
              <w:fldChar w:fldCharType="begin"/>
            </w:r>
            <w:r w:rsidRPr="00E57D18">
              <w:rPr>
                <w:rFonts w:ascii="Arial" w:hAnsi="Arial" w:cs="Arial"/>
                <w:sz w:val="20"/>
                <w:szCs w:val="20"/>
              </w:rPr>
              <w:instrText xml:space="preserve"> ADDIN EN.CITE &lt;EndNote&gt;&lt;Cite&gt;&lt;Author&gt;Schrom&lt;/Author&gt;&lt;Year&gt;2020&lt;/Year&gt;&lt;RecNum&gt;7950&lt;/RecNum&gt;&lt;DisplayText&gt;[45]&lt;/DisplayText&gt;&lt;record&gt;&lt;rec-number&gt;7950&lt;/rec-number&gt;&lt;foreign-keys&gt;&lt;key app="EN" db-id="frwtwrvviazzdoewtsrpaszf2r0r2xpeazfx" timestamp="1604182934"&gt;7950&lt;/key&gt;&lt;/foreign-keys&gt;&lt;ref-type name="Journal Article"&gt;17&lt;/ref-type&gt;&lt;contributors&gt;&lt;authors&gt;&lt;author&gt;Schrom, E. C., 2nd&lt;/author&gt;&lt;author&gt;Levin, S. A.&lt;/author&gt;&lt;author&gt;Graham, A. L.&lt;/author&gt;&lt;/authors&gt;&lt;/contributors&gt;&lt;auth-address&gt;Department of Ecology and Evolutionary Biology, Princeton University, Princeton, New Jersey, United States of America.&lt;/auth-address&gt;&lt;titles&gt;&lt;title&gt;Quorum sensing via dynamic cytokine signaling comprehensively explains divergent patterns of effector choice among helper T cells&lt;/title&gt;&lt;secondary-title&gt;PLoS Comput Biol&lt;/secondary-title&gt;&lt;/titles&gt;&lt;periodical&gt;&lt;full-title&gt;PLoS Comput Biol&lt;/full-title&gt;&lt;/periodical&gt;&lt;pages&gt;e1008051&lt;/pages&gt;&lt;volume&gt;16&lt;/volume&gt;&lt;number&gt;7&lt;/number&gt;&lt;edition&gt;2020/07/31&lt;/edition&gt;&lt;keywords&gt;&lt;keyword&gt;Animals&lt;/keyword&gt;&lt;keyword&gt;Cell Differentiation&lt;/keyword&gt;&lt;keyword&gt;Cytokines/immunology&lt;/keyword&gt;&lt;keyword&gt;Decision Making&lt;/keyword&gt;&lt;keyword&gt;Humans&lt;/keyword&gt;&lt;keyword&gt;Immune System&lt;/keyword&gt;&lt;keyword&gt;Interferon-gamma/immunology&lt;/keyword&gt;&lt;keyword&gt;Lymphocyte Activation&lt;/keyword&gt;&lt;keyword&gt;Models, Theoretical&lt;/keyword&gt;&lt;keyword&gt;Probability&lt;/keyword&gt;&lt;keyword&gt;*Quorum Sensing&lt;/keyword&gt;&lt;keyword&gt;Signal Transduction&lt;/keyword&gt;&lt;keyword&gt;Stochastic Processes&lt;/keyword&gt;&lt;keyword&gt;T-Lymphocytes, Helper-Inducer/cytology/*immunology&lt;/keyword&gt;&lt;keyword&gt;Th1 Cells/cytology/immunology&lt;/keyword&gt;&lt;keyword&gt;Th2 Cells/cytology/immunology&lt;/keyword&gt;&lt;/keywords&gt;&lt;dates&gt;&lt;year&gt;2020&lt;/year&gt;&lt;pub-dates&gt;&lt;date&gt;Jul&lt;/date&gt;&lt;/pub-dates&gt;&lt;/dates&gt;&lt;isbn&gt;1553-7358 (Electronic)&amp;#xD;1553-734X (Linking)&lt;/isbn&gt;&lt;accession-num&gt;32730250&lt;/accession-num&gt;&lt;urls&gt;&lt;related-urls&gt;&lt;url&gt;https://www.ncbi.nlm.nih.gov/pubmed/32730250&lt;/url&gt;&lt;/related-urls&gt;&lt;/urls&gt;&lt;custom2&gt;PMC7392205&lt;/custom2&gt;&lt;electronic-resource-num&gt;10.1371/journal.pcbi.1008051&lt;/electronic-resource-num&gt;&lt;/record&gt;&lt;/Cite&gt;&lt;/EndNote&gt;</w:instrText>
            </w:r>
            <w:r w:rsidRPr="00E57D18">
              <w:rPr>
                <w:rFonts w:ascii="Arial" w:hAnsi="Arial" w:cs="Arial"/>
                <w:sz w:val="20"/>
                <w:szCs w:val="20"/>
              </w:rPr>
              <w:fldChar w:fldCharType="separate"/>
            </w:r>
            <w:r w:rsidRPr="00E57D18">
              <w:rPr>
                <w:rFonts w:ascii="Arial" w:hAnsi="Arial" w:cs="Arial"/>
                <w:sz w:val="20"/>
                <w:szCs w:val="20"/>
              </w:rPr>
              <w:t>[45]</w:t>
            </w:r>
            <w:r w:rsidRPr="00E57D18">
              <w:rPr>
                <w:rFonts w:ascii="Arial" w:hAnsi="Arial" w:cs="Arial"/>
                <w:sz w:val="20"/>
                <w:szCs w:val="20"/>
              </w:rPr>
              <w:fldChar w:fldCharType="end"/>
            </w:r>
            <w:r w:rsidRPr="00E57D18">
              <w:rPr>
                <w:rFonts w:ascii="Arial" w:hAnsi="Arial" w:cs="Arial"/>
                <w:sz w:val="20"/>
                <w:szCs w:val="20"/>
              </w:rPr>
              <w:t xml:space="preserve">. Parasite biomass growth rate is density-dependent </w:t>
            </w:r>
            <m:oMath>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P</m:t>
                      </m:r>
                    </m:sub>
                  </m:sSub>
                  <m:r>
                    <w:rPr>
                      <w:rFonts w:ascii="Cambria Math" w:hAnsi="Cambria Math" w:cs="Arial"/>
                      <w:sz w:val="20"/>
                      <w:szCs w:val="20"/>
                    </w:rPr>
                    <m:t>P</m:t>
                  </m:r>
                  <m:d>
                    <m:dPr>
                      <m:ctrlPr>
                        <w:rPr>
                          <w:rFonts w:ascii="Cambria Math" w:hAnsi="Cambria Math" w:cs="Arial"/>
                          <w:i/>
                          <w:sz w:val="20"/>
                          <w:szCs w:val="20"/>
                        </w:rPr>
                      </m:ctrlPr>
                    </m:dPr>
                    <m:e>
                      <m:r>
                        <w:rPr>
                          <w:rFonts w:ascii="Cambria Math" w:hAnsi="Cambria Math" w:cs="Arial"/>
                          <w:sz w:val="20"/>
                          <w:szCs w:val="20"/>
                        </w:rPr>
                        <m:t>1-</m:t>
                      </m:r>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/K</m:t>
                          </m:r>
                        </m:e>
                        <m:sub>
                          <m:r>
                            <w:rPr>
                              <w:rFonts w:ascii="Cambria Math" w:hAnsi="Cambria Math" w:cs="Arial"/>
                              <w:sz w:val="20"/>
                              <w:szCs w:val="20"/>
                            </w:rPr>
                            <m:t>P</m:t>
                          </m:r>
                        </m:sub>
                      </m:sSub>
                    </m:e>
                  </m:d>
                </m:e>
              </m:d>
            </m:oMath>
            <w:r w:rsidRPr="00E57D18">
              <w:rPr>
                <w:rFonts w:ascii="Arial" w:hAnsi="Arial" w:cs="Arial"/>
                <w:sz w:val="20"/>
                <w:szCs w:val="20"/>
              </w:rPr>
              <w:t>, and parasites are killed by effector cells activated by Th2 cells at a rate</w:t>
            </w:r>
            <w:r>
              <w:rPr>
                <w:rFonts w:ascii="Arial" w:hAnsi="Arial" w:cs="Arial"/>
                <w:sz w:val="20"/>
                <w:szCs w:val="20"/>
              </w:rPr>
              <w:t xml:space="preserve"> proportional to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2</m:t>
                  </m:r>
                </m:sub>
              </m:sSub>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2</m:t>
                  </m:r>
                </m:sub>
              </m:sSub>
            </m:oMath>
            <w:r>
              <w:rPr>
                <w:rFonts w:ascii="Arial" w:hAnsi="Arial" w:cs="Arial"/>
                <w:sz w:val="20"/>
                <w:szCs w:val="20"/>
              </w:rPr>
              <w:t>.</w:t>
            </w:r>
          </w:p>
          <w:p w14:paraId="4D4AB091" w14:textId="77777777" w:rsidR="00236CCF" w:rsidRPr="00E57D18" w:rsidRDefault="00236CCF" w:rsidP="00267392">
            <w:pPr>
              <w:rPr>
                <w:rFonts w:ascii="Arial" w:hAnsi="Arial" w:cs="Arial"/>
                <w:sz w:val="20"/>
                <w:szCs w:val="20"/>
              </w:rPr>
            </w:pPr>
          </w:p>
        </w:tc>
      </w:tr>
    </w:tbl>
    <w:p w14:paraId="212AF696" w14:textId="3C163114" w:rsidR="00017330" w:rsidRPr="00EE7DE0" w:rsidRDefault="00826A43" w:rsidP="00DB5678">
      <w:pPr>
        <w:jc w:val="both"/>
        <w:rPr>
          <w:rFonts w:ascii="Arial" w:hAnsi="Arial" w:cs="Arial"/>
        </w:rPr>
      </w:pPr>
      <w:r w:rsidRPr="001E38B7">
        <w:rPr>
          <w:rFonts w:ascii="Arial" w:hAnsi="Arial" w:cs="Arial"/>
          <w:sz w:val="22"/>
          <w:szCs w:val="22"/>
        </w:rPr>
        <w:t xml:space="preserve">Fitting </w:t>
      </w:r>
      <w:r w:rsidR="00C248F1" w:rsidRPr="001E38B7">
        <w:rPr>
          <w:rFonts w:ascii="Arial" w:hAnsi="Arial" w:cs="Arial"/>
          <w:sz w:val="22"/>
          <w:szCs w:val="22"/>
        </w:rPr>
        <w:t xml:space="preserve">is a well-studied problem </w:t>
      </w:r>
      <w:r w:rsidR="002D6665">
        <w:rPr>
          <w:rFonts w:ascii="Arial" w:hAnsi="Arial" w:cs="Arial"/>
          <w:sz w:val="22"/>
          <w:szCs w:val="22"/>
        </w:rPr>
        <w:fldChar w:fldCharType="begin">
          <w:fldData xml:space="preserve">PEVuZE5vdGU+PENpdGU+PEF1dGhvcj5IZTwvQXV0aG9yPjxZZWFyPjIwMTA8L1llYXI+PFJlY051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PEVuZE5vdGU+PENpdGU+PEF1dGhvcj5IZTwvQXV0aG9yPjxZZWFyPjIwMTA8L1llYXI+PFJlY051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[97-99]</w:t>
      </w:r>
      <w:r w:rsidR="002D6665">
        <w:rPr>
          <w:rFonts w:ascii="Arial" w:hAnsi="Arial" w:cs="Arial"/>
          <w:sz w:val="22"/>
          <w:szCs w:val="22"/>
        </w:rPr>
        <w:fldChar w:fldCharType="end"/>
      </w:r>
      <w:r w:rsidR="00C248F1" w:rsidRPr="001E38B7">
        <w:rPr>
          <w:rFonts w:ascii="Arial" w:hAnsi="Arial" w:cs="Arial"/>
          <w:sz w:val="22"/>
          <w:szCs w:val="22"/>
        </w:rPr>
        <w:t xml:space="preserve">, and existing software packages (e.g., </w:t>
      </w:r>
      <w:r w:rsidR="00C248F1" w:rsidRPr="00B02D7E">
        <w:rPr>
          <w:rFonts w:ascii="Arial" w:hAnsi="Arial" w:cs="Arial"/>
          <w:bCs/>
          <w:sz w:val="22"/>
          <w:szCs w:val="22"/>
          <w:rPrChange w:id="114" w:author="Clay Cressler" w:date="2020-11-02T15:24:00Z">
            <w:rPr>
              <w:rFonts w:ascii="Arial" w:hAnsi="Arial" w:cs="Arial"/>
              <w:b/>
              <w:sz w:val="22"/>
              <w:szCs w:val="22"/>
            </w:rPr>
          </w:rPrChange>
        </w:rPr>
        <w:t>pomp</w:t>
      </w:r>
      <w:r w:rsidR="008E5418" w:rsidRPr="001E38B7">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&lt;EndNote&gt;&lt;Cite&gt;&lt;Author&gt;King&lt;/Author&gt;&lt;Year&gt;2016&lt;/Year&gt;&lt;RecNum&gt;7871&lt;/RecNum&gt;&lt;DisplayText&gt;[100]&lt;/DisplayText&gt;&lt;record&gt;&lt;rec-number&gt;7871&lt;/rec-number&gt;&lt;foreign-keys&gt;&lt;key app="EN" db-id="frwtwrvviazzdoewtsrpaszf2r0r2xpeazfx" timestamp="1580744915"&gt;7871&lt;/key&gt;&lt;/foreign-keys&gt;&lt;ref-type name="Journal Article"&gt;17&lt;/ref-type&gt;&lt;contributors&gt;&lt;authors&gt;&lt;author&gt;King, A. A.&lt;/author&gt;&lt;author&gt;Nguyen, D.&lt;/author&gt;&lt;author&gt;Ionides, E. L.&lt;/author&gt;&lt;/authors&gt;&lt;/contributors&gt;&lt;titles&gt;&lt;title&gt;Statistical Inference for Partially Observed Markov Processes via the R Package pomp&lt;/title&gt;&lt;secondary-title&gt;Journal of Statistical Software&lt;/secondary-title&gt;&lt;/titles&gt;&lt;periodical&gt;&lt;full-title&gt;Journal of Statistical Software&lt;/full-title&gt;&lt;/periodical&gt;&lt;pages&gt;1-43&lt;/pages&gt;&lt;volume&gt;69&lt;/volume&gt;&lt;number&gt;12&lt;/number&gt;&lt;dates&gt;&lt;year&gt;2016&lt;/year&gt;&lt;/dates&gt;&lt;urls&gt;&lt;/urls&gt;&lt;/record&gt;&lt;/Cite&gt;&lt;/EndNote&gt;</w:instrText>
      </w:r>
      <w:r w:rsidR="002D6665">
        <w:rPr>
          <w:rFonts w:ascii="Arial" w:hAnsi="Arial" w:cs="Arial"/>
          <w:sz w:val="22"/>
          <w:szCs w:val="22"/>
        </w:rPr>
        <w:fldChar w:fldCharType="separate"/>
      </w:r>
      <w:r w:rsidR="00B83E38">
        <w:rPr>
          <w:rFonts w:ascii="Arial" w:hAnsi="Arial" w:cs="Arial"/>
          <w:noProof/>
          <w:sz w:val="22"/>
          <w:szCs w:val="22"/>
        </w:rPr>
        <w:t>[100]</w:t>
      </w:r>
      <w:r w:rsidR="002D6665">
        <w:rPr>
          <w:rFonts w:ascii="Arial" w:hAnsi="Arial" w:cs="Arial"/>
          <w:sz w:val="22"/>
          <w:szCs w:val="22"/>
        </w:rPr>
        <w:fldChar w:fldCharType="end"/>
      </w:r>
      <w:ins w:id="115" w:author="Clay Cressler" w:date="2020-11-02T15:24:00Z">
        <w:r w:rsidR="00B02D7E">
          <w:rPr>
            <w:rFonts w:ascii="Arial" w:hAnsi="Arial" w:cs="Arial"/>
            <w:sz w:val="22"/>
            <w:szCs w:val="22"/>
          </w:rPr>
          <w:t>)</w:t>
        </w:r>
      </w:ins>
      <w:r w:rsidR="00C248F1" w:rsidRPr="001E38B7">
        <w:rPr>
          <w:rFonts w:ascii="Arial" w:hAnsi="Arial" w:cs="Arial"/>
          <w:sz w:val="22"/>
          <w:szCs w:val="22"/>
        </w:rPr>
        <w:t xml:space="preserve"> provide considerable flexibility for estimating the parameters of dynamical systems from noisy, incomplete data.</w:t>
      </w:r>
      <w:r w:rsidR="008238DC">
        <w:rPr>
          <w:rFonts w:ascii="Arial" w:hAnsi="Arial" w:cs="Arial"/>
          <w:sz w:val="22"/>
          <w:szCs w:val="22"/>
        </w:rPr>
        <w:t xml:space="preserve"> Model fit will be assessed using post hoc comparison of simulated immune and parasite dynamics to those observed in the data (</w:t>
      </w:r>
      <w:r w:rsidR="002E26F4">
        <w:rPr>
          <w:rFonts w:ascii="Arial" w:hAnsi="Arial" w:cs="Arial"/>
          <w:sz w:val="22"/>
          <w:szCs w:val="22"/>
        </w:rPr>
        <w:t xml:space="preserve">e.g., following </w:t>
      </w:r>
      <w:r w:rsidR="00B83E38">
        <w:rPr>
          <w:rFonts w:ascii="Arial" w:hAnsi="Arial" w:cs="Arial"/>
          <w:sz w:val="22"/>
          <w:szCs w:val="22"/>
        </w:rPr>
        <w:fldChar w:fldCharType="begin"/>
      </w:r>
      <w:r w:rsidR="00B83E38">
        <w:rPr>
          <w:rFonts w:ascii="Arial" w:hAnsi="Arial" w:cs="Arial"/>
          <w:sz w:val="22"/>
          <w:szCs w:val="22"/>
        </w:rPr>
        <w:instrText xml:space="preserve"> ADDIN EN.CITE &lt;EndNote&gt;&lt;Cite&gt;&lt;Author&gt;He&lt;/Author&gt;&lt;Year&gt;2010&lt;/Year&gt;&lt;RecNum&gt;6876&lt;/RecNum&gt;&lt;DisplayText&gt;[99]&lt;/DisplayText&gt;&lt;record&gt;&lt;rec-number&gt;6876&lt;/rec-number&gt;&lt;foreign-keys&gt;&lt;key app="EN" db-id="frwtwrvviazzdoewtsrpaszf2r0r2xpeazfx" timestamp="1343322118"&gt;6876&lt;/key&gt;&lt;/foreign-keys&gt;&lt;ref-type name="Journal Article"&gt;17&lt;/ref-type&gt;&lt;contributors&gt;&lt;authors&gt;&lt;author&gt;He, D.&lt;/author&gt;&lt;author&gt;Ionides, E. L.&lt;/author&gt;&lt;author&gt;King, A. A.&lt;/author&gt;&lt;/authors&gt;&lt;/contributors&gt;&lt;auth-address&gt;Department of Ecology and Evolutionary Biology, University of Michigan, Ann Arbor, MI 48109, USA.&lt;/auth-address&gt;&lt;titles&gt;&lt;title&gt;Plug-and-play inference for disease dynamics: measles in large and small populations as a case study&lt;/title&gt;&lt;secondary-title&gt;J R Soc Interface&lt;/secondary-title&gt;&lt;/titles&gt;&lt;periodical&gt;&lt;full-title&gt;J R Soc Interface&lt;/full-title&gt;&lt;/periodical&gt;&lt;pages&gt;271-83&lt;/pages&gt;&lt;volume&gt;7&lt;/volume&gt;&lt;number&gt;43&lt;/number&gt;&lt;edition&gt;2009/06/19&lt;/edition&gt;&lt;keywords&gt;&lt;keyword&gt;Computer Simulation&lt;/keyword&gt;&lt;keyword&gt;*Disease Transmission, Infectious&lt;/keyword&gt;&lt;keyword&gt;England/epidemiology&lt;/keyword&gt;&lt;keyword&gt;Humans&lt;/keyword&gt;&lt;keyword&gt;Likelihood Functions&lt;/keyword&gt;&lt;keyword&gt;Measles/*epidemiology/*transmission&lt;/keyword&gt;&lt;keyword&gt;*Models, Biological&lt;/keyword&gt;&lt;keyword&gt;Monte Carlo Method&lt;/keyword&gt;&lt;keyword&gt;Stochastic Processes&lt;/keyword&gt;&lt;/keywords&gt;&lt;dates&gt;&lt;year&gt;2010&lt;/year&gt;&lt;pub-dates&gt;&lt;date&gt;Feb 6&lt;/date&gt;&lt;/pub-dates&gt;&lt;/dates&gt;&lt;isbn&gt;1742-5662 (Electronic)&amp;#xD;1742-5662 (Linking)&lt;/isbn&gt;&lt;accession-num&gt;19535416&lt;/accession-num&gt;&lt;urls&gt;&lt;related-urls&gt;&lt;url&gt;http://www.ncbi.nlm.nih.gov/entrez/query.fcgi?cmd=Retrieve&amp;amp;db=PubMed&amp;amp;dopt=Citation&amp;amp;list_uids=19535416&lt;/url&gt;&lt;/related-urls&gt;&lt;/urls&gt;&lt;custom2&gt;2842609&lt;/custom2&gt;&lt;electronic-resource-num&gt;rsif.2009.0151 [pii]&amp;#xD;10.1098/rsif.2009.0151&lt;/electronic-resource-num&gt;&lt;language&gt;eng&lt;/language&gt;&lt;/record&gt;&lt;/Cite&gt;&lt;/EndNote&gt;</w:instrText>
      </w:r>
      <w:r w:rsidR="00B83E38">
        <w:rPr>
          <w:rFonts w:ascii="Arial" w:hAnsi="Arial" w:cs="Arial"/>
          <w:sz w:val="22"/>
          <w:szCs w:val="22"/>
        </w:rPr>
        <w:fldChar w:fldCharType="separate"/>
      </w:r>
      <w:r w:rsidR="00B83E38">
        <w:rPr>
          <w:rFonts w:ascii="Arial" w:hAnsi="Arial" w:cs="Arial"/>
          <w:noProof/>
          <w:sz w:val="22"/>
          <w:szCs w:val="22"/>
        </w:rPr>
        <w:t>[99]</w:t>
      </w:r>
      <w:r w:rsidR="00B83E38">
        <w:rPr>
          <w:rFonts w:ascii="Arial" w:hAnsi="Arial" w:cs="Arial"/>
          <w:sz w:val="22"/>
          <w:szCs w:val="22"/>
        </w:rPr>
        <w:fldChar w:fldCharType="end"/>
      </w:r>
      <w:r w:rsidR="008238DC">
        <w:rPr>
          <w:rFonts w:ascii="Arial" w:hAnsi="Arial" w:cs="Arial"/>
          <w:sz w:val="22"/>
          <w:szCs w:val="22"/>
        </w:rPr>
        <w:t xml:space="preserve">). </w:t>
      </w:r>
      <w:r w:rsidR="00755407">
        <w:rPr>
          <w:rFonts w:ascii="Arial" w:hAnsi="Arial" w:cs="Arial"/>
          <w:b/>
          <w:bCs/>
          <w:sz w:val="22"/>
          <w:szCs w:val="22"/>
        </w:rPr>
        <w:t>By comparing parameter estimates across</w:t>
      </w:r>
      <w:r w:rsidR="001B6567">
        <w:rPr>
          <w:rFonts w:ascii="Arial" w:hAnsi="Arial" w:cs="Arial"/>
          <w:b/>
          <w:bCs/>
          <w:sz w:val="22"/>
          <w:szCs w:val="22"/>
        </w:rPr>
        <w:t xml:space="preserve"> </w:t>
      </w:r>
      <w:r w:rsidR="00755407">
        <w:rPr>
          <w:rFonts w:ascii="Arial" w:hAnsi="Arial" w:cs="Arial"/>
          <w:b/>
          <w:bCs/>
          <w:sz w:val="22"/>
          <w:szCs w:val="22"/>
        </w:rPr>
        <w:t>mouse strains, we</w:t>
      </w:r>
      <w:r w:rsidR="00C248F1" w:rsidRPr="001E38B7">
        <w:rPr>
          <w:rFonts w:ascii="Arial" w:hAnsi="Arial" w:cs="Arial"/>
          <w:b/>
          <w:sz w:val="22"/>
          <w:szCs w:val="22"/>
        </w:rPr>
        <w:t xml:space="preserve"> will test our hypothesis that variation in infection duration is driven by </w:t>
      </w:r>
      <w:r w:rsidR="00755407">
        <w:rPr>
          <w:rFonts w:ascii="Arial" w:hAnsi="Arial" w:cs="Arial"/>
          <w:b/>
          <w:sz w:val="22"/>
          <w:szCs w:val="22"/>
        </w:rPr>
        <w:t>variation in</w:t>
      </w:r>
      <w:r w:rsidR="00D85A04" w:rsidRPr="001E38B7">
        <w:rPr>
          <w:rFonts w:ascii="Arial" w:hAnsi="Arial" w:cs="Arial"/>
          <w:b/>
          <w:sz w:val="22"/>
          <w:szCs w:val="22"/>
        </w:rPr>
        <w:t xml:space="preserve"> the parameters that </w:t>
      </w:r>
      <w:r w:rsidR="00755407">
        <w:rPr>
          <w:rFonts w:ascii="Arial" w:hAnsi="Arial" w:cs="Arial"/>
          <w:b/>
          <w:sz w:val="22"/>
          <w:szCs w:val="22"/>
        </w:rPr>
        <w:t>determine the strength of</w:t>
      </w:r>
      <w:r w:rsidR="00755407" w:rsidRPr="001E38B7">
        <w:rPr>
          <w:rFonts w:ascii="Arial" w:hAnsi="Arial" w:cs="Arial"/>
          <w:b/>
          <w:sz w:val="22"/>
          <w:szCs w:val="22"/>
        </w:rPr>
        <w:t xml:space="preserve"> </w:t>
      </w:r>
      <w:r w:rsidR="00D85A04" w:rsidRPr="001E38B7">
        <w:rPr>
          <w:rFonts w:ascii="Arial" w:hAnsi="Arial" w:cs="Arial"/>
          <w:b/>
          <w:sz w:val="22"/>
          <w:szCs w:val="22"/>
        </w:rPr>
        <w:t>positive and negative feedbacks</w:t>
      </w:r>
      <w:r w:rsidR="00C248F1" w:rsidRPr="001E38B7">
        <w:rPr>
          <w:rFonts w:ascii="Arial" w:hAnsi="Arial" w:cs="Arial"/>
          <w:b/>
          <w:sz w:val="22"/>
          <w:szCs w:val="22"/>
        </w:rPr>
        <w:t>.</w:t>
      </w:r>
      <w:r w:rsidR="00D85A04" w:rsidRPr="001E38B7">
        <w:rPr>
          <w:rFonts w:ascii="Arial" w:hAnsi="Arial" w:cs="Arial"/>
          <w:bCs/>
          <w:sz w:val="22"/>
          <w:szCs w:val="22"/>
        </w:rPr>
        <w:t xml:space="preserve"> </w:t>
      </w:r>
    </w:p>
    <w:p w14:paraId="0842A6CC" w14:textId="77777777" w:rsidR="00017330" w:rsidRPr="001E38B7" w:rsidRDefault="00017330" w:rsidP="00DB5678">
      <w:pPr>
        <w:jc w:val="both"/>
        <w:rPr>
          <w:rFonts w:ascii="Arial" w:hAnsi="Arial" w:cs="Arial"/>
          <w:sz w:val="22"/>
          <w:szCs w:val="22"/>
        </w:rPr>
      </w:pPr>
    </w:p>
    <w:p w14:paraId="7BECB52A" w14:textId="022240CE" w:rsidR="00CF62FE" w:rsidRPr="001E38B7" w:rsidRDefault="00C248F1" w:rsidP="00DB5678">
      <w:pPr>
        <w:jc w:val="both"/>
        <w:rPr>
          <w:rFonts w:ascii="Arial" w:hAnsi="Arial" w:cs="Arial"/>
          <w:sz w:val="22"/>
          <w:szCs w:val="22"/>
        </w:rPr>
      </w:pPr>
      <w:r w:rsidRPr="001E38B7">
        <w:rPr>
          <w:rFonts w:ascii="Arial" w:hAnsi="Arial" w:cs="Arial"/>
          <w:b/>
          <w:i/>
          <w:sz w:val="22"/>
          <w:szCs w:val="22"/>
          <w:u w:val="single"/>
        </w:rPr>
        <w:t>Expected outcomes and potential pitfalls.</w:t>
      </w:r>
      <w:r w:rsidRPr="001E38B7">
        <w:rPr>
          <w:rFonts w:ascii="Arial" w:hAnsi="Arial" w:cs="Arial"/>
          <w:sz w:val="22"/>
          <w:szCs w:val="22"/>
        </w:rPr>
        <w:t xml:space="preserve">  The work proposed under this Aim is relatively low risk and high reward. We anticipate that the primary challenges would arise from the complexity of our </w:t>
      </w:r>
      <w:r w:rsidRPr="001E38B7">
        <w:rPr>
          <w:rFonts w:ascii="Arial" w:hAnsi="Arial" w:cs="Arial"/>
          <w:i/>
          <w:sz w:val="22"/>
          <w:szCs w:val="22"/>
        </w:rPr>
        <w:t>in vivo</w:t>
      </w:r>
      <w:r w:rsidRPr="001E38B7">
        <w:rPr>
          <w:rFonts w:ascii="Arial" w:hAnsi="Arial" w:cs="Arial"/>
          <w:sz w:val="22"/>
          <w:szCs w:val="22"/>
        </w:rPr>
        <w:t xml:space="preserve"> experiments. However, we have experience with all of the p</w:t>
      </w:r>
      <w:r w:rsidR="00A61EDC" w:rsidRPr="001E38B7">
        <w:rPr>
          <w:rFonts w:ascii="Arial" w:hAnsi="Arial" w:cs="Arial"/>
          <w:sz w:val="22"/>
          <w:szCs w:val="22"/>
        </w:rPr>
        <w:t>rotocol</w:t>
      </w:r>
      <w:r w:rsidRPr="001E38B7">
        <w:rPr>
          <w:rFonts w:ascii="Arial" w:hAnsi="Arial" w:cs="Arial"/>
          <w:sz w:val="22"/>
          <w:szCs w:val="22"/>
        </w:rPr>
        <w:t xml:space="preserve">s required </w:t>
      </w:r>
      <w:r w:rsidR="002D6665">
        <w:rPr>
          <w:rFonts w:ascii="Arial" w:hAnsi="Arial" w:cs="Arial"/>
          <w:sz w:val="22"/>
          <w:szCs w:val="22"/>
        </w:rPr>
        <w:fldChar w:fldCharType="begin">
          <w:fldData xml:space="preserve">PEVuZE5vdGU+PENpdGU+PEF1dGhvcj5CdWRpc2NoYWs8L0F1dGhvcj48WWVhcj4yMDE4PC9ZZWFy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=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PEVuZE5vdGU+PENpdGU+PEF1dGhvcj5CdWRpc2NoYWs8L0F1dGhvcj48WWVhcj4yMDE4PC9ZZWFy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=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[36, 46, 74]</w:t>
      </w:r>
      <w:r w:rsidR="002D6665">
        <w:rPr>
          <w:rFonts w:ascii="Arial" w:hAnsi="Arial" w:cs="Arial"/>
          <w:sz w:val="22"/>
          <w:szCs w:val="22"/>
        </w:rPr>
        <w:fldChar w:fldCharType="end"/>
      </w:r>
      <w:r w:rsidR="00C95443" w:rsidRPr="001E38B7">
        <w:rPr>
          <w:rFonts w:ascii="Arial" w:hAnsi="Arial" w:cs="Arial"/>
          <w:sz w:val="22"/>
          <w:szCs w:val="22"/>
        </w:rPr>
        <w:t xml:space="preserve">, including prior </w:t>
      </w:r>
      <w:r w:rsidR="00BD1798">
        <w:rPr>
          <w:rFonts w:ascii="Arial" w:hAnsi="Arial" w:cs="Arial"/>
          <w:sz w:val="22"/>
          <w:szCs w:val="22"/>
        </w:rPr>
        <w:t xml:space="preserve">gavage of microbes </w:t>
      </w:r>
      <w:r w:rsidR="002D6665">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[55]</w:t>
      </w:r>
      <w:r w:rsidR="002D6665">
        <w:rPr>
          <w:rFonts w:ascii="Arial" w:hAnsi="Arial" w:cs="Arial"/>
          <w:sz w:val="22"/>
          <w:szCs w:val="22"/>
        </w:rPr>
        <w:fldChar w:fldCharType="end"/>
      </w:r>
      <w:r w:rsidR="00BD1798">
        <w:rPr>
          <w:rFonts w:ascii="Arial" w:hAnsi="Arial" w:cs="Arial"/>
          <w:sz w:val="22"/>
          <w:szCs w:val="22"/>
        </w:rPr>
        <w:t xml:space="preserve"> and </w:t>
      </w:r>
      <w:r w:rsidR="00E22537" w:rsidRPr="001E38B7">
        <w:rPr>
          <w:rFonts w:ascii="Arial" w:hAnsi="Arial" w:cs="Arial"/>
          <w:sz w:val="22"/>
          <w:szCs w:val="22"/>
        </w:rPr>
        <w:t xml:space="preserve">immunological </w:t>
      </w:r>
      <w:r w:rsidR="00C95443" w:rsidRPr="001E38B7">
        <w:rPr>
          <w:rFonts w:ascii="Arial" w:hAnsi="Arial" w:cs="Arial"/>
          <w:sz w:val="22"/>
          <w:szCs w:val="22"/>
        </w:rPr>
        <w:t>dose-response work</w:t>
      </w:r>
      <w:r w:rsidR="00427437"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PEVuZE5vdGU+PENpdGU+PEF1dGhvcj5GYWlybGllLUNsYXJrZTwvQXV0aG9yPjxZZWFyPjIwMTU8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PEVuZE5vdGU+PENpdGU+PEF1dGhvcj5GYWlybGllLUNsYXJrZTwvQXV0aG9yPjxZZWFyPjIwMTU8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[101, 102]</w:t>
      </w:r>
      <w:r w:rsidR="002D6665">
        <w:rPr>
          <w:rFonts w:ascii="Arial" w:hAnsi="Arial" w:cs="Arial"/>
          <w:sz w:val="22"/>
          <w:szCs w:val="22"/>
        </w:rPr>
        <w:fldChar w:fldCharType="end"/>
      </w:r>
      <w:r w:rsidR="00664D34" w:rsidRPr="001E38B7">
        <w:rPr>
          <w:rFonts w:ascii="Arial" w:hAnsi="Arial" w:cs="Arial"/>
          <w:sz w:val="22"/>
          <w:szCs w:val="22"/>
        </w:rPr>
        <w:t>.  We therefore</w:t>
      </w:r>
      <w:r w:rsidRPr="001E38B7">
        <w:rPr>
          <w:rFonts w:ascii="Arial" w:hAnsi="Arial" w:cs="Arial"/>
          <w:sz w:val="22"/>
          <w:szCs w:val="22"/>
        </w:rPr>
        <w:t xml:space="preserve"> do not anticipate difficulty in </w:t>
      </w:r>
      <w:r w:rsidR="000127D1" w:rsidRPr="001E38B7">
        <w:rPr>
          <w:rFonts w:ascii="Arial" w:hAnsi="Arial" w:cs="Arial"/>
          <w:sz w:val="22"/>
          <w:szCs w:val="22"/>
        </w:rPr>
        <w:t>completing the experiments</w:t>
      </w:r>
      <w:r w:rsidRPr="001E38B7">
        <w:rPr>
          <w:rFonts w:ascii="Arial" w:hAnsi="Arial" w:cs="Arial"/>
          <w:sz w:val="22"/>
          <w:szCs w:val="22"/>
        </w:rPr>
        <w:t xml:space="preserve">. </w:t>
      </w:r>
      <w:r w:rsidR="00B31E95">
        <w:rPr>
          <w:rFonts w:ascii="Arial" w:hAnsi="Arial" w:cs="Arial"/>
          <w:sz w:val="22"/>
          <w:szCs w:val="22"/>
        </w:rPr>
        <w:t xml:space="preserve">If </w:t>
      </w:r>
      <w:r w:rsidR="00D10F40">
        <w:rPr>
          <w:rFonts w:ascii="Arial" w:hAnsi="Arial" w:cs="Arial"/>
          <w:sz w:val="22"/>
          <w:szCs w:val="22"/>
        </w:rPr>
        <w:t xml:space="preserve">we find it necessary to maximize </w:t>
      </w:r>
      <w:r w:rsidR="006558C7">
        <w:rPr>
          <w:rFonts w:ascii="Arial" w:hAnsi="Arial" w:cs="Arial"/>
          <w:sz w:val="22"/>
          <w:szCs w:val="22"/>
        </w:rPr>
        <w:t xml:space="preserve">gut </w:t>
      </w:r>
      <w:r w:rsidR="00D10F40">
        <w:rPr>
          <w:rFonts w:ascii="Arial" w:hAnsi="Arial" w:cs="Arial"/>
          <w:sz w:val="22"/>
          <w:szCs w:val="22"/>
        </w:rPr>
        <w:t xml:space="preserve">microbiota diversity, we will use litters of </w:t>
      </w:r>
      <w:r w:rsidR="006558C7">
        <w:rPr>
          <w:rFonts w:ascii="Arial" w:hAnsi="Arial" w:cs="Arial"/>
          <w:sz w:val="22"/>
          <w:szCs w:val="22"/>
        </w:rPr>
        <w:t>germ-free mice that receive cecal slurry via oral gavage</w:t>
      </w:r>
      <w:r w:rsidR="005F10B5">
        <w:rPr>
          <w:rFonts w:ascii="Arial" w:hAnsi="Arial" w:cs="Arial"/>
          <w:sz w:val="22"/>
          <w:szCs w:val="22"/>
        </w:rPr>
        <w:t xml:space="preserve">, following </w:t>
      </w:r>
      <w:r w:rsidR="00B83E38">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[52]</w:t>
      </w:r>
      <w:r w:rsidR="00B83E38">
        <w:rPr>
          <w:rFonts w:ascii="Arial" w:hAnsi="Arial" w:cs="Arial"/>
          <w:sz w:val="22"/>
          <w:szCs w:val="22"/>
        </w:rPr>
        <w:fldChar w:fldCharType="end"/>
      </w:r>
      <w:r w:rsidR="005F10B5">
        <w:rPr>
          <w:rFonts w:ascii="Arial" w:hAnsi="Arial" w:cs="Arial"/>
          <w:sz w:val="22"/>
          <w:szCs w:val="22"/>
        </w:rPr>
        <w:t>.</w:t>
      </w:r>
      <w:r w:rsidR="00746DA2">
        <w:rPr>
          <w:rFonts w:ascii="Arial" w:hAnsi="Arial" w:cs="Arial"/>
          <w:sz w:val="22"/>
          <w:szCs w:val="22"/>
        </w:rPr>
        <w:t xml:space="preserve"> </w:t>
      </w:r>
      <w:r w:rsidRPr="001E38B7">
        <w:rPr>
          <w:rFonts w:ascii="Arial" w:hAnsi="Arial" w:cs="Arial"/>
          <w:sz w:val="22"/>
          <w:szCs w:val="22"/>
        </w:rPr>
        <w:t xml:space="preserve"> </w:t>
      </w:r>
      <w:r w:rsidR="00662FEA">
        <w:rPr>
          <w:rFonts w:ascii="Arial" w:hAnsi="Arial" w:cs="Arial"/>
          <w:sz w:val="22"/>
          <w:szCs w:val="22"/>
        </w:rPr>
        <w:t>In any case</w:t>
      </w:r>
      <w:r w:rsidR="008858B1" w:rsidRPr="001E38B7">
        <w:rPr>
          <w:rFonts w:ascii="Arial" w:hAnsi="Arial" w:cs="Arial"/>
          <w:sz w:val="22"/>
          <w:szCs w:val="22"/>
        </w:rPr>
        <w:t xml:space="preserve">, we expect the experimental data </w:t>
      </w:r>
      <w:r w:rsidR="008858B1" w:rsidRPr="001E38B7">
        <w:rPr>
          <w:rFonts w:ascii="Arial" w:hAnsi="Arial" w:cs="Arial"/>
          <w:i/>
          <w:sz w:val="22"/>
          <w:szCs w:val="22"/>
        </w:rPr>
        <w:t>per se</w:t>
      </w:r>
      <w:r w:rsidR="008858B1" w:rsidRPr="001E38B7">
        <w:rPr>
          <w:rFonts w:ascii="Arial" w:hAnsi="Arial" w:cs="Arial"/>
          <w:sz w:val="22"/>
          <w:szCs w:val="22"/>
        </w:rPr>
        <w:t xml:space="preserve"> to represent an important advance</w:t>
      </w:r>
      <w:r w:rsidR="00100970" w:rsidRPr="001E38B7">
        <w:rPr>
          <w:rFonts w:ascii="Arial" w:hAnsi="Arial" w:cs="Arial"/>
          <w:sz w:val="22"/>
          <w:szCs w:val="22"/>
        </w:rPr>
        <w:t xml:space="preserve">: </w:t>
      </w:r>
      <w:r w:rsidR="005714C5" w:rsidRPr="001E38B7">
        <w:rPr>
          <w:rFonts w:ascii="Arial" w:hAnsi="Arial" w:cs="Arial"/>
          <w:sz w:val="22"/>
          <w:szCs w:val="22"/>
        </w:rPr>
        <w:t xml:space="preserve">a nuanced understanding of </w:t>
      </w:r>
      <w:r w:rsidR="00657F65" w:rsidRPr="001E38B7">
        <w:rPr>
          <w:rFonts w:ascii="Arial" w:hAnsi="Arial" w:cs="Arial"/>
          <w:sz w:val="22"/>
          <w:szCs w:val="22"/>
        </w:rPr>
        <w:t xml:space="preserve">how rates of immune response induction </w:t>
      </w:r>
      <w:r w:rsidR="00166528">
        <w:rPr>
          <w:rFonts w:ascii="Arial" w:hAnsi="Arial" w:cs="Arial"/>
          <w:sz w:val="22"/>
          <w:szCs w:val="22"/>
        </w:rPr>
        <w:t>and</w:t>
      </w:r>
      <w:r w:rsidR="00C503A7" w:rsidRPr="001E38B7">
        <w:rPr>
          <w:rFonts w:ascii="Arial" w:hAnsi="Arial" w:cs="Arial"/>
          <w:sz w:val="22"/>
          <w:szCs w:val="22"/>
        </w:rPr>
        <w:t xml:space="preserve"> </w:t>
      </w:r>
      <w:r w:rsidR="00026E70">
        <w:rPr>
          <w:rFonts w:ascii="Arial" w:hAnsi="Arial" w:cs="Arial"/>
          <w:sz w:val="22"/>
          <w:szCs w:val="22"/>
        </w:rPr>
        <w:t>duration</w:t>
      </w:r>
      <w:r w:rsidR="00026E70" w:rsidRPr="001E38B7">
        <w:rPr>
          <w:rFonts w:ascii="Arial" w:hAnsi="Arial" w:cs="Arial"/>
          <w:sz w:val="22"/>
          <w:szCs w:val="22"/>
        </w:rPr>
        <w:t xml:space="preserve"> </w:t>
      </w:r>
      <w:r w:rsidR="00C503A7" w:rsidRPr="001E38B7">
        <w:rPr>
          <w:rFonts w:ascii="Arial" w:hAnsi="Arial" w:cs="Arial"/>
          <w:sz w:val="22"/>
          <w:szCs w:val="22"/>
        </w:rPr>
        <w:t xml:space="preserve">of infection </w:t>
      </w:r>
      <w:r w:rsidR="00657F65" w:rsidRPr="001E38B7">
        <w:rPr>
          <w:rFonts w:ascii="Arial" w:hAnsi="Arial" w:cs="Arial"/>
          <w:sz w:val="22"/>
          <w:szCs w:val="22"/>
        </w:rPr>
        <w:t xml:space="preserve">depend </w:t>
      </w:r>
      <w:r w:rsidR="00C503A7" w:rsidRPr="001E38B7">
        <w:rPr>
          <w:rFonts w:ascii="Arial" w:hAnsi="Arial" w:cs="Arial"/>
          <w:sz w:val="22"/>
          <w:szCs w:val="22"/>
        </w:rPr>
        <w:t xml:space="preserve">upon </w:t>
      </w:r>
      <w:r w:rsidR="00BD1798">
        <w:rPr>
          <w:rFonts w:ascii="Arial" w:hAnsi="Arial" w:cs="Arial"/>
          <w:sz w:val="22"/>
          <w:szCs w:val="22"/>
        </w:rPr>
        <w:t xml:space="preserve">microbially </w:t>
      </w:r>
      <w:r w:rsidR="00026E70">
        <w:rPr>
          <w:rFonts w:ascii="Arial" w:hAnsi="Arial" w:cs="Arial"/>
          <w:sz w:val="22"/>
          <w:szCs w:val="22"/>
        </w:rPr>
        <w:t>semi-</w:t>
      </w:r>
      <w:r w:rsidR="00BD1798">
        <w:rPr>
          <w:rFonts w:ascii="Arial" w:hAnsi="Arial" w:cs="Arial"/>
          <w:sz w:val="22"/>
          <w:szCs w:val="22"/>
        </w:rPr>
        <w:t xml:space="preserve">naturalized </w:t>
      </w:r>
      <w:r w:rsidR="00C503A7" w:rsidRPr="001E38B7">
        <w:rPr>
          <w:rFonts w:ascii="Arial" w:hAnsi="Arial" w:cs="Arial"/>
          <w:sz w:val="22"/>
          <w:szCs w:val="22"/>
        </w:rPr>
        <w:t xml:space="preserve">host </w:t>
      </w:r>
      <w:r w:rsidR="00581C23">
        <w:rPr>
          <w:rFonts w:ascii="Arial" w:hAnsi="Arial" w:cs="Arial"/>
          <w:sz w:val="22"/>
          <w:szCs w:val="22"/>
        </w:rPr>
        <w:t>strain</w:t>
      </w:r>
      <w:r w:rsidR="00026E70">
        <w:rPr>
          <w:rFonts w:ascii="Arial" w:hAnsi="Arial" w:cs="Arial"/>
          <w:sz w:val="22"/>
          <w:szCs w:val="22"/>
        </w:rPr>
        <w:t>s</w:t>
      </w:r>
      <w:r w:rsidR="00581C23" w:rsidRPr="001E38B7">
        <w:rPr>
          <w:rFonts w:ascii="Arial" w:hAnsi="Arial" w:cs="Arial"/>
          <w:sz w:val="22"/>
          <w:szCs w:val="22"/>
        </w:rPr>
        <w:t xml:space="preserve"> </w:t>
      </w:r>
      <w:r w:rsidR="00C503A7" w:rsidRPr="001E38B7">
        <w:rPr>
          <w:rFonts w:ascii="Arial" w:hAnsi="Arial" w:cs="Arial"/>
          <w:sz w:val="22"/>
          <w:szCs w:val="22"/>
        </w:rPr>
        <w:t>and dose</w:t>
      </w:r>
      <w:r w:rsidR="00026E70">
        <w:rPr>
          <w:rFonts w:ascii="Arial" w:hAnsi="Arial" w:cs="Arial"/>
          <w:sz w:val="22"/>
          <w:szCs w:val="22"/>
        </w:rPr>
        <w:t>s</w:t>
      </w:r>
      <w:r w:rsidR="00C503A7" w:rsidRPr="001E38B7">
        <w:rPr>
          <w:rFonts w:ascii="Arial" w:hAnsi="Arial" w:cs="Arial"/>
          <w:sz w:val="22"/>
          <w:szCs w:val="22"/>
        </w:rPr>
        <w:t xml:space="preserve"> will be of </w:t>
      </w:r>
      <w:r w:rsidR="00B3362E" w:rsidRPr="001E38B7">
        <w:rPr>
          <w:rFonts w:ascii="Arial" w:hAnsi="Arial" w:cs="Arial"/>
          <w:sz w:val="22"/>
          <w:szCs w:val="22"/>
        </w:rPr>
        <w:t xml:space="preserve">broad </w:t>
      </w:r>
      <w:r w:rsidR="00C503A7" w:rsidRPr="001E38B7">
        <w:rPr>
          <w:rFonts w:ascii="Arial" w:hAnsi="Arial" w:cs="Arial"/>
          <w:sz w:val="22"/>
          <w:szCs w:val="22"/>
        </w:rPr>
        <w:t>interest in immunology.</w:t>
      </w:r>
      <w:r w:rsidR="00CD4579" w:rsidRPr="001E38B7">
        <w:rPr>
          <w:rFonts w:ascii="Arial" w:hAnsi="Arial" w:cs="Arial"/>
          <w:sz w:val="22"/>
          <w:szCs w:val="22"/>
        </w:rPr>
        <w:t xml:space="preserve">  </w:t>
      </w:r>
    </w:p>
    <w:p w14:paraId="65E9519E" w14:textId="77777777" w:rsidR="00CF62FE" w:rsidRPr="001E38B7" w:rsidRDefault="00CF62FE" w:rsidP="00DB5678">
      <w:pPr>
        <w:jc w:val="both"/>
        <w:rPr>
          <w:rFonts w:ascii="Arial" w:hAnsi="Arial" w:cs="Arial"/>
          <w:sz w:val="22"/>
          <w:szCs w:val="22"/>
          <w:highlight w:val="cyan"/>
        </w:rPr>
      </w:pPr>
    </w:p>
    <w:p w14:paraId="6270E383" w14:textId="57FF5DF0" w:rsidR="006A1E57" w:rsidRPr="00EE7DE0" w:rsidRDefault="00BD1310" w:rsidP="006A1E57">
      <w:pPr>
        <w:jc w:val="both"/>
        <w:rPr>
          <w:rFonts w:ascii="Arial" w:hAnsi="Arial" w:cs="Arial"/>
        </w:rPr>
      </w:pPr>
      <w:r w:rsidRPr="001E38B7">
        <w:rPr>
          <w:rFonts w:ascii="Arial" w:hAnsi="Arial" w:cs="Arial"/>
          <w:sz w:val="22"/>
          <w:szCs w:val="22"/>
        </w:rPr>
        <w:t xml:space="preserve">The theory development is an important advance </w:t>
      </w:r>
      <w:r w:rsidR="00305DF5" w:rsidRPr="001E38B7">
        <w:rPr>
          <w:rFonts w:ascii="Arial" w:hAnsi="Arial" w:cs="Arial"/>
          <w:sz w:val="22"/>
          <w:szCs w:val="22"/>
        </w:rPr>
        <w:t>as well</w:t>
      </w:r>
      <w:r w:rsidRPr="001E38B7">
        <w:rPr>
          <w:rFonts w:ascii="Arial" w:hAnsi="Arial" w:cs="Arial"/>
          <w:sz w:val="22"/>
          <w:szCs w:val="22"/>
        </w:rPr>
        <w:t xml:space="preserve">. Current mathematical approaches to studying </w:t>
      </w:r>
      <w:r w:rsidR="00187A1A" w:rsidRPr="001E38B7">
        <w:rPr>
          <w:rFonts w:ascii="Arial" w:hAnsi="Arial" w:cs="Arial"/>
          <w:sz w:val="22"/>
          <w:szCs w:val="22"/>
        </w:rPr>
        <w:t>within-host</w:t>
      </w:r>
      <w:r w:rsidRPr="001E38B7">
        <w:rPr>
          <w:rFonts w:ascii="Arial" w:hAnsi="Arial" w:cs="Arial"/>
          <w:sz w:val="22"/>
          <w:szCs w:val="22"/>
        </w:rPr>
        <w:t xml:space="preserve"> interactions have</w:t>
      </w:r>
      <w:r w:rsidR="00305DF5" w:rsidRPr="001E38B7">
        <w:rPr>
          <w:rFonts w:ascii="Arial" w:hAnsi="Arial" w:cs="Arial"/>
          <w:sz w:val="22"/>
          <w:szCs w:val="22"/>
        </w:rPr>
        <w:t xml:space="preserve"> not advanced our</w:t>
      </w:r>
      <w:r w:rsidRPr="001E38B7">
        <w:rPr>
          <w:rFonts w:ascii="Arial" w:hAnsi="Arial" w:cs="Arial"/>
          <w:sz w:val="22"/>
          <w:szCs w:val="22"/>
        </w:rPr>
        <w:t xml:space="preserve"> understanding </w:t>
      </w:r>
      <w:r w:rsidR="00305DF5" w:rsidRPr="001E38B7">
        <w:rPr>
          <w:rFonts w:ascii="Arial" w:hAnsi="Arial" w:cs="Arial"/>
          <w:sz w:val="22"/>
          <w:szCs w:val="22"/>
        </w:rPr>
        <w:t xml:space="preserve">of </w:t>
      </w:r>
      <w:r w:rsidRPr="001E38B7">
        <w:rPr>
          <w:rFonts w:ascii="Arial" w:hAnsi="Arial" w:cs="Arial"/>
          <w:sz w:val="22"/>
          <w:szCs w:val="22"/>
        </w:rPr>
        <w:t xml:space="preserve">the </w:t>
      </w:r>
      <w:r w:rsidR="00305DF5" w:rsidRPr="001E38B7">
        <w:rPr>
          <w:rFonts w:ascii="Arial" w:hAnsi="Arial" w:cs="Arial"/>
          <w:sz w:val="22"/>
          <w:szCs w:val="22"/>
        </w:rPr>
        <w:t>determinants</w:t>
      </w:r>
      <w:r w:rsidRPr="001E38B7">
        <w:rPr>
          <w:rFonts w:ascii="Arial" w:hAnsi="Arial" w:cs="Arial"/>
          <w:sz w:val="22"/>
          <w:szCs w:val="22"/>
        </w:rPr>
        <w:t xml:space="preserve"> of </w:t>
      </w:r>
      <w:r w:rsidR="00305DF5" w:rsidRPr="001E38B7">
        <w:rPr>
          <w:rFonts w:ascii="Arial" w:hAnsi="Arial" w:cs="Arial"/>
          <w:sz w:val="22"/>
          <w:szCs w:val="22"/>
        </w:rPr>
        <w:t xml:space="preserve">infection </w:t>
      </w:r>
      <w:r w:rsidRPr="001E38B7">
        <w:rPr>
          <w:rFonts w:ascii="Arial" w:hAnsi="Arial" w:cs="Arial"/>
          <w:sz w:val="22"/>
          <w:szCs w:val="22"/>
        </w:rPr>
        <w:t>chronicity</w:t>
      </w:r>
      <w:r w:rsidR="00C233BB" w:rsidRPr="001E38B7">
        <w:rPr>
          <w:rFonts w:ascii="Arial" w:hAnsi="Arial" w:cs="Arial"/>
          <w:sz w:val="22"/>
          <w:szCs w:val="22"/>
        </w:rPr>
        <w:t xml:space="preserve">, despite offering other insights </w:t>
      </w:r>
      <w:r w:rsidR="002D6665">
        <w:rPr>
          <w:rFonts w:ascii="Arial" w:hAnsi="Arial" w:cs="Arial"/>
          <w:sz w:val="22"/>
          <w:szCs w:val="22"/>
        </w:rPr>
        <w:fldChar w:fldCharType="begin">
          <w:fldData xml:space="preserve">PEVuZE5vdGU+PENpdGU+PEF1dGhvcj5GZW50b248L0F1dGhvcj48WWVhcj4yMDA2PC9ZZWFyPjxS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PEVuZE5vdGU+PENpdGU+PEF1dGhvcj5GZW50b248L0F1dGhvcj48WWVhcj4yMDA2PC9ZZWFyPjxS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[14, 58, 59, 103]</w:t>
      </w:r>
      <w:r w:rsidR="002D6665">
        <w:rPr>
          <w:rFonts w:ascii="Arial" w:hAnsi="Arial" w:cs="Arial"/>
          <w:sz w:val="22"/>
          <w:szCs w:val="22"/>
        </w:rPr>
        <w:fldChar w:fldCharType="end"/>
      </w:r>
      <w:r w:rsidR="00305DF5" w:rsidRPr="001E38B7">
        <w:rPr>
          <w:rFonts w:ascii="Arial" w:hAnsi="Arial" w:cs="Arial"/>
          <w:sz w:val="22"/>
          <w:szCs w:val="22"/>
        </w:rPr>
        <w:t xml:space="preserve">. The theory-data integration we propose here will provide novel information about the </w:t>
      </w:r>
      <w:r w:rsidR="00D85A04" w:rsidRPr="001E38B7">
        <w:rPr>
          <w:rFonts w:ascii="Arial" w:hAnsi="Arial" w:cs="Arial"/>
          <w:sz w:val="22"/>
          <w:szCs w:val="22"/>
        </w:rPr>
        <w:t>magnitudes of</w:t>
      </w:r>
      <w:r w:rsidR="00305DF5" w:rsidRPr="001E38B7">
        <w:rPr>
          <w:rFonts w:ascii="Arial" w:hAnsi="Arial" w:cs="Arial"/>
          <w:sz w:val="22"/>
          <w:szCs w:val="22"/>
        </w:rPr>
        <w:t xml:space="preserve"> key immunological and parasitological processes</w:t>
      </w:r>
      <w:r w:rsidR="00755407">
        <w:rPr>
          <w:rFonts w:ascii="Arial" w:hAnsi="Arial" w:cs="Arial"/>
          <w:sz w:val="22"/>
          <w:szCs w:val="22"/>
        </w:rPr>
        <w:t xml:space="preserve"> in this system, but will also develop methodologies that can be used to </w:t>
      </w:r>
      <w:r w:rsidR="00662FEA">
        <w:rPr>
          <w:rFonts w:ascii="Arial" w:hAnsi="Arial" w:cs="Arial"/>
          <w:sz w:val="22"/>
          <w:szCs w:val="22"/>
        </w:rPr>
        <w:t>analyze infection duration across host-parasite systems in general</w:t>
      </w:r>
      <w:r w:rsidR="0062343E">
        <w:rPr>
          <w:rFonts w:ascii="Arial" w:hAnsi="Arial" w:cs="Arial"/>
          <w:sz w:val="22"/>
          <w:szCs w:val="22"/>
        </w:rPr>
        <w:t xml:space="preserve">, especially those prone to generating highly variable chronicity (like TB </w:t>
      </w:r>
      <w:r w:rsidR="0062343E">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bXA9IjE1ODA3MzY3MjUiPjc4MzY8L2tleT48L2ZvcmVpZ24ta2V5cz48cmVmLXR5cGUgbmFtZT0i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bXA9IjE1ODA3MzY3MjUiPjc4MzY8L2tleT48L2ZvcmVpZ24ta2V5cz48cmVmLXR5cGUgbmFtZT0i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62343E">
        <w:rPr>
          <w:rFonts w:ascii="Arial" w:hAnsi="Arial" w:cs="Arial"/>
          <w:sz w:val="22"/>
          <w:szCs w:val="22"/>
          <w:lang w:val="en-GB"/>
        </w:rPr>
      </w:r>
      <w:r w:rsidR="0062343E">
        <w:rPr>
          <w:rFonts w:ascii="Arial" w:hAnsi="Arial" w:cs="Arial"/>
          <w:sz w:val="22"/>
          <w:szCs w:val="22"/>
          <w:lang w:val="en-GB"/>
        </w:rPr>
        <w:fldChar w:fldCharType="separate"/>
      </w:r>
      <w:r w:rsidR="00B83E38">
        <w:rPr>
          <w:rFonts w:ascii="Arial" w:hAnsi="Arial" w:cs="Arial"/>
          <w:noProof/>
          <w:sz w:val="22"/>
          <w:szCs w:val="22"/>
          <w:lang w:val="en-GB"/>
        </w:rPr>
        <w:t>[5]</w:t>
      </w:r>
      <w:r w:rsidR="0062343E">
        <w:rPr>
          <w:rFonts w:ascii="Arial" w:hAnsi="Arial" w:cs="Arial"/>
          <w:sz w:val="22"/>
          <w:szCs w:val="22"/>
          <w:lang w:val="en-GB"/>
        </w:rPr>
        <w:fldChar w:fldCharType="end"/>
      </w:r>
      <w:r w:rsidR="0062343E">
        <w:rPr>
          <w:rFonts w:ascii="Arial" w:hAnsi="Arial" w:cs="Arial"/>
          <w:sz w:val="22"/>
          <w:szCs w:val="22"/>
        </w:rPr>
        <w:t>)</w:t>
      </w:r>
      <w:r w:rsidR="00305DF5" w:rsidRPr="001E38B7">
        <w:rPr>
          <w:rFonts w:ascii="Arial" w:hAnsi="Arial" w:cs="Arial"/>
          <w:sz w:val="22"/>
          <w:szCs w:val="22"/>
        </w:rPr>
        <w:t xml:space="preserve">. </w:t>
      </w:r>
      <w:r w:rsidR="006A1E57" w:rsidRPr="00622CF1">
        <w:rPr>
          <w:rFonts w:ascii="Arial" w:hAnsi="Arial" w:cs="Arial"/>
          <w:b/>
          <w:bCs/>
          <w:sz w:val="22"/>
          <w:szCs w:val="22"/>
          <w:lang w:val="en-GB"/>
        </w:rPr>
        <w:t>A particularly compelling conceptual motivation for studying the role of Allee effects in driving parasite persistence is the key role of Allee effects for understanding and deriving management strategies for invasive species</w:t>
      </w:r>
      <w:r w:rsidR="006A1E57" w:rsidRPr="001E38B7">
        <w:rPr>
          <w:rFonts w:ascii="Arial" w:hAnsi="Arial" w:cs="Arial"/>
          <w:sz w:val="22"/>
          <w:szCs w:val="22"/>
          <w:lang w:val="en-GB"/>
        </w:rPr>
        <w:t xml:space="preserve">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&lt;EndNote&gt;&lt;Cite&gt;&lt;Author&gt;Tobin&lt;/Author&gt;&lt;Year&gt;2011&lt;/Year&gt;&lt;RecNum&gt;7829&lt;/RecNum&gt;&lt;DisplayText&gt;[44]&lt;/DisplayText&gt;&lt;record&gt;&lt;rec-number&gt;7829&lt;/rec-number&gt;&lt;foreign-keys&gt;&lt;key app="EN" db-id="frwtwrvviazzdoewtsrpaszf2r0r2xpeazfx" timestamp="1580666557"&gt;7829&lt;/key&gt;&lt;/foreign-keys&gt;&lt;ref-type name="Journal Article"&gt;17&lt;/ref-type&gt;&lt;contributors&gt;&lt;authors&gt;&lt;author&gt;Tobin, Patrick C.&lt;/author&gt;&lt;author&gt;Berec, Luděk&lt;/author&gt;&lt;author&gt;Liebhold, Andrew M.&lt;/author&gt;&lt;/authors&gt;&lt;/contributors&gt;&lt;titles&gt;&lt;title&gt;Exploiting Allee effects for managing biological invasions&lt;/title&gt;&lt;secondary-title&gt;Ecology Letters&lt;/secondary-title&gt;&lt;/titles&gt;&lt;periodical&gt;&lt;full-title&gt;Ecology letters&lt;/full-title&gt;&lt;abbr-1&gt;Ecol Lett&lt;/abbr-1&gt;&lt;/periodical&gt;&lt;pages&gt;615-624&lt;/pages&gt;&lt;volume&gt;14&lt;/volume&gt;&lt;number&gt;6&lt;/number&gt;&lt;keywords&gt;&lt;keyword&gt;Allee dynamics&lt;/keyword&gt;&lt;keyword&gt;biological invasions&lt;/keyword&gt;&lt;keyword&gt;component Allee effect&lt;/keyword&gt;&lt;keyword&gt;demographic Allee effect&lt;/keyword&gt;&lt;keyword&gt;invasion ecology&lt;/keyword&gt;&lt;keyword&gt;invasive species management&lt;/keyword&gt;&lt;keyword&gt;non-native species&lt;/keyword&gt;&lt;/keywords&gt;&lt;dates&gt;&lt;year&gt;2011&lt;/year&gt;&lt;pub-dates&gt;&lt;date&gt;2011&lt;/date&gt;&lt;/pub-dates&gt;&lt;/dates&gt;&lt;isbn&gt;1461-0248&lt;/isbn&gt;&lt;urls&gt;&lt;/urls&gt;&lt;electronic-resource-num&gt;10.1111/j.1461-0248.2011.01614.x&lt;/electronic-resource-num&gt;&lt;remote-database-name&gt;Wiley Online Library&lt;/remote-database-name&gt;&lt;language&gt;en&lt;/language&gt;&lt;access-date&gt;2020-01-27 19:42:45&lt;/access-date&gt;&lt;/record&gt;&lt;/Cite&gt;&lt;/EndNote&gt;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[44]</w:t>
      </w:r>
      <w:r w:rsidR="002D6665">
        <w:rPr>
          <w:rFonts w:ascii="Arial" w:hAnsi="Arial" w:cs="Arial"/>
          <w:sz w:val="22"/>
          <w:szCs w:val="22"/>
          <w:lang w:val="en-GB"/>
        </w:rPr>
        <w:fldChar w:fldCharType="end"/>
      </w:r>
      <w:r w:rsidR="006A1E57" w:rsidRPr="001E38B7">
        <w:rPr>
          <w:rFonts w:ascii="Arial" w:hAnsi="Arial" w:cs="Arial"/>
          <w:sz w:val="22"/>
          <w:szCs w:val="22"/>
          <w:lang w:val="en-GB"/>
        </w:rPr>
        <w:t xml:space="preserve">. For example, mathematical models that incorporated positive feedback between pine beetle exploitation and pine </w:t>
      </w:r>
      <w:proofErr w:type="spellStart"/>
      <w:r w:rsidR="006A1E57" w:rsidRPr="001E38B7">
        <w:rPr>
          <w:rFonts w:ascii="Arial" w:hAnsi="Arial" w:cs="Arial"/>
          <w:sz w:val="22"/>
          <w:szCs w:val="22"/>
          <w:lang w:val="en-GB"/>
        </w:rPr>
        <w:t>defense</w:t>
      </w:r>
      <w:proofErr w:type="spellEnd"/>
      <w:r w:rsidR="006A1E57" w:rsidRPr="001E38B7">
        <w:rPr>
          <w:rFonts w:ascii="Arial" w:hAnsi="Arial" w:cs="Arial"/>
          <w:sz w:val="22"/>
          <w:szCs w:val="22"/>
          <w:lang w:val="en-GB"/>
        </w:rPr>
        <w:t xml:space="preserve"> were able to accurately predict invasion thresholds across environments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&lt;EndNote&gt;&lt;Cite&gt;&lt;Author&gt;Nelson&lt;/Author&gt;&lt;Year&gt;2008&lt;/Year&gt;&lt;RecNum&gt;7830&lt;/RecNum&gt;&lt;DisplayText&gt;[43]&lt;/DisplayText&gt;&lt;record&gt;&lt;rec-number&gt;7830&lt;/rec-number&gt;&lt;foreign-keys&gt;&lt;key app="EN" db-id="frwtwrvviazzdoewtsrpaszf2r0r2xpeazfx" timestamp="1580666557"&gt;7830&lt;/key&gt;&lt;/foreign-keys&gt;&lt;ref-type name="Journal Article"&gt;17&lt;/ref-type&gt;&lt;contributors&gt;&lt;authors&gt;&lt;author&gt;Nelson, William A.&lt;/author&gt;&lt;author&gt;Lewis, Mark A.&lt;/author&gt;&lt;/authors&gt;&lt;/contributors&gt;&lt;titles&gt;&lt;title&gt;Connecting host physiology to host resistance in the conifer-bark beetle system&lt;/title&gt;&lt;secondary-title&gt;Theoretical Ecology&lt;/secondary-title&gt;&lt;/titles&gt;&lt;periodical&gt;&lt;full-title&gt;Theoretical Ecology&lt;/full-title&gt;&lt;/periodical&gt;&lt;pages&gt;163-177&lt;/pages&gt;&lt;volume&gt;1&lt;/volume&gt;&lt;number&gt;3&lt;/number&gt;&lt;dates&gt;&lt;year&gt;2008&lt;/year&gt;&lt;pub-dates&gt;&lt;date&gt;2008-09-01&lt;/date&gt;&lt;/pub-dates&gt;&lt;/dates&gt;&lt;isbn&gt;1874-1746&lt;/isbn&gt;&lt;urls&gt;&lt;/urls&gt;&lt;electronic-resource-num&gt;10.1007/s12080-008-0017-1&lt;/electronic-resource-num&gt;&lt;remote-database-name&gt;Springer Link&lt;/remote-database-name&gt;&lt;language&gt;en&lt;/language&gt;&lt;access-date&gt;2020-01-27 19:43:28&lt;/access-date&gt;&lt;/record&gt;&lt;/Cite&gt;&lt;/EndNote&gt;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[43]</w:t>
      </w:r>
      <w:r w:rsidR="002D6665">
        <w:rPr>
          <w:rFonts w:ascii="Arial" w:hAnsi="Arial" w:cs="Arial"/>
          <w:sz w:val="22"/>
          <w:szCs w:val="22"/>
          <w:lang w:val="en-GB"/>
        </w:rPr>
        <w:fldChar w:fldCharType="end"/>
      </w:r>
      <w:r w:rsidR="006A1E57" w:rsidRPr="001E38B7">
        <w:rPr>
          <w:rFonts w:ascii="Arial" w:hAnsi="Arial" w:cs="Arial"/>
          <w:sz w:val="22"/>
          <w:szCs w:val="22"/>
          <w:lang w:val="en-GB"/>
        </w:rPr>
        <w:t xml:space="preserve">, and inform management </w:t>
      </w:r>
      <w:r w:rsidR="00496F5C" w:rsidRPr="001E38B7">
        <w:rPr>
          <w:rFonts w:ascii="Arial" w:hAnsi="Arial" w:cs="Arial"/>
          <w:sz w:val="22"/>
          <w:szCs w:val="22"/>
          <w:lang w:val="en-GB"/>
        </w:rPr>
        <w:t xml:space="preserve">strategies focused on </w:t>
      </w:r>
      <w:r w:rsidR="006A1E57" w:rsidRPr="001E38B7">
        <w:rPr>
          <w:rFonts w:ascii="Arial" w:hAnsi="Arial" w:cs="Arial"/>
          <w:sz w:val="22"/>
          <w:szCs w:val="22"/>
          <w:lang w:val="en-GB"/>
        </w:rPr>
        <w:t>shift</w:t>
      </w:r>
      <w:r w:rsidR="00496F5C" w:rsidRPr="001E38B7">
        <w:rPr>
          <w:rFonts w:ascii="Arial" w:hAnsi="Arial" w:cs="Arial"/>
          <w:sz w:val="22"/>
          <w:szCs w:val="22"/>
          <w:lang w:val="en-GB"/>
        </w:rPr>
        <w:t>ing</w:t>
      </w:r>
      <w:r w:rsidR="006A1E57" w:rsidRPr="001E38B7">
        <w:rPr>
          <w:rFonts w:ascii="Arial" w:hAnsi="Arial" w:cs="Arial"/>
          <w:sz w:val="22"/>
          <w:szCs w:val="22"/>
          <w:lang w:val="en-GB"/>
        </w:rPr>
        <w:t xml:space="preserve"> establishment thresholds </w:t>
      </w:r>
      <w:r w:rsidR="002D6665">
        <w:rPr>
          <w:rFonts w:ascii="Arial" w:hAnsi="Arial" w:cs="Arial"/>
          <w:sz w:val="22"/>
          <w:szCs w:val="22"/>
          <w:lang w:val="en-GB"/>
        </w:rPr>
        <w:fldChar w:fldCharType="begin">
          <w:fldData xml:space="preserve">PEVuZE5vdGU+PENpdGU+PEF1dGhvcj5Cb3JkZW48L0F1dGhvcj48WWVhcj4xOTg5PC9ZZWFyPjxS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PEVuZE5vdGU+PENpdGU+PEF1dGhvcj5Cb3JkZW48L0F1dGhvcj48WWVhcj4xOTg5PC9ZZWFyPjxS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[44, 104]</w:t>
      </w:r>
      <w:r w:rsidR="002D6665">
        <w:rPr>
          <w:rFonts w:ascii="Arial" w:hAnsi="Arial" w:cs="Arial"/>
          <w:sz w:val="22"/>
          <w:szCs w:val="22"/>
          <w:lang w:val="en-GB"/>
        </w:rPr>
        <w:fldChar w:fldCharType="end"/>
      </w:r>
      <w:r w:rsidR="006A1E57" w:rsidRPr="001E38B7">
        <w:rPr>
          <w:rFonts w:ascii="Arial" w:hAnsi="Arial" w:cs="Arial"/>
          <w:sz w:val="22"/>
          <w:szCs w:val="22"/>
          <w:lang w:val="en-GB"/>
        </w:rPr>
        <w:t xml:space="preserve">. Understanding Allee effects in host-parasite systems may similarly inform treatment strategies. </w:t>
      </w:r>
    </w:p>
    <w:p w14:paraId="04295EF7" w14:textId="77777777" w:rsidR="006A1E57" w:rsidRPr="001E38B7" w:rsidRDefault="006A1E57" w:rsidP="00DB5678">
      <w:pPr>
        <w:jc w:val="both"/>
        <w:rPr>
          <w:rFonts w:ascii="Arial" w:hAnsi="Arial" w:cs="Arial"/>
          <w:sz w:val="22"/>
          <w:szCs w:val="22"/>
        </w:rPr>
      </w:pPr>
    </w:p>
    <w:p w14:paraId="5C2FE3DB" w14:textId="6DDCD7BE" w:rsidR="002B7140" w:rsidRPr="001E38B7" w:rsidRDefault="00622CF1" w:rsidP="002B7140">
      <w:pPr>
        <w:jc w:val="both"/>
        <w:rPr>
          <w:rFonts w:ascii="Arial" w:hAnsi="Arial" w:cs="Arial"/>
          <w:sz w:val="22"/>
          <w:szCs w:val="22"/>
        </w:rPr>
      </w:pPr>
      <w:r>
        <w:rPr>
          <w:rFonts w:ascii="Arial" w:hAnsi="Arial" w:cs="Arial"/>
          <w:sz w:val="22"/>
          <w:szCs w:val="22"/>
        </w:rPr>
        <w:t>A</w:t>
      </w:r>
      <w:r w:rsidRPr="001E38B7">
        <w:rPr>
          <w:rFonts w:ascii="Arial" w:hAnsi="Arial" w:cs="Arial"/>
          <w:sz w:val="22"/>
          <w:szCs w:val="22"/>
        </w:rPr>
        <w:t xml:space="preserve"> </w:t>
      </w:r>
      <w:r w:rsidR="00305DF5" w:rsidRPr="001E38B7">
        <w:rPr>
          <w:rFonts w:ascii="Arial" w:hAnsi="Arial" w:cs="Arial"/>
          <w:sz w:val="22"/>
          <w:szCs w:val="22"/>
        </w:rPr>
        <w:t xml:space="preserve">potential pitfall </w:t>
      </w:r>
      <w:r>
        <w:rPr>
          <w:rFonts w:ascii="Arial" w:hAnsi="Arial" w:cs="Arial"/>
          <w:sz w:val="22"/>
          <w:szCs w:val="22"/>
        </w:rPr>
        <w:t>is</w:t>
      </w:r>
      <w:r w:rsidR="00C248F1" w:rsidRPr="001E38B7">
        <w:rPr>
          <w:rFonts w:ascii="Arial" w:hAnsi="Arial" w:cs="Arial"/>
          <w:sz w:val="22"/>
          <w:szCs w:val="22"/>
        </w:rPr>
        <w:t xml:space="preserve"> if the </w:t>
      </w:r>
      <w:r w:rsidR="002B7140" w:rsidRPr="001E38B7">
        <w:rPr>
          <w:rFonts w:ascii="Arial" w:hAnsi="Arial" w:cs="Arial"/>
          <w:sz w:val="22"/>
          <w:szCs w:val="22"/>
        </w:rPr>
        <w:t>above</w:t>
      </w:r>
      <w:r w:rsidR="00C248F1" w:rsidRPr="001E38B7">
        <w:rPr>
          <w:rFonts w:ascii="Arial" w:hAnsi="Arial" w:cs="Arial"/>
          <w:sz w:val="22"/>
          <w:szCs w:val="22"/>
        </w:rPr>
        <w:t xml:space="preserve"> model </w:t>
      </w:r>
      <w:r w:rsidR="002B7140" w:rsidRPr="001E38B7">
        <w:rPr>
          <w:rFonts w:ascii="Arial" w:hAnsi="Arial" w:cs="Arial"/>
          <w:sz w:val="22"/>
          <w:szCs w:val="22"/>
        </w:rPr>
        <w:t>is unable to reproduce observed infection dynamics</w:t>
      </w:r>
      <w:r w:rsidR="008238DC">
        <w:rPr>
          <w:rFonts w:ascii="Arial" w:hAnsi="Arial" w:cs="Arial"/>
          <w:sz w:val="22"/>
          <w:szCs w:val="22"/>
        </w:rPr>
        <w:t xml:space="preserve"> (diagnosed as a poor fit of the model to data)</w:t>
      </w:r>
      <w:r w:rsidR="00103227" w:rsidRPr="001E38B7">
        <w:rPr>
          <w:rFonts w:ascii="Arial" w:hAnsi="Arial" w:cs="Arial"/>
          <w:sz w:val="22"/>
          <w:szCs w:val="22"/>
        </w:rPr>
        <w:t>. D</w:t>
      </w:r>
      <w:r w:rsidR="00C248F1" w:rsidRPr="001E38B7">
        <w:rPr>
          <w:rFonts w:ascii="Arial" w:hAnsi="Arial" w:cs="Arial"/>
          <w:sz w:val="22"/>
          <w:szCs w:val="22"/>
        </w:rPr>
        <w:t xml:space="preserve">ecades of experimental work indicates that we will certainly observe variation in infection duration. </w:t>
      </w:r>
      <w:r w:rsidR="0097736E" w:rsidRPr="001E38B7">
        <w:rPr>
          <w:rFonts w:ascii="Arial" w:hAnsi="Arial" w:cs="Arial"/>
          <w:sz w:val="22"/>
          <w:szCs w:val="22"/>
        </w:rPr>
        <w:t>T</w:t>
      </w:r>
      <w:r w:rsidR="00C248F1" w:rsidRPr="001E38B7">
        <w:rPr>
          <w:rFonts w:ascii="Arial" w:hAnsi="Arial" w:cs="Arial"/>
          <w:sz w:val="22"/>
          <w:szCs w:val="22"/>
        </w:rPr>
        <w:t xml:space="preserve">he most likely reason </w:t>
      </w:r>
      <w:r w:rsidR="00C73AA5" w:rsidRPr="001E38B7">
        <w:rPr>
          <w:rFonts w:ascii="Arial" w:hAnsi="Arial" w:cs="Arial"/>
          <w:sz w:val="22"/>
          <w:szCs w:val="22"/>
        </w:rPr>
        <w:t xml:space="preserve">for </w:t>
      </w:r>
      <w:r w:rsidR="002B7140" w:rsidRPr="001E38B7">
        <w:rPr>
          <w:rFonts w:ascii="Arial" w:hAnsi="Arial" w:cs="Arial"/>
          <w:sz w:val="22"/>
          <w:szCs w:val="22"/>
        </w:rPr>
        <w:t xml:space="preserve">the model’s inability to fit the data well would be a lack of immunological detail, for example on the dynamics of cytokines or transcription factors. Fortunately, as noted above, other authors have considered more detailed models that can be brought to bear on the data. </w:t>
      </w:r>
      <w:r w:rsidR="00C248F1" w:rsidRPr="001E38B7">
        <w:rPr>
          <w:rFonts w:ascii="Arial" w:hAnsi="Arial" w:cs="Arial"/>
          <w:sz w:val="22"/>
          <w:szCs w:val="22"/>
        </w:rPr>
        <w:t xml:space="preserve">If this </w:t>
      </w:r>
      <w:r w:rsidR="00C73AA5" w:rsidRPr="001E38B7">
        <w:rPr>
          <w:rFonts w:ascii="Arial" w:hAnsi="Arial" w:cs="Arial"/>
          <w:sz w:val="22"/>
          <w:szCs w:val="22"/>
        </w:rPr>
        <w:t xml:space="preserve">were </w:t>
      </w:r>
      <w:r w:rsidR="00C248F1" w:rsidRPr="001E38B7">
        <w:rPr>
          <w:rFonts w:ascii="Arial" w:hAnsi="Arial" w:cs="Arial"/>
          <w:sz w:val="22"/>
          <w:szCs w:val="22"/>
        </w:rPr>
        <w:t>the case, we can extend the model to include additional variables</w:t>
      </w:r>
      <w:r w:rsidR="002B7140" w:rsidRPr="001E38B7">
        <w:rPr>
          <w:rFonts w:ascii="Arial" w:hAnsi="Arial" w:cs="Arial"/>
          <w:sz w:val="22"/>
          <w:szCs w:val="22"/>
        </w:rPr>
        <w:t xml:space="preserve">, such as the dynamics of immune cell activation and proliferation in response to cytokines </w:t>
      </w:r>
      <w:r w:rsidR="002D6665">
        <w:rPr>
          <w:rFonts w:ascii="Arial" w:hAnsi="Arial" w:cs="Arial"/>
          <w:sz w:val="22"/>
          <w:szCs w:val="22"/>
        </w:rPr>
        <w:fldChar w:fldCharType="begin">
          <w:fldData xml:space="preserve">PEVuZE5vdGU+PENpdGU+PEF1dGhvcj5ZYXRlczwvQXV0aG9yPjxZZWFyPjIwMDA8L1llYXI+PFJl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PEVuZE5vdGU+PENpdGU+PEF1dGhvcj5ZYXRlczwvQXV0aG9yPjxZZWFyPjIwMDA8L1llYXI+PFJl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[60, 61, 95, 105]</w:t>
      </w:r>
      <w:r w:rsidR="002D6665">
        <w:rPr>
          <w:rFonts w:ascii="Arial" w:hAnsi="Arial" w:cs="Arial"/>
          <w:sz w:val="22"/>
          <w:szCs w:val="22"/>
        </w:rPr>
        <w:fldChar w:fldCharType="end"/>
      </w:r>
      <w:r w:rsidR="002B7140" w:rsidRPr="001E38B7">
        <w:rPr>
          <w:rFonts w:ascii="Arial" w:hAnsi="Arial" w:cs="Arial"/>
          <w:sz w:val="22"/>
          <w:szCs w:val="22"/>
        </w:rPr>
        <w:t xml:space="preserve">, the dynamics of cytokine expression by Antigen-Presenting Cells (APCs) and T helper cells </w:t>
      </w:r>
      <w:r w:rsidR="002D6665">
        <w:rPr>
          <w:rFonts w:ascii="Arial" w:hAnsi="Arial" w:cs="Arial"/>
          <w:sz w:val="22"/>
          <w:szCs w:val="22"/>
        </w:rPr>
        <w:fldChar w:fldCharType="begin">
          <w:fldData xml:space="preserve">PEVuZE5vdGU+PENpdGU+PEF1dGhvcj5EZSBCb2VyPC9BdXRob3I+PFllYXI+MTk5NTwvWWVhcj48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PEVuZE5vdGU+PENpdGU+PEF1dGhvcj5EZSBCb2VyPC9BdXRob3I+PFllYXI+MTk5NTwvWWVhcj48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[106, 107]</w:t>
      </w:r>
      <w:r w:rsidR="002D6665">
        <w:rPr>
          <w:rFonts w:ascii="Arial" w:hAnsi="Arial" w:cs="Arial"/>
          <w:sz w:val="22"/>
          <w:szCs w:val="22"/>
        </w:rPr>
        <w:fldChar w:fldCharType="end"/>
      </w:r>
      <w:r w:rsidR="002B7140" w:rsidRPr="001E38B7">
        <w:rPr>
          <w:rFonts w:ascii="Arial" w:hAnsi="Arial" w:cs="Arial"/>
          <w:sz w:val="22"/>
          <w:szCs w:val="22"/>
        </w:rPr>
        <w:t xml:space="preserve">, and the dynamics of immune cell polarization and master regulator expression </w:t>
      </w:r>
      <w:r w:rsidR="002D6665">
        <w:rPr>
          <w:rFonts w:ascii="Arial" w:hAnsi="Arial" w:cs="Arial"/>
          <w:sz w:val="22"/>
          <w:szCs w:val="22"/>
        </w:rPr>
        <w:fldChar w:fldCharType="begin">
          <w:fldData xml:space="preserve">PEVuZE5vdGU+PENpdGU+PEF1dGhvcj5Iw7ZmZXI8L0F1dGhvcj48WWVhcj4yMDAyPC9ZZWFyPjxS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PEVuZE5vdGU+PENpdGU+PEF1dGhvcj5Iw7ZmZXI8L0F1dGhvcj48WWVhcj4yMDAyPC9ZZWFyPjxS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[95, 108]</w:t>
      </w:r>
      <w:r w:rsidR="002D6665">
        <w:rPr>
          <w:rFonts w:ascii="Arial" w:hAnsi="Arial" w:cs="Arial"/>
          <w:sz w:val="22"/>
          <w:szCs w:val="22"/>
        </w:rPr>
        <w:fldChar w:fldCharType="end"/>
      </w:r>
      <w:r w:rsidR="002B7140" w:rsidRPr="001E38B7">
        <w:rPr>
          <w:rFonts w:ascii="Arial" w:hAnsi="Arial" w:cs="Arial"/>
          <w:sz w:val="22"/>
          <w:szCs w:val="22"/>
        </w:rPr>
        <w:t>}.</w:t>
      </w:r>
      <w:r w:rsidR="00B705E3" w:rsidRPr="001E38B7">
        <w:rPr>
          <w:rFonts w:ascii="Arial" w:hAnsi="Arial" w:cs="Arial"/>
          <w:sz w:val="22"/>
          <w:szCs w:val="22"/>
        </w:rPr>
        <w:t xml:space="preserve"> </w:t>
      </w:r>
      <w:r w:rsidR="002B7140" w:rsidRPr="001E38B7">
        <w:rPr>
          <w:rFonts w:ascii="Arial" w:hAnsi="Arial" w:cs="Arial"/>
          <w:sz w:val="22"/>
          <w:szCs w:val="22"/>
        </w:rPr>
        <w:t xml:space="preserve">We can extend the model above to include some of these other variables to gain deeper insights into the mechanisms underlying the observed infection durations. </w:t>
      </w:r>
      <w:r w:rsidR="002B7140" w:rsidRPr="00EE7DE0">
        <w:rPr>
          <w:rFonts w:ascii="Arial" w:hAnsi="Arial" w:cs="Arial"/>
          <w:b/>
          <w:bCs/>
          <w:sz w:val="22"/>
          <w:szCs w:val="22"/>
        </w:rPr>
        <w:t xml:space="preserve">Importantly, even if we do not find strong evidence for tipping point behavior, either empirically or theoretically, our theory-data integration will still provide valuable insights into the processes that </w:t>
      </w:r>
      <w:r w:rsidR="002B7140" w:rsidRPr="00EE7DE0">
        <w:rPr>
          <w:rFonts w:ascii="Arial" w:hAnsi="Arial" w:cs="Arial"/>
          <w:b/>
          <w:bCs/>
          <w:i/>
          <w:iCs/>
          <w:sz w:val="22"/>
          <w:szCs w:val="22"/>
        </w:rPr>
        <w:t>do</w:t>
      </w:r>
      <w:r w:rsidR="002B7140" w:rsidRPr="00EE7DE0">
        <w:rPr>
          <w:rFonts w:ascii="Arial" w:hAnsi="Arial" w:cs="Arial"/>
          <w:b/>
          <w:bCs/>
          <w:sz w:val="22"/>
          <w:szCs w:val="22"/>
        </w:rPr>
        <w:t xml:space="preserve"> drive variation in infection duration.</w:t>
      </w:r>
    </w:p>
    <w:p w14:paraId="0CED307D" w14:textId="77777777" w:rsidR="00017330" w:rsidRPr="001E38B7" w:rsidRDefault="00017330" w:rsidP="00DB5678">
      <w:pPr>
        <w:jc w:val="both"/>
        <w:rPr>
          <w:rFonts w:ascii="Arial" w:hAnsi="Arial" w:cs="Arial"/>
          <w:sz w:val="22"/>
          <w:szCs w:val="22"/>
          <w:u w:val="single"/>
        </w:rPr>
      </w:pPr>
    </w:p>
    <w:p w14:paraId="0269D17A" w14:textId="51F49F66" w:rsidR="00017330" w:rsidRPr="001E38B7" w:rsidRDefault="00C248F1" w:rsidP="00DB5678">
      <w:pPr>
        <w:jc w:val="both"/>
        <w:rPr>
          <w:rFonts w:ascii="Arial" w:hAnsi="Arial" w:cs="Arial"/>
          <w:b/>
          <w:bCs/>
          <w:sz w:val="22"/>
          <w:szCs w:val="22"/>
          <w:u w:val="single"/>
        </w:rPr>
      </w:pPr>
      <w:commentRangeStart w:id="116"/>
      <w:r w:rsidRPr="001E38B7">
        <w:rPr>
          <w:rFonts w:ascii="Arial" w:hAnsi="Arial" w:cs="Arial"/>
          <w:b/>
          <w:bCs/>
          <w:sz w:val="22"/>
          <w:szCs w:val="22"/>
          <w:u w:val="single"/>
        </w:rPr>
        <w:lastRenderedPageBreak/>
        <w:t>Aim 2</w:t>
      </w:r>
      <w:commentRangeEnd w:id="116"/>
      <w:r w:rsidR="00930909">
        <w:rPr>
          <w:rStyle w:val="CommentReference"/>
        </w:rPr>
        <w:commentReference w:id="116"/>
      </w:r>
      <w:r w:rsidRPr="001E38B7">
        <w:rPr>
          <w:rFonts w:ascii="Arial" w:hAnsi="Arial" w:cs="Arial"/>
          <w:b/>
          <w:bCs/>
          <w:sz w:val="22"/>
          <w:szCs w:val="22"/>
          <w:u w:val="single"/>
        </w:rPr>
        <w:t xml:space="preserve">: </w:t>
      </w:r>
      <w:r w:rsidR="00AD497F">
        <w:rPr>
          <w:rFonts w:ascii="Arial" w:hAnsi="Arial" w:cs="Arial"/>
          <w:b/>
          <w:bCs/>
          <w:sz w:val="22"/>
          <w:szCs w:val="22"/>
          <w:u w:val="single"/>
        </w:rPr>
        <w:t xml:space="preserve"> </w:t>
      </w:r>
      <w:r w:rsidR="003C3EE2">
        <w:rPr>
          <w:rFonts w:ascii="Arial" w:hAnsi="Arial" w:cs="Arial"/>
          <w:b/>
          <w:bCs/>
          <w:sz w:val="22"/>
          <w:szCs w:val="22"/>
          <w:u w:val="single"/>
        </w:rPr>
        <w:t>T</w:t>
      </w:r>
      <w:r w:rsidR="005765B2">
        <w:rPr>
          <w:rFonts w:ascii="Arial" w:hAnsi="Arial" w:cs="Arial"/>
          <w:b/>
          <w:bCs/>
          <w:sz w:val="22"/>
          <w:szCs w:val="22"/>
          <w:u w:val="single"/>
        </w:rPr>
        <w:t>est</w:t>
      </w:r>
      <w:r w:rsidR="003C3EE2">
        <w:rPr>
          <w:rFonts w:ascii="Arial" w:hAnsi="Arial" w:cs="Arial"/>
          <w:b/>
          <w:bCs/>
          <w:sz w:val="22"/>
          <w:szCs w:val="22"/>
          <w:u w:val="single"/>
        </w:rPr>
        <w:t xml:space="preserve"> </w:t>
      </w:r>
      <w:r w:rsidR="00AD497F">
        <w:rPr>
          <w:rFonts w:ascii="Arial" w:hAnsi="Arial" w:cs="Arial"/>
          <w:b/>
          <w:bCs/>
          <w:sz w:val="22"/>
          <w:szCs w:val="22"/>
          <w:u w:val="single"/>
        </w:rPr>
        <w:t>hypothesized drivers of</w:t>
      </w:r>
      <w:r w:rsidRPr="001E38B7">
        <w:rPr>
          <w:rFonts w:ascii="Arial" w:hAnsi="Arial" w:cs="Arial"/>
          <w:b/>
          <w:bCs/>
          <w:sz w:val="22"/>
          <w:szCs w:val="22"/>
          <w:u w:val="single"/>
        </w:rPr>
        <w:t xml:space="preserve"> infection duration by experimentally manipulating the </w:t>
      </w:r>
      <w:r w:rsidR="00AD497F">
        <w:rPr>
          <w:rFonts w:ascii="Arial" w:hAnsi="Arial" w:cs="Arial"/>
          <w:b/>
          <w:bCs/>
          <w:sz w:val="22"/>
          <w:szCs w:val="22"/>
          <w:u w:val="single"/>
        </w:rPr>
        <w:t>rates</w:t>
      </w:r>
      <w:r w:rsidR="004430AE">
        <w:rPr>
          <w:rFonts w:ascii="Arial" w:hAnsi="Arial" w:cs="Arial"/>
          <w:b/>
          <w:bCs/>
          <w:sz w:val="22"/>
          <w:szCs w:val="22"/>
          <w:u w:val="single"/>
        </w:rPr>
        <w:t xml:space="preserve"> of induction</w:t>
      </w:r>
      <w:r w:rsidR="00AD497F">
        <w:rPr>
          <w:rFonts w:ascii="Arial" w:hAnsi="Arial" w:cs="Arial"/>
          <w:b/>
          <w:bCs/>
          <w:sz w:val="22"/>
          <w:szCs w:val="22"/>
          <w:u w:val="single"/>
        </w:rPr>
        <w:t xml:space="preserve"> and effector impacts</w:t>
      </w:r>
      <w:r w:rsidRPr="001E38B7">
        <w:rPr>
          <w:rFonts w:ascii="Arial" w:hAnsi="Arial" w:cs="Arial"/>
          <w:b/>
          <w:bCs/>
          <w:sz w:val="22"/>
          <w:szCs w:val="22"/>
          <w:u w:val="single"/>
        </w:rPr>
        <w:t xml:space="preserve"> of </w:t>
      </w:r>
      <w:r w:rsidR="00D42BE7">
        <w:rPr>
          <w:rFonts w:ascii="Arial" w:hAnsi="Arial" w:cs="Arial"/>
          <w:b/>
          <w:bCs/>
          <w:sz w:val="22"/>
          <w:szCs w:val="22"/>
          <w:u w:val="single"/>
        </w:rPr>
        <w:t xml:space="preserve">within-host </w:t>
      </w:r>
      <w:r w:rsidRPr="001E38B7">
        <w:rPr>
          <w:rFonts w:ascii="Arial" w:hAnsi="Arial" w:cs="Arial"/>
          <w:b/>
          <w:bCs/>
          <w:sz w:val="22"/>
          <w:szCs w:val="22"/>
          <w:u w:val="single"/>
        </w:rPr>
        <w:t>feedbacks.</w:t>
      </w:r>
    </w:p>
    <w:p w14:paraId="3095F34A" w14:textId="77777777" w:rsidR="00017330" w:rsidRPr="001E38B7" w:rsidRDefault="00017330" w:rsidP="00DB5678">
      <w:pPr>
        <w:jc w:val="both"/>
        <w:rPr>
          <w:rFonts w:ascii="Arial" w:hAnsi="Arial" w:cs="Arial"/>
          <w:b/>
          <w:sz w:val="22"/>
          <w:szCs w:val="22"/>
          <w:u w:val="single"/>
        </w:rPr>
      </w:pPr>
    </w:p>
    <w:p w14:paraId="03A319AF" w14:textId="0DB8260D" w:rsidR="00017330" w:rsidRPr="00EE7DE0" w:rsidRDefault="007B51F8" w:rsidP="00DB5678">
      <w:pPr>
        <w:jc w:val="both"/>
        <w:rPr>
          <w:rFonts w:ascii="Arial" w:hAnsi="Arial" w:cs="Arial"/>
        </w:rPr>
      </w:pPr>
      <w:r>
        <w:rPr>
          <w:rStyle w:val="CommentReference"/>
          <w:rFonts w:ascii="Arial" w:hAnsi="Arial" w:cs="Arial"/>
          <w:sz w:val="22"/>
          <w:szCs w:val="22"/>
        </w:rPr>
        <w:t>Our preliminary m</w:t>
      </w:r>
      <w:r w:rsidRPr="001E38B7">
        <w:rPr>
          <w:rStyle w:val="CommentReference"/>
          <w:rFonts w:ascii="Arial" w:hAnsi="Arial" w:cs="Arial"/>
          <w:sz w:val="22"/>
          <w:szCs w:val="22"/>
        </w:rPr>
        <w:t xml:space="preserve">athematical </w:t>
      </w:r>
      <w:r>
        <w:rPr>
          <w:rStyle w:val="CommentReference"/>
          <w:rFonts w:ascii="Arial" w:hAnsi="Arial" w:cs="Arial"/>
          <w:sz w:val="22"/>
          <w:szCs w:val="22"/>
        </w:rPr>
        <w:t>results</w:t>
      </w:r>
      <w:r w:rsidRPr="001E38B7">
        <w:rPr>
          <w:rStyle w:val="CommentReference"/>
          <w:rFonts w:ascii="Arial" w:hAnsi="Arial" w:cs="Arial"/>
          <w:sz w:val="22"/>
          <w:szCs w:val="22"/>
        </w:rPr>
        <w:t xml:space="preserve"> </w:t>
      </w:r>
      <w:r w:rsidR="00C248F1" w:rsidRPr="001E38B7">
        <w:rPr>
          <w:rStyle w:val="CommentReference"/>
          <w:rFonts w:ascii="Arial" w:hAnsi="Arial" w:cs="Arial"/>
          <w:sz w:val="22"/>
          <w:szCs w:val="22"/>
        </w:rPr>
        <w:t xml:space="preserve">indicate that subtle variation in </w:t>
      </w:r>
      <w:r w:rsidR="008F4D5F" w:rsidRPr="001E38B7">
        <w:rPr>
          <w:rStyle w:val="CommentReference"/>
          <w:rFonts w:ascii="Arial" w:hAnsi="Arial" w:cs="Arial"/>
          <w:sz w:val="22"/>
          <w:szCs w:val="22"/>
        </w:rPr>
        <w:t xml:space="preserve">baseline </w:t>
      </w:r>
      <w:r>
        <w:rPr>
          <w:rStyle w:val="CommentReference"/>
          <w:rFonts w:ascii="Arial" w:hAnsi="Arial" w:cs="Arial"/>
          <w:sz w:val="22"/>
          <w:szCs w:val="22"/>
        </w:rPr>
        <w:t xml:space="preserve">and early induced </w:t>
      </w:r>
      <w:r w:rsidR="008F4D5F" w:rsidRPr="001E38B7">
        <w:rPr>
          <w:rStyle w:val="CommentReference"/>
          <w:rFonts w:ascii="Arial" w:hAnsi="Arial" w:cs="Arial"/>
          <w:sz w:val="22"/>
          <w:szCs w:val="22"/>
        </w:rPr>
        <w:t xml:space="preserve">immune </w:t>
      </w:r>
      <w:r>
        <w:rPr>
          <w:rStyle w:val="CommentReference"/>
          <w:rFonts w:ascii="Arial" w:hAnsi="Arial" w:cs="Arial"/>
          <w:sz w:val="22"/>
          <w:szCs w:val="22"/>
        </w:rPr>
        <w:t>responses</w:t>
      </w:r>
      <w:r w:rsidRPr="001E38B7">
        <w:rPr>
          <w:rStyle w:val="CommentReference"/>
          <w:rFonts w:ascii="Arial" w:hAnsi="Arial" w:cs="Arial"/>
          <w:sz w:val="22"/>
          <w:szCs w:val="22"/>
        </w:rPr>
        <w:t xml:space="preserve"> </w:t>
      </w:r>
      <w:r w:rsidR="00C248F1" w:rsidRPr="001E38B7">
        <w:rPr>
          <w:rStyle w:val="CommentReference"/>
          <w:rFonts w:ascii="Arial" w:hAnsi="Arial" w:cs="Arial"/>
          <w:sz w:val="22"/>
          <w:szCs w:val="22"/>
        </w:rPr>
        <w:t xml:space="preserve">interact with feedback processes to drive quantitative </w:t>
      </w:r>
      <w:r w:rsidR="00AC33D1" w:rsidRPr="001E38B7">
        <w:rPr>
          <w:rStyle w:val="CommentReference"/>
          <w:rFonts w:ascii="Arial" w:hAnsi="Arial" w:cs="Arial"/>
          <w:sz w:val="22"/>
          <w:szCs w:val="22"/>
        </w:rPr>
        <w:t xml:space="preserve">variation </w:t>
      </w:r>
      <w:r w:rsidR="00C248F1" w:rsidRPr="001E38B7">
        <w:rPr>
          <w:rStyle w:val="CommentReference"/>
          <w:rFonts w:ascii="Arial" w:hAnsi="Arial" w:cs="Arial"/>
          <w:sz w:val="22"/>
          <w:szCs w:val="22"/>
        </w:rPr>
        <w:t>in infection duration</w:t>
      </w:r>
      <w:r w:rsidR="00AC33D1" w:rsidRPr="001E38B7">
        <w:rPr>
          <w:rStyle w:val="CommentReference"/>
          <w:rFonts w:ascii="Arial" w:hAnsi="Arial" w:cs="Arial"/>
          <w:sz w:val="22"/>
          <w:szCs w:val="22"/>
        </w:rPr>
        <w:t xml:space="preserve"> (and </w:t>
      </w:r>
      <w:r w:rsidR="00D038C6" w:rsidRPr="001E38B7">
        <w:rPr>
          <w:rStyle w:val="CommentReference"/>
          <w:rFonts w:ascii="Arial" w:hAnsi="Arial" w:cs="Arial"/>
          <w:sz w:val="22"/>
          <w:szCs w:val="22"/>
        </w:rPr>
        <w:t xml:space="preserve">corresponding </w:t>
      </w:r>
      <w:r w:rsidR="00AC33D1" w:rsidRPr="001E38B7">
        <w:rPr>
          <w:rStyle w:val="CommentReference"/>
          <w:rFonts w:ascii="Arial" w:hAnsi="Arial" w:cs="Arial"/>
          <w:sz w:val="22"/>
          <w:szCs w:val="22"/>
        </w:rPr>
        <w:t>qualitative variation</w:t>
      </w:r>
      <w:r w:rsidR="00D038C6" w:rsidRPr="001E38B7">
        <w:rPr>
          <w:rStyle w:val="CommentReference"/>
          <w:rFonts w:ascii="Arial" w:hAnsi="Arial" w:cs="Arial"/>
          <w:sz w:val="22"/>
          <w:szCs w:val="22"/>
        </w:rPr>
        <w:t>; i.e.,</w:t>
      </w:r>
      <w:r w:rsidR="00AC33D1" w:rsidRPr="001E38B7">
        <w:rPr>
          <w:rStyle w:val="CommentReference"/>
          <w:rFonts w:ascii="Arial" w:hAnsi="Arial" w:cs="Arial"/>
          <w:sz w:val="22"/>
          <w:szCs w:val="22"/>
        </w:rPr>
        <w:t xml:space="preserve"> acute vs chronic </w:t>
      </w:r>
      <w:r w:rsidR="00D038C6" w:rsidRPr="001E38B7">
        <w:rPr>
          <w:rStyle w:val="CommentReference"/>
          <w:rFonts w:ascii="Arial" w:hAnsi="Arial" w:cs="Arial"/>
          <w:sz w:val="22"/>
          <w:szCs w:val="22"/>
        </w:rPr>
        <w:t>infections</w:t>
      </w:r>
      <w:r w:rsidR="00AC33D1" w:rsidRPr="001E38B7">
        <w:rPr>
          <w:rStyle w:val="CommentReference"/>
          <w:rFonts w:ascii="Arial" w:hAnsi="Arial" w:cs="Arial"/>
          <w:sz w:val="22"/>
          <w:szCs w:val="22"/>
        </w:rPr>
        <w:t xml:space="preserve">) </w:t>
      </w:r>
      <w:r w:rsidR="00C248F1" w:rsidRPr="001E38B7">
        <w:rPr>
          <w:rStyle w:val="CommentReference"/>
          <w:rFonts w:ascii="Arial" w:hAnsi="Arial" w:cs="Arial"/>
          <w:sz w:val="22"/>
          <w:szCs w:val="22"/>
        </w:rPr>
        <w:t>(</w:t>
      </w:r>
      <w:r w:rsidR="00C248F1" w:rsidRPr="001E38B7">
        <w:rPr>
          <w:rStyle w:val="CommentReference"/>
          <w:rFonts w:ascii="Arial" w:hAnsi="Arial" w:cs="Arial"/>
          <w:b/>
          <w:sz w:val="22"/>
          <w:szCs w:val="22"/>
        </w:rPr>
        <w:t xml:space="preserve">Fig. </w:t>
      </w:r>
      <w:del w:id="117" w:author="Clay Cressler" w:date="2020-11-02T15:25:00Z">
        <w:r w:rsidR="00D354A7" w:rsidRPr="001E38B7" w:rsidDel="00B02D7E">
          <w:rPr>
            <w:rStyle w:val="CommentReference"/>
            <w:rFonts w:ascii="Arial" w:hAnsi="Arial" w:cs="Arial"/>
            <w:b/>
            <w:sz w:val="22"/>
            <w:szCs w:val="22"/>
          </w:rPr>
          <w:delText>2</w:delText>
        </w:r>
        <w:r w:rsidR="005C14FB" w:rsidDel="00B02D7E">
          <w:rPr>
            <w:rStyle w:val="CommentReference"/>
            <w:rFonts w:ascii="Arial" w:hAnsi="Arial" w:cs="Arial"/>
            <w:b/>
            <w:sz w:val="22"/>
            <w:szCs w:val="22"/>
          </w:rPr>
          <w:delText>D,G</w:delText>
        </w:r>
      </w:del>
      <w:ins w:id="118" w:author="Clay Cressler" w:date="2020-11-02T15:25:00Z">
        <w:r w:rsidR="00B02D7E">
          <w:rPr>
            <w:rStyle w:val="CommentReference"/>
            <w:rFonts w:ascii="Arial" w:hAnsi="Arial" w:cs="Arial"/>
            <w:b/>
            <w:sz w:val="22"/>
            <w:szCs w:val="22"/>
          </w:rPr>
          <w:t>2d,g</w:t>
        </w:r>
      </w:ins>
      <w:r w:rsidR="00C248F1" w:rsidRPr="001E38B7">
        <w:rPr>
          <w:rStyle w:val="CommentReference"/>
          <w:rFonts w:ascii="Arial" w:hAnsi="Arial" w:cs="Arial"/>
          <w:sz w:val="22"/>
          <w:szCs w:val="22"/>
        </w:rPr>
        <w:t xml:space="preserve">). </w:t>
      </w:r>
      <w:r>
        <w:rPr>
          <w:rStyle w:val="CommentReference"/>
          <w:rFonts w:ascii="Arial" w:hAnsi="Arial" w:cs="Arial"/>
          <w:sz w:val="22"/>
          <w:szCs w:val="22"/>
        </w:rPr>
        <w:t xml:space="preserve">Under Aim 2, our work will therefore </w:t>
      </w:r>
      <w:r w:rsidR="00CA3513">
        <w:rPr>
          <w:rStyle w:val="CommentReference"/>
          <w:rFonts w:ascii="Arial" w:hAnsi="Arial" w:cs="Arial"/>
          <w:sz w:val="22"/>
          <w:szCs w:val="22"/>
        </w:rPr>
        <w:t xml:space="preserve">focus on manipulating rates of induction and effector impacts of </w:t>
      </w:r>
      <w:r w:rsidR="0002391B">
        <w:rPr>
          <w:rStyle w:val="CommentReference"/>
          <w:rFonts w:ascii="Arial" w:hAnsi="Arial" w:cs="Arial"/>
          <w:sz w:val="22"/>
          <w:szCs w:val="22"/>
        </w:rPr>
        <w:t>immune responses, with a combination of trickle infections and select knockout strains of mice</w:t>
      </w:r>
      <w:r w:rsidR="005C14FB">
        <w:rPr>
          <w:rStyle w:val="CommentReference"/>
          <w:rFonts w:ascii="Arial" w:hAnsi="Arial" w:cs="Arial"/>
          <w:sz w:val="22"/>
          <w:szCs w:val="22"/>
        </w:rPr>
        <w:t xml:space="preserve">. </w:t>
      </w:r>
      <w:r w:rsidR="00AD230A" w:rsidRPr="001E38B7">
        <w:rPr>
          <w:rStyle w:val="CommentReference"/>
          <w:rFonts w:ascii="Arial" w:hAnsi="Arial" w:cs="Arial"/>
          <w:sz w:val="22"/>
          <w:szCs w:val="22"/>
        </w:rPr>
        <w:t xml:space="preserve"> </w:t>
      </w:r>
    </w:p>
    <w:p w14:paraId="231CF0BE" w14:textId="77777777" w:rsidR="00017330" w:rsidRPr="001E38B7" w:rsidRDefault="00017330" w:rsidP="00DB5678">
      <w:pPr>
        <w:jc w:val="both"/>
        <w:rPr>
          <w:rFonts w:ascii="Arial" w:hAnsi="Arial" w:cs="Arial"/>
          <w:sz w:val="22"/>
          <w:szCs w:val="22"/>
        </w:rPr>
      </w:pPr>
    </w:p>
    <w:p w14:paraId="5383A07E" w14:textId="3FA9E1FB" w:rsidR="00BE6935" w:rsidRPr="003342E5" w:rsidRDefault="00B1213C" w:rsidP="00A918B8">
      <w:pPr>
        <w:jc w:val="both"/>
        <w:rPr>
          <w:rFonts w:ascii="Arial" w:hAnsi="Arial" w:cs="Arial"/>
          <w:b/>
          <w:sz w:val="22"/>
          <w:szCs w:val="22"/>
        </w:rPr>
      </w:pPr>
      <w:r>
        <w:rPr>
          <w:rFonts w:ascii="Arial" w:hAnsi="Arial" w:cs="Arial"/>
          <w:b/>
          <w:i/>
          <w:sz w:val="22"/>
          <w:szCs w:val="22"/>
          <w:u w:val="single"/>
        </w:rPr>
        <w:t>Experimental m</w:t>
      </w:r>
      <w:r w:rsidRPr="001E38B7">
        <w:rPr>
          <w:rFonts w:ascii="Arial" w:hAnsi="Arial" w:cs="Arial"/>
          <w:b/>
          <w:i/>
          <w:sz w:val="22"/>
          <w:szCs w:val="22"/>
          <w:u w:val="single"/>
        </w:rPr>
        <w:t xml:space="preserve">anipulation </w:t>
      </w:r>
      <w:r w:rsidR="00C248F1" w:rsidRPr="001E38B7">
        <w:rPr>
          <w:rFonts w:ascii="Arial" w:hAnsi="Arial" w:cs="Arial"/>
          <w:b/>
          <w:i/>
          <w:sz w:val="22"/>
          <w:szCs w:val="22"/>
          <w:u w:val="single"/>
        </w:rPr>
        <w:t>of feedbacks to alter dose</w:t>
      </w:r>
      <w:r w:rsidR="00F432E9" w:rsidRPr="001E38B7">
        <w:rPr>
          <w:rFonts w:ascii="Arial" w:hAnsi="Arial" w:cs="Arial"/>
          <w:b/>
          <w:i/>
          <w:sz w:val="22"/>
          <w:szCs w:val="22"/>
          <w:u w:val="single"/>
        </w:rPr>
        <w:t>-</w:t>
      </w:r>
      <w:r w:rsidR="00C248F1" w:rsidRPr="001E38B7">
        <w:rPr>
          <w:rFonts w:ascii="Arial" w:hAnsi="Arial" w:cs="Arial"/>
          <w:b/>
          <w:i/>
          <w:sz w:val="22"/>
          <w:szCs w:val="22"/>
          <w:u w:val="single"/>
        </w:rPr>
        <w:t>dependence of duration</w:t>
      </w:r>
      <w:r w:rsidR="00BC664E">
        <w:rPr>
          <w:rFonts w:ascii="Arial" w:hAnsi="Arial" w:cs="Arial"/>
          <w:b/>
          <w:i/>
          <w:sz w:val="22"/>
          <w:szCs w:val="22"/>
          <w:u w:val="single"/>
        </w:rPr>
        <w:t xml:space="preserve"> in hosts with semi-naturalized microbiota</w:t>
      </w:r>
      <w:r w:rsidR="00C248F1" w:rsidRPr="001E38B7">
        <w:rPr>
          <w:rFonts w:ascii="Arial" w:hAnsi="Arial" w:cs="Arial"/>
          <w:b/>
          <w:i/>
          <w:sz w:val="22"/>
          <w:szCs w:val="22"/>
        </w:rPr>
        <w:t xml:space="preserve">. </w:t>
      </w:r>
      <w:r w:rsidR="00065B49">
        <w:rPr>
          <w:rFonts w:ascii="Arial" w:hAnsi="Arial" w:cs="Arial"/>
          <w:sz w:val="22"/>
          <w:szCs w:val="22"/>
        </w:rPr>
        <w:t xml:space="preserve"> W</w:t>
      </w:r>
      <w:r w:rsidR="007A66ED" w:rsidRPr="001E38B7">
        <w:rPr>
          <w:rFonts w:ascii="Arial" w:hAnsi="Arial" w:cs="Arial"/>
          <w:sz w:val="22"/>
          <w:szCs w:val="22"/>
        </w:rPr>
        <w:t xml:space="preserve">e </w:t>
      </w:r>
      <w:r w:rsidR="00C248F1" w:rsidRPr="001E38B7">
        <w:rPr>
          <w:rFonts w:ascii="Arial" w:hAnsi="Arial" w:cs="Arial"/>
          <w:sz w:val="22"/>
          <w:szCs w:val="22"/>
        </w:rPr>
        <w:t>will manipulate feedbacks directly</w:t>
      </w:r>
      <w:r w:rsidR="008E25B6">
        <w:rPr>
          <w:rFonts w:ascii="Arial" w:hAnsi="Arial" w:cs="Arial"/>
          <w:sz w:val="22"/>
          <w:szCs w:val="22"/>
        </w:rPr>
        <w:t xml:space="preserve"> by trickling in parasites at a low rate</w:t>
      </w:r>
      <w:r w:rsidR="004876BB">
        <w:rPr>
          <w:rFonts w:ascii="Arial" w:hAnsi="Arial" w:cs="Arial"/>
          <w:sz w:val="22"/>
          <w:szCs w:val="22"/>
        </w:rPr>
        <w:t xml:space="preserve">, </w:t>
      </w:r>
      <w:r w:rsidR="005E6B08">
        <w:rPr>
          <w:rFonts w:ascii="Arial" w:hAnsi="Arial" w:cs="Arial"/>
          <w:sz w:val="22"/>
          <w:szCs w:val="22"/>
        </w:rPr>
        <w:t>and by</w:t>
      </w:r>
      <w:r w:rsidR="00A5646F">
        <w:rPr>
          <w:rFonts w:ascii="Arial" w:hAnsi="Arial" w:cs="Arial"/>
          <w:sz w:val="22"/>
          <w:szCs w:val="22"/>
        </w:rPr>
        <w:t xml:space="preserve"> </w:t>
      </w:r>
      <w:r w:rsidR="008E25B6">
        <w:rPr>
          <w:rFonts w:ascii="Arial" w:hAnsi="Arial" w:cs="Arial"/>
          <w:sz w:val="22"/>
          <w:szCs w:val="22"/>
        </w:rPr>
        <w:t>breaking connection</w:t>
      </w:r>
      <w:r w:rsidR="00AB069E">
        <w:rPr>
          <w:rFonts w:ascii="Arial" w:hAnsi="Arial" w:cs="Arial"/>
          <w:sz w:val="22"/>
          <w:szCs w:val="22"/>
        </w:rPr>
        <w:t>s</w:t>
      </w:r>
      <w:r w:rsidR="008E25B6">
        <w:rPr>
          <w:rFonts w:ascii="Arial" w:hAnsi="Arial" w:cs="Arial"/>
          <w:sz w:val="22"/>
          <w:szCs w:val="22"/>
        </w:rPr>
        <w:t xml:space="preserve"> </w:t>
      </w:r>
      <w:r w:rsidR="00AB069E">
        <w:rPr>
          <w:rFonts w:ascii="Arial" w:hAnsi="Arial" w:cs="Arial"/>
          <w:sz w:val="22"/>
          <w:szCs w:val="22"/>
        </w:rPr>
        <w:t>among</w:t>
      </w:r>
      <w:r w:rsidR="0076173A">
        <w:rPr>
          <w:rFonts w:ascii="Arial" w:hAnsi="Arial" w:cs="Arial"/>
          <w:sz w:val="22"/>
          <w:szCs w:val="22"/>
        </w:rPr>
        <w:t xml:space="preserve"> T-helper</w:t>
      </w:r>
      <w:r w:rsidR="00CF1050">
        <w:rPr>
          <w:rFonts w:ascii="Arial" w:hAnsi="Arial" w:cs="Arial"/>
          <w:sz w:val="22"/>
          <w:szCs w:val="22"/>
        </w:rPr>
        <w:t xml:space="preserve"> feedbacks</w:t>
      </w:r>
      <w:r w:rsidR="00AB069E">
        <w:rPr>
          <w:rFonts w:ascii="Arial" w:hAnsi="Arial" w:cs="Arial"/>
          <w:sz w:val="22"/>
          <w:szCs w:val="22"/>
        </w:rPr>
        <w:t>,</w:t>
      </w:r>
      <w:r w:rsidR="00CF1050">
        <w:rPr>
          <w:rFonts w:ascii="Arial" w:hAnsi="Arial" w:cs="Arial"/>
          <w:sz w:val="22"/>
          <w:szCs w:val="22"/>
        </w:rPr>
        <w:t xml:space="preserve"> effector</w:t>
      </w:r>
      <w:r w:rsidR="005E6B08">
        <w:rPr>
          <w:rFonts w:ascii="Arial" w:hAnsi="Arial" w:cs="Arial"/>
          <w:sz w:val="22"/>
          <w:szCs w:val="22"/>
        </w:rPr>
        <w:t>s</w:t>
      </w:r>
      <w:r w:rsidR="00AB069E">
        <w:rPr>
          <w:rFonts w:ascii="Arial" w:hAnsi="Arial" w:cs="Arial"/>
          <w:sz w:val="22"/>
          <w:szCs w:val="22"/>
        </w:rPr>
        <w:t xml:space="preserve"> and parasite biomass</w:t>
      </w:r>
      <w:r w:rsidR="00C248F1" w:rsidRPr="001E38B7">
        <w:rPr>
          <w:rFonts w:ascii="Arial" w:hAnsi="Arial" w:cs="Arial"/>
          <w:sz w:val="22"/>
          <w:szCs w:val="22"/>
        </w:rPr>
        <w:t xml:space="preserve">.  </w:t>
      </w:r>
      <w:r w:rsidR="005C14FB">
        <w:rPr>
          <w:rFonts w:ascii="Arial" w:hAnsi="Arial" w:cs="Arial"/>
          <w:sz w:val="22"/>
          <w:szCs w:val="22"/>
        </w:rPr>
        <w:t xml:space="preserve">These manipulations allow us to </w:t>
      </w:r>
      <w:r w:rsidR="00C8167C">
        <w:rPr>
          <w:rFonts w:ascii="Arial" w:hAnsi="Arial" w:cs="Arial"/>
          <w:sz w:val="22"/>
          <w:szCs w:val="22"/>
        </w:rPr>
        <w:t xml:space="preserve">expand </w:t>
      </w:r>
      <w:r w:rsidR="005C14FB">
        <w:rPr>
          <w:rFonts w:ascii="Arial" w:hAnsi="Arial" w:cs="Arial"/>
          <w:sz w:val="22"/>
          <w:szCs w:val="22"/>
        </w:rPr>
        <w:t xml:space="preserve">our understanding in </w:t>
      </w:r>
      <w:r w:rsidR="00065B49">
        <w:rPr>
          <w:rFonts w:ascii="Arial" w:hAnsi="Arial" w:cs="Arial"/>
          <w:sz w:val="22"/>
          <w:szCs w:val="22"/>
        </w:rPr>
        <w:t xml:space="preserve">several </w:t>
      </w:r>
      <w:r w:rsidR="005C14FB">
        <w:rPr>
          <w:rFonts w:ascii="Arial" w:hAnsi="Arial" w:cs="Arial"/>
          <w:sz w:val="22"/>
          <w:szCs w:val="22"/>
        </w:rPr>
        <w:t xml:space="preserve">ways. </w:t>
      </w:r>
      <w:r w:rsidR="005E6B08">
        <w:rPr>
          <w:rFonts w:ascii="Arial" w:hAnsi="Arial" w:cs="Arial"/>
          <w:sz w:val="22"/>
          <w:szCs w:val="22"/>
        </w:rPr>
        <w:t xml:space="preserve">First, trickle dosing allows us to manipulate the </w:t>
      </w:r>
      <w:r w:rsidR="005E6B08" w:rsidRPr="00C82055">
        <w:rPr>
          <w:rFonts w:ascii="Arial" w:hAnsi="Arial" w:cs="Arial"/>
          <w:sz w:val="22"/>
          <w:szCs w:val="22"/>
          <w:u w:val="single"/>
        </w:rPr>
        <w:t>rates</w:t>
      </w:r>
      <w:r w:rsidR="005E6B08">
        <w:rPr>
          <w:rFonts w:ascii="Arial" w:hAnsi="Arial" w:cs="Arial"/>
          <w:sz w:val="22"/>
          <w:szCs w:val="22"/>
        </w:rPr>
        <w:t xml:space="preserve"> </w:t>
      </w:r>
      <w:r w:rsidR="00C82055">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C82055">
        <w:rPr>
          <w:rFonts w:ascii="Arial" w:hAnsi="Arial" w:cs="Arial"/>
          <w:sz w:val="22"/>
          <w:szCs w:val="22"/>
          <w:lang w:val="en-GB"/>
        </w:rPr>
      </w:r>
      <w:r w:rsidR="00C82055">
        <w:rPr>
          <w:rFonts w:ascii="Arial" w:hAnsi="Arial" w:cs="Arial"/>
          <w:sz w:val="22"/>
          <w:szCs w:val="22"/>
          <w:lang w:val="en-GB"/>
        </w:rPr>
        <w:fldChar w:fldCharType="separate"/>
      </w:r>
      <w:r w:rsidR="00B83E38">
        <w:rPr>
          <w:rFonts w:ascii="Arial" w:hAnsi="Arial" w:cs="Arial"/>
          <w:noProof/>
          <w:sz w:val="22"/>
          <w:szCs w:val="22"/>
          <w:lang w:val="en-GB"/>
        </w:rPr>
        <w:t>[29, 30]</w:t>
      </w:r>
      <w:r w:rsidR="00C82055">
        <w:rPr>
          <w:rFonts w:ascii="Arial" w:hAnsi="Arial" w:cs="Arial"/>
          <w:sz w:val="22"/>
          <w:szCs w:val="22"/>
          <w:lang w:val="en-GB"/>
        </w:rPr>
        <w:fldChar w:fldCharType="end"/>
      </w:r>
      <w:r w:rsidR="00C82055">
        <w:rPr>
          <w:rFonts w:ascii="Arial" w:hAnsi="Arial" w:cs="Arial"/>
          <w:sz w:val="22"/>
          <w:szCs w:val="22"/>
          <w:lang w:val="en-GB"/>
        </w:rPr>
        <w:t xml:space="preserve"> </w:t>
      </w:r>
      <w:r w:rsidR="005E6B08">
        <w:rPr>
          <w:rFonts w:ascii="Arial" w:hAnsi="Arial" w:cs="Arial"/>
          <w:sz w:val="22"/>
          <w:szCs w:val="22"/>
        </w:rPr>
        <w:t xml:space="preserve">of Th1 and Th2 induction by </w:t>
      </w:r>
      <w:r w:rsidR="00C82055" w:rsidRPr="00C82055">
        <w:rPr>
          <w:rFonts w:ascii="Arial" w:hAnsi="Arial" w:cs="Arial"/>
          <w:i/>
          <w:iCs/>
          <w:sz w:val="22"/>
          <w:szCs w:val="22"/>
        </w:rPr>
        <w:t xml:space="preserve">T. </w:t>
      </w:r>
      <w:proofErr w:type="spellStart"/>
      <w:r w:rsidR="00C82055" w:rsidRPr="00C82055">
        <w:rPr>
          <w:rFonts w:ascii="Arial" w:hAnsi="Arial" w:cs="Arial"/>
          <w:i/>
          <w:iCs/>
          <w:sz w:val="22"/>
          <w:szCs w:val="22"/>
        </w:rPr>
        <w:t>muris</w:t>
      </w:r>
      <w:proofErr w:type="spellEnd"/>
      <w:r w:rsidR="00307C81">
        <w:rPr>
          <w:rFonts w:ascii="Arial" w:hAnsi="Arial" w:cs="Arial"/>
          <w:sz w:val="22"/>
          <w:szCs w:val="22"/>
        </w:rPr>
        <w:t xml:space="preserve"> </w:t>
      </w:r>
      <w:r w:rsidR="00B83E38">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[34, 63]</w:t>
      </w:r>
      <w:r w:rsidR="00B83E38">
        <w:rPr>
          <w:rFonts w:ascii="Arial" w:hAnsi="Arial" w:cs="Arial"/>
          <w:sz w:val="22"/>
          <w:szCs w:val="22"/>
        </w:rPr>
        <w:fldChar w:fldCharType="end"/>
      </w:r>
      <w:r w:rsidR="005E6B08">
        <w:rPr>
          <w:rFonts w:ascii="Arial" w:hAnsi="Arial" w:cs="Arial"/>
          <w:sz w:val="22"/>
          <w:szCs w:val="22"/>
        </w:rPr>
        <w:t>, which t</w:t>
      </w:r>
      <w:r w:rsidR="005C14FB">
        <w:rPr>
          <w:rFonts w:ascii="Arial" w:hAnsi="Arial" w:cs="Arial"/>
          <w:sz w:val="22"/>
          <w:szCs w:val="22"/>
        </w:rPr>
        <w:t>heory suggests critically determine</w:t>
      </w:r>
      <w:r w:rsidR="005E6B08">
        <w:rPr>
          <w:rFonts w:ascii="Arial" w:hAnsi="Arial" w:cs="Arial"/>
          <w:sz w:val="22"/>
          <w:szCs w:val="22"/>
        </w:rPr>
        <w:t xml:space="preserve"> duration (</w:t>
      </w:r>
      <w:r w:rsidR="005E6B08" w:rsidRPr="00C91CA7">
        <w:rPr>
          <w:rFonts w:ascii="Arial" w:hAnsi="Arial" w:cs="Arial"/>
          <w:b/>
          <w:bCs/>
          <w:sz w:val="22"/>
          <w:szCs w:val="22"/>
        </w:rPr>
        <w:t>Fig. 2</w:t>
      </w:r>
      <w:r w:rsidR="005E6B08">
        <w:rPr>
          <w:rFonts w:ascii="Arial" w:hAnsi="Arial" w:cs="Arial"/>
          <w:sz w:val="22"/>
          <w:szCs w:val="22"/>
        </w:rPr>
        <w:t xml:space="preserve">). </w:t>
      </w:r>
      <w:r w:rsidR="00D52AD2">
        <w:rPr>
          <w:rFonts w:ascii="Arial" w:hAnsi="Arial" w:cs="Arial"/>
          <w:sz w:val="22"/>
          <w:szCs w:val="22"/>
        </w:rPr>
        <w:t>Second, t</w:t>
      </w:r>
      <w:r w:rsidR="005C14FB">
        <w:rPr>
          <w:rFonts w:ascii="Arial" w:hAnsi="Arial" w:cs="Arial"/>
          <w:sz w:val="22"/>
          <w:szCs w:val="22"/>
        </w:rPr>
        <w:t>rickle</w:t>
      </w:r>
      <w:r w:rsidR="005E6B08">
        <w:rPr>
          <w:rFonts w:ascii="Arial" w:hAnsi="Arial" w:cs="Arial"/>
          <w:sz w:val="22"/>
          <w:szCs w:val="22"/>
        </w:rPr>
        <w:t xml:space="preserve"> dosing also increases realism, since helminthiases </w:t>
      </w:r>
      <w:r w:rsidR="006F0A21">
        <w:rPr>
          <w:rFonts w:ascii="Arial" w:hAnsi="Arial" w:cs="Arial"/>
          <w:sz w:val="22"/>
          <w:szCs w:val="22"/>
        </w:rPr>
        <w:t>in natural populations</w:t>
      </w:r>
      <w:r w:rsidR="005E6B08">
        <w:rPr>
          <w:rFonts w:ascii="Arial" w:hAnsi="Arial" w:cs="Arial"/>
          <w:sz w:val="22"/>
          <w:szCs w:val="22"/>
        </w:rPr>
        <w:t xml:space="preserve"> </w:t>
      </w:r>
      <w:r w:rsidR="006F0A21">
        <w:rPr>
          <w:rFonts w:ascii="Arial" w:hAnsi="Arial" w:cs="Arial"/>
          <w:sz w:val="22"/>
          <w:szCs w:val="22"/>
        </w:rPr>
        <w:t xml:space="preserve">are much more likely to be due to </w:t>
      </w:r>
      <w:r w:rsidR="005E6B08">
        <w:rPr>
          <w:rFonts w:ascii="Arial" w:hAnsi="Arial" w:cs="Arial"/>
          <w:sz w:val="22"/>
          <w:szCs w:val="22"/>
        </w:rPr>
        <w:t xml:space="preserve">consistent low exposure, rather than bolus </w:t>
      </w:r>
      <w:r w:rsidR="006F0A21">
        <w:rPr>
          <w:rFonts w:ascii="Arial" w:hAnsi="Arial" w:cs="Arial"/>
          <w:sz w:val="22"/>
          <w:szCs w:val="22"/>
        </w:rPr>
        <w:t xml:space="preserve">“all-at-once” </w:t>
      </w:r>
      <w:r w:rsidR="005E6B08">
        <w:rPr>
          <w:rFonts w:ascii="Arial" w:hAnsi="Arial" w:cs="Arial"/>
          <w:sz w:val="22"/>
          <w:szCs w:val="22"/>
        </w:rPr>
        <w:t>infection</w:t>
      </w:r>
      <w:r w:rsidR="006F0A21">
        <w:rPr>
          <w:rFonts w:ascii="Arial" w:hAnsi="Arial" w:cs="Arial"/>
          <w:sz w:val="22"/>
          <w:szCs w:val="22"/>
        </w:rPr>
        <w:t>s</w:t>
      </w:r>
      <w:r w:rsidR="005E6B08">
        <w:rPr>
          <w:rFonts w:ascii="Arial" w:hAnsi="Arial" w:cs="Arial"/>
          <w:sz w:val="22"/>
          <w:szCs w:val="22"/>
        </w:rPr>
        <w:t>.</w:t>
      </w:r>
      <w:r w:rsidR="00D52AD2">
        <w:rPr>
          <w:rFonts w:ascii="Arial" w:hAnsi="Arial" w:cs="Arial"/>
          <w:sz w:val="22"/>
          <w:szCs w:val="22"/>
        </w:rPr>
        <w:t xml:space="preserve">  Finally</w:t>
      </w:r>
      <w:r w:rsidR="005E6B08">
        <w:rPr>
          <w:rFonts w:ascii="Arial" w:hAnsi="Arial" w:cs="Arial"/>
          <w:sz w:val="22"/>
          <w:szCs w:val="22"/>
        </w:rPr>
        <w:t>,</w:t>
      </w:r>
      <w:r w:rsidR="005E6B08" w:rsidRPr="001E38B7">
        <w:rPr>
          <w:rFonts w:ascii="Arial" w:hAnsi="Arial" w:cs="Arial"/>
          <w:sz w:val="22"/>
          <w:szCs w:val="22"/>
        </w:rPr>
        <w:t xml:space="preserve"> </w:t>
      </w:r>
      <w:r w:rsidR="00C248F1" w:rsidRPr="001E38B7">
        <w:rPr>
          <w:rFonts w:ascii="Arial" w:hAnsi="Arial" w:cs="Arial"/>
          <w:sz w:val="22"/>
          <w:szCs w:val="22"/>
        </w:rPr>
        <w:t xml:space="preserve">manipulation of immune feedbacks independent of parasite dose </w:t>
      </w:r>
      <w:r w:rsidR="00470E35">
        <w:rPr>
          <w:rFonts w:ascii="Arial" w:hAnsi="Arial" w:cs="Arial"/>
          <w:sz w:val="22"/>
          <w:szCs w:val="22"/>
        </w:rPr>
        <w:t xml:space="preserve">(using Th2 signaling or effector knockouts or </w:t>
      </w:r>
      <w:r w:rsidR="00DD70A9">
        <w:rPr>
          <w:rFonts w:ascii="Arial" w:hAnsi="Arial" w:cs="Arial"/>
          <w:sz w:val="22"/>
          <w:szCs w:val="22"/>
        </w:rPr>
        <w:t xml:space="preserve">treating with </w:t>
      </w:r>
      <w:proofErr w:type="spellStart"/>
      <w:r w:rsidR="00DD70A9">
        <w:rPr>
          <w:rFonts w:ascii="Arial" w:hAnsi="Arial" w:cs="Arial"/>
          <w:sz w:val="22"/>
          <w:szCs w:val="22"/>
        </w:rPr>
        <w:t>immunomanipulative</w:t>
      </w:r>
      <w:proofErr w:type="spellEnd"/>
      <w:r w:rsidR="00DD70A9">
        <w:rPr>
          <w:rFonts w:ascii="Arial" w:hAnsi="Arial" w:cs="Arial"/>
          <w:sz w:val="22"/>
          <w:szCs w:val="22"/>
        </w:rPr>
        <w:t xml:space="preserve"> parasite extracts</w:t>
      </w:r>
      <w:r w:rsidR="00470E35">
        <w:rPr>
          <w:rFonts w:ascii="Arial" w:hAnsi="Arial" w:cs="Arial"/>
          <w:sz w:val="22"/>
          <w:szCs w:val="22"/>
        </w:rPr>
        <w:t xml:space="preserve">) </w:t>
      </w:r>
      <w:r w:rsidR="00C248F1" w:rsidRPr="001E38B7">
        <w:rPr>
          <w:rFonts w:ascii="Arial" w:hAnsi="Arial" w:cs="Arial"/>
          <w:sz w:val="22"/>
          <w:szCs w:val="22"/>
        </w:rPr>
        <w:t xml:space="preserve">allows us to experimentally decouple </w:t>
      </w:r>
      <w:r w:rsidR="007A66ED" w:rsidRPr="001E38B7">
        <w:rPr>
          <w:rFonts w:ascii="Arial" w:hAnsi="Arial" w:cs="Arial"/>
          <w:sz w:val="22"/>
          <w:szCs w:val="22"/>
        </w:rPr>
        <w:t>host and parasite agency in response induction</w:t>
      </w:r>
      <w:r w:rsidR="00C248F1" w:rsidRPr="001E38B7">
        <w:rPr>
          <w:rFonts w:ascii="Arial" w:hAnsi="Arial" w:cs="Arial"/>
          <w:sz w:val="22"/>
          <w:szCs w:val="22"/>
        </w:rPr>
        <w:t xml:space="preserve">.  </w:t>
      </w:r>
      <w:r w:rsidR="00DD70A9" w:rsidRPr="004A6909">
        <w:rPr>
          <w:rFonts w:ascii="Arial" w:hAnsi="Arial" w:cs="Arial"/>
          <w:b/>
          <w:bCs/>
          <w:sz w:val="22"/>
          <w:szCs w:val="22"/>
        </w:rPr>
        <w:t>We note that, i</w:t>
      </w:r>
      <w:r w:rsidR="00C248F1" w:rsidRPr="004A6909">
        <w:rPr>
          <w:rFonts w:ascii="Arial" w:hAnsi="Arial" w:cs="Arial"/>
          <w:b/>
          <w:bCs/>
          <w:sz w:val="22"/>
          <w:szCs w:val="22"/>
        </w:rPr>
        <w:t xml:space="preserve">n each experiment, we will </w:t>
      </w:r>
      <w:r w:rsidR="0029177E" w:rsidRPr="004A6909">
        <w:rPr>
          <w:rFonts w:ascii="Arial" w:hAnsi="Arial" w:cs="Arial"/>
          <w:b/>
          <w:bCs/>
          <w:sz w:val="22"/>
          <w:szCs w:val="22"/>
        </w:rPr>
        <w:t xml:space="preserve">provision all mice with </w:t>
      </w:r>
      <w:r w:rsidR="00026E70" w:rsidRPr="004A6909">
        <w:rPr>
          <w:rFonts w:ascii="Arial" w:hAnsi="Arial" w:cs="Arial"/>
          <w:b/>
          <w:bCs/>
          <w:sz w:val="22"/>
          <w:szCs w:val="22"/>
        </w:rPr>
        <w:t>rewilded</w:t>
      </w:r>
      <w:r w:rsidR="0029177E" w:rsidRPr="004A6909">
        <w:rPr>
          <w:rFonts w:ascii="Arial" w:hAnsi="Arial" w:cs="Arial"/>
          <w:b/>
          <w:bCs/>
          <w:sz w:val="22"/>
          <w:szCs w:val="22"/>
        </w:rPr>
        <w:t xml:space="preserve"> gut microbes</w:t>
      </w:r>
      <w:r w:rsidR="003A54D5">
        <w:rPr>
          <w:rFonts w:ascii="Arial" w:hAnsi="Arial" w:cs="Arial"/>
          <w:b/>
          <w:bCs/>
          <w:sz w:val="22"/>
          <w:szCs w:val="22"/>
        </w:rPr>
        <w:t xml:space="preserve"> and </w:t>
      </w:r>
      <w:r w:rsidR="00C248F1" w:rsidRPr="001E38B7">
        <w:rPr>
          <w:rFonts w:ascii="Arial" w:hAnsi="Arial" w:cs="Arial"/>
          <w:b/>
          <w:sz w:val="22"/>
          <w:szCs w:val="22"/>
        </w:rPr>
        <w:t xml:space="preserve">collect data </w:t>
      </w:r>
      <w:r w:rsidR="0028084F" w:rsidRPr="001E38B7">
        <w:rPr>
          <w:rFonts w:ascii="Arial" w:hAnsi="Arial" w:cs="Arial"/>
          <w:b/>
          <w:sz w:val="22"/>
          <w:szCs w:val="22"/>
        </w:rPr>
        <w:t xml:space="preserve">at the timepoints </w:t>
      </w:r>
      <w:r w:rsidR="00C248F1" w:rsidRPr="001E38B7">
        <w:rPr>
          <w:rFonts w:ascii="Arial" w:hAnsi="Arial" w:cs="Arial"/>
          <w:b/>
          <w:sz w:val="22"/>
          <w:szCs w:val="22"/>
        </w:rPr>
        <w:t xml:space="preserve">described </w:t>
      </w:r>
      <w:r w:rsidR="003A54D5">
        <w:rPr>
          <w:rFonts w:ascii="Arial" w:hAnsi="Arial" w:cs="Arial"/>
          <w:b/>
          <w:sz w:val="22"/>
          <w:szCs w:val="22"/>
        </w:rPr>
        <w:t>in</w:t>
      </w:r>
      <w:r w:rsidR="003A54D5" w:rsidRPr="001E38B7">
        <w:rPr>
          <w:rFonts w:ascii="Arial" w:hAnsi="Arial" w:cs="Arial"/>
          <w:b/>
          <w:sz w:val="22"/>
          <w:szCs w:val="22"/>
        </w:rPr>
        <w:t xml:space="preserve"> </w:t>
      </w:r>
      <w:r w:rsidR="00C248F1" w:rsidRPr="001E38B7">
        <w:rPr>
          <w:rFonts w:ascii="Arial" w:hAnsi="Arial" w:cs="Arial"/>
          <w:b/>
          <w:sz w:val="22"/>
          <w:szCs w:val="22"/>
        </w:rPr>
        <w:t xml:space="preserve">Aim 1.  </w:t>
      </w:r>
      <w:r w:rsidR="005B6538">
        <w:rPr>
          <w:rFonts w:ascii="Arial" w:hAnsi="Arial" w:cs="Arial"/>
          <w:sz w:val="22"/>
          <w:szCs w:val="22"/>
        </w:rPr>
        <w:t xml:space="preserve"> </w:t>
      </w:r>
    </w:p>
    <w:p w14:paraId="2B9617CB" w14:textId="77777777" w:rsidR="00BE6935" w:rsidRDefault="00BE6935" w:rsidP="00A918B8">
      <w:pPr>
        <w:jc w:val="both"/>
        <w:rPr>
          <w:rFonts w:ascii="Arial" w:hAnsi="Arial" w:cs="Arial"/>
          <w:sz w:val="22"/>
          <w:szCs w:val="22"/>
        </w:rPr>
      </w:pPr>
    </w:p>
    <w:p w14:paraId="28C1138F" w14:textId="6581FD20" w:rsidR="00FF331D" w:rsidRDefault="00020E15" w:rsidP="00A918B8">
      <w:pPr>
        <w:jc w:val="both"/>
        <w:rPr>
          <w:rFonts w:ascii="Arial" w:hAnsi="Arial" w:cs="Arial"/>
          <w:sz w:val="22"/>
          <w:szCs w:val="22"/>
        </w:rPr>
      </w:pPr>
      <w:r w:rsidRPr="00020E15">
        <w:rPr>
          <w:rFonts w:ascii="Arial" w:hAnsi="Arial" w:cs="Arial"/>
          <w:bCs/>
          <w:sz w:val="22"/>
          <w:szCs w:val="22"/>
        </w:rPr>
        <w:t>Our trickle infections</w:t>
      </w:r>
      <w:r w:rsidR="00A505A4">
        <w:rPr>
          <w:rFonts w:ascii="Arial" w:hAnsi="Arial" w:cs="Arial"/>
          <w:bCs/>
          <w:sz w:val="22"/>
          <w:szCs w:val="22"/>
        </w:rPr>
        <w:t xml:space="preserve"> will entail regime</w:t>
      </w:r>
      <w:r w:rsidR="009C6E25">
        <w:rPr>
          <w:rFonts w:ascii="Arial" w:hAnsi="Arial" w:cs="Arial"/>
          <w:bCs/>
          <w:sz w:val="22"/>
          <w:szCs w:val="22"/>
        </w:rPr>
        <w:t>n</w:t>
      </w:r>
      <w:r w:rsidR="00A505A4">
        <w:rPr>
          <w:rFonts w:ascii="Arial" w:hAnsi="Arial" w:cs="Arial"/>
          <w:bCs/>
          <w:sz w:val="22"/>
          <w:szCs w:val="22"/>
        </w:rPr>
        <w:t>s</w:t>
      </w:r>
      <w:r w:rsidR="00FF3AF3">
        <w:rPr>
          <w:rFonts w:ascii="Arial" w:hAnsi="Arial" w:cs="Arial"/>
          <w:bCs/>
          <w:sz w:val="22"/>
          <w:szCs w:val="22"/>
        </w:rPr>
        <w:t xml:space="preserve"> </w:t>
      </w:r>
      <w:r w:rsidR="00A1286C">
        <w:rPr>
          <w:rFonts w:ascii="Arial" w:hAnsi="Arial" w:cs="Arial"/>
          <w:bCs/>
          <w:sz w:val="22"/>
          <w:szCs w:val="22"/>
        </w:rPr>
        <w:t xml:space="preserve">of </w:t>
      </w:r>
      <w:r w:rsidR="00B86DFF">
        <w:rPr>
          <w:rFonts w:ascii="Arial" w:hAnsi="Arial" w:cs="Arial"/>
          <w:bCs/>
          <w:sz w:val="22"/>
          <w:szCs w:val="22"/>
        </w:rPr>
        <w:t xml:space="preserve">either </w:t>
      </w:r>
      <w:r w:rsidR="00A1286C">
        <w:rPr>
          <w:rFonts w:ascii="Arial" w:hAnsi="Arial" w:cs="Arial"/>
          <w:bCs/>
          <w:sz w:val="22"/>
          <w:szCs w:val="22"/>
        </w:rPr>
        <w:t>20</w:t>
      </w:r>
      <w:r w:rsidR="00B86DFF">
        <w:rPr>
          <w:rFonts w:ascii="Arial" w:hAnsi="Arial" w:cs="Arial"/>
          <w:bCs/>
          <w:sz w:val="22"/>
          <w:szCs w:val="22"/>
        </w:rPr>
        <w:t xml:space="preserve"> or 40</w:t>
      </w:r>
      <w:r w:rsidR="00A1286C">
        <w:rPr>
          <w:rFonts w:ascii="Arial" w:hAnsi="Arial" w:cs="Arial"/>
          <w:bCs/>
          <w:sz w:val="22"/>
          <w:szCs w:val="22"/>
        </w:rPr>
        <w:t xml:space="preserve"> eggs/inoculum on </w:t>
      </w:r>
      <w:r w:rsidR="00B86DFF">
        <w:rPr>
          <w:rFonts w:ascii="Arial" w:hAnsi="Arial" w:cs="Arial"/>
          <w:bCs/>
          <w:sz w:val="22"/>
          <w:szCs w:val="22"/>
        </w:rPr>
        <w:t xml:space="preserve">each of </w:t>
      </w:r>
      <w:r w:rsidR="00A1286C">
        <w:rPr>
          <w:rFonts w:ascii="Arial" w:hAnsi="Arial" w:cs="Arial"/>
          <w:bCs/>
          <w:sz w:val="22"/>
          <w:szCs w:val="22"/>
        </w:rPr>
        <w:t>days 0, 2</w:t>
      </w:r>
      <w:r w:rsidR="00B86DFF">
        <w:rPr>
          <w:rFonts w:ascii="Arial" w:hAnsi="Arial" w:cs="Arial"/>
          <w:bCs/>
          <w:sz w:val="22"/>
          <w:szCs w:val="22"/>
        </w:rPr>
        <w:t>,</w:t>
      </w:r>
      <w:r w:rsidR="00A1286C">
        <w:rPr>
          <w:rFonts w:ascii="Arial" w:hAnsi="Arial" w:cs="Arial"/>
          <w:bCs/>
          <w:sz w:val="22"/>
          <w:szCs w:val="22"/>
        </w:rPr>
        <w:t xml:space="preserve"> 4</w:t>
      </w:r>
      <w:r w:rsidR="00B86DFF">
        <w:rPr>
          <w:rFonts w:ascii="Arial" w:hAnsi="Arial" w:cs="Arial"/>
          <w:bCs/>
          <w:sz w:val="22"/>
          <w:szCs w:val="22"/>
        </w:rPr>
        <w:t>,</w:t>
      </w:r>
      <w:r w:rsidR="00A1286C">
        <w:rPr>
          <w:rFonts w:ascii="Arial" w:hAnsi="Arial" w:cs="Arial"/>
          <w:bCs/>
          <w:sz w:val="22"/>
          <w:szCs w:val="22"/>
        </w:rPr>
        <w:t xml:space="preserve"> 6 and 8</w:t>
      </w:r>
      <w:r w:rsidR="00B86DFF">
        <w:rPr>
          <w:rFonts w:ascii="Arial" w:hAnsi="Arial" w:cs="Arial"/>
          <w:bCs/>
          <w:sz w:val="22"/>
          <w:szCs w:val="22"/>
        </w:rPr>
        <w:t>; this cumulates to</w:t>
      </w:r>
      <w:r w:rsidR="00A1286C">
        <w:rPr>
          <w:rFonts w:ascii="Arial" w:hAnsi="Arial" w:cs="Arial"/>
          <w:bCs/>
          <w:sz w:val="22"/>
          <w:szCs w:val="22"/>
        </w:rPr>
        <w:t xml:space="preserve"> a total </w:t>
      </w:r>
      <w:r w:rsidR="009C3859">
        <w:rPr>
          <w:rFonts w:ascii="Arial" w:hAnsi="Arial" w:cs="Arial"/>
          <w:bCs/>
          <w:sz w:val="22"/>
          <w:szCs w:val="22"/>
        </w:rPr>
        <w:t xml:space="preserve">of </w:t>
      </w:r>
      <w:r w:rsidR="00A1286C">
        <w:rPr>
          <w:rFonts w:ascii="Arial" w:hAnsi="Arial" w:cs="Arial"/>
          <w:bCs/>
          <w:sz w:val="22"/>
          <w:szCs w:val="22"/>
        </w:rPr>
        <w:t xml:space="preserve">100 </w:t>
      </w:r>
      <w:r w:rsidR="00B86DFF">
        <w:rPr>
          <w:rFonts w:ascii="Arial" w:hAnsi="Arial" w:cs="Arial"/>
          <w:bCs/>
          <w:sz w:val="22"/>
          <w:szCs w:val="22"/>
        </w:rPr>
        <w:t>or 200 eggs</w:t>
      </w:r>
      <w:r w:rsidR="00A1286C">
        <w:rPr>
          <w:rFonts w:ascii="Arial" w:hAnsi="Arial" w:cs="Arial"/>
          <w:bCs/>
          <w:sz w:val="22"/>
          <w:szCs w:val="22"/>
        </w:rPr>
        <w:t xml:space="preserve"> </w:t>
      </w:r>
      <w:r w:rsidR="00B86DFF">
        <w:rPr>
          <w:rFonts w:ascii="Arial" w:hAnsi="Arial" w:cs="Arial"/>
          <w:bCs/>
          <w:sz w:val="22"/>
          <w:szCs w:val="22"/>
        </w:rPr>
        <w:t>(</w:t>
      </w:r>
      <w:r w:rsidR="00AC7F9F">
        <w:rPr>
          <w:rFonts w:ascii="Arial" w:hAnsi="Arial" w:cs="Arial"/>
          <w:bCs/>
          <w:sz w:val="22"/>
          <w:szCs w:val="22"/>
        </w:rPr>
        <w:t xml:space="preserve">and </w:t>
      </w:r>
      <w:r w:rsidR="009C3859">
        <w:rPr>
          <w:rFonts w:ascii="Arial" w:hAnsi="Arial" w:cs="Arial"/>
          <w:bCs/>
          <w:sz w:val="22"/>
          <w:szCs w:val="22"/>
        </w:rPr>
        <w:t xml:space="preserve">the former is </w:t>
      </w:r>
      <w:r w:rsidR="00A1286C">
        <w:rPr>
          <w:rFonts w:ascii="Arial" w:hAnsi="Arial" w:cs="Arial"/>
          <w:bCs/>
          <w:sz w:val="22"/>
          <w:szCs w:val="22"/>
        </w:rPr>
        <w:t xml:space="preserve">consistent with </w:t>
      </w:r>
      <w:r w:rsidR="00B86DFF">
        <w:rPr>
          <w:rFonts w:ascii="Arial" w:hAnsi="Arial" w:cs="Arial"/>
          <w:bCs/>
          <w:sz w:val="22"/>
          <w:szCs w:val="22"/>
        </w:rPr>
        <w:t xml:space="preserve">trickle infection regimens that challenge </w:t>
      </w:r>
      <w:r w:rsidR="00A1286C">
        <w:rPr>
          <w:rFonts w:ascii="Arial" w:hAnsi="Arial" w:cs="Arial"/>
          <w:bCs/>
          <w:sz w:val="22"/>
          <w:szCs w:val="22"/>
        </w:rPr>
        <w:t xml:space="preserve">C57BL/6 </w:t>
      </w:r>
      <w:r w:rsidR="00B86DFF">
        <w:rPr>
          <w:rFonts w:ascii="Arial" w:hAnsi="Arial" w:cs="Arial"/>
          <w:bCs/>
          <w:sz w:val="22"/>
          <w:szCs w:val="22"/>
        </w:rPr>
        <w:t xml:space="preserve">mice in conventional laboratory conditions </w:t>
      </w:r>
      <w:r w:rsidR="00B83E38">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[34, 63]</w:t>
      </w:r>
      <w:r w:rsidR="00B83E38">
        <w:rPr>
          <w:rFonts w:ascii="Arial" w:hAnsi="Arial" w:cs="Arial"/>
          <w:sz w:val="22"/>
          <w:szCs w:val="22"/>
        </w:rPr>
        <w:fldChar w:fldCharType="end"/>
      </w:r>
      <w:r w:rsidR="00B86DFF">
        <w:rPr>
          <w:rFonts w:ascii="Arial" w:hAnsi="Arial" w:cs="Arial"/>
          <w:sz w:val="22"/>
          <w:szCs w:val="22"/>
        </w:rPr>
        <w:t>)</w:t>
      </w:r>
      <w:r w:rsidR="00A1286C">
        <w:rPr>
          <w:rFonts w:ascii="Arial" w:hAnsi="Arial" w:cs="Arial"/>
          <w:bCs/>
          <w:sz w:val="22"/>
          <w:szCs w:val="22"/>
        </w:rPr>
        <w:t>.</w:t>
      </w:r>
      <w:r w:rsidR="009C3859">
        <w:rPr>
          <w:rFonts w:ascii="Arial" w:hAnsi="Arial" w:cs="Arial"/>
          <w:sz w:val="22"/>
          <w:szCs w:val="22"/>
        </w:rPr>
        <w:t xml:space="preserve">  </w:t>
      </w:r>
      <w:r w:rsidR="00AA20C7" w:rsidRPr="00CD2518">
        <w:rPr>
          <w:rFonts w:ascii="Arial" w:hAnsi="Arial" w:cs="Arial"/>
          <w:sz w:val="22"/>
          <w:szCs w:val="22"/>
        </w:rPr>
        <w:t xml:space="preserve">We </w:t>
      </w:r>
      <w:r w:rsidR="00F45870">
        <w:rPr>
          <w:rFonts w:ascii="Arial" w:hAnsi="Arial" w:cs="Arial"/>
          <w:sz w:val="22"/>
          <w:szCs w:val="22"/>
        </w:rPr>
        <w:t>estimate that we will need</w:t>
      </w:r>
      <w:r w:rsidR="00AA20C7" w:rsidRPr="00CD2518">
        <w:rPr>
          <w:rFonts w:ascii="Arial" w:hAnsi="Arial" w:cs="Arial"/>
          <w:sz w:val="22"/>
          <w:szCs w:val="22"/>
        </w:rPr>
        <w:t xml:space="preserve"> </w:t>
      </w:r>
      <w:r w:rsidR="009C3859" w:rsidRPr="006555C4">
        <w:rPr>
          <w:rFonts w:ascii="Arial" w:hAnsi="Arial" w:cs="Arial"/>
          <w:sz w:val="22"/>
          <w:szCs w:val="22"/>
        </w:rPr>
        <w:t>24</w:t>
      </w:r>
      <w:r w:rsidR="00AA20C7" w:rsidRPr="006555C4">
        <w:rPr>
          <w:rFonts w:ascii="Arial" w:hAnsi="Arial" w:cs="Arial"/>
          <w:sz w:val="22"/>
          <w:szCs w:val="22"/>
        </w:rPr>
        <w:t xml:space="preserve"> adult mice per </w:t>
      </w:r>
      <w:r w:rsidR="00AA20C7" w:rsidRPr="006555C4">
        <w:rPr>
          <w:rFonts w:ascii="Arial" w:hAnsi="Arial" w:cs="Arial"/>
          <w:i/>
          <w:sz w:val="22"/>
          <w:szCs w:val="22"/>
          <w:lang w:val="en-GB"/>
        </w:rPr>
        <w:t>G</w:t>
      </w:r>
      <w:r w:rsidR="00AA20C7" w:rsidRPr="006555C4">
        <w:rPr>
          <w:rFonts w:ascii="Arial" w:hAnsi="Arial" w:cs="Arial"/>
          <w:i/>
          <w:sz w:val="22"/>
          <w:szCs w:val="22"/>
          <w:vertAlign w:val="subscript"/>
          <w:lang w:val="en-GB"/>
        </w:rPr>
        <w:t xml:space="preserve">H </w:t>
      </w:r>
      <w:r w:rsidR="00AA20C7" w:rsidRPr="006555C4">
        <w:rPr>
          <w:rFonts w:ascii="Arial" w:hAnsi="Arial" w:cs="Arial"/>
          <w:i/>
          <w:sz w:val="22"/>
          <w:szCs w:val="22"/>
        </w:rPr>
        <w:t>x regime</w:t>
      </w:r>
      <w:r w:rsidR="00B86DFF" w:rsidRPr="006555C4">
        <w:rPr>
          <w:rFonts w:ascii="Arial" w:hAnsi="Arial" w:cs="Arial"/>
          <w:i/>
          <w:sz w:val="22"/>
          <w:szCs w:val="22"/>
        </w:rPr>
        <w:t>n</w:t>
      </w:r>
      <w:r w:rsidR="00AA20C7" w:rsidRPr="00CD2518">
        <w:rPr>
          <w:rFonts w:ascii="Arial" w:hAnsi="Arial" w:cs="Arial"/>
          <w:sz w:val="22"/>
          <w:szCs w:val="22"/>
        </w:rPr>
        <w:t xml:space="preserve"> combination per experiment (</w:t>
      </w:r>
      <w:r w:rsidR="00AA20C7" w:rsidRPr="006555C4">
        <w:rPr>
          <w:rFonts w:ascii="Arial" w:hAnsi="Arial" w:cs="Arial"/>
          <w:sz w:val="22"/>
          <w:szCs w:val="22"/>
        </w:rPr>
        <w:t>with 2 host strains, 1 sex and 4 dose regimen</w:t>
      </w:r>
      <w:r w:rsidR="009C6E25" w:rsidRPr="006555C4">
        <w:rPr>
          <w:rFonts w:ascii="Arial" w:hAnsi="Arial" w:cs="Arial"/>
          <w:sz w:val="22"/>
          <w:szCs w:val="22"/>
        </w:rPr>
        <w:t>s (2 trickle</w:t>
      </w:r>
      <w:r w:rsidR="003342E5" w:rsidRPr="006555C4">
        <w:rPr>
          <w:rFonts w:ascii="Arial" w:hAnsi="Arial" w:cs="Arial"/>
          <w:sz w:val="22"/>
          <w:szCs w:val="22"/>
        </w:rPr>
        <w:t xml:space="preserve"> doses</w:t>
      </w:r>
      <w:r w:rsidR="009C6E25" w:rsidRPr="006555C4">
        <w:rPr>
          <w:rFonts w:ascii="Arial" w:hAnsi="Arial" w:cs="Arial"/>
          <w:sz w:val="22"/>
          <w:szCs w:val="22"/>
        </w:rPr>
        <w:t xml:space="preserve"> and 2 </w:t>
      </w:r>
      <w:r w:rsidR="003342E5" w:rsidRPr="006555C4">
        <w:rPr>
          <w:rFonts w:ascii="Arial" w:hAnsi="Arial" w:cs="Arial"/>
          <w:sz w:val="22"/>
          <w:szCs w:val="22"/>
        </w:rPr>
        <w:t xml:space="preserve">cumulative-dose matched </w:t>
      </w:r>
      <w:r w:rsidR="009C6E25" w:rsidRPr="006555C4">
        <w:rPr>
          <w:rFonts w:ascii="Arial" w:hAnsi="Arial" w:cs="Arial"/>
          <w:sz w:val="22"/>
          <w:szCs w:val="22"/>
        </w:rPr>
        <w:t>bolus</w:t>
      </w:r>
      <w:r w:rsidR="009C3859" w:rsidRPr="006555C4">
        <w:rPr>
          <w:rFonts w:ascii="Arial" w:hAnsi="Arial" w:cs="Arial"/>
          <w:sz w:val="22"/>
          <w:szCs w:val="22"/>
        </w:rPr>
        <w:t>es</w:t>
      </w:r>
      <w:r w:rsidR="00AA20C7" w:rsidRPr="006555C4">
        <w:rPr>
          <w:rFonts w:ascii="Arial" w:hAnsi="Arial" w:cs="Arial"/>
          <w:sz w:val="22"/>
          <w:szCs w:val="22"/>
        </w:rPr>
        <w:t xml:space="preserve"> per experiment</w:t>
      </w:r>
      <w:r w:rsidR="00AB069E">
        <w:rPr>
          <w:rFonts w:ascii="Arial" w:hAnsi="Arial" w:cs="Arial"/>
          <w:sz w:val="22"/>
          <w:szCs w:val="22"/>
        </w:rPr>
        <w:t>)</w:t>
      </w:r>
      <w:r w:rsidR="00AA20C7" w:rsidRPr="006555C4">
        <w:rPr>
          <w:rFonts w:ascii="Arial" w:hAnsi="Arial" w:cs="Arial"/>
          <w:sz w:val="22"/>
          <w:szCs w:val="22"/>
        </w:rPr>
        <w:t>, culled at 4 different time points</w:t>
      </w:r>
      <w:r w:rsidR="00AA20C7" w:rsidRPr="00CD2518">
        <w:rPr>
          <w:rFonts w:ascii="Arial" w:hAnsi="Arial" w:cs="Arial"/>
          <w:sz w:val="22"/>
          <w:szCs w:val="22"/>
        </w:rPr>
        <w:t>).</w:t>
      </w:r>
      <w:r w:rsidR="00AA20C7" w:rsidRPr="001E38B7">
        <w:rPr>
          <w:rFonts w:ascii="Arial" w:hAnsi="Arial" w:cs="Arial"/>
          <w:sz w:val="22"/>
          <w:szCs w:val="22"/>
        </w:rPr>
        <w:t xml:space="preserve">  We will conduct </w:t>
      </w:r>
      <w:r w:rsidR="00AA20C7">
        <w:rPr>
          <w:rFonts w:ascii="Arial" w:hAnsi="Arial" w:cs="Arial"/>
          <w:sz w:val="22"/>
          <w:szCs w:val="22"/>
        </w:rPr>
        <w:t>2</w:t>
      </w:r>
      <w:r w:rsidR="00AA20C7" w:rsidRPr="001E38B7">
        <w:rPr>
          <w:rFonts w:ascii="Arial" w:hAnsi="Arial" w:cs="Arial"/>
          <w:sz w:val="22"/>
          <w:szCs w:val="22"/>
        </w:rPr>
        <w:t xml:space="preserve"> independent experiments per combination</w:t>
      </w:r>
      <w:r w:rsidR="000A716F">
        <w:rPr>
          <w:rFonts w:ascii="Arial" w:hAnsi="Arial" w:cs="Arial"/>
          <w:sz w:val="22"/>
          <w:szCs w:val="22"/>
        </w:rPr>
        <w:t xml:space="preserve"> resulting in</w:t>
      </w:r>
      <w:r w:rsidR="00AA20C7">
        <w:rPr>
          <w:rFonts w:ascii="Arial" w:hAnsi="Arial" w:cs="Arial"/>
          <w:sz w:val="22"/>
          <w:szCs w:val="22"/>
        </w:rPr>
        <w:t xml:space="preserve"> 12 mice per strain/sex/</w:t>
      </w:r>
      <w:r w:rsidR="00B86DFF">
        <w:rPr>
          <w:rFonts w:ascii="Arial" w:hAnsi="Arial" w:cs="Arial"/>
          <w:sz w:val="22"/>
          <w:szCs w:val="22"/>
        </w:rPr>
        <w:t>regimen</w:t>
      </w:r>
      <w:r w:rsidR="00AA20C7">
        <w:rPr>
          <w:rFonts w:ascii="Arial" w:hAnsi="Arial" w:cs="Arial"/>
          <w:sz w:val="22"/>
          <w:szCs w:val="22"/>
        </w:rPr>
        <w:t>/timepoint across 2 experimental blocks</w:t>
      </w:r>
      <w:r w:rsidR="00AA20C7" w:rsidRPr="001E38B7">
        <w:rPr>
          <w:rFonts w:ascii="Arial" w:hAnsi="Arial" w:cs="Arial"/>
          <w:sz w:val="22"/>
          <w:szCs w:val="22"/>
        </w:rPr>
        <w:t>.</w:t>
      </w:r>
      <w:r w:rsidR="009947D0">
        <w:rPr>
          <w:rFonts w:ascii="Arial" w:hAnsi="Arial" w:cs="Arial"/>
          <w:sz w:val="22"/>
          <w:szCs w:val="22"/>
        </w:rPr>
        <w:t xml:space="preserve">  </w:t>
      </w:r>
    </w:p>
    <w:p w14:paraId="0A9E0C2F" w14:textId="77777777" w:rsidR="00B86DFF" w:rsidRDefault="00B86DFF" w:rsidP="00A918B8">
      <w:pPr>
        <w:jc w:val="both"/>
        <w:rPr>
          <w:rFonts w:ascii="Arial" w:hAnsi="Arial" w:cs="Arial"/>
          <w:b/>
          <w:sz w:val="22"/>
          <w:szCs w:val="22"/>
        </w:rPr>
      </w:pPr>
    </w:p>
    <w:p w14:paraId="6EE58CF3" w14:textId="57D518C2" w:rsidR="00FF331D" w:rsidRDefault="00A279B9" w:rsidP="00A918B8">
      <w:pPr>
        <w:jc w:val="both"/>
        <w:rPr>
          <w:rFonts w:ascii="Arial" w:hAnsi="Arial" w:cs="Arial"/>
          <w:sz w:val="22"/>
          <w:szCs w:val="22"/>
        </w:rPr>
      </w:pPr>
      <w:r>
        <w:rPr>
          <w:rFonts w:ascii="Arial" w:hAnsi="Arial" w:cs="Arial"/>
          <w:sz w:val="22"/>
          <w:szCs w:val="22"/>
        </w:rPr>
        <w:t xml:space="preserve">Our </w:t>
      </w:r>
      <w:r w:rsidR="006555C4">
        <w:rPr>
          <w:rFonts w:ascii="Arial" w:hAnsi="Arial" w:cs="Arial"/>
          <w:sz w:val="22"/>
          <w:szCs w:val="22"/>
        </w:rPr>
        <w:t>remaining experiments under Aim 2</w:t>
      </w:r>
      <w:r>
        <w:rPr>
          <w:rFonts w:ascii="Arial" w:hAnsi="Arial" w:cs="Arial"/>
          <w:sz w:val="22"/>
          <w:szCs w:val="22"/>
        </w:rPr>
        <w:t xml:space="preserve"> </w:t>
      </w:r>
      <w:r w:rsidR="0007233D">
        <w:rPr>
          <w:rFonts w:ascii="Arial" w:hAnsi="Arial" w:cs="Arial"/>
          <w:sz w:val="22"/>
          <w:szCs w:val="22"/>
        </w:rPr>
        <w:t xml:space="preserve">will break the feedbacks loops by disrupting their </w:t>
      </w:r>
      <w:r w:rsidR="00AC10FC">
        <w:rPr>
          <w:rFonts w:ascii="Arial" w:hAnsi="Arial" w:cs="Arial"/>
          <w:sz w:val="22"/>
          <w:szCs w:val="22"/>
        </w:rPr>
        <w:t>effector function</w:t>
      </w:r>
      <w:r w:rsidR="009D6453" w:rsidRPr="009D6453">
        <w:rPr>
          <w:rFonts w:ascii="Arial" w:hAnsi="Arial" w:cs="Arial"/>
          <w:sz w:val="22"/>
          <w:szCs w:val="22"/>
        </w:rPr>
        <w:t xml:space="preserve"> </w:t>
      </w:r>
      <w:r w:rsidR="009D6453">
        <w:rPr>
          <w:rFonts w:ascii="Arial" w:hAnsi="Arial" w:cs="Arial"/>
          <w:sz w:val="22"/>
          <w:szCs w:val="22"/>
        </w:rPr>
        <w:t xml:space="preserve">in </w:t>
      </w:r>
      <w:r w:rsidR="009D6453" w:rsidRPr="001E38B7">
        <w:rPr>
          <w:rFonts w:ascii="Arial" w:hAnsi="Arial" w:cs="Arial"/>
          <w:sz w:val="22"/>
          <w:szCs w:val="22"/>
        </w:rPr>
        <w:t>mice</w:t>
      </w:r>
      <w:r w:rsidR="009D6453" w:rsidRPr="00DD70A9">
        <w:rPr>
          <w:rFonts w:ascii="Arial" w:hAnsi="Arial" w:cs="Arial"/>
          <w:sz w:val="22"/>
          <w:szCs w:val="22"/>
        </w:rPr>
        <w:t xml:space="preserve"> </w:t>
      </w:r>
      <w:r w:rsidR="009D6453" w:rsidRPr="001E38B7">
        <w:rPr>
          <w:rFonts w:ascii="Arial" w:hAnsi="Arial" w:cs="Arial"/>
          <w:sz w:val="22"/>
          <w:szCs w:val="22"/>
        </w:rPr>
        <w:t>on the C57BL/6 genetic background</w:t>
      </w:r>
      <w:r w:rsidR="00F45870">
        <w:rPr>
          <w:rFonts w:ascii="Arial" w:hAnsi="Arial" w:cs="Arial"/>
          <w:sz w:val="22"/>
          <w:szCs w:val="22"/>
        </w:rPr>
        <w:t>.  We will use</w:t>
      </w:r>
      <w:r w:rsidR="00020E15" w:rsidRPr="001E38B7">
        <w:rPr>
          <w:rFonts w:ascii="Arial" w:hAnsi="Arial" w:cs="Arial"/>
          <w:sz w:val="22"/>
          <w:szCs w:val="22"/>
        </w:rPr>
        <w:t xml:space="preserve"> </w:t>
      </w:r>
      <w:r w:rsidR="00020E15">
        <w:rPr>
          <w:rFonts w:ascii="Arial" w:hAnsi="Arial" w:cs="Arial"/>
          <w:sz w:val="22"/>
          <w:szCs w:val="22"/>
        </w:rPr>
        <w:t>IL-13</w:t>
      </w:r>
      <w:r w:rsidR="009D6453">
        <w:rPr>
          <w:rFonts w:ascii="Arial" w:hAnsi="Arial" w:cs="Arial"/>
          <w:sz w:val="22"/>
          <w:szCs w:val="22"/>
        </w:rPr>
        <w:t>-/- mice</w:t>
      </w:r>
      <w:r w:rsidR="00020E15" w:rsidRPr="001E38B7">
        <w:rPr>
          <w:rFonts w:ascii="Arial" w:hAnsi="Arial" w:cs="Arial"/>
          <w:sz w:val="22"/>
          <w:szCs w:val="22"/>
        </w:rPr>
        <w:t xml:space="preserve"> </w:t>
      </w:r>
      <w:r w:rsidR="0007233D">
        <w:rPr>
          <w:rFonts w:ascii="Arial" w:hAnsi="Arial" w:cs="Arial"/>
          <w:sz w:val="22"/>
          <w:szCs w:val="22"/>
        </w:rPr>
        <w:t>to disable</w:t>
      </w:r>
      <w:r w:rsidR="00020E15">
        <w:rPr>
          <w:rFonts w:ascii="Arial" w:hAnsi="Arial" w:cs="Arial"/>
          <w:sz w:val="22"/>
          <w:szCs w:val="22"/>
        </w:rPr>
        <w:t xml:space="preserve"> Th2 </w:t>
      </w:r>
      <w:r w:rsidR="0007233D">
        <w:rPr>
          <w:rFonts w:ascii="Arial" w:hAnsi="Arial" w:cs="Arial"/>
          <w:sz w:val="22"/>
          <w:szCs w:val="22"/>
        </w:rPr>
        <w:t xml:space="preserve">signaling and thereby slow expulsion </w:t>
      </w:r>
      <w:r w:rsidR="00020E15">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020E15">
        <w:rPr>
          <w:rFonts w:ascii="Arial" w:hAnsi="Arial" w:cs="Arial"/>
          <w:sz w:val="22"/>
          <w:szCs w:val="22"/>
          <w:lang w:val="en-GB"/>
        </w:rPr>
      </w:r>
      <w:r w:rsidR="00020E15">
        <w:rPr>
          <w:rFonts w:ascii="Arial" w:hAnsi="Arial" w:cs="Arial"/>
          <w:sz w:val="22"/>
          <w:szCs w:val="22"/>
          <w:lang w:val="en-GB"/>
        </w:rPr>
        <w:fldChar w:fldCharType="separate"/>
      </w:r>
      <w:r w:rsidR="00B83E38">
        <w:rPr>
          <w:rFonts w:ascii="Arial" w:hAnsi="Arial" w:cs="Arial"/>
          <w:noProof/>
          <w:sz w:val="22"/>
          <w:szCs w:val="22"/>
          <w:lang w:val="en-GB"/>
        </w:rPr>
        <w:t>[67, 68]</w:t>
      </w:r>
      <w:r w:rsidR="00020E15">
        <w:rPr>
          <w:rFonts w:ascii="Arial" w:hAnsi="Arial" w:cs="Arial"/>
          <w:sz w:val="22"/>
          <w:szCs w:val="22"/>
          <w:lang w:val="en-GB"/>
        </w:rPr>
        <w:fldChar w:fldCharType="end"/>
      </w:r>
      <w:r w:rsidR="00020E15">
        <w:rPr>
          <w:rFonts w:ascii="Arial" w:hAnsi="Arial" w:cs="Arial"/>
          <w:sz w:val="22"/>
          <w:szCs w:val="22"/>
        </w:rPr>
        <w:t xml:space="preserve">.  </w:t>
      </w:r>
      <w:r w:rsidR="009D6453">
        <w:rPr>
          <w:rFonts w:ascii="Arial" w:hAnsi="Arial" w:cs="Arial"/>
          <w:sz w:val="22"/>
          <w:szCs w:val="22"/>
        </w:rPr>
        <w:t>We will use</w:t>
      </w:r>
      <w:r w:rsidR="00FF331D" w:rsidRPr="001E38B7">
        <w:rPr>
          <w:rFonts w:ascii="Arial" w:hAnsi="Arial" w:cs="Arial"/>
          <w:sz w:val="22"/>
          <w:szCs w:val="22"/>
        </w:rPr>
        <w:t xml:space="preserve"> Muc5ac-/-</w:t>
      </w:r>
      <w:r w:rsidR="009D6453">
        <w:rPr>
          <w:rFonts w:ascii="Arial" w:hAnsi="Arial" w:cs="Arial"/>
          <w:sz w:val="22"/>
          <w:szCs w:val="22"/>
        </w:rPr>
        <w:t xml:space="preserve"> because they permit</w:t>
      </w:r>
      <w:r w:rsidR="00FF331D" w:rsidRPr="001E38B7">
        <w:rPr>
          <w:rFonts w:ascii="Arial" w:hAnsi="Arial" w:cs="Arial"/>
          <w:sz w:val="22"/>
          <w:szCs w:val="22"/>
        </w:rPr>
        <w:t xml:space="preserve"> potent Th2 responses but are deficient in the key mucin required for </w:t>
      </w:r>
      <w:r w:rsidR="00FF331D" w:rsidRPr="001E38B7">
        <w:rPr>
          <w:rFonts w:ascii="Arial" w:hAnsi="Arial" w:cs="Arial"/>
          <w:i/>
          <w:sz w:val="22"/>
          <w:szCs w:val="22"/>
        </w:rPr>
        <w:t xml:space="preserve">T. </w:t>
      </w:r>
      <w:proofErr w:type="spellStart"/>
      <w:r w:rsidR="00FF331D" w:rsidRPr="001E38B7">
        <w:rPr>
          <w:rFonts w:ascii="Arial" w:hAnsi="Arial" w:cs="Arial"/>
          <w:i/>
          <w:sz w:val="22"/>
          <w:szCs w:val="22"/>
        </w:rPr>
        <w:t>muris</w:t>
      </w:r>
      <w:proofErr w:type="spellEnd"/>
      <w:r w:rsidR="00FF331D" w:rsidRPr="001E38B7">
        <w:rPr>
          <w:rFonts w:ascii="Arial" w:hAnsi="Arial" w:cs="Arial"/>
          <w:sz w:val="22"/>
          <w:szCs w:val="22"/>
        </w:rPr>
        <w:t xml:space="preserve"> expulsion </w:t>
      </w:r>
      <w:r w:rsidR="00FF331D">
        <w:rPr>
          <w:rFonts w:ascii="Arial" w:hAnsi="Arial" w:cs="Arial"/>
          <w:sz w:val="22"/>
          <w:szCs w:val="22"/>
        </w:rPr>
        <w:fldChar w:fldCharType="begin">
          <w:fldData xml:space="preserve">PEVuZE5vdGU+PENpdGU+PEF1dGhvcj5IYXNuYWluPC9BdXRob3I+PFllYXI+MjAxMDwvWWVhcj48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=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PEVuZE5vdGU+PENpdGU+PEF1dGhvcj5IYXNuYWluPC9BdXRob3I+PFllYXI+MjAxMDwvWWVhcj48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=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FF331D">
        <w:rPr>
          <w:rFonts w:ascii="Arial" w:hAnsi="Arial" w:cs="Arial"/>
          <w:sz w:val="22"/>
          <w:szCs w:val="22"/>
        </w:rPr>
      </w:r>
      <w:r w:rsidR="00FF331D">
        <w:rPr>
          <w:rFonts w:ascii="Arial" w:hAnsi="Arial" w:cs="Arial"/>
          <w:sz w:val="22"/>
          <w:szCs w:val="22"/>
        </w:rPr>
        <w:fldChar w:fldCharType="separate"/>
      </w:r>
      <w:r w:rsidR="00B83E38">
        <w:rPr>
          <w:rFonts w:ascii="Arial" w:hAnsi="Arial" w:cs="Arial"/>
          <w:noProof/>
          <w:sz w:val="22"/>
          <w:szCs w:val="22"/>
        </w:rPr>
        <w:t>[91]</w:t>
      </w:r>
      <w:r w:rsidR="00FF331D">
        <w:rPr>
          <w:rFonts w:ascii="Arial" w:hAnsi="Arial" w:cs="Arial"/>
          <w:sz w:val="22"/>
          <w:szCs w:val="22"/>
        </w:rPr>
        <w:fldChar w:fldCharType="end"/>
      </w:r>
      <w:r w:rsidR="00FF331D" w:rsidRPr="001E38B7">
        <w:rPr>
          <w:rFonts w:ascii="Arial" w:hAnsi="Arial" w:cs="Arial"/>
          <w:sz w:val="22"/>
          <w:szCs w:val="22"/>
        </w:rPr>
        <w:t xml:space="preserve">. </w:t>
      </w:r>
      <w:proofErr w:type="gramStart"/>
      <w:r w:rsidR="00FF331D" w:rsidRPr="0088674B">
        <w:rPr>
          <w:rFonts w:ascii="Arial" w:hAnsi="Arial" w:cs="Arial"/>
          <w:b/>
          <w:bCs/>
          <w:sz w:val="22"/>
          <w:szCs w:val="22"/>
        </w:rPr>
        <w:t>Thus</w:t>
      </w:r>
      <w:proofErr w:type="gramEnd"/>
      <w:r w:rsidR="00FF331D" w:rsidRPr="0088674B">
        <w:rPr>
          <w:rFonts w:ascii="Arial" w:hAnsi="Arial" w:cs="Arial"/>
          <w:b/>
          <w:bCs/>
          <w:sz w:val="22"/>
          <w:szCs w:val="22"/>
        </w:rPr>
        <w:t xml:space="preserve"> we hypothesize that the negative feedback of immunity upon parasites will be broken, fostering </w:t>
      </w:r>
      <w:r w:rsidR="002070CA" w:rsidRPr="0088674B">
        <w:rPr>
          <w:rFonts w:ascii="Arial" w:hAnsi="Arial" w:cs="Arial"/>
          <w:b/>
          <w:bCs/>
          <w:sz w:val="22"/>
          <w:szCs w:val="22"/>
        </w:rPr>
        <w:t xml:space="preserve">growth of </w:t>
      </w:r>
      <w:r w:rsidR="00FF331D" w:rsidRPr="0088674B">
        <w:rPr>
          <w:rFonts w:ascii="Arial" w:hAnsi="Arial" w:cs="Arial"/>
          <w:b/>
          <w:bCs/>
          <w:sz w:val="22"/>
          <w:szCs w:val="22"/>
        </w:rPr>
        <w:t>parasite biomass and accelerating the positive feedback of parasites in enhancing a Th1 response.</w:t>
      </w:r>
      <w:r w:rsidR="00FF331D" w:rsidRPr="001E38B7">
        <w:rPr>
          <w:rFonts w:ascii="Arial" w:hAnsi="Arial" w:cs="Arial"/>
          <w:sz w:val="22"/>
          <w:szCs w:val="22"/>
        </w:rPr>
        <w:t xml:space="preserve"> Resulting duration </w:t>
      </w:r>
      <w:r w:rsidR="002070CA">
        <w:rPr>
          <w:rFonts w:ascii="Arial" w:hAnsi="Arial" w:cs="Arial"/>
          <w:sz w:val="22"/>
          <w:szCs w:val="22"/>
        </w:rPr>
        <w:t xml:space="preserve">of infection </w:t>
      </w:r>
      <w:r w:rsidR="00FF331D" w:rsidRPr="001E38B7">
        <w:rPr>
          <w:rFonts w:ascii="Arial" w:hAnsi="Arial" w:cs="Arial"/>
          <w:sz w:val="22"/>
          <w:szCs w:val="22"/>
        </w:rPr>
        <w:t>should be long indeed</w:t>
      </w:r>
      <w:r w:rsidR="000A716F">
        <w:rPr>
          <w:rFonts w:ascii="Arial" w:hAnsi="Arial" w:cs="Arial"/>
          <w:sz w:val="22"/>
          <w:szCs w:val="22"/>
        </w:rPr>
        <w:t>; it will be fascinating to compare duration in the</w:t>
      </w:r>
      <w:r w:rsidR="00E62092">
        <w:rPr>
          <w:rFonts w:ascii="Arial" w:hAnsi="Arial" w:cs="Arial"/>
          <w:sz w:val="22"/>
          <w:szCs w:val="22"/>
        </w:rPr>
        <w:t xml:space="preserve"> 2</w:t>
      </w:r>
      <w:r w:rsidR="00020E15">
        <w:rPr>
          <w:rFonts w:ascii="Arial" w:hAnsi="Arial" w:cs="Arial"/>
          <w:sz w:val="22"/>
          <w:szCs w:val="22"/>
        </w:rPr>
        <w:t xml:space="preserve"> knockouts</w:t>
      </w:r>
      <w:r w:rsidR="00E62092">
        <w:rPr>
          <w:rFonts w:ascii="Arial" w:hAnsi="Arial" w:cs="Arial"/>
          <w:sz w:val="22"/>
          <w:szCs w:val="22"/>
        </w:rPr>
        <w:t xml:space="preserve"> with wild types</w:t>
      </w:r>
      <w:r w:rsidR="00020E15" w:rsidRPr="001E38B7">
        <w:rPr>
          <w:rFonts w:ascii="Arial" w:hAnsi="Arial" w:cs="Arial"/>
          <w:sz w:val="22"/>
          <w:szCs w:val="22"/>
        </w:rPr>
        <w:t>.</w:t>
      </w:r>
      <w:r w:rsidR="00786A5D">
        <w:rPr>
          <w:rFonts w:ascii="Arial" w:hAnsi="Arial" w:cs="Arial"/>
          <w:sz w:val="22"/>
          <w:szCs w:val="22"/>
        </w:rPr>
        <w:t xml:space="preserve">  We will use boluses of </w:t>
      </w:r>
      <w:r w:rsidR="00786A5D" w:rsidRPr="001E38B7">
        <w:rPr>
          <w:rFonts w:ascii="Arial" w:hAnsi="Arial" w:cs="Arial"/>
          <w:sz w:val="22"/>
          <w:szCs w:val="22"/>
        </w:rPr>
        <w:t>20, 40, and 200 embryonated eggs</w:t>
      </w:r>
      <w:r w:rsidR="00786A5D">
        <w:rPr>
          <w:rFonts w:ascii="Arial" w:hAnsi="Arial" w:cs="Arial"/>
          <w:sz w:val="22"/>
          <w:szCs w:val="22"/>
        </w:rPr>
        <w:t>/</w:t>
      </w:r>
      <w:r w:rsidR="00786A5D" w:rsidRPr="001E38B7">
        <w:rPr>
          <w:rFonts w:ascii="Arial" w:hAnsi="Arial" w:cs="Arial"/>
          <w:sz w:val="22"/>
          <w:szCs w:val="22"/>
        </w:rPr>
        <w:t>mouse</w:t>
      </w:r>
      <w:r w:rsidR="00786A5D">
        <w:rPr>
          <w:rFonts w:ascii="Arial" w:hAnsi="Arial" w:cs="Arial"/>
          <w:sz w:val="22"/>
          <w:szCs w:val="22"/>
        </w:rPr>
        <w:t xml:space="preserve">. </w:t>
      </w:r>
      <w:r w:rsidR="00786A5D" w:rsidRPr="00CD2518">
        <w:rPr>
          <w:rFonts w:ascii="Arial" w:hAnsi="Arial" w:cs="Arial"/>
          <w:sz w:val="22"/>
          <w:szCs w:val="22"/>
        </w:rPr>
        <w:t xml:space="preserve">We </w:t>
      </w:r>
      <w:r w:rsidR="00786A5D">
        <w:rPr>
          <w:rFonts w:ascii="Arial" w:hAnsi="Arial" w:cs="Arial"/>
          <w:sz w:val="22"/>
          <w:szCs w:val="22"/>
        </w:rPr>
        <w:t>will use</w:t>
      </w:r>
      <w:r w:rsidR="00786A5D" w:rsidRPr="00CD2518">
        <w:rPr>
          <w:rFonts w:ascii="Arial" w:hAnsi="Arial" w:cs="Arial"/>
          <w:sz w:val="22"/>
          <w:szCs w:val="22"/>
        </w:rPr>
        <w:t xml:space="preserve"> </w:t>
      </w:r>
      <w:r w:rsidR="00786A5D" w:rsidRPr="006555C4">
        <w:rPr>
          <w:rFonts w:ascii="Arial" w:hAnsi="Arial" w:cs="Arial"/>
          <w:sz w:val="22"/>
          <w:szCs w:val="22"/>
        </w:rPr>
        <w:t xml:space="preserve">24 adult mice per </w:t>
      </w:r>
      <w:r w:rsidR="00786A5D" w:rsidRPr="006555C4">
        <w:rPr>
          <w:rFonts w:ascii="Arial" w:hAnsi="Arial" w:cs="Arial"/>
          <w:i/>
          <w:sz w:val="22"/>
          <w:szCs w:val="22"/>
          <w:lang w:val="en-GB"/>
        </w:rPr>
        <w:t>G</w:t>
      </w:r>
      <w:r w:rsidR="00786A5D" w:rsidRPr="006555C4">
        <w:rPr>
          <w:rFonts w:ascii="Arial" w:hAnsi="Arial" w:cs="Arial"/>
          <w:i/>
          <w:sz w:val="22"/>
          <w:szCs w:val="22"/>
          <w:vertAlign w:val="subscript"/>
          <w:lang w:val="en-GB"/>
        </w:rPr>
        <w:t xml:space="preserve">H </w:t>
      </w:r>
      <w:r w:rsidR="00786A5D" w:rsidRPr="006555C4">
        <w:rPr>
          <w:rFonts w:ascii="Arial" w:hAnsi="Arial" w:cs="Arial"/>
          <w:i/>
          <w:sz w:val="22"/>
          <w:szCs w:val="22"/>
        </w:rPr>
        <w:t xml:space="preserve">x </w:t>
      </w:r>
      <w:r w:rsidR="00786A5D">
        <w:rPr>
          <w:rFonts w:ascii="Arial" w:hAnsi="Arial" w:cs="Arial"/>
          <w:i/>
          <w:sz w:val="22"/>
          <w:szCs w:val="22"/>
        </w:rPr>
        <w:t>dose</w:t>
      </w:r>
      <w:r w:rsidR="00786A5D" w:rsidRPr="00CD2518">
        <w:rPr>
          <w:rFonts w:ascii="Arial" w:hAnsi="Arial" w:cs="Arial"/>
          <w:sz w:val="22"/>
          <w:szCs w:val="22"/>
        </w:rPr>
        <w:t xml:space="preserve"> combination per experiment (</w:t>
      </w:r>
      <w:r w:rsidR="00786A5D" w:rsidRPr="006555C4">
        <w:rPr>
          <w:rFonts w:ascii="Arial" w:hAnsi="Arial" w:cs="Arial"/>
          <w:sz w:val="22"/>
          <w:szCs w:val="22"/>
        </w:rPr>
        <w:t xml:space="preserve">with </w:t>
      </w:r>
      <w:r w:rsidR="00786A5D">
        <w:rPr>
          <w:rFonts w:ascii="Arial" w:hAnsi="Arial" w:cs="Arial"/>
          <w:sz w:val="22"/>
          <w:szCs w:val="22"/>
        </w:rPr>
        <w:t>3</w:t>
      </w:r>
      <w:r w:rsidR="00786A5D" w:rsidRPr="006555C4">
        <w:rPr>
          <w:rFonts w:ascii="Arial" w:hAnsi="Arial" w:cs="Arial"/>
          <w:sz w:val="22"/>
          <w:szCs w:val="22"/>
        </w:rPr>
        <w:t xml:space="preserve"> host strains, 1 sex and 4 dose regimens (2 trickle doses and 2 cumulative-dose matched boluses per experiment</w:t>
      </w:r>
      <w:r w:rsidR="00AB069E">
        <w:rPr>
          <w:rFonts w:ascii="Arial" w:hAnsi="Arial" w:cs="Arial"/>
          <w:sz w:val="22"/>
          <w:szCs w:val="22"/>
        </w:rPr>
        <w:t>)</w:t>
      </w:r>
      <w:r w:rsidR="00786A5D" w:rsidRPr="006555C4">
        <w:rPr>
          <w:rFonts w:ascii="Arial" w:hAnsi="Arial" w:cs="Arial"/>
          <w:sz w:val="22"/>
          <w:szCs w:val="22"/>
        </w:rPr>
        <w:t>, culled at 4 different time points</w:t>
      </w:r>
      <w:r w:rsidR="00786A5D" w:rsidRPr="00CD2518">
        <w:rPr>
          <w:rFonts w:ascii="Arial" w:hAnsi="Arial" w:cs="Arial"/>
          <w:sz w:val="22"/>
          <w:szCs w:val="22"/>
        </w:rPr>
        <w:t>).</w:t>
      </w:r>
      <w:r w:rsidR="00AC10FC">
        <w:rPr>
          <w:rFonts w:ascii="Arial" w:hAnsi="Arial" w:cs="Arial"/>
          <w:sz w:val="22"/>
          <w:szCs w:val="22"/>
        </w:rPr>
        <w:t xml:space="preserve"> </w:t>
      </w:r>
      <w:r w:rsidR="00786A5D" w:rsidRPr="001E38B7">
        <w:rPr>
          <w:rFonts w:ascii="Arial" w:hAnsi="Arial" w:cs="Arial"/>
          <w:sz w:val="22"/>
          <w:szCs w:val="22"/>
        </w:rPr>
        <w:t xml:space="preserve">We will conduct </w:t>
      </w:r>
      <w:r w:rsidR="00786A5D">
        <w:rPr>
          <w:rFonts w:ascii="Arial" w:hAnsi="Arial" w:cs="Arial"/>
          <w:sz w:val="22"/>
          <w:szCs w:val="22"/>
        </w:rPr>
        <w:t>2</w:t>
      </w:r>
      <w:r w:rsidR="00786A5D" w:rsidRPr="001E38B7">
        <w:rPr>
          <w:rFonts w:ascii="Arial" w:hAnsi="Arial" w:cs="Arial"/>
          <w:sz w:val="22"/>
          <w:szCs w:val="22"/>
        </w:rPr>
        <w:t xml:space="preserve"> independent experiments per combination</w:t>
      </w:r>
      <w:r w:rsidR="00786A5D">
        <w:rPr>
          <w:rFonts w:ascii="Arial" w:hAnsi="Arial" w:cs="Arial"/>
          <w:sz w:val="22"/>
          <w:szCs w:val="22"/>
        </w:rPr>
        <w:t xml:space="preserve"> resulting in 12 mice per strain/sex/regimen/timepoint across 2 experimental blocks</w:t>
      </w:r>
      <w:r w:rsidR="00786A5D" w:rsidRPr="001E38B7">
        <w:rPr>
          <w:rFonts w:ascii="Arial" w:hAnsi="Arial" w:cs="Arial"/>
          <w:sz w:val="22"/>
          <w:szCs w:val="22"/>
        </w:rPr>
        <w:t>.</w:t>
      </w:r>
      <w:r w:rsidR="00786A5D">
        <w:rPr>
          <w:rFonts w:ascii="Arial" w:hAnsi="Arial" w:cs="Arial"/>
          <w:sz w:val="22"/>
          <w:szCs w:val="22"/>
        </w:rPr>
        <w:t xml:space="preserve">  </w:t>
      </w:r>
    </w:p>
    <w:p w14:paraId="5E4FAF58" w14:textId="08779C05" w:rsidR="00470E35" w:rsidRDefault="00470E35" w:rsidP="00A918B8">
      <w:pPr>
        <w:jc w:val="both"/>
        <w:rPr>
          <w:rFonts w:ascii="Arial" w:hAnsi="Arial" w:cs="Arial"/>
          <w:sz w:val="22"/>
          <w:szCs w:val="22"/>
        </w:rPr>
      </w:pPr>
    </w:p>
    <w:p w14:paraId="10648B8D" w14:textId="736043F9" w:rsidR="00470E35" w:rsidRPr="0088674B" w:rsidRDefault="009D6453" w:rsidP="00470E35">
      <w:pPr>
        <w:jc w:val="both"/>
        <w:rPr>
          <w:rFonts w:ascii="Arial" w:hAnsi="Arial" w:cs="Arial"/>
          <w:bCs/>
          <w:sz w:val="22"/>
          <w:szCs w:val="22"/>
        </w:rPr>
      </w:pPr>
      <w:r>
        <w:rPr>
          <w:rFonts w:ascii="Arial" w:hAnsi="Arial" w:cs="Arial"/>
          <w:sz w:val="22"/>
          <w:szCs w:val="22"/>
        </w:rPr>
        <w:t>Finally, we will</w:t>
      </w:r>
      <w:r w:rsidR="00020E15">
        <w:rPr>
          <w:rFonts w:ascii="Arial" w:hAnsi="Arial" w:cs="Arial"/>
          <w:sz w:val="22"/>
          <w:szCs w:val="22"/>
        </w:rPr>
        <w:t xml:space="preserve"> </w:t>
      </w:r>
      <w:r w:rsidR="00470E35">
        <w:rPr>
          <w:rFonts w:ascii="Arial" w:hAnsi="Arial" w:cs="Arial"/>
          <w:sz w:val="22"/>
          <w:szCs w:val="22"/>
        </w:rPr>
        <w:t>use</w:t>
      </w:r>
      <w:r w:rsidR="00470E35" w:rsidRPr="001E38B7">
        <w:rPr>
          <w:rFonts w:ascii="Arial" w:hAnsi="Arial" w:cs="Arial"/>
          <w:sz w:val="22"/>
          <w:szCs w:val="22"/>
        </w:rPr>
        <w:t xml:space="preserve"> the </w:t>
      </w:r>
      <w:r w:rsidR="00470E35" w:rsidRPr="001E38B7">
        <w:rPr>
          <w:rFonts w:ascii="Arial" w:hAnsi="Arial" w:cs="Arial"/>
          <w:i/>
          <w:iCs/>
          <w:sz w:val="22"/>
          <w:szCs w:val="22"/>
        </w:rPr>
        <w:t xml:space="preserve">T. </w:t>
      </w:r>
      <w:proofErr w:type="spellStart"/>
      <w:r w:rsidR="00470E35" w:rsidRPr="001E38B7">
        <w:rPr>
          <w:rFonts w:ascii="Arial" w:hAnsi="Arial" w:cs="Arial"/>
          <w:i/>
          <w:iCs/>
          <w:sz w:val="22"/>
          <w:szCs w:val="22"/>
        </w:rPr>
        <w:t>muris</w:t>
      </w:r>
      <w:proofErr w:type="spellEnd"/>
      <w:r w:rsidR="00470E35" w:rsidRPr="001E38B7">
        <w:rPr>
          <w:rFonts w:ascii="Arial" w:hAnsi="Arial" w:cs="Arial"/>
          <w:i/>
          <w:iCs/>
          <w:sz w:val="22"/>
          <w:szCs w:val="22"/>
        </w:rPr>
        <w:t xml:space="preserve"> </w:t>
      </w:r>
      <w:r w:rsidR="00470E35" w:rsidRPr="001E38B7">
        <w:rPr>
          <w:rFonts w:ascii="Arial" w:hAnsi="Arial" w:cs="Arial"/>
          <w:sz w:val="22"/>
          <w:szCs w:val="22"/>
        </w:rPr>
        <w:t xml:space="preserve">excretory/secretory molecule p43, which binds to IL-13, interfering with the development of an appropriate effector response </w:t>
      </w:r>
      <w:r w:rsidR="00470E35">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470E35">
        <w:rPr>
          <w:rFonts w:ascii="Arial" w:hAnsi="Arial" w:cs="Arial"/>
          <w:sz w:val="22"/>
          <w:szCs w:val="22"/>
        </w:rPr>
      </w:r>
      <w:r w:rsidR="00470E35">
        <w:rPr>
          <w:rFonts w:ascii="Arial" w:hAnsi="Arial" w:cs="Arial"/>
          <w:sz w:val="22"/>
          <w:szCs w:val="22"/>
        </w:rPr>
        <w:fldChar w:fldCharType="separate"/>
      </w:r>
      <w:r w:rsidR="00B83E38">
        <w:rPr>
          <w:rFonts w:ascii="Arial" w:hAnsi="Arial" w:cs="Arial"/>
          <w:noProof/>
          <w:sz w:val="22"/>
          <w:szCs w:val="22"/>
        </w:rPr>
        <w:t>[63]</w:t>
      </w:r>
      <w:r w:rsidR="00470E35">
        <w:rPr>
          <w:rFonts w:ascii="Arial" w:hAnsi="Arial" w:cs="Arial"/>
          <w:sz w:val="22"/>
          <w:szCs w:val="22"/>
        </w:rPr>
        <w:fldChar w:fldCharType="end"/>
      </w:r>
      <w:r w:rsidR="00470E35" w:rsidRPr="001E38B7">
        <w:rPr>
          <w:rFonts w:ascii="Arial" w:hAnsi="Arial" w:cs="Arial"/>
          <w:sz w:val="22"/>
          <w:szCs w:val="22"/>
        </w:rPr>
        <w:t xml:space="preserve">. Following the protocol under development by </w:t>
      </w:r>
      <w:r w:rsidR="00470E35" w:rsidRPr="0088674B">
        <w:rPr>
          <w:rFonts w:ascii="Arial" w:hAnsi="Arial" w:cs="Arial"/>
          <w:b/>
          <w:bCs/>
          <w:sz w:val="22"/>
          <w:szCs w:val="22"/>
        </w:rPr>
        <w:t>collaborator</w:t>
      </w:r>
      <w:r w:rsidR="00470E35" w:rsidRPr="001E38B7">
        <w:rPr>
          <w:rFonts w:ascii="Arial" w:hAnsi="Arial" w:cs="Arial"/>
          <w:sz w:val="22"/>
          <w:szCs w:val="22"/>
        </w:rPr>
        <w:t xml:space="preserve"> </w:t>
      </w:r>
      <w:proofErr w:type="spellStart"/>
      <w:r w:rsidR="00470E35" w:rsidRPr="0088674B">
        <w:rPr>
          <w:rFonts w:ascii="Arial" w:hAnsi="Arial" w:cs="Arial"/>
          <w:b/>
          <w:bCs/>
          <w:sz w:val="22"/>
          <w:szCs w:val="22"/>
        </w:rPr>
        <w:t>Grencis</w:t>
      </w:r>
      <w:proofErr w:type="spellEnd"/>
      <w:r w:rsidR="00470E35" w:rsidRPr="001E38B7">
        <w:rPr>
          <w:rFonts w:ascii="Arial" w:hAnsi="Arial" w:cs="Arial"/>
          <w:sz w:val="22"/>
          <w:szCs w:val="22"/>
        </w:rPr>
        <w:t xml:space="preserve">, we will use purified p43 to </w:t>
      </w:r>
      <w:r w:rsidR="0088674B">
        <w:rPr>
          <w:rFonts w:ascii="Arial" w:hAnsi="Arial" w:cs="Arial"/>
          <w:sz w:val="22"/>
          <w:szCs w:val="22"/>
        </w:rPr>
        <w:t>suppress</w:t>
      </w:r>
      <w:r w:rsidR="00470E35" w:rsidRPr="001E38B7">
        <w:rPr>
          <w:rFonts w:ascii="Arial" w:hAnsi="Arial" w:cs="Arial"/>
          <w:sz w:val="22"/>
          <w:szCs w:val="22"/>
        </w:rPr>
        <w:t xml:space="preserve"> Th2 effector mechanisms, decoupled from the biomass of nematodes. </w:t>
      </w:r>
      <w:r w:rsidR="00470E35" w:rsidRPr="001E38B7">
        <w:rPr>
          <w:rFonts w:ascii="Arial" w:hAnsi="Arial" w:cs="Arial"/>
          <w:b/>
          <w:sz w:val="22"/>
          <w:szCs w:val="22"/>
        </w:rPr>
        <w:t xml:space="preserve"> </w:t>
      </w:r>
      <w:r w:rsidR="00E62092" w:rsidRPr="005C6DA1">
        <w:rPr>
          <w:rFonts w:ascii="Arial" w:hAnsi="Arial" w:cs="Arial"/>
          <w:bCs/>
          <w:sz w:val="22"/>
          <w:szCs w:val="22"/>
        </w:rPr>
        <w:t>Interestingly, t</w:t>
      </w:r>
      <w:r w:rsidR="00470E35" w:rsidRPr="005C6DA1">
        <w:rPr>
          <w:rFonts w:ascii="Arial" w:hAnsi="Arial" w:cs="Arial"/>
          <w:bCs/>
          <w:sz w:val="22"/>
          <w:szCs w:val="22"/>
        </w:rPr>
        <w:t xml:space="preserve">rickle infected </w:t>
      </w:r>
      <w:r w:rsidR="00AB069E" w:rsidRPr="005C6DA1">
        <w:rPr>
          <w:rFonts w:ascii="Arial" w:hAnsi="Arial" w:cs="Arial"/>
          <w:bCs/>
          <w:sz w:val="22"/>
          <w:szCs w:val="22"/>
        </w:rPr>
        <w:t xml:space="preserve">male </w:t>
      </w:r>
      <w:r w:rsidR="00E62092" w:rsidRPr="005C6DA1">
        <w:rPr>
          <w:rFonts w:ascii="Arial" w:hAnsi="Arial" w:cs="Arial"/>
          <w:bCs/>
          <w:sz w:val="22"/>
          <w:szCs w:val="22"/>
        </w:rPr>
        <w:t xml:space="preserve">C57BL/6 </w:t>
      </w:r>
      <w:r w:rsidR="00470E35" w:rsidRPr="005C6DA1">
        <w:rPr>
          <w:rFonts w:ascii="Arial" w:hAnsi="Arial" w:cs="Arial"/>
          <w:bCs/>
          <w:sz w:val="22"/>
          <w:szCs w:val="22"/>
        </w:rPr>
        <w:t xml:space="preserve">mice do not </w:t>
      </w:r>
      <w:r w:rsidR="00AB069E" w:rsidRPr="005C6DA1">
        <w:rPr>
          <w:rFonts w:ascii="Arial" w:hAnsi="Arial" w:cs="Arial"/>
          <w:bCs/>
          <w:sz w:val="22"/>
          <w:szCs w:val="22"/>
        </w:rPr>
        <w:t xml:space="preserve">immunologically </w:t>
      </w:r>
      <w:r w:rsidR="00470E35" w:rsidRPr="005C6DA1">
        <w:rPr>
          <w:rFonts w:ascii="Arial" w:hAnsi="Arial" w:cs="Arial"/>
          <w:bCs/>
          <w:sz w:val="22"/>
          <w:szCs w:val="22"/>
        </w:rPr>
        <w:t>target p43</w:t>
      </w:r>
      <w:r w:rsidR="00AB069E" w:rsidRPr="005C6DA1">
        <w:rPr>
          <w:rFonts w:ascii="Arial" w:hAnsi="Arial" w:cs="Arial"/>
          <w:bCs/>
          <w:sz w:val="22"/>
          <w:szCs w:val="22"/>
        </w:rPr>
        <w:t xml:space="preserve"> </w:t>
      </w:r>
      <w:r w:rsidR="00470E35" w:rsidRPr="005C6DA1">
        <w:rPr>
          <w:rFonts w:ascii="Arial" w:hAnsi="Arial" w:cs="Arial"/>
          <w:bCs/>
          <w:sz w:val="22"/>
          <w:szCs w:val="22"/>
        </w:rPr>
        <w:t xml:space="preserve">so </w:t>
      </w:r>
      <w:r w:rsidR="00AB069E">
        <w:rPr>
          <w:rFonts w:ascii="Arial" w:hAnsi="Arial" w:cs="Arial"/>
          <w:bCs/>
          <w:sz w:val="22"/>
          <w:szCs w:val="22"/>
        </w:rPr>
        <w:t>become</w:t>
      </w:r>
      <w:r w:rsidR="00470E35" w:rsidRPr="005C6DA1">
        <w:rPr>
          <w:rFonts w:ascii="Arial" w:hAnsi="Arial" w:cs="Arial"/>
          <w:bCs/>
          <w:sz w:val="22"/>
          <w:szCs w:val="22"/>
        </w:rPr>
        <w:t xml:space="preserve"> more prone to chronic infection</w:t>
      </w:r>
      <w:r w:rsidR="00470E35">
        <w:rPr>
          <w:rFonts w:ascii="Arial" w:hAnsi="Arial" w:cs="Arial"/>
          <w:b/>
          <w:sz w:val="22"/>
          <w:szCs w:val="22"/>
        </w:rPr>
        <w:t xml:space="preserve"> </w:t>
      </w:r>
      <w:r w:rsidR="00D24BBD">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D24BBD">
        <w:rPr>
          <w:rFonts w:ascii="Arial" w:hAnsi="Arial" w:cs="Arial"/>
          <w:sz w:val="22"/>
          <w:szCs w:val="22"/>
        </w:rPr>
      </w:r>
      <w:r w:rsidR="00D24BBD">
        <w:rPr>
          <w:rFonts w:ascii="Arial" w:hAnsi="Arial" w:cs="Arial"/>
          <w:sz w:val="22"/>
          <w:szCs w:val="22"/>
        </w:rPr>
        <w:fldChar w:fldCharType="separate"/>
      </w:r>
      <w:r w:rsidR="00B83E38">
        <w:rPr>
          <w:rFonts w:ascii="Arial" w:hAnsi="Arial" w:cs="Arial"/>
          <w:noProof/>
          <w:sz w:val="22"/>
          <w:szCs w:val="22"/>
        </w:rPr>
        <w:t>[63]</w:t>
      </w:r>
      <w:r w:rsidR="00D24BBD">
        <w:rPr>
          <w:rFonts w:ascii="Arial" w:hAnsi="Arial" w:cs="Arial"/>
          <w:sz w:val="22"/>
          <w:szCs w:val="22"/>
        </w:rPr>
        <w:fldChar w:fldCharType="end"/>
      </w:r>
      <w:r w:rsidR="00D24BBD">
        <w:rPr>
          <w:rFonts w:ascii="Arial" w:hAnsi="Arial" w:cs="Arial"/>
          <w:sz w:val="22"/>
          <w:szCs w:val="22"/>
        </w:rPr>
        <w:t>.</w:t>
      </w:r>
      <w:r w:rsidR="00F45870">
        <w:rPr>
          <w:rFonts w:ascii="Arial" w:hAnsi="Arial" w:cs="Arial"/>
          <w:sz w:val="22"/>
          <w:szCs w:val="22"/>
        </w:rPr>
        <w:t xml:space="preserve">  </w:t>
      </w:r>
      <w:r w:rsidR="00786A5D" w:rsidRPr="00CD2518">
        <w:rPr>
          <w:rFonts w:ascii="Arial" w:hAnsi="Arial" w:cs="Arial"/>
          <w:sz w:val="22"/>
          <w:szCs w:val="22"/>
        </w:rPr>
        <w:t xml:space="preserve">We </w:t>
      </w:r>
      <w:r w:rsidR="00786A5D">
        <w:rPr>
          <w:rFonts w:ascii="Arial" w:hAnsi="Arial" w:cs="Arial"/>
          <w:sz w:val="22"/>
          <w:szCs w:val="22"/>
        </w:rPr>
        <w:t xml:space="preserve">will </w:t>
      </w:r>
      <w:r w:rsidR="00AB069E">
        <w:rPr>
          <w:rFonts w:ascii="Arial" w:hAnsi="Arial" w:cs="Arial"/>
          <w:sz w:val="22"/>
          <w:szCs w:val="22"/>
        </w:rPr>
        <w:t>map the generality of this</w:t>
      </w:r>
      <w:r w:rsidR="00615B61">
        <w:rPr>
          <w:rFonts w:ascii="Arial" w:hAnsi="Arial" w:cs="Arial"/>
          <w:sz w:val="22"/>
          <w:szCs w:val="22"/>
        </w:rPr>
        <w:t xml:space="preserve"> with trickle and bolus infections </w:t>
      </w:r>
      <w:r w:rsidR="00CA7FF2">
        <w:rPr>
          <w:rFonts w:ascii="Arial" w:hAnsi="Arial" w:cs="Arial"/>
          <w:sz w:val="22"/>
          <w:szCs w:val="22"/>
        </w:rPr>
        <w:t>in p43</w:t>
      </w:r>
      <w:r w:rsidR="005C6DA1">
        <w:rPr>
          <w:rFonts w:ascii="Arial" w:hAnsi="Arial" w:cs="Arial"/>
          <w:sz w:val="22"/>
          <w:szCs w:val="22"/>
        </w:rPr>
        <w:t>-</w:t>
      </w:r>
      <w:r w:rsidR="00CA7FF2">
        <w:rPr>
          <w:rFonts w:ascii="Arial" w:hAnsi="Arial" w:cs="Arial"/>
          <w:sz w:val="22"/>
          <w:szCs w:val="22"/>
        </w:rPr>
        <w:t xml:space="preserve">treated C57BL/6 </w:t>
      </w:r>
      <w:r w:rsidR="005C6DA1">
        <w:rPr>
          <w:rFonts w:ascii="Arial" w:hAnsi="Arial" w:cs="Arial"/>
          <w:sz w:val="22"/>
          <w:szCs w:val="22"/>
        </w:rPr>
        <w:t xml:space="preserve">and AKR </w:t>
      </w:r>
      <w:r w:rsidR="00CA7FF2">
        <w:rPr>
          <w:rFonts w:ascii="Arial" w:hAnsi="Arial" w:cs="Arial"/>
          <w:sz w:val="22"/>
          <w:szCs w:val="22"/>
        </w:rPr>
        <w:t>mice</w:t>
      </w:r>
      <w:r w:rsidR="00A559C4">
        <w:rPr>
          <w:rFonts w:ascii="Arial" w:hAnsi="Arial" w:cs="Arial"/>
          <w:sz w:val="22"/>
          <w:szCs w:val="22"/>
        </w:rPr>
        <w:t xml:space="preserve"> of both sexes</w:t>
      </w:r>
      <w:r w:rsidR="00AB069E">
        <w:rPr>
          <w:rFonts w:ascii="Arial" w:hAnsi="Arial" w:cs="Arial"/>
          <w:sz w:val="22"/>
          <w:szCs w:val="22"/>
        </w:rPr>
        <w:t xml:space="preserve">, </w:t>
      </w:r>
      <w:r w:rsidR="00786A5D">
        <w:rPr>
          <w:rFonts w:ascii="Arial" w:hAnsi="Arial" w:cs="Arial"/>
          <w:sz w:val="22"/>
          <w:szCs w:val="22"/>
        </w:rPr>
        <w:t>us</w:t>
      </w:r>
      <w:r w:rsidR="00AB069E">
        <w:rPr>
          <w:rFonts w:ascii="Arial" w:hAnsi="Arial" w:cs="Arial"/>
          <w:sz w:val="22"/>
          <w:szCs w:val="22"/>
        </w:rPr>
        <w:t>ing</w:t>
      </w:r>
      <w:r w:rsidR="00786A5D" w:rsidRPr="00CD2518">
        <w:rPr>
          <w:rFonts w:ascii="Arial" w:hAnsi="Arial" w:cs="Arial"/>
          <w:sz w:val="22"/>
          <w:szCs w:val="22"/>
        </w:rPr>
        <w:t xml:space="preserve"> </w:t>
      </w:r>
      <w:r w:rsidR="00786A5D" w:rsidRPr="006555C4">
        <w:rPr>
          <w:rFonts w:ascii="Arial" w:hAnsi="Arial" w:cs="Arial"/>
          <w:sz w:val="22"/>
          <w:szCs w:val="22"/>
        </w:rPr>
        <w:t xml:space="preserve">24 adult mice per </w:t>
      </w:r>
      <w:r w:rsidR="00786A5D" w:rsidRPr="006555C4">
        <w:rPr>
          <w:rFonts w:ascii="Arial" w:hAnsi="Arial" w:cs="Arial"/>
          <w:i/>
          <w:sz w:val="22"/>
          <w:szCs w:val="22"/>
          <w:lang w:val="en-GB"/>
        </w:rPr>
        <w:t>G</w:t>
      </w:r>
      <w:r w:rsidR="00786A5D" w:rsidRPr="006555C4">
        <w:rPr>
          <w:rFonts w:ascii="Arial" w:hAnsi="Arial" w:cs="Arial"/>
          <w:i/>
          <w:sz w:val="22"/>
          <w:szCs w:val="22"/>
          <w:vertAlign w:val="subscript"/>
          <w:lang w:val="en-GB"/>
        </w:rPr>
        <w:t xml:space="preserve">H </w:t>
      </w:r>
      <w:r w:rsidR="00786A5D" w:rsidRPr="006555C4">
        <w:rPr>
          <w:rFonts w:ascii="Arial" w:hAnsi="Arial" w:cs="Arial"/>
          <w:i/>
          <w:sz w:val="22"/>
          <w:szCs w:val="22"/>
        </w:rPr>
        <w:t xml:space="preserve">x </w:t>
      </w:r>
      <w:r w:rsidR="005C6DA1">
        <w:rPr>
          <w:rFonts w:ascii="Arial" w:hAnsi="Arial" w:cs="Arial"/>
          <w:i/>
          <w:sz w:val="22"/>
          <w:szCs w:val="22"/>
        </w:rPr>
        <w:t>regimen</w:t>
      </w:r>
      <w:r w:rsidR="005C6DA1" w:rsidRPr="00CD2518">
        <w:rPr>
          <w:rFonts w:ascii="Arial" w:hAnsi="Arial" w:cs="Arial"/>
          <w:sz w:val="22"/>
          <w:szCs w:val="22"/>
        </w:rPr>
        <w:t xml:space="preserve"> </w:t>
      </w:r>
      <w:r w:rsidR="00CA7FF2" w:rsidRPr="00CD2518">
        <w:rPr>
          <w:rFonts w:ascii="Arial" w:hAnsi="Arial" w:cs="Arial"/>
          <w:sz w:val="22"/>
          <w:szCs w:val="22"/>
        </w:rPr>
        <w:t>(</w:t>
      </w:r>
      <w:r w:rsidR="00CA7FF2" w:rsidRPr="006555C4">
        <w:rPr>
          <w:rFonts w:ascii="Arial" w:hAnsi="Arial" w:cs="Arial"/>
          <w:sz w:val="22"/>
          <w:szCs w:val="22"/>
        </w:rPr>
        <w:t xml:space="preserve">with </w:t>
      </w:r>
      <w:r w:rsidR="005C6DA1">
        <w:rPr>
          <w:rFonts w:ascii="Arial" w:hAnsi="Arial" w:cs="Arial"/>
          <w:sz w:val="22"/>
          <w:szCs w:val="22"/>
        </w:rPr>
        <w:t>2</w:t>
      </w:r>
      <w:r w:rsidR="00CA7FF2" w:rsidRPr="006555C4">
        <w:rPr>
          <w:rFonts w:ascii="Arial" w:hAnsi="Arial" w:cs="Arial"/>
          <w:sz w:val="22"/>
          <w:szCs w:val="22"/>
        </w:rPr>
        <w:t xml:space="preserve"> host strains, </w:t>
      </w:r>
      <w:r w:rsidR="00786A5D" w:rsidRPr="006555C4">
        <w:rPr>
          <w:rFonts w:ascii="Arial" w:hAnsi="Arial" w:cs="Arial"/>
          <w:sz w:val="22"/>
          <w:szCs w:val="22"/>
        </w:rPr>
        <w:t>1 sex and 4 dose regimens (2 trickle doses and 2 cumulative-dose matched boluses per experiment, culled at 4 different time points</w:t>
      </w:r>
      <w:r w:rsidR="00786A5D" w:rsidRPr="00CD2518">
        <w:rPr>
          <w:rFonts w:ascii="Arial" w:hAnsi="Arial" w:cs="Arial"/>
          <w:sz w:val="22"/>
          <w:szCs w:val="22"/>
        </w:rPr>
        <w:t>).</w:t>
      </w:r>
      <w:r w:rsidR="005C6DA1">
        <w:rPr>
          <w:rFonts w:ascii="Arial" w:hAnsi="Arial" w:cs="Arial"/>
          <w:sz w:val="22"/>
          <w:szCs w:val="22"/>
        </w:rPr>
        <w:t xml:space="preserve"> </w:t>
      </w:r>
      <w:r w:rsidR="005C6DA1" w:rsidRPr="001E38B7">
        <w:rPr>
          <w:rFonts w:ascii="Arial" w:hAnsi="Arial" w:cs="Arial"/>
          <w:sz w:val="22"/>
          <w:szCs w:val="22"/>
        </w:rPr>
        <w:t xml:space="preserve">We will conduct </w:t>
      </w:r>
      <w:r w:rsidR="005C6DA1">
        <w:rPr>
          <w:rFonts w:ascii="Arial" w:hAnsi="Arial" w:cs="Arial"/>
          <w:sz w:val="22"/>
          <w:szCs w:val="22"/>
        </w:rPr>
        <w:t>2</w:t>
      </w:r>
      <w:r w:rsidR="005C6DA1" w:rsidRPr="001E38B7">
        <w:rPr>
          <w:rFonts w:ascii="Arial" w:hAnsi="Arial" w:cs="Arial"/>
          <w:sz w:val="22"/>
          <w:szCs w:val="22"/>
        </w:rPr>
        <w:t xml:space="preserve"> independent experiments per combination</w:t>
      </w:r>
      <w:r w:rsidR="005C6DA1">
        <w:rPr>
          <w:rFonts w:ascii="Arial" w:hAnsi="Arial" w:cs="Arial"/>
          <w:sz w:val="22"/>
          <w:szCs w:val="22"/>
        </w:rPr>
        <w:t xml:space="preserve"> resulting in 12 mice per strain/sex/regimen/timepoint across 2 experimental blocks</w:t>
      </w:r>
      <w:r w:rsidR="005C6DA1" w:rsidRPr="001E38B7">
        <w:rPr>
          <w:rFonts w:ascii="Arial" w:hAnsi="Arial" w:cs="Arial"/>
          <w:sz w:val="22"/>
          <w:szCs w:val="22"/>
        </w:rPr>
        <w:t>.</w:t>
      </w:r>
      <w:r w:rsidR="005C6DA1">
        <w:rPr>
          <w:rFonts w:ascii="Arial" w:hAnsi="Arial" w:cs="Arial"/>
          <w:sz w:val="22"/>
          <w:szCs w:val="22"/>
        </w:rPr>
        <w:t xml:space="preserve">  </w:t>
      </w:r>
    </w:p>
    <w:p w14:paraId="77607403" w14:textId="70C2695E" w:rsidR="00D24BBD" w:rsidRDefault="00D24BBD" w:rsidP="00470E35">
      <w:pPr>
        <w:jc w:val="both"/>
        <w:rPr>
          <w:rFonts w:ascii="Arial" w:hAnsi="Arial" w:cs="Arial"/>
          <w:sz w:val="22"/>
          <w:szCs w:val="22"/>
        </w:rPr>
      </w:pPr>
    </w:p>
    <w:p w14:paraId="7C4A53B2" w14:textId="3F389375" w:rsidR="00470E35" w:rsidRPr="00EE7DE0" w:rsidRDefault="005F7D29" w:rsidP="00470E35">
      <w:pPr>
        <w:jc w:val="both"/>
        <w:rPr>
          <w:rFonts w:ascii="Arial" w:hAnsi="Arial" w:cs="Arial"/>
        </w:rPr>
      </w:pPr>
      <w:commentRangeStart w:id="119"/>
      <w:r>
        <w:rPr>
          <w:rFonts w:ascii="Arial" w:hAnsi="Arial" w:cs="Arial"/>
          <w:b/>
          <w:bCs/>
          <w:i/>
          <w:iCs/>
          <w:sz w:val="22"/>
          <w:szCs w:val="22"/>
          <w:u w:val="single"/>
        </w:rPr>
        <w:t>Hypothesis tests</w:t>
      </w:r>
      <w:r w:rsidRPr="00FC393D">
        <w:rPr>
          <w:rFonts w:ascii="Arial" w:hAnsi="Arial" w:cs="Arial"/>
          <w:b/>
          <w:bCs/>
          <w:i/>
          <w:iCs/>
          <w:sz w:val="22"/>
          <w:szCs w:val="22"/>
          <w:u w:val="single"/>
        </w:rPr>
        <w:t>.</w:t>
      </w:r>
      <w:r>
        <w:rPr>
          <w:rFonts w:ascii="Arial" w:hAnsi="Arial" w:cs="Arial"/>
          <w:sz w:val="22"/>
          <w:szCs w:val="22"/>
        </w:rPr>
        <w:t xml:space="preserve"> </w:t>
      </w:r>
      <w:commentRangeEnd w:id="119"/>
      <w:r w:rsidR="00AD4BDE">
        <w:rPr>
          <w:rStyle w:val="CommentReference"/>
        </w:rPr>
        <w:commentReference w:id="119"/>
      </w:r>
      <w:r w:rsidR="00470E35" w:rsidRPr="001E38B7">
        <w:rPr>
          <w:rFonts w:ascii="Arial" w:hAnsi="Arial" w:cs="Arial"/>
          <w:sz w:val="22"/>
          <w:szCs w:val="22"/>
        </w:rPr>
        <w:t xml:space="preserve">For each host strain, we hypothesize that we can shift the interaction towards acute infection by strengthening Th2 feedbacks, and shift the interaction towards chronic infection by strengthening the Th1 feedbacks or by decoupling the worm-clearing effector mechanisms (such as mucins </w:t>
      </w:r>
      <w:r w:rsidR="00470E35">
        <w:rPr>
          <w:rFonts w:ascii="Arial" w:hAnsi="Arial" w:cs="Arial"/>
          <w:sz w:val="22"/>
          <w:szCs w:val="22"/>
        </w:rPr>
        <w:fldChar w:fldCharType="begin"/>
      </w:r>
      <w:r w:rsidR="00B83E38">
        <w:rPr>
          <w:rFonts w:ascii="Arial" w:hAnsi="Arial" w:cs="Arial"/>
          <w:sz w:val="22"/>
          <w:szCs w:val="22"/>
        </w:rPr>
        <w:instrText xml:space="preserve"> ADDIN EN.CITE &lt;EndNote&gt;&lt;Cite&gt;&lt;Author&gt;Grencis&lt;/Author&gt;&lt;Year&gt;2015&lt;/Year&gt;&lt;RecNum&gt;7699&lt;/RecNum&gt;&lt;DisplayText&gt;[15]&lt;/DisplayText&gt;&lt;record&gt;&lt;rec-number&gt;7699&lt;/rec-number&gt;&lt;foreign-keys&gt;&lt;key app="EN" db-id="frwtwrvviazzdoewtsrpaszf2r0r2xpeazfx" timestamp="1484217465"&gt;7699&lt;/key&gt;&lt;/foreign-keys&gt;&lt;ref-type name="Journal Article"&gt;17&lt;/ref-type&gt;&lt;contributors&gt;&lt;authors&gt;&lt;author&gt;Grencis, R. K.&lt;/author&gt;&lt;/authors&gt;&lt;/contributors&gt;&lt;auth-address&gt;Faculty of Life Sciences, University of Manchester, Manchester M13 9PT, United Kingdom; email: Richard.K.Grencis@manchester.ac.uk.&lt;/auth-address&gt;&lt;titles&gt;&lt;title&gt;Immunity to helminths: resistance, regulation, and susceptibility to gastrointestinal nematodes&lt;/title&gt;&lt;secondary-title&gt;Annu Rev Immunol&lt;/secondary-title&gt;&lt;/titles&gt;&lt;periodical&gt;&lt;full-title&gt;Annu Rev Immunol&lt;/full-title&gt;&lt;/periodical&gt;&lt;pages&gt;201-25&lt;/pages&gt;&lt;volume&gt;33&lt;/volume&gt;&lt;keywords&gt;&lt;keyword&gt;Adaptive Immunity&lt;/keyword&gt;&lt;keyword&gt;Animals&lt;/keyword&gt;&lt;keyword&gt;Antigens, Helminth/immunology&lt;/keyword&gt;&lt;keyword&gt;Disease Resistance&lt;/keyword&gt;&lt;keyword&gt;Disease Susceptibility&lt;/keyword&gt;&lt;keyword&gt;Gastrointestinal Diseases/immunology/microbiology/parasitology&lt;/keyword&gt;&lt;keyword&gt;Gastrointestinal Microbiome&lt;/keyword&gt;&lt;keyword&gt;Helminthiasis/*immunology/*parasitology&lt;/keyword&gt;&lt;keyword&gt;Helminths/*immunology&lt;/keyword&gt;&lt;keyword&gt;Host-Pathogen Interactions/*immunology&lt;/keyword&gt;&lt;keyword&gt;Humans&lt;/keyword&gt;&lt;keyword&gt;Immunity, Innate&lt;/keyword&gt;&lt;keyword&gt;Nematoda/immunology&lt;/keyword&gt;&lt;keyword&gt;Nematode Infections/immunology/microbiology/parasitology&lt;/keyword&gt;&lt;keyword&gt;effector mechanisms&lt;/keyword&gt;&lt;keyword&gt;innate lymphoid cells&lt;/keyword&gt;&lt;keyword&gt;mucosal immunity&lt;/keyword&gt;&lt;/keywords&gt;&lt;dates&gt;&lt;year&gt;2015&lt;/year&gt;&lt;/dates&gt;&lt;isbn&gt;1545-3278 (Electronic)&amp;#xD;0732-0582 (Linking)&lt;/isbn&gt;&lt;accession-num&gt;25533702&lt;/accession-num&gt;&lt;urls&gt;&lt;related-urls&gt;&lt;url&gt;https://www.ncbi.nlm.nih.gov/pubmed/25533702&lt;/url&gt;&lt;/related-urls&gt;&lt;/urls&gt;&lt;electronic-resource-num&gt;10.1146/annurev-immunol-032713-120218&lt;/electronic-resource-num&gt;&lt;/record&gt;&lt;/Cite&gt;&lt;/EndNote&gt;</w:instrText>
      </w:r>
      <w:r w:rsidR="00470E35">
        <w:rPr>
          <w:rFonts w:ascii="Arial" w:hAnsi="Arial" w:cs="Arial"/>
          <w:sz w:val="22"/>
          <w:szCs w:val="22"/>
        </w:rPr>
        <w:fldChar w:fldCharType="separate"/>
      </w:r>
      <w:r w:rsidR="00B83E38">
        <w:rPr>
          <w:rFonts w:ascii="Arial" w:hAnsi="Arial" w:cs="Arial"/>
          <w:noProof/>
          <w:sz w:val="22"/>
          <w:szCs w:val="22"/>
        </w:rPr>
        <w:t>[15]</w:t>
      </w:r>
      <w:r w:rsidR="00470E35">
        <w:rPr>
          <w:rFonts w:ascii="Arial" w:hAnsi="Arial" w:cs="Arial"/>
          <w:sz w:val="22"/>
          <w:szCs w:val="22"/>
        </w:rPr>
        <w:fldChar w:fldCharType="end"/>
      </w:r>
      <w:r w:rsidR="00470E35" w:rsidRPr="001E38B7">
        <w:rPr>
          <w:rFonts w:ascii="Arial" w:hAnsi="Arial" w:cs="Arial"/>
          <w:sz w:val="22"/>
          <w:szCs w:val="22"/>
        </w:rPr>
        <w:t xml:space="preserve">) from an </w:t>
      </w:r>
      <w:r w:rsidR="00470E35" w:rsidRPr="001E38B7">
        <w:rPr>
          <w:rFonts w:ascii="Arial" w:hAnsi="Arial" w:cs="Arial"/>
          <w:sz w:val="22"/>
          <w:szCs w:val="22"/>
        </w:rPr>
        <w:lastRenderedPageBreak/>
        <w:t xml:space="preserve">induced Th2 response. </w:t>
      </w:r>
      <w:del w:id="120" w:author="Clay Cressler" w:date="2020-11-02T16:46:00Z">
        <w:r w:rsidR="00470E35" w:rsidRPr="001E38B7" w:rsidDel="005B331D">
          <w:rPr>
            <w:rFonts w:ascii="Arial" w:hAnsi="Arial" w:cs="Arial"/>
            <w:b/>
            <w:sz w:val="22"/>
            <w:szCs w:val="22"/>
          </w:rPr>
          <w:delText xml:space="preserve">Whether </w:delText>
        </w:r>
      </w:del>
      <w:del w:id="121" w:author="Clay Cressler" w:date="2020-11-02T15:28:00Z">
        <w:r w:rsidR="00470E35" w:rsidRPr="001E38B7" w:rsidDel="00B02D7E">
          <w:rPr>
            <w:rFonts w:ascii="Arial" w:hAnsi="Arial" w:cs="Arial"/>
            <w:b/>
            <w:sz w:val="22"/>
            <w:szCs w:val="22"/>
          </w:rPr>
          <w:delText xml:space="preserve">system </w:delText>
        </w:r>
      </w:del>
      <w:del w:id="122" w:author="Clay Cressler" w:date="2020-11-02T16:46:00Z">
        <w:r w:rsidR="00470E35" w:rsidRPr="001E38B7" w:rsidDel="005B331D">
          <w:rPr>
            <w:rFonts w:ascii="Arial" w:hAnsi="Arial" w:cs="Arial"/>
            <w:b/>
            <w:sz w:val="22"/>
            <w:szCs w:val="22"/>
          </w:rPr>
          <w:delText xml:space="preserve">dynamics are </w:delText>
        </w:r>
      </w:del>
      <w:commentRangeStart w:id="123"/>
      <w:del w:id="124" w:author="Clay Cressler" w:date="2020-11-02T15:27:00Z">
        <w:r w:rsidR="00470E35" w:rsidRPr="001E38B7" w:rsidDel="00B02D7E">
          <w:rPr>
            <w:rFonts w:ascii="Arial" w:hAnsi="Arial" w:cs="Arial"/>
            <w:b/>
            <w:sz w:val="22"/>
            <w:szCs w:val="22"/>
          </w:rPr>
          <w:delText>m</w:delText>
        </w:r>
      </w:del>
      <w:del w:id="125" w:author="Clay Cressler" w:date="2020-11-02T16:46:00Z">
        <w:r w:rsidR="00470E35" w:rsidRPr="001E38B7" w:rsidDel="005B331D">
          <w:rPr>
            <w:rFonts w:ascii="Arial" w:hAnsi="Arial" w:cs="Arial"/>
            <w:b/>
            <w:sz w:val="22"/>
            <w:szCs w:val="22"/>
          </w:rPr>
          <w:delText xml:space="preserve">ore </w:delText>
        </w:r>
      </w:del>
      <w:del w:id="126" w:author="Clay Cressler" w:date="2020-11-02T15:28:00Z">
        <w:r w:rsidR="00470E35" w:rsidRPr="001E38B7" w:rsidDel="00B02D7E">
          <w:rPr>
            <w:rFonts w:ascii="Arial" w:hAnsi="Arial" w:cs="Arial"/>
            <w:b/>
            <w:sz w:val="22"/>
            <w:szCs w:val="22"/>
          </w:rPr>
          <w:delText>sensitive</w:delText>
        </w:r>
        <w:commentRangeEnd w:id="123"/>
        <w:r w:rsidR="00470E35" w:rsidDel="00B02D7E">
          <w:rPr>
            <w:rStyle w:val="CommentReference"/>
          </w:rPr>
          <w:commentReference w:id="123"/>
        </w:r>
        <w:r w:rsidR="00470E35" w:rsidRPr="001E38B7" w:rsidDel="00B02D7E">
          <w:rPr>
            <w:rFonts w:ascii="Arial" w:hAnsi="Arial" w:cs="Arial"/>
            <w:b/>
            <w:sz w:val="22"/>
            <w:szCs w:val="22"/>
          </w:rPr>
          <w:delText xml:space="preserve"> to </w:delText>
        </w:r>
      </w:del>
      <w:del w:id="127" w:author="Clay Cressler" w:date="2020-11-02T16:46:00Z">
        <w:r w:rsidR="00470E35" w:rsidDel="005B331D">
          <w:rPr>
            <w:rFonts w:ascii="Arial" w:hAnsi="Arial" w:cs="Arial"/>
            <w:b/>
            <w:sz w:val="22"/>
            <w:szCs w:val="22"/>
          </w:rPr>
          <w:delText>rate</w:delText>
        </w:r>
      </w:del>
      <w:del w:id="128" w:author="Clay Cressler" w:date="2020-11-02T15:28:00Z">
        <w:r w:rsidR="00470E35" w:rsidDel="00B02D7E">
          <w:rPr>
            <w:rFonts w:ascii="Arial" w:hAnsi="Arial" w:cs="Arial"/>
            <w:b/>
            <w:sz w:val="22"/>
            <w:szCs w:val="22"/>
          </w:rPr>
          <w:delText>s</w:delText>
        </w:r>
      </w:del>
      <w:del w:id="129" w:author="Clay Cressler" w:date="2020-11-02T16:46:00Z">
        <w:r w:rsidR="00470E35" w:rsidDel="005B331D">
          <w:rPr>
            <w:rFonts w:ascii="Arial" w:hAnsi="Arial" w:cs="Arial"/>
            <w:b/>
            <w:sz w:val="22"/>
            <w:szCs w:val="22"/>
          </w:rPr>
          <w:delText xml:space="preserve"> of parasite exposure, or </w:delText>
        </w:r>
      </w:del>
      <w:del w:id="130" w:author="Clay Cressler" w:date="2020-11-02T15:28:00Z">
        <w:r w:rsidR="00470E35" w:rsidDel="00B02D7E">
          <w:rPr>
            <w:rFonts w:ascii="Arial" w:hAnsi="Arial" w:cs="Arial"/>
            <w:b/>
            <w:sz w:val="22"/>
            <w:szCs w:val="22"/>
          </w:rPr>
          <w:delText xml:space="preserve">the </w:delText>
        </w:r>
      </w:del>
      <w:del w:id="131" w:author="Clay Cressler" w:date="2020-11-02T16:46:00Z">
        <w:r w:rsidR="00470E35" w:rsidDel="005B331D">
          <w:rPr>
            <w:rFonts w:ascii="Arial" w:hAnsi="Arial" w:cs="Arial"/>
            <w:b/>
            <w:sz w:val="22"/>
            <w:szCs w:val="22"/>
          </w:rPr>
          <w:delText>decoupling of effector function from Th2ness</w:delText>
        </w:r>
        <w:r w:rsidR="00470E35" w:rsidRPr="001E38B7" w:rsidDel="005B331D">
          <w:rPr>
            <w:rFonts w:ascii="Arial" w:hAnsi="Arial" w:cs="Arial"/>
            <w:b/>
            <w:sz w:val="22"/>
            <w:szCs w:val="22"/>
          </w:rPr>
          <w:delText xml:space="preserve"> will reveal the relative strength of positive and negative signaling feedbacks in each strain</w:delText>
        </w:r>
        <w:r w:rsidR="00470E35" w:rsidRPr="001E38B7" w:rsidDel="005B331D">
          <w:rPr>
            <w:rFonts w:ascii="Arial" w:hAnsi="Arial" w:cs="Arial"/>
            <w:sz w:val="22"/>
            <w:szCs w:val="22"/>
          </w:rPr>
          <w:delText xml:space="preserve">. </w:delText>
        </w:r>
      </w:del>
      <w:r w:rsidR="00470E35" w:rsidRPr="001E38B7">
        <w:rPr>
          <w:rFonts w:ascii="Arial" w:hAnsi="Arial" w:cs="Arial"/>
          <w:sz w:val="22"/>
          <w:szCs w:val="22"/>
        </w:rPr>
        <w:t>Finally, we hypothesize that parasite biomass-driven immune feedbacks will manifest as acceleration of Th1ness above and beyond what the</w:t>
      </w:r>
      <w:r w:rsidR="00470E35">
        <w:rPr>
          <w:rFonts w:ascii="Arial" w:hAnsi="Arial" w:cs="Arial"/>
          <w:sz w:val="22"/>
          <w:szCs w:val="22"/>
        </w:rPr>
        <w:t xml:space="preserve">se </w:t>
      </w:r>
      <w:r w:rsidR="00470E35" w:rsidRPr="001E38B7">
        <w:rPr>
          <w:rFonts w:ascii="Arial" w:hAnsi="Arial" w:cs="Arial"/>
          <w:sz w:val="22"/>
          <w:szCs w:val="22"/>
        </w:rPr>
        <w:t xml:space="preserve">manipulations confer.  </w:t>
      </w:r>
    </w:p>
    <w:p w14:paraId="287AF247" w14:textId="2AC97AED" w:rsidR="00017330" w:rsidRDefault="00017330" w:rsidP="00A918B8">
      <w:pPr>
        <w:jc w:val="both"/>
        <w:rPr>
          <w:rFonts w:ascii="Arial" w:hAnsi="Arial" w:cs="Arial"/>
          <w:sz w:val="22"/>
          <w:szCs w:val="22"/>
          <w:u w:val="single"/>
        </w:rPr>
      </w:pPr>
    </w:p>
    <w:p w14:paraId="0E7DA24E" w14:textId="30699C80" w:rsidR="006061AE" w:rsidRPr="00026E70" w:rsidDel="00B02D7E" w:rsidRDefault="00284265" w:rsidP="00B02D7E">
      <w:pPr>
        <w:jc w:val="both"/>
        <w:rPr>
          <w:del w:id="132" w:author="Clay Cressler" w:date="2020-11-02T15:32:00Z"/>
          <w:rFonts w:ascii="Arial" w:hAnsi="Arial" w:cs="Arial"/>
          <w:sz w:val="22"/>
          <w:szCs w:val="22"/>
        </w:rPr>
        <w:pPrChange w:id="133" w:author="Clay Cressler" w:date="2020-11-02T15:32:00Z">
          <w:pPr>
            <w:jc w:val="both"/>
          </w:pPr>
        </w:pPrChange>
      </w:pPr>
      <w:ins w:id="134" w:author="Clay Cressler" w:date="2020-11-02T16:31:00Z">
        <w:r>
          <w:rPr>
            <w:rFonts w:ascii="Arial" w:hAnsi="Arial" w:cs="Arial"/>
            <w:sz w:val="22"/>
            <w:szCs w:val="22"/>
          </w:rPr>
          <w:t>These</w:t>
        </w:r>
      </w:ins>
      <w:ins w:id="135" w:author="Clay Cressler" w:date="2020-11-02T15:33:00Z">
        <w:r w:rsidR="00B02D7E">
          <w:rPr>
            <w:rFonts w:ascii="Arial" w:hAnsi="Arial" w:cs="Arial"/>
            <w:sz w:val="22"/>
            <w:szCs w:val="22"/>
          </w:rPr>
          <w:t xml:space="preserve"> hypotheses</w:t>
        </w:r>
      </w:ins>
      <w:ins w:id="136" w:author="Clay Cressler" w:date="2020-11-02T16:31:00Z">
        <w:r>
          <w:rPr>
            <w:rFonts w:ascii="Arial" w:hAnsi="Arial" w:cs="Arial"/>
            <w:sz w:val="22"/>
            <w:szCs w:val="22"/>
          </w:rPr>
          <w:t xml:space="preserve"> manifest as differen</w:t>
        </w:r>
      </w:ins>
      <w:ins w:id="137" w:author="Clay Cressler" w:date="2020-11-02T16:32:00Z">
        <w:r>
          <w:rPr>
            <w:rFonts w:ascii="Arial" w:hAnsi="Arial" w:cs="Arial"/>
            <w:sz w:val="22"/>
            <w:szCs w:val="22"/>
          </w:rPr>
          <w:t xml:space="preserve">ces in either initial conditions or </w:t>
        </w:r>
      </w:ins>
      <w:ins w:id="138" w:author="Clay Cressler" w:date="2020-11-02T16:31:00Z">
        <w:r>
          <w:rPr>
            <w:rFonts w:ascii="Arial" w:hAnsi="Arial" w:cs="Arial"/>
            <w:sz w:val="22"/>
            <w:szCs w:val="22"/>
          </w:rPr>
          <w:t xml:space="preserve">parameter values in our mathematical model. </w:t>
        </w:r>
      </w:ins>
      <w:ins w:id="139" w:author="Clay Cressler" w:date="2020-11-02T16:35:00Z">
        <w:r>
          <w:rPr>
            <w:rFonts w:ascii="Arial" w:hAnsi="Arial" w:cs="Arial"/>
            <w:sz w:val="22"/>
            <w:szCs w:val="22"/>
          </w:rPr>
          <w:t>T</w:t>
        </w:r>
      </w:ins>
      <w:ins w:id="140" w:author="Clay Cressler" w:date="2020-11-02T16:31:00Z">
        <w:r>
          <w:rPr>
            <w:rFonts w:ascii="Arial" w:hAnsi="Arial" w:cs="Arial"/>
            <w:sz w:val="22"/>
            <w:szCs w:val="22"/>
          </w:rPr>
          <w:t>rickle infections</w:t>
        </w:r>
      </w:ins>
      <w:ins w:id="141" w:author="Clay Cressler" w:date="2020-11-02T16:32:00Z">
        <w:r>
          <w:rPr>
            <w:rFonts w:ascii="Arial" w:hAnsi="Arial" w:cs="Arial"/>
            <w:sz w:val="22"/>
            <w:szCs w:val="22"/>
          </w:rPr>
          <w:t xml:space="preserve"> change the initial conditions of the model and introduce discontinuities into the dynamics (because parasite </w:t>
        </w:r>
      </w:ins>
      <w:ins w:id="142" w:author="Clay Cressler" w:date="2020-11-02T16:33:00Z">
        <w:r>
          <w:rPr>
            <w:rFonts w:ascii="Arial" w:hAnsi="Arial" w:cs="Arial"/>
            <w:sz w:val="22"/>
            <w:szCs w:val="22"/>
          </w:rPr>
          <w:t xml:space="preserve">biomass “jumps”). The effect of these differences depends on the dynamical regime the model is in: trickle infections can be more likely to be </w:t>
        </w:r>
      </w:ins>
      <w:ins w:id="143" w:author="Clay Cressler" w:date="2020-11-02T16:34:00Z">
        <w:r>
          <w:rPr>
            <w:rFonts w:ascii="Arial" w:hAnsi="Arial" w:cs="Arial"/>
            <w:sz w:val="22"/>
            <w:szCs w:val="22"/>
          </w:rPr>
          <w:t xml:space="preserve">chronic because the lower initial parasite biomass does not provoke a strong Th2 response, allowing the immune dynamics to become “trapped” at a lower immune activation. </w:t>
        </w:r>
      </w:ins>
      <w:ins w:id="144" w:author="Clay Cressler" w:date="2020-11-02T16:35:00Z">
        <w:r>
          <w:rPr>
            <w:rFonts w:ascii="Arial" w:hAnsi="Arial" w:cs="Arial"/>
            <w:sz w:val="22"/>
            <w:szCs w:val="22"/>
          </w:rPr>
          <w:t>IL13</w:t>
        </w:r>
      </w:ins>
      <w:ins w:id="145" w:author="Clay Cressler" w:date="2020-11-02T16:42:00Z">
        <w:r w:rsidR="005B331D">
          <w:rPr>
            <w:rFonts w:ascii="Arial" w:hAnsi="Arial" w:cs="Arial"/>
            <w:sz w:val="22"/>
            <w:szCs w:val="22"/>
          </w:rPr>
          <w:t>-/- mice will have</w:t>
        </w:r>
      </w:ins>
      <w:ins w:id="146" w:author="Clay Cressler" w:date="2020-11-02T16:35:00Z">
        <w:r>
          <w:rPr>
            <w:rFonts w:ascii="Arial" w:hAnsi="Arial" w:cs="Arial"/>
            <w:sz w:val="22"/>
            <w:szCs w:val="22"/>
          </w:rPr>
          <w:t xml:space="preserve"> </w:t>
        </w:r>
      </w:ins>
      <w:ins w:id="147" w:author="Clay Cressler" w:date="2020-11-02T16:43:00Z">
        <w:r w:rsidR="005B331D">
          <w:rPr>
            <w:rFonts w:ascii="Arial" w:hAnsi="Arial" w:cs="Arial"/>
            <w:sz w:val="22"/>
            <w:szCs w:val="22"/>
          </w:rPr>
          <w:t xml:space="preserve">a </w:t>
        </w:r>
      </w:ins>
      <w:ins w:id="148" w:author="Clay Cressler" w:date="2020-11-02T16:42:00Z">
        <w:r w:rsidR="005B331D">
          <w:rPr>
            <w:rFonts w:ascii="Arial" w:hAnsi="Arial" w:cs="Arial"/>
            <w:sz w:val="22"/>
            <w:szCs w:val="22"/>
          </w:rPr>
          <w:t xml:space="preserve">lower value of the parameter </w:t>
        </w:r>
      </w:ins>
      <m:oMath>
        <m:sSub>
          <m:sSubPr>
            <m:ctrlPr>
              <w:ins w:id="149" w:author="Clay Cressler" w:date="2020-11-02T16:42:00Z">
                <w:rPr>
                  <w:rFonts w:ascii="Cambria Math" w:hAnsi="Cambria Math" w:cs="Arial"/>
                  <w:i/>
                  <w:sz w:val="22"/>
                  <w:szCs w:val="22"/>
                </w:rPr>
              </w:ins>
            </m:ctrlPr>
          </m:sSubPr>
          <m:e>
            <m:r>
              <w:ins w:id="150" w:author="Clay Cressler" w:date="2020-11-02T16:42:00Z">
                <w:rPr>
                  <w:rFonts w:ascii="Cambria Math" w:hAnsi="Cambria Math" w:cs="Arial"/>
                  <w:sz w:val="22"/>
                  <w:szCs w:val="22"/>
                </w:rPr>
                <m:t>c</m:t>
              </w:ins>
            </m:r>
          </m:e>
          <m:sub>
            <m:r>
              <w:ins w:id="151" w:author="Clay Cressler" w:date="2020-11-02T16:42:00Z">
                <w:rPr>
                  <w:rFonts w:ascii="Cambria Math" w:hAnsi="Cambria Math" w:cs="Arial"/>
                  <w:sz w:val="22"/>
                  <w:szCs w:val="22"/>
                </w:rPr>
                <m:t>2</m:t>
              </w:ins>
            </m:r>
          </m:sub>
        </m:sSub>
      </m:oMath>
      <w:ins w:id="152" w:author="Clay Cressler" w:date="2020-11-02T16:42:00Z">
        <w:r w:rsidR="005B331D">
          <w:rPr>
            <w:rFonts w:ascii="Arial" w:hAnsi="Arial" w:cs="Arial"/>
            <w:sz w:val="22"/>
            <w:szCs w:val="22"/>
          </w:rPr>
          <w:t xml:space="preserve"> in model (1), weake</w:t>
        </w:r>
      </w:ins>
      <w:ins w:id="153" w:author="Clay Cressler" w:date="2020-11-02T16:43:00Z">
        <w:r w:rsidR="005B331D">
          <w:rPr>
            <w:rFonts w:ascii="Arial" w:hAnsi="Arial" w:cs="Arial"/>
            <w:sz w:val="22"/>
            <w:szCs w:val="22"/>
          </w:rPr>
          <w:t>ning the strength of clearance-promoting feedbacks; Muc5ac-/- mice will have a lower</w:t>
        </w:r>
      </w:ins>
      <w:ins w:id="154" w:author="Clay Cressler" w:date="2020-11-02T16:35:00Z">
        <w:r>
          <w:rPr>
            <w:rFonts w:ascii="Arial" w:hAnsi="Arial" w:cs="Arial"/>
            <w:sz w:val="22"/>
            <w:szCs w:val="22"/>
          </w:rPr>
          <w:t xml:space="preserve"> value of the parameter </w:t>
        </w:r>
      </w:ins>
      <m:oMath>
        <m:sSub>
          <m:sSubPr>
            <m:ctrlPr>
              <w:ins w:id="155" w:author="Clay Cressler" w:date="2020-11-02T16:35:00Z">
                <w:rPr>
                  <w:rFonts w:ascii="Cambria Math" w:hAnsi="Cambria Math" w:cs="Arial"/>
                  <w:i/>
                  <w:sz w:val="22"/>
                  <w:szCs w:val="22"/>
                </w:rPr>
              </w:ins>
            </m:ctrlPr>
          </m:sSubPr>
          <m:e>
            <m:r>
              <w:ins w:id="156" w:author="Clay Cressler" w:date="2020-11-02T16:35:00Z">
                <w:rPr>
                  <w:rFonts w:ascii="Cambria Math" w:hAnsi="Cambria Math" w:cs="Arial"/>
                  <w:sz w:val="22"/>
                  <w:szCs w:val="22"/>
                </w:rPr>
                <m:t>e</m:t>
              </w:ins>
            </m:r>
          </m:e>
          <m:sub>
            <m:r>
              <w:ins w:id="157" w:author="Clay Cressler" w:date="2020-11-02T16:35:00Z">
                <w:rPr>
                  <w:rFonts w:ascii="Cambria Math" w:hAnsi="Cambria Math" w:cs="Arial"/>
                  <w:sz w:val="22"/>
                  <w:szCs w:val="22"/>
                </w:rPr>
                <m:t>2</m:t>
              </w:ins>
            </m:r>
          </m:sub>
        </m:sSub>
      </m:oMath>
      <w:ins w:id="158" w:author="Clay Cressler" w:date="2020-11-02T16:35:00Z">
        <w:r>
          <w:rPr>
            <w:rFonts w:ascii="Arial" w:hAnsi="Arial" w:cs="Arial"/>
            <w:sz w:val="22"/>
            <w:szCs w:val="22"/>
          </w:rPr>
          <w:t xml:space="preserve"> in model (1), </w:t>
        </w:r>
      </w:ins>
      <w:ins w:id="159" w:author="Clay Cressler" w:date="2020-11-02T16:44:00Z">
        <w:r w:rsidR="005B331D">
          <w:rPr>
            <w:rFonts w:ascii="Arial" w:hAnsi="Arial" w:cs="Arial"/>
            <w:sz w:val="22"/>
            <w:szCs w:val="22"/>
          </w:rPr>
          <w:t>weakening</w:t>
        </w:r>
      </w:ins>
      <w:ins w:id="160" w:author="Clay Cressler" w:date="2020-11-02T16:35:00Z">
        <w:r>
          <w:rPr>
            <w:rFonts w:ascii="Arial" w:hAnsi="Arial" w:cs="Arial"/>
            <w:sz w:val="22"/>
            <w:szCs w:val="22"/>
          </w:rPr>
          <w:t xml:space="preserve"> the strength of the negative feedback </w:t>
        </w:r>
      </w:ins>
      <w:ins w:id="161" w:author="Clay Cressler" w:date="2020-11-02T16:36:00Z">
        <w:r>
          <w:rPr>
            <w:rFonts w:ascii="Arial" w:hAnsi="Arial" w:cs="Arial"/>
            <w:sz w:val="22"/>
            <w:szCs w:val="22"/>
          </w:rPr>
          <w:t xml:space="preserve">between parasite biomass and the Th2 response. Manipulations of p43 alter the value of </w:t>
        </w:r>
      </w:ins>
      <m:oMath>
        <m:sSub>
          <m:sSubPr>
            <m:ctrlPr>
              <w:ins w:id="162" w:author="Clay Cressler" w:date="2020-11-02T16:36:00Z">
                <w:rPr>
                  <w:rFonts w:ascii="Cambria Math" w:hAnsi="Cambria Math" w:cs="Arial"/>
                  <w:i/>
                  <w:sz w:val="22"/>
                  <w:szCs w:val="22"/>
                </w:rPr>
              </w:ins>
            </m:ctrlPr>
          </m:sSubPr>
          <m:e>
            <m:r>
              <w:ins w:id="163" w:author="Clay Cressler" w:date="2020-11-02T16:36:00Z">
                <w:rPr>
                  <w:rFonts w:ascii="Cambria Math" w:hAnsi="Cambria Math" w:cs="Arial"/>
                  <w:sz w:val="22"/>
                  <w:szCs w:val="22"/>
                </w:rPr>
                <m:t>c</m:t>
              </w:ins>
            </m:r>
          </m:e>
          <m:sub>
            <m:r>
              <w:ins w:id="164" w:author="Clay Cressler" w:date="2020-11-02T16:36:00Z">
                <w:rPr>
                  <w:rFonts w:ascii="Cambria Math" w:hAnsi="Cambria Math" w:cs="Arial"/>
                  <w:sz w:val="22"/>
                  <w:szCs w:val="22"/>
                </w:rPr>
                <m:t>1</m:t>
              </w:ins>
            </m:r>
          </m:sub>
        </m:sSub>
      </m:oMath>
      <w:ins w:id="165" w:author="Clay Cressler" w:date="2020-11-02T16:36:00Z">
        <w:r>
          <w:rPr>
            <w:rFonts w:ascii="Arial" w:hAnsi="Arial" w:cs="Arial"/>
            <w:sz w:val="22"/>
            <w:szCs w:val="22"/>
          </w:rPr>
          <w:t xml:space="preserve"> in model 1, </w:t>
        </w:r>
      </w:ins>
      <w:ins w:id="166" w:author="Clay Cressler" w:date="2020-11-02T16:37:00Z">
        <w:r>
          <w:rPr>
            <w:rFonts w:ascii="Arial" w:hAnsi="Arial" w:cs="Arial"/>
            <w:sz w:val="22"/>
            <w:szCs w:val="22"/>
          </w:rPr>
          <w:t xml:space="preserve">altering the strength of the chronicity-promoting feedback loop. Following the same procedure for model fitting as in Aim 1, </w:t>
        </w:r>
      </w:ins>
      <w:ins w:id="167" w:author="Clay Cressler" w:date="2020-11-02T15:33:00Z">
        <w:r w:rsidR="00B02D7E">
          <w:rPr>
            <w:rFonts w:ascii="Arial" w:hAnsi="Arial" w:cs="Arial"/>
            <w:sz w:val="22"/>
            <w:szCs w:val="22"/>
          </w:rPr>
          <w:t>w</w:t>
        </w:r>
      </w:ins>
      <w:del w:id="168" w:author="Clay Cressler" w:date="2020-11-02T15:33:00Z">
        <w:r w:rsidR="00F46381" w:rsidRPr="00026E70" w:rsidDel="00B02D7E">
          <w:rPr>
            <w:rFonts w:ascii="Arial" w:hAnsi="Arial" w:cs="Arial"/>
            <w:sz w:val="22"/>
            <w:szCs w:val="22"/>
          </w:rPr>
          <w:delText>W</w:delText>
        </w:r>
      </w:del>
      <w:r w:rsidR="00F46381" w:rsidRPr="00026E70">
        <w:rPr>
          <w:rFonts w:ascii="Arial" w:hAnsi="Arial" w:cs="Arial"/>
          <w:sz w:val="22"/>
          <w:szCs w:val="22"/>
        </w:rPr>
        <w:t xml:space="preserve">e will </w:t>
      </w:r>
      <w:del w:id="169" w:author="Clay Cressler" w:date="2020-11-02T16:38:00Z">
        <w:r w:rsidR="007065EB" w:rsidDel="00284265">
          <w:rPr>
            <w:rFonts w:ascii="Arial" w:hAnsi="Arial" w:cs="Arial"/>
            <w:sz w:val="22"/>
            <w:szCs w:val="22"/>
          </w:rPr>
          <w:delText>develop</w:delText>
        </w:r>
        <w:r w:rsidR="007065EB" w:rsidRPr="00026E70" w:rsidDel="00284265">
          <w:rPr>
            <w:rFonts w:ascii="Arial" w:hAnsi="Arial" w:cs="Arial"/>
            <w:sz w:val="22"/>
            <w:szCs w:val="22"/>
          </w:rPr>
          <w:delText xml:space="preserve"> </w:delText>
        </w:r>
      </w:del>
      <w:ins w:id="170" w:author="Clay Cressler" w:date="2020-11-02T16:38:00Z">
        <w:r>
          <w:rPr>
            <w:rFonts w:ascii="Arial" w:hAnsi="Arial" w:cs="Arial"/>
            <w:sz w:val="22"/>
            <w:szCs w:val="22"/>
          </w:rPr>
          <w:t>test the predictions of</w:t>
        </w:r>
        <w:r w:rsidRPr="00026E70">
          <w:rPr>
            <w:rFonts w:ascii="Arial" w:hAnsi="Arial" w:cs="Arial"/>
            <w:sz w:val="22"/>
            <w:szCs w:val="22"/>
          </w:rPr>
          <w:t xml:space="preserve"> </w:t>
        </w:r>
      </w:ins>
      <w:r w:rsidR="00F46381" w:rsidRPr="00026E70">
        <w:rPr>
          <w:rFonts w:ascii="Arial" w:hAnsi="Arial" w:cs="Arial"/>
          <w:sz w:val="22"/>
          <w:szCs w:val="22"/>
        </w:rPr>
        <w:t xml:space="preserve">the </w:t>
      </w:r>
      <w:r w:rsidR="007065EB">
        <w:rPr>
          <w:rFonts w:ascii="Arial" w:hAnsi="Arial" w:cs="Arial"/>
          <w:sz w:val="22"/>
          <w:szCs w:val="22"/>
        </w:rPr>
        <w:t xml:space="preserve">mathematical </w:t>
      </w:r>
      <w:r w:rsidR="00F46381" w:rsidRPr="00026E70">
        <w:rPr>
          <w:rFonts w:ascii="Arial" w:hAnsi="Arial" w:cs="Arial"/>
          <w:sz w:val="22"/>
          <w:szCs w:val="22"/>
        </w:rPr>
        <w:t xml:space="preserve">model </w:t>
      </w:r>
      <w:del w:id="171" w:author="Clay Cressler" w:date="2020-11-02T16:38:00Z">
        <w:r w:rsidR="00F46381" w:rsidRPr="00026E70" w:rsidDel="00284265">
          <w:rPr>
            <w:rFonts w:ascii="Arial" w:hAnsi="Arial" w:cs="Arial"/>
            <w:sz w:val="22"/>
            <w:szCs w:val="22"/>
          </w:rPr>
          <w:delText>to generate predictions for how trickling in parasites will affect immune dynamics</w:delText>
        </w:r>
      </w:del>
      <w:del w:id="172" w:author="Clay Cressler" w:date="2020-11-02T15:27:00Z">
        <w:r w:rsidR="00F46381" w:rsidRPr="00026E70" w:rsidDel="00B02D7E">
          <w:rPr>
            <w:rFonts w:ascii="Arial" w:hAnsi="Arial" w:cs="Arial"/>
            <w:sz w:val="22"/>
            <w:szCs w:val="22"/>
          </w:rPr>
          <w:delText xml:space="preserve"> (</w:delText>
        </w:r>
        <w:commentRangeStart w:id="173"/>
        <w:r w:rsidR="00F46381" w:rsidRPr="001D0F40" w:rsidDel="00B02D7E">
          <w:rPr>
            <w:rFonts w:ascii="Arial" w:hAnsi="Arial" w:cs="Arial"/>
            <w:b/>
            <w:bCs/>
            <w:sz w:val="22"/>
            <w:szCs w:val="22"/>
          </w:rPr>
          <w:delText>Fig. 3,maybe?</w:delText>
        </w:r>
        <w:commentRangeEnd w:id="173"/>
        <w:r w:rsidR="0094457C" w:rsidDel="00B02D7E">
          <w:rPr>
            <w:rStyle w:val="CommentReference"/>
          </w:rPr>
          <w:commentReference w:id="173"/>
        </w:r>
        <w:r w:rsidR="00F46381" w:rsidRPr="00026E70" w:rsidDel="00B02D7E">
          <w:rPr>
            <w:rFonts w:ascii="Arial" w:hAnsi="Arial" w:cs="Arial"/>
            <w:sz w:val="22"/>
            <w:szCs w:val="22"/>
          </w:rPr>
          <w:delText>)</w:delText>
        </w:r>
      </w:del>
      <w:del w:id="174" w:author="Clay Cressler" w:date="2020-11-02T16:38:00Z">
        <w:r w:rsidR="00F46381" w:rsidRPr="00026E70" w:rsidDel="00284265">
          <w:rPr>
            <w:rFonts w:ascii="Arial" w:hAnsi="Arial" w:cs="Arial"/>
            <w:sz w:val="22"/>
            <w:szCs w:val="22"/>
          </w:rPr>
          <w:delText xml:space="preserve">. </w:delText>
        </w:r>
      </w:del>
      <w:ins w:id="175" w:author="Clay Cressler" w:date="2020-11-02T16:38:00Z">
        <w:r>
          <w:rPr>
            <w:rFonts w:ascii="Arial" w:hAnsi="Arial" w:cs="Arial"/>
            <w:sz w:val="22"/>
            <w:szCs w:val="22"/>
          </w:rPr>
          <w:t>by fitting the data from these experiments to the model and estimating model parameters.</w:t>
        </w:r>
      </w:ins>
      <w:ins w:id="176" w:author="Clay Cressler" w:date="2020-11-02T15:33:00Z">
        <w:r w:rsidR="00B02D7E">
          <w:rPr>
            <w:rFonts w:ascii="Arial" w:hAnsi="Arial" w:cs="Arial"/>
            <w:sz w:val="22"/>
            <w:szCs w:val="22"/>
          </w:rPr>
          <w:t xml:space="preserve"> </w:t>
        </w:r>
      </w:ins>
      <w:del w:id="177" w:author="Clay Cressler" w:date="2020-11-02T15:32:00Z">
        <w:r w:rsidR="00F46381" w:rsidRPr="00026E70" w:rsidDel="00B02D7E">
          <w:rPr>
            <w:rFonts w:ascii="Arial" w:hAnsi="Arial" w:cs="Arial"/>
            <w:sz w:val="22"/>
            <w:szCs w:val="22"/>
          </w:rPr>
          <w:delText>In particular, we can overcome an important challenge from Aim 1, which is that the early dynamics of the immune response depend on the early dynamics of parasite biomass growth (</w:delText>
        </w:r>
        <w:r w:rsidR="00F46381" w:rsidRPr="005C6DA1" w:rsidDel="00B02D7E">
          <w:rPr>
            <w:rFonts w:ascii="Arial" w:hAnsi="Arial" w:cs="Arial"/>
            <w:b/>
            <w:bCs/>
            <w:sz w:val="22"/>
            <w:szCs w:val="22"/>
          </w:rPr>
          <w:delText>Fig. 2</w:delText>
        </w:r>
        <w:r w:rsidR="00F46381" w:rsidRPr="00026E70" w:rsidDel="00B02D7E">
          <w:rPr>
            <w:rFonts w:ascii="Arial" w:hAnsi="Arial" w:cs="Arial"/>
            <w:sz w:val="22"/>
            <w:szCs w:val="22"/>
          </w:rPr>
          <w:delText xml:space="preserve">), which we cannot observe either directly or indirectly (because culls occur later in infection </w:delText>
        </w:r>
        <w:commentRangeStart w:id="178"/>
        <w:commentRangeStart w:id="179"/>
        <w:r w:rsidR="00F46381" w:rsidRPr="00026E70" w:rsidDel="00B02D7E">
          <w:rPr>
            <w:rFonts w:ascii="Arial" w:hAnsi="Arial" w:cs="Arial"/>
            <w:sz w:val="22"/>
            <w:szCs w:val="22"/>
          </w:rPr>
          <w:delText>for reasons</w:delText>
        </w:r>
        <w:commentRangeEnd w:id="178"/>
        <w:r w:rsidR="00F46381" w:rsidRPr="00590B87" w:rsidDel="00B02D7E">
          <w:rPr>
            <w:rStyle w:val="CommentReference"/>
          </w:rPr>
          <w:commentReference w:id="178"/>
        </w:r>
        <w:commentRangeEnd w:id="179"/>
        <w:r w:rsidR="0099771A" w:rsidDel="00B02D7E">
          <w:rPr>
            <w:rStyle w:val="CommentReference"/>
          </w:rPr>
          <w:commentReference w:id="179"/>
        </w:r>
        <w:r w:rsidR="00F46381" w:rsidRPr="00026E70" w:rsidDel="00B02D7E">
          <w:rPr>
            <w:rFonts w:ascii="Arial" w:hAnsi="Arial" w:cs="Arial"/>
            <w:sz w:val="22"/>
            <w:szCs w:val="22"/>
          </w:rPr>
          <w:delText xml:space="preserve"> and egg shedding only happens after reaching adulthood). </w:delText>
        </w:r>
        <w:r w:rsidR="00F46381" w:rsidRPr="00026E70" w:rsidDel="00B02D7E">
          <w:rPr>
            <w:rFonts w:ascii="Arial" w:hAnsi="Arial" w:cs="Arial"/>
            <w:b/>
            <w:bCs/>
            <w:sz w:val="22"/>
            <w:szCs w:val="22"/>
          </w:rPr>
          <w:delText>By timing immune measurements to occur on day</w:delText>
        </w:r>
        <w:r w:rsidR="00B573AC" w:rsidRPr="00026E70" w:rsidDel="00B02D7E">
          <w:rPr>
            <w:rFonts w:ascii="Arial" w:hAnsi="Arial" w:cs="Arial"/>
            <w:b/>
            <w:bCs/>
            <w:sz w:val="22"/>
            <w:szCs w:val="22"/>
          </w:rPr>
          <w:delText>s</w:delText>
        </w:r>
        <w:r w:rsidR="00F46381" w:rsidRPr="00026E70" w:rsidDel="00B02D7E">
          <w:rPr>
            <w:rFonts w:ascii="Arial" w:hAnsi="Arial" w:cs="Arial"/>
            <w:b/>
            <w:bCs/>
            <w:sz w:val="22"/>
            <w:szCs w:val="22"/>
          </w:rPr>
          <w:delText xml:space="preserve"> following </w:delText>
        </w:r>
        <w:r w:rsidR="00B573AC" w:rsidRPr="00026E70" w:rsidDel="00B02D7E">
          <w:rPr>
            <w:rFonts w:ascii="Arial" w:hAnsi="Arial" w:cs="Arial"/>
            <w:b/>
            <w:bCs/>
            <w:sz w:val="22"/>
            <w:szCs w:val="22"/>
          </w:rPr>
          <w:delText xml:space="preserve">trickle </w:delText>
        </w:r>
        <w:r w:rsidR="00F46381" w:rsidRPr="00026E70" w:rsidDel="00B02D7E">
          <w:rPr>
            <w:rFonts w:ascii="Arial" w:hAnsi="Arial" w:cs="Arial"/>
            <w:b/>
            <w:bCs/>
            <w:sz w:val="22"/>
            <w:szCs w:val="22"/>
          </w:rPr>
          <w:delText xml:space="preserve">dosing, we </w:delText>
        </w:r>
        <w:r w:rsidR="00B573AC" w:rsidRPr="00026E70" w:rsidDel="00B02D7E">
          <w:rPr>
            <w:rFonts w:ascii="Arial" w:hAnsi="Arial" w:cs="Arial"/>
            <w:b/>
            <w:bCs/>
            <w:sz w:val="22"/>
            <w:szCs w:val="22"/>
          </w:rPr>
          <w:delText xml:space="preserve">will gain important insight into the </w:delText>
        </w:r>
        <w:r w:rsidR="00643485" w:rsidRPr="00026E70" w:rsidDel="00B02D7E">
          <w:rPr>
            <w:rFonts w:ascii="Arial" w:hAnsi="Arial" w:cs="Arial"/>
            <w:b/>
            <w:bCs/>
            <w:i/>
            <w:iCs/>
            <w:sz w:val="22"/>
            <w:szCs w:val="22"/>
          </w:rPr>
          <w:delText>initial rates</w:delText>
        </w:r>
        <w:r w:rsidR="00B573AC" w:rsidRPr="00026E70" w:rsidDel="00B02D7E">
          <w:rPr>
            <w:rFonts w:ascii="Arial" w:hAnsi="Arial" w:cs="Arial"/>
            <w:b/>
            <w:bCs/>
            <w:i/>
            <w:iCs/>
            <w:sz w:val="22"/>
            <w:szCs w:val="22"/>
          </w:rPr>
          <w:delText xml:space="preserve"> </w:delText>
        </w:r>
        <w:r w:rsidR="00B573AC" w:rsidRPr="00026E70" w:rsidDel="00B02D7E">
          <w:rPr>
            <w:rFonts w:ascii="Arial" w:hAnsi="Arial" w:cs="Arial"/>
            <w:b/>
            <w:bCs/>
            <w:sz w:val="22"/>
            <w:szCs w:val="22"/>
          </w:rPr>
          <w:delText xml:space="preserve">of clearance- or chronicity-promoting feedbacks by </w:delText>
        </w:r>
        <w:commentRangeStart w:id="180"/>
        <w:r w:rsidR="00B573AC" w:rsidRPr="00026E70" w:rsidDel="00B02D7E">
          <w:rPr>
            <w:rFonts w:ascii="Arial" w:hAnsi="Arial" w:cs="Arial"/>
            <w:b/>
            <w:bCs/>
            <w:sz w:val="22"/>
            <w:szCs w:val="22"/>
          </w:rPr>
          <w:delText>parasite biomass</w:delText>
        </w:r>
        <w:commentRangeEnd w:id="180"/>
        <w:r w:rsidR="0099771A" w:rsidDel="00B02D7E">
          <w:rPr>
            <w:rStyle w:val="CommentReference"/>
          </w:rPr>
          <w:commentReference w:id="180"/>
        </w:r>
        <w:r w:rsidR="00B573AC" w:rsidRPr="00026E70" w:rsidDel="00B02D7E">
          <w:rPr>
            <w:rFonts w:ascii="Arial" w:hAnsi="Arial" w:cs="Arial"/>
            <w:b/>
            <w:bCs/>
            <w:sz w:val="22"/>
            <w:szCs w:val="22"/>
          </w:rPr>
          <w:delText xml:space="preserve">. </w:delText>
        </w:r>
        <w:r w:rsidR="00B573AC" w:rsidRPr="00026E70" w:rsidDel="00B02D7E">
          <w:rPr>
            <w:rFonts w:ascii="Arial" w:hAnsi="Arial" w:cs="Arial"/>
            <w:sz w:val="22"/>
            <w:szCs w:val="22"/>
          </w:rPr>
          <w:delText xml:space="preserve">This will both test the model predictions and </w:delText>
        </w:r>
        <w:r w:rsidR="00643485" w:rsidRPr="00026E70" w:rsidDel="00B02D7E">
          <w:rPr>
            <w:rFonts w:ascii="Arial" w:hAnsi="Arial" w:cs="Arial"/>
            <w:sz w:val="22"/>
            <w:szCs w:val="22"/>
          </w:rPr>
          <w:delText xml:space="preserve">help us </w:delText>
        </w:r>
        <w:r w:rsidR="00B573AC" w:rsidRPr="00026E70" w:rsidDel="00B02D7E">
          <w:rPr>
            <w:rFonts w:ascii="Arial" w:hAnsi="Arial" w:cs="Arial"/>
            <w:sz w:val="22"/>
            <w:szCs w:val="22"/>
          </w:rPr>
          <w:delText xml:space="preserve">identify the </w:delText>
        </w:r>
        <w:r w:rsidR="00643485" w:rsidRPr="00026E70" w:rsidDel="00B02D7E">
          <w:rPr>
            <w:rFonts w:ascii="Arial" w:hAnsi="Arial" w:cs="Arial"/>
            <w:sz w:val="22"/>
            <w:szCs w:val="22"/>
          </w:rPr>
          <w:delText xml:space="preserve">shapes of </w:delText>
        </w:r>
        <w:r w:rsidR="00B573AC" w:rsidRPr="00026E70" w:rsidDel="00B02D7E">
          <w:rPr>
            <w:rFonts w:ascii="Arial" w:hAnsi="Arial" w:cs="Arial"/>
            <w:sz w:val="22"/>
            <w:szCs w:val="22"/>
          </w:rPr>
          <w:delText xml:space="preserve">key </w:delText>
        </w:r>
        <w:r w:rsidR="00643485" w:rsidRPr="00026E70" w:rsidDel="00B02D7E">
          <w:rPr>
            <w:rFonts w:ascii="Arial" w:hAnsi="Arial" w:cs="Arial"/>
            <w:sz w:val="22"/>
            <w:szCs w:val="22"/>
          </w:rPr>
          <w:delText>functions in</w:delText>
        </w:r>
        <w:r w:rsidR="00B573AC" w:rsidRPr="00026E70" w:rsidDel="00B02D7E">
          <w:rPr>
            <w:rFonts w:ascii="Arial" w:hAnsi="Arial" w:cs="Arial"/>
            <w:sz w:val="22"/>
            <w:szCs w:val="22"/>
          </w:rPr>
          <w:delText xml:space="preserve"> the model.</w:delText>
        </w:r>
      </w:del>
    </w:p>
    <w:p w14:paraId="3F65D797" w14:textId="73D2CA5E" w:rsidR="00B573AC" w:rsidDel="00B02D7E" w:rsidRDefault="00B573AC" w:rsidP="00B02D7E">
      <w:pPr>
        <w:jc w:val="both"/>
        <w:rPr>
          <w:del w:id="181" w:author="Clay Cressler" w:date="2020-11-02T15:32:00Z"/>
          <w:rFonts w:ascii="Arial" w:hAnsi="Arial" w:cs="Arial"/>
          <w:sz w:val="22"/>
          <w:szCs w:val="22"/>
          <w:u w:val="single"/>
        </w:rPr>
        <w:pPrChange w:id="182" w:author="Clay Cressler" w:date="2020-11-02T15:32:00Z">
          <w:pPr>
            <w:jc w:val="both"/>
          </w:pPr>
        </w:pPrChange>
      </w:pPr>
    </w:p>
    <w:p w14:paraId="624B90FE" w14:textId="64BFFE9D" w:rsidR="00B573AC" w:rsidRPr="00AA20C7" w:rsidRDefault="00771BE7" w:rsidP="00B02D7E">
      <w:pPr>
        <w:jc w:val="both"/>
        <w:rPr>
          <w:rFonts w:ascii="Arial" w:hAnsi="Arial" w:cs="Arial"/>
          <w:sz w:val="22"/>
          <w:szCs w:val="22"/>
        </w:rPr>
      </w:pPr>
      <w:del w:id="183" w:author="Clay Cressler" w:date="2020-11-02T15:32:00Z">
        <w:r w:rsidRPr="00901A62" w:rsidDel="00B02D7E">
          <w:rPr>
            <w:rFonts w:ascii="Arial" w:hAnsi="Arial" w:cs="Arial"/>
            <w:sz w:val="22"/>
            <w:szCs w:val="22"/>
          </w:rPr>
          <w:delText xml:space="preserve">Direct manipulation of the </w:delText>
        </w:r>
        <w:r w:rsidR="00643485" w:rsidRPr="00901A62" w:rsidDel="00B02D7E">
          <w:rPr>
            <w:rFonts w:ascii="Arial" w:hAnsi="Arial" w:cs="Arial"/>
            <w:sz w:val="22"/>
            <w:szCs w:val="22"/>
          </w:rPr>
          <w:delText xml:space="preserve">molecules that </w:delText>
        </w:r>
        <w:r w:rsidR="00DC06CB" w:rsidDel="00B02D7E">
          <w:rPr>
            <w:rFonts w:ascii="Arial" w:hAnsi="Arial" w:cs="Arial"/>
            <w:sz w:val="22"/>
            <w:szCs w:val="22"/>
          </w:rPr>
          <w:delText>gener</w:delText>
        </w:r>
        <w:r w:rsidR="00DC06CB" w:rsidRPr="00901A62" w:rsidDel="00B02D7E">
          <w:rPr>
            <w:rFonts w:ascii="Arial" w:hAnsi="Arial" w:cs="Arial"/>
            <w:sz w:val="22"/>
            <w:szCs w:val="22"/>
          </w:rPr>
          <w:delText xml:space="preserve">ate </w:delText>
        </w:r>
        <w:r w:rsidR="00643485" w:rsidRPr="00901A62" w:rsidDel="00B02D7E">
          <w:rPr>
            <w:rFonts w:ascii="Arial" w:hAnsi="Arial" w:cs="Arial"/>
            <w:sz w:val="22"/>
            <w:szCs w:val="22"/>
          </w:rPr>
          <w:delText xml:space="preserve">the feedback processes </w:delText>
        </w:r>
        <w:r w:rsidR="00606CE2" w:rsidRPr="00901A62" w:rsidDel="00B02D7E">
          <w:rPr>
            <w:rFonts w:ascii="Arial" w:hAnsi="Arial" w:cs="Arial"/>
            <w:sz w:val="22"/>
            <w:szCs w:val="22"/>
          </w:rPr>
          <w:delText>provides complementary insights</w:delText>
        </w:r>
        <w:r w:rsidR="00643485" w:rsidRPr="00901A62" w:rsidDel="00B02D7E">
          <w:rPr>
            <w:rFonts w:ascii="Arial" w:hAnsi="Arial" w:cs="Arial"/>
            <w:sz w:val="22"/>
            <w:szCs w:val="22"/>
          </w:rPr>
          <w:delText xml:space="preserve">. </w:delText>
        </w:r>
        <w:r w:rsidR="00606CE2" w:rsidRPr="00901A62" w:rsidDel="00B02D7E">
          <w:rPr>
            <w:rFonts w:ascii="Arial" w:hAnsi="Arial" w:cs="Arial"/>
            <w:sz w:val="22"/>
            <w:szCs w:val="22"/>
          </w:rPr>
          <w:delText xml:space="preserve">One of the major challenges for parameterizing mechanistic models of antagonistic interactions (the essential step that allows us to </w:delText>
        </w:r>
        <w:r w:rsidR="00606CE2" w:rsidRPr="00901A62" w:rsidDel="00B02D7E">
          <w:rPr>
            <w:rFonts w:ascii="Arial" w:hAnsi="Arial" w:cs="Arial"/>
            <w:i/>
            <w:iCs/>
            <w:sz w:val="22"/>
            <w:szCs w:val="22"/>
          </w:rPr>
          <w:delText>quantify</w:delText>
        </w:r>
        <w:r w:rsidR="00606CE2" w:rsidRPr="00901A62" w:rsidDel="00B02D7E">
          <w:rPr>
            <w:rFonts w:ascii="Arial" w:hAnsi="Arial" w:cs="Arial"/>
            <w:sz w:val="22"/>
            <w:szCs w:val="22"/>
          </w:rPr>
          <w:delText xml:space="preserve"> the feedbacks) is that </w:delText>
        </w:r>
        <w:r w:rsidR="00F0005E" w:rsidRPr="00901A62" w:rsidDel="00B02D7E">
          <w:rPr>
            <w:rFonts w:ascii="Arial" w:hAnsi="Arial" w:cs="Arial"/>
            <w:sz w:val="22"/>
            <w:szCs w:val="22"/>
          </w:rPr>
          <w:delText xml:space="preserve">it is difficult to understand which partner is driving the interaction. For example, </w:delText>
        </w:r>
        <w:r w:rsidR="00643485" w:rsidRPr="00901A62" w:rsidDel="00B02D7E">
          <w:rPr>
            <w:rFonts w:ascii="Arial" w:hAnsi="Arial" w:cs="Arial"/>
            <w:sz w:val="22"/>
            <w:szCs w:val="22"/>
          </w:rPr>
          <w:delText>Th2 stimulation is driven by parasite biomass, but acts to suppress the growth of that biomass</w:delText>
        </w:r>
        <w:r w:rsidR="00F0005E" w:rsidRPr="00901A62" w:rsidDel="00B02D7E">
          <w:rPr>
            <w:rFonts w:ascii="Arial" w:hAnsi="Arial" w:cs="Arial"/>
            <w:sz w:val="22"/>
            <w:szCs w:val="22"/>
          </w:rPr>
          <w:delText xml:space="preserve">, </w:delText>
        </w:r>
        <w:r w:rsidR="00643485" w:rsidRPr="00901A62" w:rsidDel="00B02D7E">
          <w:rPr>
            <w:rFonts w:ascii="Arial" w:hAnsi="Arial" w:cs="Arial"/>
            <w:sz w:val="22"/>
            <w:szCs w:val="22"/>
          </w:rPr>
          <w:delText xml:space="preserve">so </w:delText>
        </w:r>
        <w:r w:rsidR="00F0005E" w:rsidRPr="00901A62" w:rsidDel="00B02D7E">
          <w:rPr>
            <w:rFonts w:ascii="Arial" w:hAnsi="Arial" w:cs="Arial"/>
            <w:sz w:val="22"/>
            <w:szCs w:val="22"/>
          </w:rPr>
          <w:delText xml:space="preserve">an observation of </w:delText>
        </w:r>
        <w:r w:rsidR="00643485" w:rsidRPr="00901A62" w:rsidDel="00B02D7E">
          <w:rPr>
            <w:rFonts w:ascii="Arial" w:hAnsi="Arial" w:cs="Arial"/>
            <w:sz w:val="22"/>
            <w:szCs w:val="22"/>
          </w:rPr>
          <w:delText xml:space="preserve">low Th2 stimulation and low parasite biomass could be </w:delText>
        </w:r>
        <w:r w:rsidR="00F0005E" w:rsidRPr="00901A62" w:rsidDel="00B02D7E">
          <w:rPr>
            <w:rFonts w:ascii="Arial" w:hAnsi="Arial" w:cs="Arial"/>
            <w:sz w:val="22"/>
            <w:szCs w:val="22"/>
          </w:rPr>
          <w:delText>due to intrinsically slow growth</w:delText>
        </w:r>
        <w:r w:rsidR="00590B87" w:rsidRPr="00901A62" w:rsidDel="00B02D7E">
          <w:rPr>
            <w:rFonts w:ascii="Arial" w:hAnsi="Arial" w:cs="Arial"/>
            <w:sz w:val="22"/>
            <w:szCs w:val="22"/>
          </w:rPr>
          <w:delText xml:space="preserve"> of parasite biomass </w:delText>
        </w:r>
        <w:r w:rsidR="00F0005E" w:rsidRPr="00901A62" w:rsidDel="00B02D7E">
          <w:rPr>
            <w:rFonts w:ascii="Arial" w:hAnsi="Arial" w:cs="Arial"/>
            <w:sz w:val="22"/>
            <w:szCs w:val="22"/>
          </w:rPr>
          <w:delText xml:space="preserve">or a highly effective immune response preventing </w:delText>
        </w:r>
        <w:r w:rsidR="001123D7" w:rsidDel="00B02D7E">
          <w:rPr>
            <w:rFonts w:ascii="Arial" w:hAnsi="Arial" w:cs="Arial"/>
            <w:sz w:val="22"/>
            <w:szCs w:val="22"/>
          </w:rPr>
          <w:delText xml:space="preserve">parasite biomass </w:delText>
        </w:r>
        <w:r w:rsidR="00F0005E" w:rsidRPr="00AA20C7" w:rsidDel="00B02D7E">
          <w:rPr>
            <w:rFonts w:ascii="Arial" w:hAnsi="Arial" w:cs="Arial"/>
            <w:sz w:val="22"/>
            <w:szCs w:val="22"/>
          </w:rPr>
          <w:delText xml:space="preserve">growth. </w:delText>
        </w:r>
        <w:r w:rsidR="00A03541" w:rsidRPr="00AA20C7" w:rsidDel="00B02D7E">
          <w:rPr>
            <w:rFonts w:ascii="Arial" w:hAnsi="Arial" w:cs="Arial"/>
            <w:sz w:val="22"/>
            <w:szCs w:val="22"/>
          </w:rPr>
          <w:delText>So, b</w:delText>
        </w:r>
        <w:r w:rsidR="00F0005E" w:rsidRPr="00AA20C7" w:rsidDel="00B02D7E">
          <w:rPr>
            <w:rFonts w:ascii="Arial" w:hAnsi="Arial" w:cs="Arial"/>
            <w:sz w:val="22"/>
            <w:szCs w:val="22"/>
          </w:rPr>
          <w:delText xml:space="preserve">y manipulating IL-13, we can more clearly observe the </w:delText>
        </w:r>
        <w:r w:rsidR="00A03541" w:rsidRPr="00AA20C7" w:rsidDel="00B02D7E">
          <w:rPr>
            <w:rFonts w:ascii="Arial" w:hAnsi="Arial" w:cs="Arial"/>
            <w:sz w:val="22"/>
            <w:szCs w:val="22"/>
          </w:rPr>
          <w:delText>interaction</w:delText>
        </w:r>
        <w:r w:rsidR="00F0005E" w:rsidRPr="00AA20C7" w:rsidDel="00B02D7E">
          <w:rPr>
            <w:rFonts w:ascii="Arial" w:hAnsi="Arial" w:cs="Arial"/>
            <w:sz w:val="22"/>
            <w:szCs w:val="22"/>
          </w:rPr>
          <w:delText xml:space="preserve"> between parasite biomass and Th2 induction (quantifying clearance-promoting feedbacks) b</w:delText>
        </w:r>
        <w:r w:rsidR="00A03541" w:rsidRPr="00AA20C7" w:rsidDel="00B02D7E">
          <w:rPr>
            <w:rFonts w:ascii="Arial" w:hAnsi="Arial" w:cs="Arial"/>
            <w:sz w:val="22"/>
            <w:szCs w:val="22"/>
          </w:rPr>
          <w:delText>ecause we have</w:delText>
        </w:r>
        <w:r w:rsidR="00F0005E" w:rsidRPr="00AA20C7" w:rsidDel="00B02D7E">
          <w:rPr>
            <w:rFonts w:ascii="Arial" w:hAnsi="Arial" w:cs="Arial"/>
            <w:sz w:val="22"/>
            <w:szCs w:val="22"/>
          </w:rPr>
          <w:delText xml:space="preserve"> </w:delText>
        </w:r>
        <w:r w:rsidR="00A03541" w:rsidRPr="00AA20C7" w:rsidDel="00B02D7E">
          <w:rPr>
            <w:rFonts w:ascii="Arial" w:hAnsi="Arial" w:cs="Arial"/>
            <w:sz w:val="22"/>
            <w:szCs w:val="22"/>
          </w:rPr>
          <w:delText>separated the effect of the parasite on induction from the effect of induction on the parasite. We gain similar mechanistic insight by manipulating other cytokines and parasite immunomodulatory molecules, allowing us to more fully develop the model to gain an understanding of the processes driving infection dynamics.</w:delText>
        </w:r>
      </w:del>
    </w:p>
    <w:p w14:paraId="301C148E" w14:textId="77777777" w:rsidR="006061AE" w:rsidRPr="001E38B7" w:rsidRDefault="006061AE" w:rsidP="00A918B8">
      <w:pPr>
        <w:jc w:val="both"/>
        <w:rPr>
          <w:rFonts w:ascii="Arial" w:hAnsi="Arial" w:cs="Arial"/>
          <w:sz w:val="22"/>
          <w:szCs w:val="22"/>
          <w:u w:val="single"/>
        </w:rPr>
      </w:pPr>
    </w:p>
    <w:p w14:paraId="35B5EF09" w14:textId="77777777" w:rsidR="00B02D7E" w:rsidRDefault="00C248F1" w:rsidP="00A918B8">
      <w:pPr>
        <w:jc w:val="both"/>
        <w:rPr>
          <w:ins w:id="184" w:author="Clay Cressler" w:date="2020-11-02T15:31:00Z"/>
          <w:rFonts w:ascii="Arial" w:hAnsi="Arial" w:cs="Arial"/>
          <w:sz w:val="22"/>
          <w:szCs w:val="22"/>
        </w:rPr>
      </w:pPr>
      <w:commentRangeStart w:id="185"/>
      <w:r w:rsidRPr="001E38B7">
        <w:rPr>
          <w:rFonts w:ascii="Arial" w:hAnsi="Arial" w:cs="Arial"/>
          <w:b/>
          <w:i/>
          <w:sz w:val="22"/>
          <w:szCs w:val="22"/>
          <w:u w:val="single"/>
        </w:rPr>
        <w:t>Expected outcomes and potential pitfalls</w:t>
      </w:r>
      <w:commentRangeEnd w:id="185"/>
      <w:r w:rsidR="00273382">
        <w:rPr>
          <w:rStyle w:val="CommentReference"/>
        </w:rPr>
        <w:commentReference w:id="185"/>
      </w:r>
      <w:r w:rsidRPr="001E38B7">
        <w:rPr>
          <w:rFonts w:ascii="Arial" w:hAnsi="Arial" w:cs="Arial"/>
          <w:b/>
          <w:i/>
          <w:sz w:val="22"/>
          <w:szCs w:val="22"/>
          <w:u w:val="single"/>
        </w:rPr>
        <w:t>.</w:t>
      </w:r>
      <w:r w:rsidRPr="001E38B7">
        <w:rPr>
          <w:rFonts w:ascii="Arial" w:hAnsi="Arial" w:cs="Arial"/>
          <w:sz w:val="22"/>
          <w:szCs w:val="22"/>
        </w:rPr>
        <w:t xml:space="preserve"> </w:t>
      </w:r>
      <w:r w:rsidR="00F82585" w:rsidRPr="001E38B7">
        <w:rPr>
          <w:rFonts w:ascii="Arial" w:hAnsi="Arial" w:cs="Arial"/>
          <w:sz w:val="22"/>
          <w:szCs w:val="22"/>
        </w:rPr>
        <w:t xml:space="preserve"> T</w:t>
      </w:r>
      <w:r w:rsidRPr="001E38B7">
        <w:rPr>
          <w:rFonts w:ascii="Arial" w:hAnsi="Arial" w:cs="Arial"/>
          <w:sz w:val="22"/>
          <w:szCs w:val="22"/>
        </w:rPr>
        <w:t xml:space="preserve">he work under this Aim is relatively low risk </w:t>
      </w:r>
      <w:r w:rsidR="00F82585" w:rsidRPr="001E38B7">
        <w:rPr>
          <w:rFonts w:ascii="Arial" w:hAnsi="Arial" w:cs="Arial"/>
          <w:sz w:val="22"/>
          <w:szCs w:val="22"/>
        </w:rPr>
        <w:t xml:space="preserve">and </w:t>
      </w:r>
      <w:r w:rsidRPr="001E38B7">
        <w:rPr>
          <w:rFonts w:ascii="Arial" w:hAnsi="Arial" w:cs="Arial"/>
          <w:sz w:val="22"/>
          <w:szCs w:val="22"/>
        </w:rPr>
        <w:t>high reward</w:t>
      </w:r>
      <w:r w:rsidR="00130212" w:rsidRPr="001E38B7">
        <w:rPr>
          <w:rFonts w:ascii="Arial" w:hAnsi="Arial" w:cs="Arial"/>
          <w:sz w:val="22"/>
          <w:szCs w:val="22"/>
        </w:rPr>
        <w:t>.  We do have experience with</w:t>
      </w:r>
      <w:r w:rsidR="001622E3" w:rsidRPr="001E38B7">
        <w:rPr>
          <w:rFonts w:ascii="Arial" w:hAnsi="Arial" w:cs="Arial"/>
          <w:sz w:val="22"/>
          <w:szCs w:val="22"/>
        </w:rPr>
        <w:t xml:space="preserve"> timing and dosing</w:t>
      </w:r>
      <w:r w:rsidR="00130212" w:rsidRPr="001E38B7">
        <w:rPr>
          <w:rFonts w:ascii="Arial" w:hAnsi="Arial" w:cs="Arial"/>
          <w:sz w:val="22"/>
          <w:szCs w:val="22"/>
        </w:rPr>
        <w:t xml:space="preserve"> such manipulations </w:t>
      </w:r>
      <w:r w:rsidR="001622E3" w:rsidRPr="001E38B7">
        <w:rPr>
          <w:rFonts w:ascii="Arial" w:hAnsi="Arial" w:cs="Arial"/>
          <w:sz w:val="22"/>
          <w:szCs w:val="22"/>
        </w:rPr>
        <w:t xml:space="preserve">for sustained effect </w:t>
      </w:r>
      <w:r w:rsidR="00130212" w:rsidRPr="001E38B7">
        <w:rPr>
          <w:rFonts w:ascii="Arial" w:hAnsi="Arial" w:cs="Arial"/>
          <w:sz w:val="22"/>
          <w:szCs w:val="22"/>
        </w:rPr>
        <w:t>(</w:t>
      </w:r>
      <w:r w:rsidR="009626CB" w:rsidRPr="001E38B7">
        <w:rPr>
          <w:rFonts w:ascii="Arial" w:hAnsi="Arial" w:cs="Arial"/>
          <w:sz w:val="22"/>
          <w:szCs w:val="22"/>
        </w:rPr>
        <w:t xml:space="preserve">reviewed in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&lt;EndNote&gt;&lt;Cite&gt;&lt;Author&gt;Long&lt;/Author&gt;&lt;Year&gt;2011&lt;/Year&gt;&lt;RecNum&gt;6625&lt;/RecNum&gt;&lt;DisplayText&gt;[109]&lt;/DisplayText&gt;&lt;record&gt;&lt;rec-number&gt;6625&lt;/rec-number&gt;&lt;foreign-keys&gt;&lt;key app="EN" db-id="frwtwrvviazzdoewtsrpaszf2r0r2xpeazfx" timestamp="0"&gt;6625&lt;/key&gt;&lt;/foreign-keys&gt;&lt;ref-type name="Journal Article"&gt;17&lt;/ref-type&gt;&lt;contributors&gt;&lt;authors&gt;&lt;author&gt;Long, G. H.&lt;/author&gt;&lt;author&gt;Graham, A. L.&lt;/author&gt;&lt;/authors&gt;&lt;/contributors&gt;&lt;titles&gt;&lt;title&gt;Consequences of immunopathology for pathogen virulence evolution and public health: Malaria as a case study&lt;/title&gt;&lt;secondary-title&gt;Evol Appl&lt;/secondary-title&gt;&lt;/titles&gt;&lt;periodical&gt;&lt;full-title&gt;Evol Appl&lt;/full-title&gt;&lt;/periodical&gt;&lt;pages&gt;278-91&lt;/pages&gt;&lt;volume&gt;4&lt;/volume&gt;&lt;dates&gt;&lt;year&gt;2011&lt;/year&gt;&lt;/dates&gt;&lt;urls&gt;&lt;/urls&gt;&lt;/record&gt;&lt;/Cite&gt;&lt;/EndNote&gt;</w:instrText>
      </w:r>
      <w:r w:rsidR="002D6665">
        <w:rPr>
          <w:rFonts w:ascii="Arial" w:hAnsi="Arial" w:cs="Arial"/>
          <w:sz w:val="22"/>
          <w:szCs w:val="22"/>
        </w:rPr>
        <w:fldChar w:fldCharType="separate"/>
      </w:r>
      <w:r w:rsidR="00B83E38">
        <w:rPr>
          <w:rFonts w:ascii="Arial" w:hAnsi="Arial" w:cs="Arial"/>
          <w:noProof/>
          <w:sz w:val="22"/>
          <w:szCs w:val="22"/>
        </w:rPr>
        <w:t>[109]</w:t>
      </w:r>
      <w:r w:rsidR="002D6665">
        <w:rPr>
          <w:rFonts w:ascii="Arial" w:hAnsi="Arial" w:cs="Arial"/>
          <w:sz w:val="22"/>
          <w:szCs w:val="22"/>
        </w:rPr>
        <w:fldChar w:fldCharType="end"/>
      </w:r>
      <w:r w:rsidR="001622E3" w:rsidRPr="001E38B7">
        <w:rPr>
          <w:rFonts w:ascii="Arial" w:hAnsi="Arial" w:cs="Arial"/>
          <w:sz w:val="22"/>
          <w:szCs w:val="22"/>
        </w:rPr>
        <w:t>) and the rest of the e</w:t>
      </w:r>
      <w:r w:rsidR="00551C5C" w:rsidRPr="001E38B7">
        <w:rPr>
          <w:rFonts w:ascii="Arial" w:hAnsi="Arial" w:cs="Arial"/>
          <w:sz w:val="22"/>
          <w:szCs w:val="22"/>
        </w:rPr>
        <w:t>xperimental procedures are familiar from past work (</w:t>
      </w:r>
      <w:r w:rsidR="000D69B2" w:rsidRPr="001E38B7">
        <w:rPr>
          <w:rFonts w:ascii="Arial" w:hAnsi="Arial" w:cs="Arial"/>
          <w:sz w:val="22"/>
          <w:szCs w:val="22"/>
        </w:rPr>
        <w:t>as noted under Aim 1</w:t>
      </w:r>
      <w:r w:rsidR="00551C5C" w:rsidRPr="001E38B7">
        <w:rPr>
          <w:rFonts w:ascii="Arial" w:hAnsi="Arial" w:cs="Arial"/>
          <w:sz w:val="22"/>
          <w:szCs w:val="22"/>
        </w:rPr>
        <w:t xml:space="preserve">).  </w:t>
      </w:r>
      <w:r w:rsidR="0085407C" w:rsidRPr="001E38B7">
        <w:rPr>
          <w:rFonts w:ascii="Arial" w:hAnsi="Arial" w:cs="Arial"/>
          <w:sz w:val="22"/>
          <w:szCs w:val="22"/>
        </w:rPr>
        <w:t xml:space="preserve">The experimental work </w:t>
      </w:r>
      <w:r w:rsidR="0085407C" w:rsidRPr="001E38B7">
        <w:rPr>
          <w:rFonts w:ascii="Arial" w:hAnsi="Arial" w:cs="Arial"/>
          <w:i/>
          <w:sz w:val="22"/>
          <w:szCs w:val="22"/>
        </w:rPr>
        <w:t xml:space="preserve">per se </w:t>
      </w:r>
      <w:r w:rsidR="0085407C" w:rsidRPr="001E38B7">
        <w:rPr>
          <w:rFonts w:ascii="Arial" w:hAnsi="Arial" w:cs="Arial"/>
          <w:sz w:val="22"/>
          <w:szCs w:val="22"/>
        </w:rPr>
        <w:t xml:space="preserve">would be high reward in that </w:t>
      </w:r>
      <w:r w:rsidR="00C900C5">
        <w:rPr>
          <w:rFonts w:ascii="Arial" w:hAnsi="Arial" w:cs="Arial"/>
          <w:sz w:val="22"/>
          <w:szCs w:val="22"/>
        </w:rPr>
        <w:t xml:space="preserve">parasite burden and </w:t>
      </w:r>
      <w:r w:rsidR="0085407C" w:rsidRPr="001E38B7">
        <w:rPr>
          <w:rFonts w:ascii="Arial" w:hAnsi="Arial" w:cs="Arial"/>
          <w:sz w:val="22"/>
          <w:szCs w:val="22"/>
        </w:rPr>
        <w:t xml:space="preserve">multivariate immunological data following manipulation of </w:t>
      </w:r>
      <w:r w:rsidR="00453379">
        <w:rPr>
          <w:rFonts w:ascii="Arial" w:hAnsi="Arial" w:cs="Arial"/>
          <w:sz w:val="22"/>
          <w:szCs w:val="22"/>
        </w:rPr>
        <w:t>rates and effector impacts of induced immune responses</w:t>
      </w:r>
      <w:r w:rsidR="00C900C5">
        <w:rPr>
          <w:rFonts w:ascii="Arial" w:hAnsi="Arial" w:cs="Arial"/>
          <w:sz w:val="22"/>
          <w:szCs w:val="22"/>
        </w:rPr>
        <w:t xml:space="preserve"> are unknown</w:t>
      </w:r>
      <w:r w:rsidR="0085407C" w:rsidRPr="001E38B7">
        <w:rPr>
          <w:rFonts w:ascii="Arial" w:hAnsi="Arial" w:cs="Arial"/>
          <w:sz w:val="22"/>
          <w:szCs w:val="22"/>
        </w:rPr>
        <w:t xml:space="preserve">.  </w:t>
      </w:r>
      <w:r w:rsidR="00E25DFE" w:rsidRPr="001E38B7">
        <w:rPr>
          <w:rFonts w:ascii="Arial" w:hAnsi="Arial" w:cs="Arial"/>
          <w:sz w:val="22"/>
          <w:szCs w:val="22"/>
        </w:rPr>
        <w:t xml:space="preserve"> </w:t>
      </w:r>
      <w:r w:rsidR="00812201">
        <w:rPr>
          <w:rFonts w:ascii="Arial" w:hAnsi="Arial" w:cs="Arial"/>
          <w:sz w:val="22"/>
          <w:szCs w:val="22"/>
        </w:rPr>
        <w:t xml:space="preserve">We </w:t>
      </w:r>
      <w:r w:rsidR="0076173A">
        <w:rPr>
          <w:rFonts w:ascii="Arial" w:hAnsi="Arial" w:cs="Arial"/>
          <w:sz w:val="22"/>
          <w:szCs w:val="22"/>
        </w:rPr>
        <w:t xml:space="preserve">do </w:t>
      </w:r>
      <w:r w:rsidR="00812201">
        <w:rPr>
          <w:rFonts w:ascii="Arial" w:hAnsi="Arial" w:cs="Arial"/>
          <w:sz w:val="22"/>
          <w:szCs w:val="22"/>
        </w:rPr>
        <w:t>intend to give trickle infections to wild type host strains, while we will give bolus infections to knockouts.  However, we may ultimately challenge knockouts with trickle infections as well, depending on early results, in order to decouple time and signal dependent effects on dose-dependence.</w:t>
      </w:r>
    </w:p>
    <w:p w14:paraId="5545DDD0" w14:textId="77777777" w:rsidR="00B02D7E" w:rsidRDefault="00B02D7E" w:rsidP="00A918B8">
      <w:pPr>
        <w:jc w:val="both"/>
        <w:rPr>
          <w:ins w:id="186" w:author="Clay Cressler" w:date="2020-11-02T15:31:00Z"/>
          <w:rFonts w:ascii="Arial" w:hAnsi="Arial" w:cs="Arial"/>
          <w:sz w:val="22"/>
          <w:szCs w:val="22"/>
        </w:rPr>
      </w:pPr>
    </w:p>
    <w:p w14:paraId="37D28793" w14:textId="4FEC2734" w:rsidR="00DD4FE5" w:rsidRPr="001E38B7" w:rsidDel="00B02D7E" w:rsidRDefault="00B02D7E" w:rsidP="00A918B8">
      <w:pPr>
        <w:jc w:val="both"/>
        <w:rPr>
          <w:del w:id="187" w:author="Clay Cressler" w:date="2020-11-02T15:32:00Z"/>
          <w:rFonts w:ascii="Arial" w:hAnsi="Arial" w:cs="Arial"/>
          <w:sz w:val="22"/>
          <w:szCs w:val="22"/>
        </w:rPr>
      </w:pPr>
      <w:ins w:id="188" w:author="Clay Cressler" w:date="2020-11-02T15:31:00Z">
        <w:r>
          <w:rPr>
            <w:rFonts w:ascii="Arial" w:hAnsi="Arial" w:cs="Arial"/>
            <w:sz w:val="22"/>
            <w:szCs w:val="22"/>
          </w:rPr>
          <w:t>These two experiments will allo</w:t>
        </w:r>
      </w:ins>
      <w:ins w:id="189" w:author="Clay Cressler" w:date="2020-11-02T15:32:00Z">
        <w:r>
          <w:rPr>
            <w:rFonts w:ascii="Arial" w:hAnsi="Arial" w:cs="Arial"/>
            <w:sz w:val="22"/>
            <w:szCs w:val="22"/>
          </w:rPr>
          <w:t xml:space="preserve">w us to overcome key challenges with theory-data integration in Aim 1. </w:t>
        </w:r>
      </w:ins>
      <w:del w:id="190" w:author="Clay Cressler" w:date="2020-11-02T15:32:00Z">
        <w:r w:rsidR="00812201" w:rsidDel="00B02D7E">
          <w:rPr>
            <w:rFonts w:ascii="Arial" w:hAnsi="Arial" w:cs="Arial"/>
            <w:sz w:val="22"/>
            <w:szCs w:val="22"/>
          </w:rPr>
          <w:delText xml:space="preserve">  </w:delText>
        </w:r>
      </w:del>
    </w:p>
    <w:p w14:paraId="3497B33D" w14:textId="035E1190" w:rsidR="00B02D7E" w:rsidRPr="00026E70" w:rsidRDefault="00B02D7E" w:rsidP="00B02D7E">
      <w:pPr>
        <w:jc w:val="both"/>
        <w:rPr>
          <w:ins w:id="191" w:author="Clay Cressler" w:date="2020-11-02T15:32:00Z"/>
          <w:rFonts w:ascii="Arial" w:hAnsi="Arial" w:cs="Arial"/>
          <w:sz w:val="22"/>
          <w:szCs w:val="22"/>
        </w:rPr>
      </w:pPr>
      <w:ins w:id="192" w:author="Clay Cressler" w:date="2020-11-02T15:32:00Z">
        <w:r w:rsidRPr="00026E70">
          <w:rPr>
            <w:rFonts w:ascii="Arial" w:hAnsi="Arial" w:cs="Arial"/>
            <w:sz w:val="22"/>
            <w:szCs w:val="22"/>
          </w:rPr>
          <w:t>In particular, the early dynamics of the immune response depend on the early dynamics of parasite biomass growth (</w:t>
        </w:r>
        <w:r w:rsidRPr="005C6DA1">
          <w:rPr>
            <w:rFonts w:ascii="Arial" w:hAnsi="Arial" w:cs="Arial"/>
            <w:b/>
            <w:bCs/>
            <w:sz w:val="22"/>
            <w:szCs w:val="22"/>
          </w:rPr>
          <w:t>Fig. 2</w:t>
        </w:r>
        <w:r w:rsidRPr="00026E70">
          <w:rPr>
            <w:rFonts w:ascii="Arial" w:hAnsi="Arial" w:cs="Arial"/>
            <w:sz w:val="22"/>
            <w:szCs w:val="22"/>
          </w:rPr>
          <w:t xml:space="preserve">), which we cannot observe either directly or indirectly (because culls occur later in infection and egg shedding only happens after reaching adulthood). </w:t>
        </w:r>
        <w:r w:rsidRPr="00026E70">
          <w:rPr>
            <w:rFonts w:ascii="Arial" w:hAnsi="Arial" w:cs="Arial"/>
            <w:b/>
            <w:bCs/>
            <w:sz w:val="22"/>
            <w:szCs w:val="22"/>
          </w:rPr>
          <w:t xml:space="preserve">By timing immune measurements to occur on days following trickle dosing, we will gain important insight into the </w:t>
        </w:r>
        <w:r w:rsidRPr="00026E70">
          <w:rPr>
            <w:rFonts w:ascii="Arial" w:hAnsi="Arial" w:cs="Arial"/>
            <w:b/>
            <w:bCs/>
            <w:i/>
            <w:iCs/>
            <w:sz w:val="22"/>
            <w:szCs w:val="22"/>
          </w:rPr>
          <w:t xml:space="preserve">initial rates </w:t>
        </w:r>
        <w:r w:rsidRPr="00026E70">
          <w:rPr>
            <w:rFonts w:ascii="Arial" w:hAnsi="Arial" w:cs="Arial"/>
            <w:b/>
            <w:bCs/>
            <w:sz w:val="22"/>
            <w:szCs w:val="22"/>
          </w:rPr>
          <w:t xml:space="preserve">of clearance- or chronicity-promoting feedbacks by </w:t>
        </w:r>
        <w:commentRangeStart w:id="193"/>
        <w:commentRangeStart w:id="194"/>
        <w:r w:rsidRPr="00026E70">
          <w:rPr>
            <w:rFonts w:ascii="Arial" w:hAnsi="Arial" w:cs="Arial"/>
            <w:b/>
            <w:bCs/>
            <w:sz w:val="22"/>
            <w:szCs w:val="22"/>
          </w:rPr>
          <w:t>parasite biomass</w:t>
        </w:r>
        <w:commentRangeEnd w:id="193"/>
        <w:r>
          <w:rPr>
            <w:rStyle w:val="CommentReference"/>
          </w:rPr>
          <w:commentReference w:id="193"/>
        </w:r>
      </w:ins>
      <w:commentRangeEnd w:id="194"/>
      <w:ins w:id="195" w:author="Clay Cressler" w:date="2020-11-02T16:39:00Z">
        <w:r w:rsidR="00284265">
          <w:rPr>
            <w:rStyle w:val="CommentReference"/>
          </w:rPr>
          <w:commentReference w:id="194"/>
        </w:r>
      </w:ins>
      <w:ins w:id="196" w:author="Clay Cressler" w:date="2020-11-02T15:32:00Z">
        <w:r w:rsidRPr="00026E70">
          <w:rPr>
            <w:rFonts w:ascii="Arial" w:hAnsi="Arial" w:cs="Arial"/>
            <w:b/>
            <w:bCs/>
            <w:sz w:val="22"/>
            <w:szCs w:val="22"/>
          </w:rPr>
          <w:t xml:space="preserve">. </w:t>
        </w:r>
        <w:r w:rsidRPr="00026E70">
          <w:rPr>
            <w:rFonts w:ascii="Arial" w:hAnsi="Arial" w:cs="Arial"/>
            <w:sz w:val="22"/>
            <w:szCs w:val="22"/>
          </w:rPr>
          <w:t>This will both test the model predictions and help us identify the shapes of key functions in the model.</w:t>
        </w:r>
      </w:ins>
    </w:p>
    <w:p w14:paraId="3AC3FBB5" w14:textId="77777777" w:rsidR="00B02D7E" w:rsidRDefault="00B02D7E" w:rsidP="00B02D7E">
      <w:pPr>
        <w:jc w:val="both"/>
        <w:rPr>
          <w:ins w:id="197" w:author="Clay Cressler" w:date="2020-11-02T15:32:00Z"/>
          <w:rFonts w:ascii="Arial" w:hAnsi="Arial" w:cs="Arial"/>
          <w:sz w:val="22"/>
          <w:szCs w:val="22"/>
          <w:u w:val="single"/>
        </w:rPr>
      </w:pPr>
    </w:p>
    <w:p w14:paraId="0B9C32B6" w14:textId="63FF6545" w:rsidR="00B02D7E" w:rsidRPr="00AA20C7" w:rsidRDefault="00B02D7E" w:rsidP="00B02D7E">
      <w:pPr>
        <w:jc w:val="both"/>
        <w:rPr>
          <w:ins w:id="198" w:author="Clay Cressler" w:date="2020-11-02T15:32:00Z"/>
          <w:rFonts w:ascii="Arial" w:hAnsi="Arial" w:cs="Arial"/>
          <w:sz w:val="22"/>
          <w:szCs w:val="22"/>
        </w:rPr>
      </w:pPr>
      <w:ins w:id="199" w:author="Clay Cressler" w:date="2020-11-02T15:32:00Z">
        <w:r w:rsidRPr="00901A62">
          <w:rPr>
            <w:rFonts w:ascii="Arial" w:hAnsi="Arial" w:cs="Arial"/>
            <w:sz w:val="22"/>
            <w:szCs w:val="22"/>
          </w:rPr>
          <w:t xml:space="preserve">Direct manipulation of the molecules that </w:t>
        </w:r>
        <w:r>
          <w:rPr>
            <w:rFonts w:ascii="Arial" w:hAnsi="Arial" w:cs="Arial"/>
            <w:sz w:val="22"/>
            <w:szCs w:val="22"/>
          </w:rPr>
          <w:t>gener</w:t>
        </w:r>
        <w:r w:rsidRPr="00901A62">
          <w:rPr>
            <w:rFonts w:ascii="Arial" w:hAnsi="Arial" w:cs="Arial"/>
            <w:sz w:val="22"/>
            <w:szCs w:val="22"/>
          </w:rPr>
          <w:t xml:space="preserve">ate the feedback processes provides complementary insights. One of the major challenges for parameterizing mechanistic models of antagonistic interactions (the essential step that allows us to </w:t>
        </w:r>
        <w:r w:rsidRPr="00901A62">
          <w:rPr>
            <w:rFonts w:ascii="Arial" w:hAnsi="Arial" w:cs="Arial"/>
            <w:i/>
            <w:iCs/>
            <w:sz w:val="22"/>
            <w:szCs w:val="22"/>
          </w:rPr>
          <w:t>quantify</w:t>
        </w:r>
        <w:r w:rsidRPr="00901A62">
          <w:rPr>
            <w:rFonts w:ascii="Arial" w:hAnsi="Arial" w:cs="Arial"/>
            <w:sz w:val="22"/>
            <w:szCs w:val="22"/>
          </w:rPr>
          <w:t xml:space="preserve"> the feedbacks) is that it is difficult to understand which partner is driving the interaction. For example, Th2 stimulation is driven by parasite biomass, but acts to suppress the growth of that biomass, so an observation of low Th2 stimulation and low parasite biomass could be due to intrinsically slow growth of parasite biomass or a highly effective immune response preventing </w:t>
        </w:r>
        <w:r>
          <w:rPr>
            <w:rFonts w:ascii="Arial" w:hAnsi="Arial" w:cs="Arial"/>
            <w:sz w:val="22"/>
            <w:szCs w:val="22"/>
          </w:rPr>
          <w:t xml:space="preserve">parasite biomass </w:t>
        </w:r>
        <w:r w:rsidRPr="00AA20C7">
          <w:rPr>
            <w:rFonts w:ascii="Arial" w:hAnsi="Arial" w:cs="Arial"/>
            <w:sz w:val="22"/>
            <w:szCs w:val="22"/>
          </w:rPr>
          <w:t xml:space="preserve">growth. So, by manipulating </w:t>
        </w:r>
      </w:ins>
      <w:ins w:id="200" w:author="Clay Cressler" w:date="2020-11-02T16:44:00Z">
        <w:r w:rsidR="005B331D">
          <w:rPr>
            <w:rFonts w:ascii="Arial" w:hAnsi="Arial" w:cs="Arial"/>
            <w:sz w:val="22"/>
            <w:szCs w:val="22"/>
          </w:rPr>
          <w:t>Muc5ac</w:t>
        </w:r>
      </w:ins>
      <w:ins w:id="201" w:author="Clay Cressler" w:date="2020-11-02T15:32:00Z">
        <w:r w:rsidRPr="00AA20C7">
          <w:rPr>
            <w:rFonts w:ascii="Arial" w:hAnsi="Arial" w:cs="Arial"/>
            <w:sz w:val="22"/>
            <w:szCs w:val="22"/>
          </w:rPr>
          <w:t>, we can more clearly observe the interaction between parasite biomass and Th2 induction (quantifying clearance-promoting feedbacks) because we have separated the effect of the parasite on induction from the effect of induction on the parasite. We gain similar mechanistic insight by manipulating other cytokines and parasite immunomodulatory molecules, allowing us to more fully develop the model to gain an understanding of the processes driving infection dynamics.</w:t>
        </w:r>
      </w:ins>
    </w:p>
    <w:p w14:paraId="220F211F" w14:textId="77777777" w:rsidR="00E25DFE" w:rsidRPr="001E38B7" w:rsidRDefault="00E25DFE" w:rsidP="00A918B8">
      <w:pPr>
        <w:jc w:val="both"/>
        <w:rPr>
          <w:rFonts w:ascii="Arial" w:hAnsi="Arial" w:cs="Arial"/>
          <w:sz w:val="22"/>
          <w:szCs w:val="22"/>
        </w:rPr>
      </w:pPr>
    </w:p>
    <w:p w14:paraId="7C1400B0" w14:textId="685F6684" w:rsidR="00F114D8" w:rsidRPr="005765B2" w:rsidRDefault="00FB1355" w:rsidP="00A918B8">
      <w:pPr>
        <w:jc w:val="both"/>
        <w:rPr>
          <w:rFonts w:ascii="Arial" w:hAnsi="Arial" w:cs="Arial"/>
        </w:rPr>
      </w:pPr>
      <w:del w:id="202" w:author="Clay Cressler" w:date="2020-11-02T16:40:00Z">
        <w:r w:rsidDel="00E541F8">
          <w:rPr>
            <w:rFonts w:ascii="Arial" w:hAnsi="Arial" w:cs="Arial"/>
            <w:sz w:val="22"/>
            <w:szCs w:val="22"/>
          </w:rPr>
          <w:delText xml:space="preserve">One potential outcome is that </w:delText>
        </w:r>
      </w:del>
      <w:ins w:id="203" w:author="Andrea L. Graham" w:date="2020-11-01T18:41:00Z">
        <w:del w:id="204" w:author="Clay Cressler" w:date="2020-11-02T16:40:00Z">
          <w:r w:rsidR="00335807" w:rsidDel="00E541F8">
            <w:rPr>
              <w:rFonts w:ascii="Arial" w:hAnsi="Arial" w:cs="Arial"/>
              <w:sz w:val="22"/>
              <w:szCs w:val="22"/>
            </w:rPr>
            <w:delText>XXX</w:delText>
          </w:r>
        </w:del>
      </w:ins>
      <w:del w:id="205" w:author="Clay Cressler" w:date="2020-11-02T16:40:00Z">
        <w:r w:rsidDel="00E541F8">
          <w:rPr>
            <w:rFonts w:ascii="Arial" w:hAnsi="Arial" w:cs="Arial"/>
            <w:sz w:val="22"/>
            <w:szCs w:val="22"/>
          </w:rPr>
          <w:delText xml:space="preserve"> </w:delText>
        </w:r>
      </w:del>
      <w:r>
        <w:rPr>
          <w:rFonts w:ascii="Arial" w:hAnsi="Arial" w:cs="Arial"/>
          <w:sz w:val="22"/>
          <w:szCs w:val="22"/>
        </w:rPr>
        <w:t>However</w:t>
      </w:r>
      <w:r w:rsidR="00F114D8" w:rsidRPr="001E38B7">
        <w:rPr>
          <w:rFonts w:ascii="Arial" w:hAnsi="Arial" w:cs="Arial"/>
          <w:sz w:val="22"/>
          <w:szCs w:val="22"/>
        </w:rPr>
        <w:t xml:space="preserve">, </w:t>
      </w:r>
      <w:r>
        <w:rPr>
          <w:rFonts w:ascii="Arial" w:hAnsi="Arial" w:cs="Arial"/>
          <w:sz w:val="22"/>
          <w:szCs w:val="22"/>
        </w:rPr>
        <w:t xml:space="preserve">if we find we are still unable to fit the data well, </w:t>
      </w:r>
      <w:r w:rsidR="00F114D8" w:rsidRPr="001E38B7">
        <w:rPr>
          <w:rFonts w:ascii="Arial" w:hAnsi="Arial" w:cs="Arial"/>
          <w:sz w:val="22"/>
          <w:szCs w:val="22"/>
        </w:rPr>
        <w:t xml:space="preserve">we </w:t>
      </w:r>
      <w:r>
        <w:rPr>
          <w:rFonts w:ascii="Arial" w:hAnsi="Arial" w:cs="Arial"/>
          <w:sz w:val="22"/>
          <w:szCs w:val="22"/>
        </w:rPr>
        <w:t>can s</w:t>
      </w:r>
      <w:r w:rsidR="00F114D8" w:rsidRPr="001E38B7">
        <w:rPr>
          <w:rFonts w:ascii="Arial" w:hAnsi="Arial" w:cs="Arial"/>
          <w:sz w:val="22"/>
          <w:szCs w:val="22"/>
        </w:rPr>
        <w:t xml:space="preserve">implify our complex dynamical model to a discrete dynamic model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&lt;EndNote&gt;&lt;Cite&gt;&lt;Author&gt;Assmann&lt;/Author&gt;&lt;Year&gt;2009&lt;/Year&gt;&lt;RecNum&gt;7821&lt;/RecNum&gt;&lt;DisplayText&gt;[110]&lt;/DisplayText&gt;&lt;record&gt;&lt;rec-number&gt;7821&lt;/rec-number&gt;&lt;foreign-keys&gt;&lt;key app="EN" db-id="frwtwrvviazzdoewtsrpaszf2r0r2xpeazfx" timestamp="1580666557"&gt;7821&lt;/key&gt;&lt;/foreign-keys&gt;&lt;ref-type name="Book Section"&gt;5&lt;/ref-type&gt;&lt;contributors&gt;&lt;authors&gt;&lt;author&gt;Assmann, Sarah M.&lt;/author&gt;&lt;author&gt;Albert, Réka&lt;/author&gt;&lt;/authors&gt;&lt;secondary-authors&gt;&lt;author&gt;Belostotsky, Dmitry A.&lt;/author&gt;&lt;/secondary-authors&gt;&lt;/contributors&gt;&lt;titles&gt;&lt;title&gt;Discrete Dynamic Modeling with Asynchronous Update, or How to Model Complex Systems in the Absence of Quantitative Information&lt;/title&gt;&lt;secondary-title&gt;Plant Systems Biology&lt;/secondary-title&gt;&lt;tertiary-title&gt;Methods in Molecular Biology™&lt;/tertiary-title&gt;&lt;/titles&gt;&lt;pages&gt;207-225&lt;/pages&gt;&lt;keywords&gt;&lt;keyword&gt;Boolean model&lt;/keyword&gt;&lt;keyword&gt;computational biology&lt;/keyword&gt;&lt;keyword&gt;discrete model&lt;/keyword&gt;&lt;keyword&gt;dynamic modeling&lt;/keyword&gt;&lt;keyword&gt;network analysis&lt;/keyword&gt;&lt;keyword&gt;signal transduction&lt;/keyword&gt;&lt;keyword&gt;systems biology&lt;/keyword&gt;&lt;/keywords&gt;&lt;dates&gt;&lt;year&gt;2009&lt;/year&gt;&lt;pub-dates&gt;&lt;date&gt;2009&lt;/date&gt;&lt;/pub-dates&gt;&lt;/dates&gt;&lt;pub-location&gt;Totowa, NJ&lt;/pub-location&gt;&lt;publisher&gt;Humana Press&lt;/publisher&gt;&lt;isbn&gt;978-1-60327-563-7&lt;/isbn&gt;&lt;urls&gt;&lt;/urls&gt;&lt;remote-database-name&gt;Springer Link&lt;/remote-database-name&gt;&lt;language&gt;en&lt;/language&gt;&lt;access-date&gt;2020-01-27 19:11:05&lt;/access-date&gt;&lt;/record&gt;&lt;/Cite&gt;&lt;/EndNote&gt;</w:instrText>
      </w:r>
      <w:r w:rsidR="002D6665">
        <w:rPr>
          <w:rFonts w:ascii="Arial" w:hAnsi="Arial" w:cs="Arial"/>
          <w:sz w:val="22"/>
          <w:szCs w:val="22"/>
        </w:rPr>
        <w:fldChar w:fldCharType="separate"/>
      </w:r>
      <w:r w:rsidR="00B83E38">
        <w:rPr>
          <w:rFonts w:ascii="Arial" w:hAnsi="Arial" w:cs="Arial"/>
          <w:noProof/>
          <w:sz w:val="22"/>
          <w:szCs w:val="22"/>
        </w:rPr>
        <w:t>[110]</w:t>
      </w:r>
      <w:r w:rsidR="002D6665">
        <w:rPr>
          <w:rFonts w:ascii="Arial" w:hAnsi="Arial" w:cs="Arial"/>
          <w:sz w:val="22"/>
          <w:szCs w:val="22"/>
        </w:rPr>
        <w:fldChar w:fldCharType="end"/>
      </w:r>
      <w:r w:rsidR="00F114D8" w:rsidRPr="001E38B7">
        <w:rPr>
          <w:rFonts w:ascii="Arial" w:hAnsi="Arial" w:cs="Arial"/>
          <w:sz w:val="22"/>
          <w:szCs w:val="22"/>
        </w:rPr>
        <w:t xml:space="preserve">, which represents the immune system as network of interacting nodes, each of which can take only two states (ON or OFF). This approach is useful when quantitative data </w:t>
      </w:r>
      <w:r w:rsidR="00594827" w:rsidRPr="001E38B7">
        <w:rPr>
          <w:rFonts w:ascii="Arial" w:hAnsi="Arial" w:cs="Arial"/>
          <w:sz w:val="22"/>
          <w:szCs w:val="22"/>
        </w:rPr>
        <w:t>are</w:t>
      </w:r>
      <w:r w:rsidR="00F114D8" w:rsidRPr="001E38B7">
        <w:rPr>
          <w:rFonts w:ascii="Arial" w:hAnsi="Arial" w:cs="Arial"/>
          <w:sz w:val="22"/>
          <w:szCs w:val="22"/>
        </w:rPr>
        <w:t xml:space="preserve"> insufficient to </w:t>
      </w:r>
      <w:r w:rsidR="001C65B8" w:rsidRPr="001E38B7">
        <w:rPr>
          <w:rFonts w:ascii="Arial" w:hAnsi="Arial" w:cs="Arial"/>
          <w:sz w:val="22"/>
          <w:szCs w:val="22"/>
        </w:rPr>
        <w:t xml:space="preserve">characterize the functional relationships between variables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&lt;EndNote&gt;&lt;Cite&gt;&lt;Author&gt;Thakar&lt;/Author&gt;&lt;Year&gt;2010&lt;/Year&gt;&lt;RecNum&gt;7822&lt;/RecNum&gt;&lt;DisplayText&gt;[111]&lt;/DisplayText&gt;&lt;record&gt;&lt;rec-number&gt;7822&lt;/rec-number&gt;&lt;foreign-keys&gt;&lt;key app="EN" db-id="frwtwrvviazzdoewtsrpaszf2r0r2xpeazfx" timestamp="1580666557"&gt;7822&lt;/key&gt;&lt;/foreign-keys&gt;&lt;ref-type name="Journal Article"&gt;17&lt;/ref-type&gt;&lt;contributors&gt;&lt;authors&gt;&lt;author&gt;Thakar, Juilee&lt;/author&gt;&lt;author&gt;Albert, Reka&lt;/author&gt;&lt;/authors&gt;&lt;/contributors&gt;&lt;titles&gt;&lt;title&gt;Boolean models of within-host immune interactions&lt;/title&gt;&lt;secondary-title&gt;Current Opinion in Microbiology&lt;/secondary-title&gt;&lt;/titles&gt;&lt;periodical&gt;&lt;full-title&gt;Current Opinion in Microbiology&lt;/full-title&gt;&lt;/periodical&gt;&lt;pages&gt;377-381&lt;/pages&gt;&lt;volume&gt;13&lt;/volume&gt;&lt;number&gt;3&lt;/number&gt;&lt;dates&gt;&lt;year&gt;2010&lt;/year&gt;&lt;pub-dates&gt;&lt;date&gt;June 1, 2010&lt;/date&gt;&lt;/pub-dates&gt;&lt;/dates&gt;&lt;isbn&gt;1369-5274&lt;/isbn&gt;&lt;urls&gt;&lt;/urls&gt;&lt;electronic-resource-num&gt;10.1016/j.mib.2010.04.003&lt;/electronic-resource-num&gt;&lt;remote-database-name&gt;ScienceDirect&lt;/remote-database-name&gt;&lt;language&gt;en&lt;/language&gt;&lt;access-date&gt;2020-01-27 19:12:10&lt;/access-date&gt;&lt;/record&gt;&lt;/Cite&gt;&lt;/EndNote&gt;</w:instrText>
      </w:r>
      <w:r w:rsidR="002D6665">
        <w:rPr>
          <w:rFonts w:ascii="Arial" w:hAnsi="Arial" w:cs="Arial"/>
          <w:sz w:val="22"/>
          <w:szCs w:val="22"/>
        </w:rPr>
        <w:fldChar w:fldCharType="separate"/>
      </w:r>
      <w:r w:rsidR="00B83E38">
        <w:rPr>
          <w:rFonts w:ascii="Arial" w:hAnsi="Arial" w:cs="Arial"/>
          <w:noProof/>
          <w:sz w:val="22"/>
          <w:szCs w:val="22"/>
        </w:rPr>
        <w:t>[111]</w:t>
      </w:r>
      <w:r w:rsidR="002D6665">
        <w:rPr>
          <w:rFonts w:ascii="Arial" w:hAnsi="Arial" w:cs="Arial"/>
          <w:sz w:val="22"/>
          <w:szCs w:val="22"/>
        </w:rPr>
        <w:fldChar w:fldCharType="end"/>
      </w:r>
      <w:r w:rsidR="001C65B8" w:rsidRPr="001E38B7">
        <w:rPr>
          <w:rFonts w:ascii="Arial" w:hAnsi="Arial" w:cs="Arial"/>
          <w:sz w:val="22"/>
          <w:szCs w:val="22"/>
        </w:rPr>
        <w:t xml:space="preserve">. </w:t>
      </w:r>
      <w:r w:rsidR="006D57DE" w:rsidRPr="001E38B7">
        <w:rPr>
          <w:rFonts w:ascii="Arial" w:hAnsi="Arial" w:cs="Arial"/>
          <w:sz w:val="22"/>
          <w:szCs w:val="22"/>
        </w:rPr>
        <w:t>Such</w:t>
      </w:r>
      <w:r w:rsidR="001C65B8" w:rsidRPr="001E38B7">
        <w:rPr>
          <w:rFonts w:ascii="Arial" w:hAnsi="Arial" w:cs="Arial"/>
          <w:sz w:val="22"/>
          <w:szCs w:val="22"/>
        </w:rPr>
        <w:t xml:space="preserve"> models </w:t>
      </w:r>
      <w:r w:rsidR="00F114D8" w:rsidRPr="001E38B7">
        <w:rPr>
          <w:rFonts w:ascii="Arial" w:hAnsi="Arial" w:cs="Arial"/>
          <w:sz w:val="22"/>
          <w:szCs w:val="22"/>
        </w:rPr>
        <w:t>ha</w:t>
      </w:r>
      <w:r w:rsidR="001C65B8" w:rsidRPr="001E38B7">
        <w:rPr>
          <w:rFonts w:ascii="Arial" w:hAnsi="Arial" w:cs="Arial"/>
          <w:sz w:val="22"/>
          <w:szCs w:val="22"/>
        </w:rPr>
        <w:t>ve</w:t>
      </w:r>
      <w:r w:rsidR="00F114D8" w:rsidRPr="001E38B7">
        <w:rPr>
          <w:rFonts w:ascii="Arial" w:hAnsi="Arial" w:cs="Arial"/>
          <w:sz w:val="22"/>
          <w:szCs w:val="22"/>
        </w:rPr>
        <w:t xml:space="preserve"> been successfully applied to model </w:t>
      </w:r>
      <w:r w:rsidR="006D57DE" w:rsidRPr="001E38B7">
        <w:rPr>
          <w:rFonts w:ascii="Arial" w:hAnsi="Arial" w:cs="Arial"/>
          <w:sz w:val="22"/>
          <w:szCs w:val="22"/>
        </w:rPr>
        <w:t>host</w:t>
      </w:r>
      <w:r w:rsidR="00F114D8" w:rsidRPr="001E38B7">
        <w:rPr>
          <w:rFonts w:ascii="Arial" w:hAnsi="Arial" w:cs="Arial"/>
          <w:sz w:val="22"/>
          <w:szCs w:val="22"/>
        </w:rPr>
        <w:t>-</w:t>
      </w:r>
      <w:proofErr w:type="spellStart"/>
      <w:r w:rsidR="00F114D8" w:rsidRPr="001E38B7">
        <w:rPr>
          <w:rFonts w:ascii="Arial" w:hAnsi="Arial" w:cs="Arial"/>
          <w:sz w:val="22"/>
          <w:szCs w:val="22"/>
        </w:rPr>
        <w:t>macroparasite</w:t>
      </w:r>
      <w:proofErr w:type="spellEnd"/>
      <w:r w:rsidR="00F114D8" w:rsidRPr="001E38B7">
        <w:rPr>
          <w:rFonts w:ascii="Arial" w:hAnsi="Arial" w:cs="Arial"/>
          <w:sz w:val="22"/>
          <w:szCs w:val="22"/>
        </w:rPr>
        <w:t xml:space="preserve"> interactions </w:t>
      </w:r>
      <w:r w:rsidR="002D6665">
        <w:rPr>
          <w:rFonts w:ascii="Arial" w:hAnsi="Arial" w:cs="Arial"/>
          <w:sz w:val="22"/>
          <w:szCs w:val="22"/>
        </w:rPr>
        <w:fldChar w:fldCharType="begin">
          <w:fldData xml:space="preserve">PEVuZE5vdGU+PENpdGU+PEF1dGhvcj5UaGFrYXI8L0F1dGhvcj48WWVhcj4yMDEyPC9ZZWFyPjxS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PEVuZE5vdGU+PENpdGU+PEF1dGhvcj5UaGFrYXI8L0F1dGhvcj48WWVhcj4yMDEyPC9ZZWFyPjxS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[112, 113]</w:t>
      </w:r>
      <w:r w:rsidR="002D6665">
        <w:rPr>
          <w:rFonts w:ascii="Arial" w:hAnsi="Arial" w:cs="Arial"/>
          <w:sz w:val="22"/>
          <w:szCs w:val="22"/>
        </w:rPr>
        <w:fldChar w:fldCharType="end"/>
      </w:r>
      <w:r w:rsidR="001C65B8" w:rsidRPr="001E38B7">
        <w:rPr>
          <w:rFonts w:ascii="Arial" w:hAnsi="Arial" w:cs="Arial"/>
          <w:sz w:val="22"/>
          <w:szCs w:val="22"/>
        </w:rPr>
        <w:t>, suggesting that they are a viable alternative pathway to our system as well.</w:t>
      </w:r>
      <w:r w:rsidR="00F114D8" w:rsidRPr="001E38B7">
        <w:rPr>
          <w:rFonts w:ascii="Arial" w:hAnsi="Arial" w:cs="Arial"/>
          <w:sz w:val="22"/>
          <w:szCs w:val="22"/>
        </w:rPr>
        <w:t xml:space="preserve"> </w:t>
      </w:r>
    </w:p>
    <w:p w14:paraId="05CD38CF" w14:textId="77777777" w:rsidR="00017330" w:rsidRPr="001E38B7" w:rsidRDefault="00017330" w:rsidP="00A918B8">
      <w:pPr>
        <w:jc w:val="both"/>
        <w:rPr>
          <w:rFonts w:ascii="Arial" w:hAnsi="Arial" w:cs="Arial"/>
          <w:sz w:val="22"/>
          <w:szCs w:val="22"/>
        </w:rPr>
      </w:pPr>
    </w:p>
    <w:p w14:paraId="2D091A1E" w14:textId="61D9EA3A" w:rsidR="00017330" w:rsidRPr="005765B2" w:rsidRDefault="00C248F1" w:rsidP="00A918B8">
      <w:pPr>
        <w:jc w:val="both"/>
        <w:rPr>
          <w:rFonts w:ascii="Arial" w:hAnsi="Arial" w:cs="Arial"/>
        </w:rPr>
      </w:pPr>
      <w:commentRangeStart w:id="206"/>
      <w:r w:rsidRPr="001E38B7">
        <w:rPr>
          <w:rFonts w:ascii="Arial" w:hAnsi="Arial" w:cs="Arial"/>
          <w:b/>
          <w:bCs/>
          <w:sz w:val="22"/>
          <w:szCs w:val="22"/>
          <w:u w:val="single"/>
        </w:rPr>
        <w:t>Aim 3</w:t>
      </w:r>
      <w:commentRangeEnd w:id="206"/>
      <w:r w:rsidR="00CF532A">
        <w:rPr>
          <w:rStyle w:val="CommentReference"/>
        </w:rPr>
        <w:commentReference w:id="206"/>
      </w:r>
      <w:r w:rsidRPr="001E38B7">
        <w:rPr>
          <w:rFonts w:ascii="Arial" w:hAnsi="Arial" w:cs="Arial"/>
          <w:b/>
          <w:bCs/>
          <w:sz w:val="22"/>
          <w:szCs w:val="22"/>
          <w:u w:val="single"/>
        </w:rPr>
        <w:t xml:space="preserve">: </w:t>
      </w:r>
      <w:commentRangeStart w:id="207"/>
      <w:commentRangeStart w:id="208"/>
      <w:del w:id="209" w:author="Clay Cressler" w:date="2020-11-02T17:02:00Z">
        <w:r w:rsidR="00FC7796" w:rsidRPr="001E38B7" w:rsidDel="00331BDA">
          <w:rPr>
            <w:rFonts w:ascii="Arial" w:hAnsi="Arial" w:cs="Arial"/>
            <w:b/>
            <w:bCs/>
            <w:sz w:val="22"/>
            <w:szCs w:val="22"/>
            <w:u w:val="single"/>
          </w:rPr>
          <w:delText>Titrate in</w:delText>
        </w:r>
      </w:del>
      <w:ins w:id="210" w:author="Clay Cressler" w:date="2020-11-02T17:02:00Z">
        <w:r w:rsidR="00331BDA">
          <w:rPr>
            <w:rFonts w:ascii="Arial" w:hAnsi="Arial" w:cs="Arial"/>
            <w:b/>
            <w:bCs/>
            <w:sz w:val="22"/>
            <w:szCs w:val="22"/>
            <w:u w:val="single"/>
          </w:rPr>
          <w:t xml:space="preserve">Embed strain x dose interactions in a more </w:t>
        </w:r>
        <w:proofErr w:type="spellStart"/>
        <w:r w:rsidR="00331BDA">
          <w:rPr>
            <w:rFonts w:ascii="Arial" w:hAnsi="Arial" w:cs="Arial"/>
            <w:b/>
            <w:bCs/>
            <w:sz w:val="22"/>
            <w:szCs w:val="22"/>
            <w:u w:val="single"/>
          </w:rPr>
          <w:t>realistc</w:t>
        </w:r>
        <w:proofErr w:type="spellEnd"/>
        <w:r w:rsidR="00331BDA">
          <w:rPr>
            <w:rFonts w:ascii="Arial" w:hAnsi="Arial" w:cs="Arial"/>
            <w:b/>
            <w:bCs/>
            <w:sz w:val="22"/>
            <w:szCs w:val="22"/>
            <w:u w:val="single"/>
          </w:rPr>
          <w:t xml:space="preserve"> </w:t>
        </w:r>
        <w:r w:rsidR="009B441C">
          <w:rPr>
            <w:rFonts w:ascii="Arial" w:hAnsi="Arial" w:cs="Arial"/>
            <w:b/>
            <w:bCs/>
            <w:sz w:val="22"/>
            <w:szCs w:val="22"/>
            <w:u w:val="single"/>
          </w:rPr>
          <w:t>natural env</w:t>
        </w:r>
      </w:ins>
      <w:ins w:id="211" w:author="Clay Cressler" w:date="2020-11-02T17:03:00Z">
        <w:r w:rsidR="009B441C">
          <w:rPr>
            <w:rFonts w:ascii="Arial" w:hAnsi="Arial" w:cs="Arial"/>
            <w:b/>
            <w:bCs/>
            <w:sz w:val="22"/>
            <w:szCs w:val="22"/>
            <w:u w:val="single"/>
          </w:rPr>
          <w:t>ironment</w:t>
        </w:r>
      </w:ins>
      <w:r w:rsidR="00FC7796" w:rsidRPr="001E38B7">
        <w:rPr>
          <w:rFonts w:ascii="Arial" w:hAnsi="Arial" w:cs="Arial"/>
          <w:b/>
          <w:bCs/>
          <w:sz w:val="22"/>
          <w:szCs w:val="22"/>
          <w:u w:val="single"/>
        </w:rPr>
        <w:t xml:space="preserve"> </w:t>
      </w:r>
      <w:ins w:id="212" w:author="Clay Cressler" w:date="2020-11-02T17:03:00Z">
        <w:r w:rsidR="009B441C">
          <w:rPr>
            <w:rFonts w:ascii="Arial" w:hAnsi="Arial" w:cs="Arial"/>
            <w:b/>
            <w:bCs/>
            <w:sz w:val="22"/>
            <w:szCs w:val="22"/>
            <w:u w:val="single"/>
          </w:rPr>
          <w:t xml:space="preserve">by rewilding mice and quantifying effects upon immune feedbacks and duration of infection </w:t>
        </w:r>
      </w:ins>
      <w:r w:rsidR="00024DC0" w:rsidRPr="001E38B7">
        <w:rPr>
          <w:rFonts w:ascii="Arial" w:hAnsi="Arial" w:cs="Arial"/>
          <w:b/>
          <w:bCs/>
          <w:sz w:val="22"/>
          <w:szCs w:val="22"/>
          <w:u w:val="single"/>
        </w:rPr>
        <w:t>full</w:t>
      </w:r>
      <w:ins w:id="213" w:author="Andrea L. Graham" w:date="2020-11-02T07:57:00Z">
        <w:r w:rsidR="00935489">
          <w:rPr>
            <w:rFonts w:ascii="Arial" w:hAnsi="Arial" w:cs="Arial"/>
            <w:b/>
            <w:bCs/>
            <w:sz w:val="22"/>
            <w:szCs w:val="22"/>
            <w:u w:val="single"/>
          </w:rPr>
          <w:t>er</w:t>
        </w:r>
      </w:ins>
      <w:r w:rsidR="00FC7796" w:rsidRPr="001E38B7">
        <w:rPr>
          <w:rFonts w:ascii="Arial" w:hAnsi="Arial" w:cs="Arial"/>
          <w:b/>
          <w:bCs/>
          <w:sz w:val="22"/>
          <w:szCs w:val="22"/>
          <w:u w:val="single"/>
        </w:rPr>
        <w:t xml:space="preserve"> environmental naturalism</w:t>
      </w:r>
      <w:commentRangeEnd w:id="207"/>
      <w:r w:rsidR="00B36EF9">
        <w:rPr>
          <w:rStyle w:val="CommentReference"/>
        </w:rPr>
        <w:commentReference w:id="207"/>
      </w:r>
      <w:commentRangeEnd w:id="208"/>
      <w:r w:rsidR="009B441C">
        <w:rPr>
          <w:rStyle w:val="CommentReference"/>
        </w:rPr>
        <w:commentReference w:id="208"/>
      </w:r>
      <w:r w:rsidR="00F91647">
        <w:rPr>
          <w:rFonts w:ascii="Arial" w:hAnsi="Arial" w:cs="Arial"/>
          <w:b/>
          <w:bCs/>
          <w:sz w:val="22"/>
          <w:szCs w:val="22"/>
          <w:u w:val="single"/>
        </w:rPr>
        <w:t xml:space="preserve"> </w:t>
      </w:r>
      <w:r w:rsidRPr="001E38B7">
        <w:rPr>
          <w:rFonts w:ascii="Arial" w:hAnsi="Arial" w:cs="Arial"/>
          <w:b/>
          <w:bCs/>
          <w:sz w:val="22"/>
          <w:szCs w:val="22"/>
          <w:u w:val="single"/>
        </w:rPr>
        <w:t xml:space="preserve">in “rewilded” mice </w:t>
      </w:r>
      <w:r w:rsidR="00490402">
        <w:rPr>
          <w:rFonts w:ascii="Arial" w:hAnsi="Arial" w:cs="Arial"/>
          <w:b/>
          <w:bCs/>
          <w:sz w:val="22"/>
          <w:szCs w:val="22"/>
          <w:u w:val="single"/>
        </w:rPr>
        <w:t>kept</w:t>
      </w:r>
      <w:r w:rsidR="00490402" w:rsidRPr="001E38B7">
        <w:rPr>
          <w:rFonts w:ascii="Arial" w:hAnsi="Arial" w:cs="Arial"/>
          <w:b/>
          <w:bCs/>
          <w:sz w:val="22"/>
          <w:szCs w:val="22"/>
          <w:u w:val="single"/>
        </w:rPr>
        <w:t xml:space="preserve"> </w:t>
      </w:r>
      <w:r w:rsidRPr="001E38B7">
        <w:rPr>
          <w:rFonts w:ascii="Arial" w:hAnsi="Arial" w:cs="Arial"/>
          <w:b/>
          <w:bCs/>
          <w:sz w:val="22"/>
          <w:szCs w:val="22"/>
          <w:u w:val="single"/>
        </w:rPr>
        <w:t xml:space="preserve">outdoors, </w:t>
      </w:r>
      <w:r w:rsidR="00073E27" w:rsidRPr="001E38B7">
        <w:rPr>
          <w:rFonts w:ascii="Arial" w:hAnsi="Arial" w:cs="Arial"/>
          <w:b/>
          <w:bCs/>
          <w:sz w:val="22"/>
          <w:szCs w:val="22"/>
          <w:u w:val="single"/>
        </w:rPr>
        <w:t xml:space="preserve">to quantify effects upon </w:t>
      </w:r>
      <w:r w:rsidR="00112371">
        <w:rPr>
          <w:rFonts w:ascii="Arial" w:hAnsi="Arial" w:cs="Arial"/>
          <w:b/>
          <w:bCs/>
          <w:sz w:val="22"/>
          <w:szCs w:val="22"/>
          <w:u w:val="single"/>
        </w:rPr>
        <w:t xml:space="preserve">immune feedbacks and thus </w:t>
      </w:r>
      <w:r w:rsidR="00FC7796" w:rsidRPr="001E38B7">
        <w:rPr>
          <w:rFonts w:ascii="Arial" w:hAnsi="Arial" w:cs="Arial"/>
          <w:b/>
          <w:bCs/>
          <w:sz w:val="22"/>
          <w:szCs w:val="22"/>
          <w:u w:val="single"/>
        </w:rPr>
        <w:t>duration</w:t>
      </w:r>
      <w:r w:rsidR="00073E27" w:rsidRPr="001E38B7">
        <w:rPr>
          <w:rFonts w:ascii="Arial" w:hAnsi="Arial" w:cs="Arial"/>
          <w:b/>
          <w:bCs/>
          <w:sz w:val="22"/>
          <w:szCs w:val="22"/>
          <w:u w:val="single"/>
        </w:rPr>
        <w:t xml:space="preserve"> of nematode infection.</w:t>
      </w:r>
    </w:p>
    <w:p w14:paraId="513BBE39" w14:textId="77777777" w:rsidR="00017330" w:rsidRPr="001E38B7" w:rsidRDefault="00017330" w:rsidP="00A918B8">
      <w:pPr>
        <w:jc w:val="both"/>
        <w:rPr>
          <w:rFonts w:ascii="Arial" w:hAnsi="Arial" w:cs="Arial"/>
          <w:sz w:val="22"/>
          <w:szCs w:val="22"/>
        </w:rPr>
      </w:pPr>
    </w:p>
    <w:p w14:paraId="4A13C9B7" w14:textId="7E798953" w:rsidR="00676221" w:rsidRDefault="005A4EC9" w:rsidP="00A918B8">
      <w:pPr>
        <w:jc w:val="both"/>
        <w:rPr>
          <w:rFonts w:ascii="Arial" w:hAnsi="Arial" w:cs="Arial"/>
          <w:sz w:val="22"/>
          <w:szCs w:val="22"/>
        </w:rPr>
      </w:pPr>
      <w:r>
        <w:rPr>
          <w:rFonts w:ascii="Arial" w:hAnsi="Arial" w:cs="Arial"/>
          <w:sz w:val="22"/>
          <w:szCs w:val="22"/>
        </w:rPr>
        <w:t>Under Aim 3</w:t>
      </w:r>
      <w:r w:rsidR="00CE08AB" w:rsidRPr="001E38B7">
        <w:rPr>
          <w:rFonts w:ascii="Arial" w:hAnsi="Arial" w:cs="Arial"/>
          <w:sz w:val="22"/>
          <w:szCs w:val="22"/>
        </w:rPr>
        <w:t>, w</w:t>
      </w:r>
      <w:r w:rsidR="00C248F1" w:rsidRPr="001E38B7">
        <w:rPr>
          <w:rFonts w:ascii="Arial" w:hAnsi="Arial" w:cs="Arial"/>
          <w:sz w:val="22"/>
          <w:szCs w:val="22"/>
        </w:rPr>
        <w:t xml:space="preserve">e will take </w:t>
      </w:r>
      <w:r w:rsidR="00CE08AB" w:rsidRPr="001E38B7">
        <w:rPr>
          <w:rFonts w:ascii="Arial" w:hAnsi="Arial" w:cs="Arial"/>
          <w:sz w:val="22"/>
          <w:szCs w:val="22"/>
        </w:rPr>
        <w:t>an even greater step</w:t>
      </w:r>
      <w:r w:rsidR="00C248F1" w:rsidRPr="001E38B7">
        <w:rPr>
          <w:rFonts w:ascii="Arial" w:hAnsi="Arial" w:cs="Arial"/>
          <w:sz w:val="22"/>
          <w:szCs w:val="22"/>
        </w:rPr>
        <w:t xml:space="preserve"> towards environmental realism, to </w:t>
      </w:r>
      <w:r w:rsidR="00B5731A" w:rsidRPr="001E38B7">
        <w:rPr>
          <w:rFonts w:ascii="Arial" w:hAnsi="Arial" w:cs="Arial"/>
          <w:sz w:val="22"/>
          <w:szCs w:val="22"/>
        </w:rPr>
        <w:t>“</w:t>
      </w:r>
      <w:r w:rsidR="00C248F1" w:rsidRPr="001E38B7">
        <w:rPr>
          <w:rFonts w:ascii="Arial" w:hAnsi="Arial" w:cs="Arial"/>
          <w:sz w:val="22"/>
          <w:szCs w:val="22"/>
        </w:rPr>
        <w:t>field test</w:t>
      </w:r>
      <w:r w:rsidR="00B5731A" w:rsidRPr="001E38B7">
        <w:rPr>
          <w:rFonts w:ascii="Arial" w:hAnsi="Arial" w:cs="Arial"/>
          <w:sz w:val="22"/>
          <w:szCs w:val="22"/>
        </w:rPr>
        <w:t>”</w:t>
      </w:r>
      <w:r w:rsidR="00C248F1" w:rsidRPr="001E38B7">
        <w:rPr>
          <w:rFonts w:ascii="Arial" w:hAnsi="Arial" w:cs="Arial"/>
          <w:sz w:val="22"/>
          <w:szCs w:val="22"/>
        </w:rPr>
        <w:t xml:space="preserve"> our </w:t>
      </w:r>
      <w:r w:rsidR="00DF7819" w:rsidRPr="001E38B7">
        <w:rPr>
          <w:rFonts w:ascii="Arial" w:hAnsi="Arial" w:cs="Arial"/>
          <w:sz w:val="22"/>
          <w:szCs w:val="22"/>
        </w:rPr>
        <w:t>predictions.</w:t>
      </w:r>
      <w:r w:rsidR="00C248F1" w:rsidRPr="001E38B7">
        <w:rPr>
          <w:rFonts w:ascii="Arial" w:hAnsi="Arial" w:cs="Arial"/>
          <w:sz w:val="22"/>
          <w:szCs w:val="22"/>
        </w:rPr>
        <w:t xml:space="preserve"> </w:t>
      </w:r>
      <w:r w:rsidR="004859DF" w:rsidRPr="001E38B7">
        <w:rPr>
          <w:rFonts w:ascii="Arial" w:hAnsi="Arial" w:cs="Arial"/>
          <w:sz w:val="22"/>
          <w:szCs w:val="22"/>
        </w:rPr>
        <w:t xml:space="preserve"> </w:t>
      </w:r>
      <w:r w:rsidR="00860C27">
        <w:rPr>
          <w:rFonts w:ascii="Arial" w:hAnsi="Arial" w:cs="Arial"/>
          <w:sz w:val="22"/>
          <w:szCs w:val="22"/>
        </w:rPr>
        <w:t xml:space="preserve">  </w:t>
      </w:r>
      <w:r w:rsidR="008761BB">
        <w:rPr>
          <w:rFonts w:ascii="Arial" w:hAnsi="Arial" w:cs="Arial"/>
          <w:sz w:val="22"/>
          <w:szCs w:val="22"/>
        </w:rPr>
        <w:t>N</w:t>
      </w:r>
      <w:r w:rsidR="00CD25EC" w:rsidRPr="001E38B7">
        <w:rPr>
          <w:rFonts w:ascii="Arial" w:hAnsi="Arial" w:cs="Arial"/>
          <w:sz w:val="22"/>
          <w:szCs w:val="22"/>
        </w:rPr>
        <w:t xml:space="preserve">aturalizing lab mice with </w:t>
      </w:r>
      <w:r w:rsidR="0081681B" w:rsidRPr="001E38B7">
        <w:rPr>
          <w:rFonts w:ascii="Arial" w:hAnsi="Arial" w:cs="Arial"/>
          <w:sz w:val="22"/>
          <w:szCs w:val="22"/>
        </w:rPr>
        <w:t xml:space="preserve">“dirty roommates” </w:t>
      </w:r>
      <w:r w:rsidR="002D6665">
        <w:rPr>
          <w:rFonts w:ascii="Arial" w:hAnsi="Arial" w:cs="Arial"/>
          <w:sz w:val="22"/>
          <w:szCs w:val="22"/>
        </w:rPr>
        <w:fldChar w:fldCharType="begin">
          <w:fldData xml:space="preserve">PEVuZE5vdGU+PENpdGU+PEF1dGhvcj5CZXVyYTwvQXV0aG9yPjxZZWFyPjIwMTY8L1llYXI+PFJl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PEVuZE5vdGU+PENpdGU+PEF1dGhvcj5CZXVyYTwvQXV0aG9yPjxZZWFyPjIwMTY8L1llYXI+PFJl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[49]</w:t>
      </w:r>
      <w:r w:rsidR="002D6665">
        <w:rPr>
          <w:rFonts w:ascii="Arial" w:hAnsi="Arial" w:cs="Arial"/>
          <w:sz w:val="22"/>
          <w:szCs w:val="22"/>
        </w:rPr>
        <w:fldChar w:fldCharType="end"/>
      </w:r>
      <w:r w:rsidR="0081681B" w:rsidRPr="001E38B7">
        <w:rPr>
          <w:rFonts w:ascii="Arial" w:hAnsi="Arial" w:cs="Arial"/>
          <w:sz w:val="22"/>
          <w:szCs w:val="22"/>
        </w:rPr>
        <w:t xml:space="preserve">, serial infections </w:t>
      </w:r>
      <w:r w:rsidR="002D6665">
        <w:rPr>
          <w:rFonts w:ascii="Arial" w:hAnsi="Arial" w:cs="Arial"/>
          <w:sz w:val="22"/>
          <w:szCs w:val="22"/>
        </w:rPr>
        <w:fldChar w:fldCharType="begin">
          <w:fldData xml:space="preserve">PEVuZE5vdGU+PENpdGU+PEF1dGhvcj5SZWVzZTwvQXV0aG9yPjxZZWFyPjIwMTY8L1llYXI+PFJl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PEVuZE5vdGU+PENpdGU+PEF1dGhvcj5SZWVzZTwvQXV0aG9yPjxZZWFyPjIwMTY8L1llYXI+PFJl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[50]</w:t>
      </w:r>
      <w:r w:rsidR="002D6665">
        <w:rPr>
          <w:rFonts w:ascii="Arial" w:hAnsi="Arial" w:cs="Arial"/>
          <w:sz w:val="22"/>
          <w:szCs w:val="22"/>
        </w:rPr>
        <w:fldChar w:fldCharType="end"/>
      </w:r>
      <w:r w:rsidR="00036451" w:rsidRPr="001E38B7">
        <w:rPr>
          <w:rFonts w:ascii="Arial" w:hAnsi="Arial" w:cs="Arial"/>
          <w:sz w:val="22"/>
          <w:szCs w:val="22"/>
        </w:rPr>
        <w:t xml:space="preserve">, or fecal </w:t>
      </w:r>
      <w:r w:rsidR="002D6665">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[52]</w:t>
      </w:r>
      <w:r w:rsidR="002D6665">
        <w:rPr>
          <w:rFonts w:ascii="Arial" w:hAnsi="Arial" w:cs="Arial"/>
          <w:sz w:val="22"/>
          <w:szCs w:val="22"/>
        </w:rPr>
        <w:fldChar w:fldCharType="end"/>
      </w:r>
      <w:r w:rsidR="00036451" w:rsidRPr="001E38B7">
        <w:rPr>
          <w:rFonts w:ascii="Arial" w:hAnsi="Arial" w:cs="Arial"/>
          <w:sz w:val="22"/>
          <w:szCs w:val="22"/>
        </w:rPr>
        <w:t xml:space="preserve"> or</w:t>
      </w:r>
      <w:r w:rsidR="0081681B" w:rsidRPr="001E38B7">
        <w:rPr>
          <w:rFonts w:ascii="Arial" w:hAnsi="Arial" w:cs="Arial"/>
          <w:sz w:val="22"/>
          <w:szCs w:val="22"/>
        </w:rPr>
        <w:t xml:space="preserve"> </w:t>
      </w:r>
      <w:r w:rsidR="0081681B" w:rsidRPr="001E38B7">
        <w:rPr>
          <w:rFonts w:ascii="Arial" w:hAnsi="Arial" w:cs="Arial"/>
          <w:i/>
          <w:sz w:val="22"/>
          <w:szCs w:val="22"/>
        </w:rPr>
        <w:t>in utero</w:t>
      </w:r>
      <w:r w:rsidR="0081681B" w:rsidRPr="001E38B7">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&lt;EndNote&gt;&lt;Cite&gt;&lt;Author&gt;Rosshart&lt;/Author&gt;&lt;Year&gt;2019&lt;/Year&gt;&lt;RecNum&gt;7801&lt;/RecNum&gt;&lt;DisplayText&gt;[51]&lt;/DisplayText&gt;&lt;record&gt;&lt;rec-number&gt;7801&lt;/rec-number&gt;&lt;foreign-keys&gt;&lt;key app="EN" db-id="frwtwrvviazzdoewtsrpaszf2r0r2xpeazfx" timestamp="1580666556"&gt;7801&lt;/key&gt;&lt;/foreign-keys&gt;&lt;ref-type name="Journal Article"&gt;17&lt;/ref-type&gt;&lt;contributors&gt;&lt;authors&gt;&lt;author&gt;Rosshart, Stephan P.&lt;/author&gt;&lt;author&gt;Herz, Jasmin&lt;/author&gt;&lt;author&gt;Vassallo, Brian G.&lt;/author&gt;&lt;author&gt;Hunter, Ashli&lt;/author&gt;&lt;author&gt;Wall, Morgan K.&lt;/author&gt;&lt;author&gt;Badger, Jonathan H.&lt;/author&gt;&lt;author&gt;McCulloch, John A.&lt;/author&gt;&lt;author&gt;Anastasakis, Dimitrios G.&lt;/author&gt;&lt;author&gt;Sarshad, Aishe A.&lt;/author&gt;&lt;author&gt;Leonardi, Irina&lt;/author&gt;&lt;author&gt;Collins, Nicholas&lt;/author&gt;&lt;author&gt;Blatter, Joshua A.&lt;/author&gt;&lt;author&gt;Han, Seong-Ji&lt;/author&gt;&lt;author&gt;Tamoutounour, Samira&lt;/author&gt;&lt;author&gt;Potapova, Svetlana&lt;/author&gt;&lt;author&gt;Claire, Mark B. Foster St&lt;/author&gt;&lt;author&gt;Yuan, Wuxing&lt;/author&gt;&lt;author&gt;Sen, Shurjo K.&lt;/author&gt;&lt;author&gt;Dreier, Matthew S.&lt;/author&gt;&lt;author&gt;Hild, Benedikt&lt;/author&gt;&lt;author&gt;Hafner, Markus&lt;/author&gt;&lt;author&gt;Wang, David&lt;/author&gt;&lt;author&gt;Iliev, Iliyan D.&lt;/author&gt;&lt;author&gt;Belkaid, Yasmine&lt;/author&gt;&lt;author&gt;Trinchieri, Giorgio&lt;/author&gt;&lt;author&gt;Rehermann, Barbara&lt;/author&gt;&lt;/authors&gt;&lt;/contributors&gt;&lt;titles&gt;&lt;title&gt;Laboratory mice born to wild mice have natural microbiota and model human immune responses&lt;/title&gt;&lt;secondary-title&gt;Science&lt;/secondary-title&gt;&lt;/titles&gt;&lt;periodical&gt;&lt;full-title&gt;Science&lt;/full-title&gt;&lt;/periodical&gt;&lt;volume&gt;365&lt;/volume&gt;&lt;number&gt;6452&lt;/number&gt;&lt;dates&gt;&lt;year&gt;2019&lt;/year&gt;&lt;pub-dates&gt;&lt;date&gt;2019/08/02&lt;/date&gt;&lt;/pub-dates&gt;&lt;/dates&gt;&lt;isbn&gt;0036-8075, 1095-9203&lt;/isbn&gt;&lt;urls&gt;&lt;/urls&gt;&lt;electronic-resource-num&gt;10.1126/science.aaw4361&lt;/electronic-resource-num&gt;&lt;remote-database-name&gt;science.sciencemag.org&lt;/remote-database-name&gt;&lt;language&gt;en&lt;/language&gt;&lt;access-date&gt;2020-01-27 16:05:12&lt;/access-date&gt;&lt;/record&gt;&lt;/Cite&gt;&lt;/EndNote&gt;</w:instrText>
      </w:r>
      <w:r w:rsidR="002D6665">
        <w:rPr>
          <w:rFonts w:ascii="Arial" w:hAnsi="Arial" w:cs="Arial"/>
          <w:sz w:val="22"/>
          <w:szCs w:val="22"/>
        </w:rPr>
        <w:fldChar w:fldCharType="separate"/>
      </w:r>
      <w:r w:rsidR="00B83E38">
        <w:rPr>
          <w:rFonts w:ascii="Arial" w:hAnsi="Arial" w:cs="Arial"/>
          <w:noProof/>
          <w:sz w:val="22"/>
          <w:szCs w:val="22"/>
        </w:rPr>
        <w:t>[51]</w:t>
      </w:r>
      <w:r w:rsidR="002D6665">
        <w:rPr>
          <w:rFonts w:ascii="Arial" w:hAnsi="Arial" w:cs="Arial"/>
          <w:sz w:val="22"/>
          <w:szCs w:val="22"/>
        </w:rPr>
        <w:fldChar w:fldCharType="end"/>
      </w:r>
      <w:r w:rsidR="00036451" w:rsidRPr="001E38B7">
        <w:rPr>
          <w:rFonts w:ascii="Arial" w:hAnsi="Arial" w:cs="Arial"/>
          <w:sz w:val="22"/>
          <w:szCs w:val="22"/>
        </w:rPr>
        <w:t xml:space="preserve"> </w:t>
      </w:r>
      <w:r w:rsidR="00342263" w:rsidRPr="001E38B7">
        <w:rPr>
          <w:rFonts w:ascii="Arial" w:hAnsi="Arial" w:cs="Arial"/>
          <w:sz w:val="22"/>
          <w:szCs w:val="22"/>
        </w:rPr>
        <w:t>exposures</w:t>
      </w:r>
      <w:r w:rsidR="00036451" w:rsidRPr="001E38B7">
        <w:rPr>
          <w:rFonts w:ascii="Arial" w:hAnsi="Arial" w:cs="Arial"/>
          <w:sz w:val="22"/>
          <w:szCs w:val="22"/>
        </w:rPr>
        <w:t xml:space="preserve"> to the microbes borne by wild mice</w:t>
      </w:r>
      <w:r w:rsidR="00342263" w:rsidRPr="001E38B7">
        <w:rPr>
          <w:rFonts w:ascii="Arial" w:hAnsi="Arial" w:cs="Arial"/>
          <w:sz w:val="22"/>
          <w:szCs w:val="22"/>
        </w:rPr>
        <w:t xml:space="preserve"> </w:t>
      </w:r>
      <w:r w:rsidR="00B505F6" w:rsidRPr="001E38B7">
        <w:rPr>
          <w:rFonts w:ascii="Arial" w:hAnsi="Arial" w:cs="Arial"/>
          <w:sz w:val="22"/>
          <w:szCs w:val="22"/>
        </w:rPr>
        <w:t xml:space="preserve">under otherwise-controlled conditions </w:t>
      </w:r>
      <w:r w:rsidR="00342263" w:rsidRPr="001E38B7">
        <w:rPr>
          <w:rFonts w:ascii="Arial" w:hAnsi="Arial" w:cs="Arial"/>
          <w:sz w:val="22"/>
          <w:szCs w:val="22"/>
        </w:rPr>
        <w:t xml:space="preserve">has shown that lab mice exposed to natural microbes rapidly </w:t>
      </w:r>
      <w:r w:rsidR="00225A46" w:rsidRPr="001E38B7">
        <w:rPr>
          <w:rFonts w:ascii="Arial" w:hAnsi="Arial" w:cs="Arial"/>
          <w:sz w:val="22"/>
          <w:szCs w:val="22"/>
        </w:rPr>
        <w:t>exhibit shifts in immune phenotype</w:t>
      </w:r>
      <w:r w:rsidR="00A05EC8">
        <w:rPr>
          <w:rFonts w:ascii="Arial" w:hAnsi="Arial" w:cs="Arial"/>
          <w:sz w:val="22"/>
          <w:szCs w:val="22"/>
        </w:rPr>
        <w:t>:</w:t>
      </w:r>
      <w:r w:rsidR="00F40653" w:rsidRPr="001E38B7">
        <w:rPr>
          <w:rFonts w:ascii="Arial" w:hAnsi="Arial" w:cs="Arial"/>
          <w:sz w:val="22"/>
          <w:szCs w:val="22"/>
        </w:rPr>
        <w:t xml:space="preserve"> </w:t>
      </w:r>
      <w:r w:rsidR="00A05EC8">
        <w:rPr>
          <w:rFonts w:ascii="Arial" w:hAnsi="Arial" w:cs="Arial"/>
          <w:sz w:val="22"/>
          <w:szCs w:val="22"/>
        </w:rPr>
        <w:t xml:space="preserve">e.g., lab mice whose immune systems have benefited from these antigenic experiences show increased resistance against microparasites like influenza </w:t>
      </w:r>
      <w:r w:rsidR="00B83E38">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[52]</w:t>
      </w:r>
      <w:r w:rsidR="00B83E38">
        <w:rPr>
          <w:rFonts w:ascii="Arial" w:hAnsi="Arial" w:cs="Arial"/>
          <w:sz w:val="22"/>
          <w:szCs w:val="22"/>
        </w:rPr>
        <w:fldChar w:fldCharType="end"/>
      </w:r>
      <w:r w:rsidR="00A05EC8">
        <w:rPr>
          <w:rFonts w:ascii="Arial" w:hAnsi="Arial" w:cs="Arial"/>
          <w:sz w:val="22"/>
          <w:szCs w:val="22"/>
        </w:rPr>
        <w:t xml:space="preserve"> and more human-like inflammatory reactions </w:t>
      </w:r>
      <w:r w:rsidR="00B83E38">
        <w:rPr>
          <w:rFonts w:ascii="Arial" w:hAnsi="Arial" w:cs="Arial"/>
          <w:sz w:val="22"/>
          <w:szCs w:val="22"/>
        </w:rPr>
        <w:fldChar w:fldCharType="begin"/>
      </w:r>
      <w:r w:rsidR="00B83E38">
        <w:rPr>
          <w:rFonts w:ascii="Arial" w:hAnsi="Arial" w:cs="Arial"/>
          <w:sz w:val="22"/>
          <w:szCs w:val="22"/>
        </w:rPr>
        <w:instrText xml:space="preserve"> ADDIN EN.CITE &lt;EndNote&gt;&lt;Cite&gt;&lt;Author&gt;Rosshart&lt;/Author&gt;&lt;Year&gt;2019&lt;/Year&gt;&lt;RecNum&gt;7801&lt;/RecNum&gt;&lt;DisplayText&gt;[51]&lt;/DisplayText&gt;&lt;record&gt;&lt;rec-number&gt;7801&lt;/rec-number&gt;&lt;foreign-keys&gt;&lt;key app="EN" db-id="frwtwrvviazzdoewtsrpaszf2r0r2xpeazfx" timestamp="1580666556"&gt;7801&lt;/key&gt;&lt;/foreign-keys&gt;&lt;ref-type name="Journal Article"&gt;17&lt;/ref-type&gt;&lt;contributors&gt;&lt;authors&gt;&lt;author&gt;Rosshart, Stephan P.&lt;/author&gt;&lt;author&gt;Herz, Jasmin&lt;/author&gt;&lt;author&gt;Vassallo, Brian G.&lt;/author&gt;&lt;author&gt;Hunter, Ashli&lt;/author&gt;&lt;author&gt;Wall, Morgan K.&lt;/author&gt;&lt;author&gt;Badger, Jonathan H.&lt;/author&gt;&lt;author&gt;McCulloch, John A.&lt;/author&gt;&lt;author&gt;Anastasakis, Dimitrios G.&lt;/author&gt;&lt;author&gt;Sarshad, Aishe A.&lt;/author&gt;&lt;author&gt;Leonardi, Irina&lt;/author&gt;&lt;author&gt;Collins, Nicholas&lt;/author&gt;&lt;author&gt;Blatter, Joshua A.&lt;/author&gt;&lt;author&gt;Han, Seong-Ji&lt;/author&gt;&lt;author&gt;Tamoutounour, Samira&lt;/author&gt;&lt;author&gt;Potapova, Svetlana&lt;/author&gt;&lt;author&gt;Claire, Mark B. Foster St&lt;/author&gt;&lt;author&gt;Yuan, Wuxing&lt;/author&gt;&lt;author&gt;Sen, Shurjo K.&lt;/author&gt;&lt;author&gt;Dreier, Matthew S.&lt;/author&gt;&lt;author&gt;Hild, Benedikt&lt;/author&gt;&lt;author&gt;Hafner, Markus&lt;/author&gt;&lt;author&gt;Wang, David&lt;/author&gt;&lt;author&gt;Iliev, Iliyan D.&lt;/author&gt;&lt;author&gt;Belkaid, Yasmine&lt;/author&gt;&lt;author&gt;Trinchieri, Giorgio&lt;/author&gt;&lt;author&gt;Rehermann, Barbara&lt;/author&gt;&lt;/authors&gt;&lt;/contributors&gt;&lt;titles&gt;&lt;title&gt;Laboratory mice born to wild mice have natural microbiota and model human immune responses&lt;/title&gt;&lt;secondary-title&gt;Science&lt;/secondary-title&gt;&lt;/titles&gt;&lt;periodical&gt;&lt;full-title&gt;Science&lt;/full-title&gt;&lt;/periodical&gt;&lt;volume&gt;365&lt;/volume&gt;&lt;number&gt;6452&lt;/number&gt;&lt;dates&gt;&lt;year&gt;2019&lt;/year&gt;&lt;pub-dates&gt;&lt;date&gt;2019/08/02&lt;/date&gt;&lt;/pub-dates&gt;&lt;/dates&gt;&lt;isbn&gt;0036-8075, 1095-9203&lt;/isbn&gt;&lt;urls&gt;&lt;/urls&gt;&lt;electronic-resource-num&gt;10.1126/science.aaw4361&lt;/electronic-resource-num&gt;&lt;remote-database-name&gt;science.sciencemag.org&lt;/remote-database-name&gt;&lt;language&gt;en&lt;/language&gt;&lt;access-date&gt;2020-01-27 16:05:12&lt;/access-date&gt;&lt;/record&gt;&lt;/Cite&gt;&lt;/EndNote&gt;</w:instrText>
      </w:r>
      <w:r w:rsidR="00B83E38">
        <w:rPr>
          <w:rFonts w:ascii="Arial" w:hAnsi="Arial" w:cs="Arial"/>
          <w:sz w:val="22"/>
          <w:szCs w:val="22"/>
        </w:rPr>
        <w:fldChar w:fldCharType="separate"/>
      </w:r>
      <w:r w:rsidR="00B83E38">
        <w:rPr>
          <w:rFonts w:ascii="Arial" w:hAnsi="Arial" w:cs="Arial"/>
          <w:noProof/>
          <w:sz w:val="22"/>
          <w:szCs w:val="22"/>
        </w:rPr>
        <w:t>[51]</w:t>
      </w:r>
      <w:r w:rsidR="00B83E38">
        <w:rPr>
          <w:rFonts w:ascii="Arial" w:hAnsi="Arial" w:cs="Arial"/>
          <w:sz w:val="22"/>
          <w:szCs w:val="22"/>
        </w:rPr>
        <w:fldChar w:fldCharType="end"/>
      </w:r>
      <w:r w:rsidR="00A05EC8">
        <w:rPr>
          <w:rFonts w:ascii="Arial" w:hAnsi="Arial" w:cs="Arial"/>
          <w:sz w:val="22"/>
          <w:szCs w:val="22"/>
        </w:rPr>
        <w:t xml:space="preserve">.  </w:t>
      </w:r>
      <w:r w:rsidR="00E0409B" w:rsidRPr="001E38B7">
        <w:rPr>
          <w:rFonts w:ascii="Arial" w:hAnsi="Arial" w:cs="Arial"/>
          <w:sz w:val="22"/>
          <w:szCs w:val="22"/>
        </w:rPr>
        <w:t>Th</w:t>
      </w:r>
      <w:r w:rsidR="00F40653" w:rsidRPr="001E38B7">
        <w:rPr>
          <w:rFonts w:ascii="Arial" w:hAnsi="Arial" w:cs="Arial"/>
          <w:sz w:val="22"/>
          <w:szCs w:val="22"/>
        </w:rPr>
        <w:t>us</w:t>
      </w:r>
      <w:r w:rsidR="00935489">
        <w:rPr>
          <w:rFonts w:ascii="Arial" w:hAnsi="Arial" w:cs="Arial"/>
          <w:sz w:val="22"/>
          <w:szCs w:val="22"/>
        </w:rPr>
        <w:t xml:space="preserve">, </w:t>
      </w:r>
      <w:r w:rsidR="00F40653" w:rsidRPr="001E38B7">
        <w:rPr>
          <w:rFonts w:ascii="Arial" w:hAnsi="Arial" w:cs="Arial"/>
          <w:sz w:val="22"/>
          <w:szCs w:val="22"/>
        </w:rPr>
        <w:t>th</w:t>
      </w:r>
      <w:r w:rsidR="00E0409B" w:rsidRPr="001E38B7">
        <w:rPr>
          <w:rFonts w:ascii="Arial" w:hAnsi="Arial" w:cs="Arial"/>
          <w:sz w:val="22"/>
          <w:szCs w:val="22"/>
        </w:rPr>
        <w:t>e importance of incorporating environmental realism into immunological experiments is increasingly appreciated</w:t>
      </w:r>
      <w:r w:rsidR="003C3A2C"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[47, 48]</w:t>
      </w:r>
      <w:r w:rsidR="002D6665">
        <w:rPr>
          <w:rFonts w:ascii="Arial" w:hAnsi="Arial" w:cs="Arial"/>
          <w:sz w:val="22"/>
          <w:szCs w:val="22"/>
        </w:rPr>
        <w:fldChar w:fldCharType="end"/>
      </w:r>
      <w:r w:rsidR="00E0409B" w:rsidRPr="001E38B7">
        <w:rPr>
          <w:rFonts w:ascii="Arial" w:hAnsi="Arial" w:cs="Arial"/>
          <w:sz w:val="22"/>
          <w:szCs w:val="22"/>
        </w:rPr>
        <w:t xml:space="preserve">.  </w:t>
      </w:r>
      <w:r w:rsidR="008761BB">
        <w:rPr>
          <w:rFonts w:ascii="Arial" w:hAnsi="Arial" w:cs="Arial"/>
          <w:bCs/>
          <w:sz w:val="22"/>
          <w:szCs w:val="22"/>
        </w:rPr>
        <w:t>T</w:t>
      </w:r>
      <w:r w:rsidR="003441AD">
        <w:rPr>
          <w:rFonts w:ascii="Arial" w:hAnsi="Arial" w:cs="Arial"/>
          <w:bCs/>
          <w:sz w:val="22"/>
          <w:szCs w:val="22"/>
        </w:rPr>
        <w:t>hose of us who</w:t>
      </w:r>
      <w:r w:rsidR="0067246A">
        <w:rPr>
          <w:rFonts w:ascii="Arial" w:hAnsi="Arial" w:cs="Arial"/>
          <w:bCs/>
          <w:sz w:val="22"/>
          <w:szCs w:val="22"/>
        </w:rPr>
        <w:t xml:space="preserve"> have taken lab mice into mesocosms, whether indoors</w:t>
      </w:r>
      <w:r w:rsidR="003441AD" w:rsidRPr="00676221">
        <w:rPr>
          <w:rFonts w:ascii="Arial" w:hAnsi="Arial" w:cs="Arial"/>
          <w:bCs/>
          <w:sz w:val="22"/>
          <w:szCs w:val="22"/>
        </w:rPr>
        <w:t xml:space="preserve"> </w:t>
      </w:r>
      <w:r w:rsidR="003441AD" w:rsidRPr="00676221">
        <w:rPr>
          <w:rFonts w:ascii="Arial" w:hAnsi="Arial" w:cs="Arial"/>
          <w:bCs/>
          <w:sz w:val="22"/>
          <w:szCs w:val="22"/>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bCs/>
          <w:sz w:val="22"/>
          <w:szCs w:val="22"/>
        </w:rPr>
        <w:instrText xml:space="preserve"> ADDIN EN.CITE </w:instrText>
      </w:r>
      <w:r w:rsidR="00B83E38">
        <w:rPr>
          <w:rFonts w:ascii="Arial" w:hAnsi="Arial" w:cs="Arial"/>
          <w:bCs/>
          <w:sz w:val="22"/>
          <w:szCs w:val="22"/>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bCs/>
          <w:sz w:val="22"/>
          <w:szCs w:val="22"/>
        </w:rPr>
        <w:instrText xml:space="preserve"> ADDIN EN.CITE.DATA </w:instrText>
      </w:r>
      <w:r w:rsidR="00B83E38">
        <w:rPr>
          <w:rFonts w:ascii="Arial" w:hAnsi="Arial" w:cs="Arial"/>
          <w:bCs/>
          <w:sz w:val="22"/>
          <w:szCs w:val="22"/>
        </w:rPr>
      </w:r>
      <w:r w:rsidR="00B83E38">
        <w:rPr>
          <w:rFonts w:ascii="Arial" w:hAnsi="Arial" w:cs="Arial"/>
          <w:bCs/>
          <w:sz w:val="22"/>
          <w:szCs w:val="22"/>
        </w:rPr>
        <w:fldChar w:fldCharType="end"/>
      </w:r>
      <w:r w:rsidR="003441AD" w:rsidRPr="00676221">
        <w:rPr>
          <w:rFonts w:ascii="Arial" w:hAnsi="Arial" w:cs="Arial"/>
          <w:bCs/>
          <w:sz w:val="22"/>
          <w:szCs w:val="22"/>
        </w:rPr>
      </w:r>
      <w:r w:rsidR="003441AD" w:rsidRPr="00676221">
        <w:rPr>
          <w:rFonts w:ascii="Arial" w:hAnsi="Arial" w:cs="Arial"/>
          <w:bCs/>
          <w:sz w:val="22"/>
          <w:szCs w:val="22"/>
        </w:rPr>
        <w:fldChar w:fldCharType="separate"/>
      </w:r>
      <w:r w:rsidR="00B83E38">
        <w:rPr>
          <w:rFonts w:ascii="Arial" w:hAnsi="Arial" w:cs="Arial"/>
          <w:bCs/>
          <w:noProof/>
          <w:sz w:val="22"/>
          <w:szCs w:val="22"/>
        </w:rPr>
        <w:t>[29, 30]</w:t>
      </w:r>
      <w:r w:rsidR="003441AD" w:rsidRPr="00676221">
        <w:rPr>
          <w:rFonts w:ascii="Arial" w:hAnsi="Arial" w:cs="Arial"/>
          <w:bCs/>
          <w:sz w:val="22"/>
          <w:szCs w:val="22"/>
        </w:rPr>
        <w:fldChar w:fldCharType="end"/>
      </w:r>
      <w:r w:rsidR="003441AD" w:rsidRPr="00676221">
        <w:rPr>
          <w:rFonts w:ascii="Arial" w:hAnsi="Arial" w:cs="Arial"/>
          <w:bCs/>
          <w:sz w:val="22"/>
          <w:szCs w:val="22"/>
          <w:lang w:val="en-GB"/>
        </w:rPr>
        <w:t xml:space="preserve"> </w:t>
      </w:r>
      <w:r w:rsidR="0067246A">
        <w:rPr>
          <w:rFonts w:ascii="Arial" w:hAnsi="Arial" w:cs="Arial"/>
          <w:bCs/>
          <w:sz w:val="22"/>
          <w:szCs w:val="22"/>
          <w:lang w:val="en-GB"/>
        </w:rPr>
        <w:t xml:space="preserve">or outdoors </w:t>
      </w:r>
      <w:r w:rsidR="0067246A">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67246A">
        <w:rPr>
          <w:rFonts w:ascii="Arial" w:hAnsi="Arial" w:cs="Arial"/>
          <w:sz w:val="22"/>
          <w:szCs w:val="22"/>
        </w:rPr>
      </w:r>
      <w:r w:rsidR="0067246A">
        <w:rPr>
          <w:rFonts w:ascii="Arial" w:hAnsi="Arial" w:cs="Arial"/>
          <w:sz w:val="22"/>
          <w:szCs w:val="22"/>
        </w:rPr>
        <w:fldChar w:fldCharType="separate"/>
      </w:r>
      <w:r w:rsidR="00B83E38">
        <w:rPr>
          <w:rFonts w:ascii="Arial" w:hAnsi="Arial" w:cs="Arial"/>
          <w:noProof/>
          <w:sz w:val="22"/>
          <w:szCs w:val="22"/>
        </w:rPr>
        <w:t>[36, 53-55]</w:t>
      </w:r>
      <w:r w:rsidR="0067246A">
        <w:rPr>
          <w:rFonts w:ascii="Arial" w:hAnsi="Arial" w:cs="Arial"/>
          <w:sz w:val="22"/>
          <w:szCs w:val="22"/>
        </w:rPr>
        <w:fldChar w:fldCharType="end"/>
      </w:r>
      <w:r w:rsidR="003441AD" w:rsidRPr="00676221">
        <w:rPr>
          <w:rFonts w:ascii="Arial" w:hAnsi="Arial" w:cs="Arial"/>
          <w:bCs/>
          <w:sz w:val="22"/>
          <w:szCs w:val="22"/>
          <w:lang w:val="en-GB"/>
        </w:rPr>
        <w:t xml:space="preserve"> </w:t>
      </w:r>
      <w:commentRangeStart w:id="214"/>
      <w:r w:rsidR="003441AD" w:rsidRPr="00676221">
        <w:rPr>
          <w:rFonts w:ascii="Arial" w:hAnsi="Arial" w:cs="Arial"/>
          <w:bCs/>
          <w:sz w:val="22"/>
          <w:szCs w:val="22"/>
          <w:lang w:val="en-GB"/>
        </w:rPr>
        <w:t>ha</w:t>
      </w:r>
      <w:r w:rsidR="0067246A">
        <w:rPr>
          <w:rFonts w:ascii="Arial" w:hAnsi="Arial" w:cs="Arial"/>
          <w:bCs/>
          <w:sz w:val="22"/>
          <w:szCs w:val="22"/>
          <w:lang w:val="en-GB"/>
        </w:rPr>
        <w:t xml:space="preserve">ve found that </w:t>
      </w:r>
      <w:r w:rsidR="003441AD" w:rsidRPr="00676221">
        <w:rPr>
          <w:rFonts w:ascii="Arial" w:hAnsi="Arial" w:cs="Arial"/>
          <w:bCs/>
          <w:sz w:val="22"/>
          <w:szCs w:val="22"/>
          <w:lang w:val="en-GB"/>
        </w:rPr>
        <w:t xml:space="preserve">mice in a more natural environment exhibit greater duration of nematode infection </w:t>
      </w:r>
      <w:r w:rsidR="008761BB">
        <w:rPr>
          <w:rFonts w:ascii="Arial" w:hAnsi="Arial" w:cs="Arial"/>
          <w:bCs/>
          <w:sz w:val="22"/>
          <w:szCs w:val="22"/>
          <w:lang w:val="en-GB"/>
        </w:rPr>
        <w:t>than</w:t>
      </w:r>
      <w:r w:rsidR="003441AD" w:rsidRPr="00676221">
        <w:rPr>
          <w:rFonts w:ascii="Arial" w:hAnsi="Arial" w:cs="Arial"/>
          <w:bCs/>
          <w:sz w:val="22"/>
          <w:szCs w:val="22"/>
          <w:lang w:val="en-GB"/>
        </w:rPr>
        <w:t xml:space="preserve"> mice in </w:t>
      </w:r>
      <w:proofErr w:type="spellStart"/>
      <w:r w:rsidR="008761BB">
        <w:rPr>
          <w:rFonts w:ascii="Arial" w:hAnsi="Arial" w:cs="Arial"/>
          <w:bCs/>
          <w:sz w:val="22"/>
          <w:szCs w:val="22"/>
          <w:lang w:val="en-GB"/>
        </w:rPr>
        <w:t>vivaria</w:t>
      </w:r>
      <w:commentRangeEnd w:id="214"/>
      <w:proofErr w:type="spellEnd"/>
      <w:r w:rsidR="005B331D">
        <w:rPr>
          <w:rStyle w:val="CommentReference"/>
        </w:rPr>
        <w:commentReference w:id="214"/>
      </w:r>
      <w:r w:rsidR="003441AD" w:rsidRPr="00676221">
        <w:rPr>
          <w:rFonts w:ascii="Arial" w:hAnsi="Arial" w:cs="Arial"/>
          <w:bCs/>
          <w:sz w:val="22"/>
          <w:szCs w:val="22"/>
          <w:lang w:val="en-GB"/>
        </w:rPr>
        <w:t xml:space="preserve">.  </w:t>
      </w:r>
      <w:r w:rsidR="00423B87">
        <w:rPr>
          <w:rFonts w:ascii="Arial" w:hAnsi="Arial" w:cs="Arial"/>
          <w:bCs/>
          <w:sz w:val="22"/>
          <w:szCs w:val="22"/>
          <w:lang w:val="en-GB"/>
        </w:rPr>
        <w:t>These observations suggest that naturalizing mouse models can make chronicity of their nematode infections better model human helminthiases.</w:t>
      </w:r>
    </w:p>
    <w:p w14:paraId="35DB0EEB" w14:textId="5E905293" w:rsidR="008112E1" w:rsidRDefault="008112E1" w:rsidP="00A918B8">
      <w:pPr>
        <w:jc w:val="both"/>
        <w:rPr>
          <w:rFonts w:ascii="Arial" w:hAnsi="Arial" w:cs="Arial"/>
          <w:bCs/>
          <w:sz w:val="22"/>
          <w:szCs w:val="22"/>
          <w:lang w:val="en-GB"/>
        </w:rPr>
      </w:pPr>
    </w:p>
    <w:p w14:paraId="2811FE5F" w14:textId="5F3C0C90" w:rsidR="00CA2B18" w:rsidRPr="003441AD" w:rsidRDefault="00423B87" w:rsidP="00A918B8">
      <w:pPr>
        <w:jc w:val="both"/>
        <w:rPr>
          <w:rFonts w:ascii="Arial" w:hAnsi="Arial" w:cs="Arial"/>
          <w:bCs/>
          <w:sz w:val="22"/>
          <w:szCs w:val="22"/>
          <w:lang w:val="en-GB"/>
        </w:rPr>
      </w:pPr>
      <w:r>
        <w:rPr>
          <w:rFonts w:ascii="Arial" w:hAnsi="Arial" w:cs="Arial"/>
          <w:sz w:val="22"/>
          <w:szCs w:val="22"/>
        </w:rPr>
        <w:t xml:space="preserve">An ecological perspective further suggests that </w:t>
      </w:r>
      <w:ins w:id="215" w:author="Clay Cressler" w:date="2020-11-02T16:57:00Z">
        <w:r w:rsidR="00331BDA">
          <w:rPr>
            <w:rFonts w:ascii="Arial" w:hAnsi="Arial" w:cs="Arial"/>
            <w:sz w:val="22"/>
            <w:szCs w:val="22"/>
          </w:rPr>
          <w:t xml:space="preserve">the </w:t>
        </w:r>
      </w:ins>
      <w:r>
        <w:rPr>
          <w:rFonts w:ascii="Arial" w:hAnsi="Arial" w:cs="Arial"/>
          <w:sz w:val="22"/>
          <w:szCs w:val="22"/>
        </w:rPr>
        <w:t>environment</w:t>
      </w:r>
      <w:ins w:id="216" w:author="Clay Cressler" w:date="2020-11-02T16:57:00Z">
        <w:r w:rsidR="00331BDA">
          <w:rPr>
            <w:rFonts w:ascii="Arial" w:hAnsi="Arial" w:cs="Arial"/>
            <w:sz w:val="22"/>
            <w:szCs w:val="22"/>
          </w:rPr>
          <w:t xml:space="preserve"> is much more than just the </w:t>
        </w:r>
      </w:ins>
      <w:del w:id="217" w:author="Clay Cressler" w:date="2020-11-02T16:57:00Z">
        <w:r w:rsidDel="00331BDA">
          <w:rPr>
            <w:rFonts w:ascii="Arial" w:hAnsi="Arial" w:cs="Arial"/>
            <w:sz w:val="22"/>
            <w:szCs w:val="22"/>
          </w:rPr>
          <w:delText>&gt;</w:delText>
        </w:r>
      </w:del>
      <w:r>
        <w:rPr>
          <w:rFonts w:ascii="Arial" w:hAnsi="Arial" w:cs="Arial"/>
          <w:sz w:val="22"/>
          <w:szCs w:val="22"/>
        </w:rPr>
        <w:t xml:space="preserve">microbes!  </w:t>
      </w:r>
      <w:r w:rsidR="008761BB">
        <w:rPr>
          <w:rFonts w:ascii="Arial" w:hAnsi="Arial" w:cs="Arial"/>
          <w:sz w:val="22"/>
          <w:szCs w:val="22"/>
        </w:rPr>
        <w:t>Indeed,</w:t>
      </w:r>
      <w:ins w:id="218" w:author="Clay Cressler" w:date="2020-11-02T16:57:00Z">
        <w:r w:rsidR="00331BDA">
          <w:rPr>
            <w:rFonts w:ascii="Arial" w:hAnsi="Arial" w:cs="Arial"/>
            <w:sz w:val="22"/>
            <w:szCs w:val="22"/>
          </w:rPr>
          <w:t xml:space="preserve"> </w:t>
        </w:r>
      </w:ins>
      <w:r w:rsidR="008761BB">
        <w:rPr>
          <w:rFonts w:ascii="Arial" w:hAnsi="Arial" w:cs="Arial"/>
          <w:sz w:val="22"/>
          <w:szCs w:val="22"/>
        </w:rPr>
        <w:t>a</w:t>
      </w:r>
      <w:r w:rsidR="008112E1">
        <w:rPr>
          <w:rFonts w:ascii="Arial" w:hAnsi="Arial" w:cs="Arial"/>
          <w:sz w:val="22"/>
          <w:szCs w:val="22"/>
        </w:rPr>
        <w:t xml:space="preserve">lthough we’ll bring semi-natural microbial diversity and trickle infections into the mouse model </w:t>
      </w:r>
      <w:r w:rsidR="004A2618">
        <w:rPr>
          <w:rFonts w:ascii="Arial" w:hAnsi="Arial" w:cs="Arial"/>
          <w:sz w:val="22"/>
          <w:szCs w:val="22"/>
        </w:rPr>
        <w:t>under Aims 1 &amp; 2</w:t>
      </w:r>
      <w:r w:rsidR="008112E1">
        <w:rPr>
          <w:rFonts w:ascii="Arial" w:hAnsi="Arial" w:cs="Arial"/>
          <w:sz w:val="22"/>
          <w:szCs w:val="22"/>
        </w:rPr>
        <w:t xml:space="preserve">, </w:t>
      </w:r>
      <w:r w:rsidR="008112E1" w:rsidRPr="00BD42B2">
        <w:rPr>
          <w:rFonts w:ascii="Arial" w:hAnsi="Arial" w:cs="Arial"/>
          <w:b/>
          <w:bCs/>
          <w:sz w:val="22"/>
          <w:szCs w:val="22"/>
        </w:rPr>
        <w:t>there is no substitute for full realism, including natural abiotic conditions (e.g., New Jersey summer temperature &amp; humidity) and behaviors (e.g., digging burrows)</w:t>
      </w:r>
      <w:r w:rsidR="008112E1">
        <w:rPr>
          <w:rFonts w:ascii="Arial" w:hAnsi="Arial" w:cs="Arial"/>
          <w:sz w:val="22"/>
          <w:szCs w:val="22"/>
        </w:rPr>
        <w:t xml:space="preserve">.  </w:t>
      </w:r>
      <w:r w:rsidR="00655793">
        <w:rPr>
          <w:rFonts w:ascii="Arial" w:hAnsi="Arial" w:cs="Arial"/>
          <w:sz w:val="22"/>
          <w:szCs w:val="22"/>
        </w:rPr>
        <w:t xml:space="preserve">We also note that </w:t>
      </w:r>
      <w:r w:rsidR="0028555C">
        <w:rPr>
          <w:rFonts w:ascii="Arial" w:hAnsi="Arial" w:cs="Arial"/>
          <w:sz w:val="22"/>
          <w:szCs w:val="22"/>
        </w:rPr>
        <w:t xml:space="preserve">fully natural conditions can bring important </w:t>
      </w:r>
      <w:r w:rsidR="004A2618">
        <w:rPr>
          <w:rFonts w:ascii="Arial" w:hAnsi="Arial" w:cs="Arial"/>
          <w:sz w:val="22"/>
          <w:szCs w:val="22"/>
        </w:rPr>
        <w:t xml:space="preserve">microbial </w:t>
      </w:r>
      <w:r w:rsidR="0028555C">
        <w:rPr>
          <w:rFonts w:ascii="Arial" w:hAnsi="Arial" w:cs="Arial"/>
          <w:sz w:val="22"/>
          <w:szCs w:val="22"/>
        </w:rPr>
        <w:t xml:space="preserve">surprises: e.g., </w:t>
      </w:r>
      <w:r w:rsidR="00655793">
        <w:rPr>
          <w:rFonts w:ascii="Arial" w:hAnsi="Arial" w:cs="Arial"/>
          <w:sz w:val="22"/>
          <w:szCs w:val="22"/>
        </w:rPr>
        <w:t xml:space="preserve">fungi have proven important for promoting neutrophilia in </w:t>
      </w:r>
      <w:r w:rsidR="0028555C">
        <w:rPr>
          <w:rFonts w:ascii="Arial" w:hAnsi="Arial" w:cs="Arial"/>
          <w:sz w:val="22"/>
          <w:szCs w:val="22"/>
        </w:rPr>
        <w:t>re</w:t>
      </w:r>
      <w:r w:rsidR="00655793">
        <w:rPr>
          <w:rFonts w:ascii="Arial" w:hAnsi="Arial" w:cs="Arial"/>
          <w:sz w:val="22"/>
          <w:szCs w:val="22"/>
        </w:rPr>
        <w:t>wild</w:t>
      </w:r>
      <w:r w:rsidR="0028555C">
        <w:rPr>
          <w:rFonts w:ascii="Arial" w:hAnsi="Arial" w:cs="Arial"/>
          <w:sz w:val="22"/>
          <w:szCs w:val="22"/>
        </w:rPr>
        <w:t>ed</w:t>
      </w:r>
      <w:r w:rsidR="00655793">
        <w:rPr>
          <w:rFonts w:ascii="Arial" w:hAnsi="Arial" w:cs="Arial"/>
          <w:sz w:val="22"/>
          <w:szCs w:val="22"/>
        </w:rPr>
        <w:t xml:space="preserve"> mice</w:t>
      </w:r>
      <w:r w:rsidR="0028555C">
        <w:rPr>
          <w:rFonts w:ascii="Arial" w:hAnsi="Arial" w:cs="Arial"/>
          <w:sz w:val="22"/>
          <w:szCs w:val="22"/>
        </w:rPr>
        <w:t xml:space="preserve">, but have also failed to establish via fecal transplant </w:t>
      </w:r>
      <w:r w:rsidR="00B83E38">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[55]</w:t>
      </w:r>
      <w:r w:rsidR="00B83E38">
        <w:rPr>
          <w:rFonts w:ascii="Arial" w:hAnsi="Arial" w:cs="Arial"/>
          <w:sz w:val="22"/>
          <w:szCs w:val="22"/>
        </w:rPr>
        <w:fldChar w:fldCharType="end"/>
      </w:r>
      <w:r w:rsidR="0028555C">
        <w:rPr>
          <w:rFonts w:ascii="Arial" w:hAnsi="Arial" w:cs="Arial"/>
          <w:sz w:val="22"/>
          <w:szCs w:val="22"/>
        </w:rPr>
        <w:t xml:space="preserve">.  </w:t>
      </w:r>
      <w:r w:rsidR="00276ACA" w:rsidRPr="00676221">
        <w:rPr>
          <w:rFonts w:ascii="Arial" w:hAnsi="Arial" w:cs="Arial"/>
          <w:bCs/>
          <w:sz w:val="22"/>
          <w:szCs w:val="22"/>
          <w:lang w:val="en-GB"/>
        </w:rPr>
        <w:t xml:space="preserve">We </w:t>
      </w:r>
      <w:r w:rsidR="00F64FF7">
        <w:rPr>
          <w:rFonts w:ascii="Arial" w:hAnsi="Arial" w:cs="Arial"/>
          <w:bCs/>
          <w:sz w:val="22"/>
          <w:szCs w:val="22"/>
          <w:lang w:val="en-GB"/>
        </w:rPr>
        <w:t xml:space="preserve">will therefore open the door to a wider array of environmental variables under Aim 3.  </w:t>
      </w:r>
    </w:p>
    <w:p w14:paraId="46883087" w14:textId="77777777" w:rsidR="00017330" w:rsidRPr="001E38B7" w:rsidRDefault="00017330" w:rsidP="00A918B8">
      <w:pPr>
        <w:jc w:val="both"/>
        <w:rPr>
          <w:rFonts w:ascii="Arial" w:hAnsi="Arial" w:cs="Arial"/>
          <w:sz w:val="22"/>
          <w:szCs w:val="22"/>
        </w:rPr>
      </w:pPr>
    </w:p>
    <w:p w14:paraId="5713B272" w14:textId="1F04AE5C" w:rsidR="00CA7C6C" w:rsidRDefault="00D342E1" w:rsidP="00A918B8">
      <w:pPr>
        <w:jc w:val="both"/>
        <w:rPr>
          <w:rFonts w:ascii="Arial" w:hAnsi="Arial" w:cs="Arial"/>
          <w:sz w:val="22"/>
          <w:szCs w:val="22"/>
          <w:lang w:val="en-GB"/>
        </w:rPr>
      </w:pPr>
      <w:r w:rsidRPr="001E38B7">
        <w:rPr>
          <w:rFonts w:ascii="Arial" w:hAnsi="Arial" w:cs="Arial"/>
          <w:b/>
          <w:i/>
          <w:sz w:val="22"/>
          <w:szCs w:val="22"/>
          <w:u w:val="single"/>
        </w:rPr>
        <w:t>Leveraging</w:t>
      </w:r>
      <w:r w:rsidR="00C248F1" w:rsidRPr="001E38B7">
        <w:rPr>
          <w:rFonts w:ascii="Arial" w:hAnsi="Arial" w:cs="Arial"/>
          <w:b/>
          <w:i/>
          <w:sz w:val="22"/>
          <w:szCs w:val="22"/>
          <w:u w:val="single"/>
        </w:rPr>
        <w:t xml:space="preserve"> the real-world environmental context to hone and field-test predictions</w:t>
      </w:r>
      <w:r w:rsidR="00C248F1" w:rsidRPr="001E38B7">
        <w:rPr>
          <w:rFonts w:ascii="Arial" w:hAnsi="Arial" w:cs="Arial"/>
          <w:b/>
          <w:i/>
          <w:sz w:val="22"/>
          <w:szCs w:val="22"/>
        </w:rPr>
        <w:t>.</w:t>
      </w:r>
      <w:r w:rsidR="0064625F" w:rsidRPr="001E38B7">
        <w:rPr>
          <w:rFonts w:ascii="Arial" w:hAnsi="Arial" w:cs="Arial"/>
          <w:sz w:val="22"/>
          <w:szCs w:val="22"/>
        </w:rPr>
        <w:t xml:space="preserve"> </w:t>
      </w:r>
      <w:r w:rsidR="008761BB">
        <w:rPr>
          <w:rFonts w:ascii="Arial" w:hAnsi="Arial"/>
          <w:sz w:val="22"/>
        </w:rPr>
        <w:t>O</w:t>
      </w:r>
      <w:r w:rsidR="00F42909">
        <w:rPr>
          <w:rFonts w:ascii="Arial" w:hAnsi="Arial"/>
          <w:sz w:val="22"/>
        </w:rPr>
        <w:t xml:space="preserve">ur experiments under Aim 3 </w:t>
      </w:r>
      <w:r w:rsidR="00015E22">
        <w:rPr>
          <w:rFonts w:ascii="Arial" w:hAnsi="Arial"/>
          <w:sz w:val="22"/>
        </w:rPr>
        <w:t>will entail</w:t>
      </w:r>
      <w:r w:rsidR="00B912B8">
        <w:rPr>
          <w:rFonts w:ascii="Arial" w:hAnsi="Arial"/>
          <w:sz w:val="22"/>
        </w:rPr>
        <w:t xml:space="preserve"> dose-response </w:t>
      </w:r>
      <w:r w:rsidR="003C6F10">
        <w:rPr>
          <w:rFonts w:ascii="Arial" w:hAnsi="Arial"/>
          <w:sz w:val="22"/>
        </w:rPr>
        <w:t>studies of</w:t>
      </w:r>
      <w:r w:rsidR="00FA1A5A">
        <w:rPr>
          <w:rFonts w:ascii="Arial" w:hAnsi="Arial"/>
          <w:sz w:val="22"/>
        </w:rPr>
        <w:t xml:space="preserve"> mice experiencing</w:t>
      </w:r>
      <w:r w:rsidR="00015E22">
        <w:rPr>
          <w:rFonts w:ascii="Arial" w:hAnsi="Arial"/>
          <w:sz w:val="22"/>
        </w:rPr>
        <w:t xml:space="preserve"> </w:t>
      </w:r>
      <w:r w:rsidR="00FA1A5A">
        <w:rPr>
          <w:rFonts w:ascii="Arial" w:hAnsi="Arial"/>
          <w:sz w:val="22"/>
        </w:rPr>
        <w:t>a</w:t>
      </w:r>
      <w:r w:rsidR="00414FE8">
        <w:rPr>
          <w:rFonts w:ascii="Arial" w:hAnsi="Arial"/>
          <w:sz w:val="22"/>
        </w:rPr>
        <w:t xml:space="preserve">dditional environmental variables and temporal fluctuations </w:t>
      </w:r>
      <w:r w:rsidR="003C6F10">
        <w:rPr>
          <w:rFonts w:ascii="Arial" w:hAnsi="Arial"/>
          <w:sz w:val="22"/>
        </w:rPr>
        <w:t xml:space="preserve">in </w:t>
      </w:r>
      <w:r w:rsidR="00414FE8">
        <w:rPr>
          <w:rFonts w:ascii="Arial" w:hAnsi="Arial"/>
          <w:sz w:val="22"/>
        </w:rPr>
        <w:t xml:space="preserve">the </w:t>
      </w:r>
      <w:r w:rsidR="003C6F10">
        <w:rPr>
          <w:rFonts w:ascii="Arial" w:hAnsi="Arial"/>
          <w:sz w:val="22"/>
        </w:rPr>
        <w:t>field</w:t>
      </w:r>
      <w:r w:rsidR="00FA1A5A">
        <w:rPr>
          <w:rFonts w:ascii="Arial" w:hAnsi="Arial"/>
          <w:sz w:val="22"/>
        </w:rPr>
        <w:t>.</w:t>
      </w:r>
      <w:r w:rsidR="00414FE8" w:rsidRPr="000E68F2">
        <w:rPr>
          <w:rFonts w:ascii="Arial" w:hAnsi="Arial" w:cs="Arial"/>
          <w:b/>
          <w:sz w:val="22"/>
          <w:szCs w:val="22"/>
        </w:rPr>
        <w:t xml:space="preserve"> </w:t>
      </w:r>
      <w:r w:rsidR="00884551" w:rsidRPr="00EE0FFD">
        <w:rPr>
          <w:rFonts w:ascii="Arial" w:hAnsi="Arial" w:cs="Arial"/>
          <w:sz w:val="22"/>
          <w:szCs w:val="22"/>
          <w:lang w:val="en-GB"/>
        </w:rPr>
        <w:t xml:space="preserve"> </w:t>
      </w:r>
      <w:r w:rsidR="00C248F1" w:rsidRPr="00EE0FFD">
        <w:rPr>
          <w:rFonts w:ascii="Arial" w:hAnsi="Arial" w:cs="Arial"/>
          <w:sz w:val="22"/>
          <w:szCs w:val="22"/>
          <w:lang w:val="en-GB"/>
        </w:rPr>
        <w:t xml:space="preserve">Each </w:t>
      </w:r>
      <w:r w:rsidR="002218E1" w:rsidRPr="00EE0FFD">
        <w:rPr>
          <w:rFonts w:ascii="Arial" w:hAnsi="Arial" w:cs="Arial"/>
          <w:sz w:val="22"/>
          <w:szCs w:val="22"/>
          <w:lang w:val="en-GB"/>
        </w:rPr>
        <w:t xml:space="preserve">May-September </w:t>
      </w:r>
      <w:r w:rsidR="006F51AC" w:rsidRPr="00EE0FFD">
        <w:rPr>
          <w:rFonts w:ascii="Arial" w:hAnsi="Arial" w:cs="Arial"/>
          <w:sz w:val="22"/>
          <w:szCs w:val="22"/>
          <w:lang w:val="en-GB"/>
        </w:rPr>
        <w:t>for the full duration of the project</w:t>
      </w:r>
      <w:r w:rsidR="00C248F1" w:rsidRPr="001E38B7">
        <w:rPr>
          <w:rFonts w:ascii="Arial" w:hAnsi="Arial" w:cs="Arial"/>
          <w:sz w:val="22"/>
          <w:szCs w:val="22"/>
          <w:lang w:val="en-GB"/>
        </w:rPr>
        <w:t xml:space="preserve">, we will </w:t>
      </w:r>
      <w:r w:rsidR="00884551">
        <w:rPr>
          <w:rFonts w:ascii="Arial" w:hAnsi="Arial" w:cs="Arial"/>
          <w:sz w:val="22"/>
          <w:szCs w:val="22"/>
          <w:lang w:val="en-GB"/>
        </w:rPr>
        <w:t>therefore</w:t>
      </w:r>
      <w:r w:rsidR="00884551" w:rsidRPr="001E38B7">
        <w:rPr>
          <w:rFonts w:ascii="Arial" w:hAnsi="Arial" w:cs="Arial"/>
          <w:sz w:val="22"/>
          <w:szCs w:val="22"/>
          <w:lang w:val="en-GB"/>
        </w:rPr>
        <w:t xml:space="preserve"> </w:t>
      </w:r>
      <w:r w:rsidR="008761BB">
        <w:rPr>
          <w:rFonts w:ascii="Arial" w:hAnsi="Arial" w:cs="Arial"/>
          <w:sz w:val="22"/>
          <w:szCs w:val="22"/>
          <w:lang w:val="en-GB"/>
        </w:rPr>
        <w:t>complete</w:t>
      </w:r>
      <w:r w:rsidR="00C248F1" w:rsidRPr="001E38B7">
        <w:rPr>
          <w:rFonts w:ascii="Arial" w:hAnsi="Arial" w:cs="Arial"/>
          <w:sz w:val="22"/>
          <w:szCs w:val="22"/>
          <w:lang w:val="en-GB"/>
        </w:rPr>
        <w:t xml:space="preserve"> dose</w:t>
      </w:r>
      <w:r w:rsidR="008761BB">
        <w:rPr>
          <w:rFonts w:ascii="Arial" w:hAnsi="Arial" w:cs="Arial"/>
          <w:sz w:val="22"/>
          <w:szCs w:val="22"/>
          <w:lang w:val="en-GB"/>
        </w:rPr>
        <w:t>-</w:t>
      </w:r>
      <w:r w:rsidR="00C248F1" w:rsidRPr="001E38B7">
        <w:rPr>
          <w:rFonts w:ascii="Arial" w:hAnsi="Arial" w:cs="Arial"/>
          <w:sz w:val="22"/>
          <w:szCs w:val="22"/>
          <w:lang w:val="en-GB"/>
        </w:rPr>
        <w:t>response experiments outdoors in C57</w:t>
      </w:r>
      <w:r w:rsidR="00314824" w:rsidRPr="001E38B7">
        <w:rPr>
          <w:rFonts w:ascii="Arial" w:hAnsi="Arial" w:cs="Arial"/>
          <w:sz w:val="22"/>
          <w:szCs w:val="22"/>
          <w:lang w:val="en-GB"/>
        </w:rPr>
        <w:t>BL/6 and B10.BR</w:t>
      </w:r>
      <w:r w:rsidR="008761BB">
        <w:rPr>
          <w:rFonts w:ascii="Arial" w:hAnsi="Arial" w:cs="Arial"/>
          <w:sz w:val="22"/>
          <w:szCs w:val="22"/>
          <w:lang w:val="en-GB"/>
        </w:rPr>
        <w:t xml:space="preserve"> mice</w:t>
      </w:r>
      <w:r w:rsidR="00314824" w:rsidRPr="001E38B7">
        <w:rPr>
          <w:rFonts w:ascii="Arial" w:hAnsi="Arial" w:cs="Arial"/>
          <w:sz w:val="22"/>
          <w:szCs w:val="22"/>
          <w:lang w:val="en-GB"/>
        </w:rPr>
        <w:t xml:space="preserve"> </w:t>
      </w:r>
      <w:r w:rsidR="00C248F1" w:rsidRPr="001E38B7">
        <w:rPr>
          <w:rFonts w:ascii="Arial" w:hAnsi="Arial" w:cs="Arial"/>
          <w:sz w:val="22"/>
          <w:szCs w:val="22"/>
          <w:lang w:val="en-GB"/>
        </w:rPr>
        <w:t>(</w:t>
      </w:r>
      <w:del w:id="219" w:author="Clay Cressler" w:date="2020-11-02T17:00:00Z">
        <w:r w:rsidR="008761BB" w:rsidDel="00331BDA">
          <w:rPr>
            <w:rFonts w:ascii="Arial" w:hAnsi="Arial" w:cs="Arial"/>
            <w:sz w:val="22"/>
            <w:szCs w:val="22"/>
            <w:lang w:val="en-GB"/>
          </w:rPr>
          <w:delText>i.e., using</w:delText>
        </w:r>
      </w:del>
      <w:ins w:id="220" w:author="Clay Cressler" w:date="2020-11-02T17:00:00Z">
        <w:r w:rsidR="00331BDA">
          <w:rPr>
            <w:rFonts w:ascii="Arial" w:hAnsi="Arial" w:cs="Arial"/>
            <w:sz w:val="22"/>
            <w:szCs w:val="22"/>
            <w:lang w:val="en-GB"/>
          </w:rPr>
          <w:t>these are</w:t>
        </w:r>
      </w:ins>
      <w:r w:rsidR="008761BB">
        <w:rPr>
          <w:rFonts w:ascii="Arial" w:hAnsi="Arial" w:cs="Arial"/>
          <w:sz w:val="22"/>
          <w:szCs w:val="22"/>
          <w:lang w:val="en-GB"/>
        </w:rPr>
        <w:t xml:space="preserve"> </w:t>
      </w:r>
      <w:r w:rsidR="00314824" w:rsidRPr="001E38B7">
        <w:rPr>
          <w:rFonts w:ascii="Arial" w:hAnsi="Arial" w:cs="Arial"/>
          <w:sz w:val="22"/>
          <w:szCs w:val="22"/>
          <w:lang w:val="en-GB"/>
        </w:rPr>
        <w:t>predation-resistant non-albino</w:t>
      </w:r>
      <w:r w:rsidR="008761BB">
        <w:rPr>
          <w:rFonts w:ascii="Arial" w:hAnsi="Arial" w:cs="Arial"/>
          <w:sz w:val="22"/>
          <w:szCs w:val="22"/>
          <w:lang w:val="en-GB"/>
        </w:rPr>
        <w:t xml:space="preserve"> strain</w:t>
      </w:r>
      <w:r w:rsidR="00314824" w:rsidRPr="001E38B7">
        <w:rPr>
          <w:rFonts w:ascii="Arial" w:hAnsi="Arial" w:cs="Arial"/>
          <w:sz w:val="22"/>
          <w:szCs w:val="22"/>
          <w:lang w:val="en-GB"/>
        </w:rPr>
        <w:t>s</w:t>
      </w:r>
      <w:r w:rsidR="008761BB">
        <w:rPr>
          <w:rFonts w:ascii="Arial" w:hAnsi="Arial" w:cs="Arial"/>
          <w:sz w:val="22"/>
          <w:szCs w:val="22"/>
          <w:lang w:val="en-GB"/>
        </w:rPr>
        <w:t xml:space="preserve"> described as “resistant” and “susceptible” to </w:t>
      </w:r>
      <w:r w:rsidR="008761BB" w:rsidRPr="00EE0FFD">
        <w:rPr>
          <w:rFonts w:ascii="Arial" w:hAnsi="Arial" w:cs="Arial"/>
          <w:i/>
          <w:iCs/>
          <w:sz w:val="22"/>
          <w:szCs w:val="22"/>
          <w:lang w:val="en-GB"/>
        </w:rPr>
        <w:t xml:space="preserve">T. </w:t>
      </w:r>
      <w:proofErr w:type="spellStart"/>
      <w:r w:rsidR="008761BB" w:rsidRPr="00EE0FFD">
        <w:rPr>
          <w:rFonts w:ascii="Arial" w:hAnsi="Arial" w:cs="Arial"/>
          <w:i/>
          <w:iCs/>
          <w:sz w:val="22"/>
          <w:szCs w:val="22"/>
          <w:lang w:val="en-GB"/>
        </w:rPr>
        <w:t>muris</w:t>
      </w:r>
      <w:proofErr w:type="spellEnd"/>
      <w:r w:rsidR="008761BB">
        <w:rPr>
          <w:rFonts w:ascii="Arial" w:hAnsi="Arial" w:cs="Arial"/>
          <w:sz w:val="22"/>
          <w:szCs w:val="22"/>
          <w:lang w:val="en-GB"/>
        </w:rPr>
        <w:t xml:space="preserve">, respectively, </w:t>
      </w:r>
      <w:del w:id="221" w:author="Clay Cressler" w:date="2020-11-02T17:04:00Z">
        <w:r w:rsidR="008761BB" w:rsidDel="009B441C">
          <w:rPr>
            <w:rFonts w:ascii="Arial" w:hAnsi="Arial" w:cs="Arial"/>
            <w:sz w:val="22"/>
            <w:szCs w:val="22"/>
            <w:lang w:val="en-GB"/>
          </w:rPr>
          <w:delText xml:space="preserve">under </w:delText>
        </w:r>
      </w:del>
      <w:ins w:id="222" w:author="Clay Cressler" w:date="2020-11-02T17:04:00Z">
        <w:r w:rsidR="009B441C">
          <w:rPr>
            <w:rFonts w:ascii="Arial" w:hAnsi="Arial" w:cs="Arial"/>
            <w:sz w:val="22"/>
            <w:szCs w:val="22"/>
            <w:lang w:val="en-GB"/>
          </w:rPr>
          <w:t>in</w:t>
        </w:r>
        <w:r w:rsidR="009B441C">
          <w:rPr>
            <w:rFonts w:ascii="Arial" w:hAnsi="Arial" w:cs="Arial"/>
            <w:sz w:val="22"/>
            <w:szCs w:val="22"/>
            <w:lang w:val="en-GB"/>
          </w:rPr>
          <w:t xml:space="preserve"> </w:t>
        </w:r>
      </w:ins>
      <w:del w:id="223" w:author="Clay Cressler" w:date="2020-11-02T17:04:00Z">
        <w:r w:rsidR="008761BB" w:rsidDel="009B441C">
          <w:rPr>
            <w:rFonts w:ascii="Arial" w:hAnsi="Arial" w:cs="Arial"/>
            <w:sz w:val="22"/>
            <w:szCs w:val="22"/>
            <w:lang w:val="en-GB"/>
          </w:rPr>
          <w:delText xml:space="preserve">conventional </w:delText>
        </w:r>
      </w:del>
      <w:r w:rsidR="008761BB">
        <w:rPr>
          <w:rFonts w:ascii="Arial" w:hAnsi="Arial" w:cs="Arial"/>
          <w:sz w:val="22"/>
          <w:szCs w:val="22"/>
          <w:lang w:val="en-GB"/>
        </w:rPr>
        <w:t>vivarium conditions</w:t>
      </w:r>
      <w:r w:rsidR="00EE0FFD">
        <w:rPr>
          <w:rFonts w:ascii="Arial" w:hAnsi="Arial" w:cs="Arial"/>
          <w:sz w:val="22"/>
          <w:szCs w:val="22"/>
          <w:lang w:val="en-GB"/>
        </w:rPr>
        <w:t xml:space="preserve"> </w:t>
      </w:r>
      <w:r w:rsidR="00EE0FFD" w:rsidRPr="001E38B7">
        <w:rPr>
          <w:rFonts w:ascii="Arial" w:hAnsi="Arial" w:cs="Arial"/>
          <w:sz w:val="22"/>
          <w:szCs w:val="22"/>
          <w:lang w:val="en-GB"/>
        </w:rPr>
        <w:t xml:space="preserve"> </w:t>
      </w:r>
      <w:r w:rsidR="00EE0FFD">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EE0FFD">
        <w:rPr>
          <w:rFonts w:ascii="Arial" w:hAnsi="Arial" w:cs="Arial"/>
          <w:sz w:val="22"/>
          <w:szCs w:val="22"/>
          <w:lang w:val="en-GB"/>
        </w:rPr>
      </w:r>
      <w:r w:rsidR="00EE0FFD">
        <w:rPr>
          <w:rFonts w:ascii="Arial" w:hAnsi="Arial" w:cs="Arial"/>
          <w:sz w:val="22"/>
          <w:szCs w:val="22"/>
          <w:lang w:val="en-GB"/>
        </w:rPr>
        <w:fldChar w:fldCharType="separate"/>
      </w:r>
      <w:r w:rsidR="00B83E38">
        <w:rPr>
          <w:rFonts w:ascii="Arial" w:hAnsi="Arial" w:cs="Arial"/>
          <w:noProof/>
          <w:sz w:val="22"/>
          <w:szCs w:val="22"/>
          <w:lang w:val="en-GB"/>
        </w:rPr>
        <w:t>[67, 68]</w:t>
      </w:r>
      <w:r w:rsidR="00EE0FFD">
        <w:rPr>
          <w:rFonts w:ascii="Arial" w:hAnsi="Arial" w:cs="Arial"/>
          <w:sz w:val="22"/>
          <w:szCs w:val="22"/>
          <w:lang w:val="en-GB"/>
        </w:rPr>
        <w:fldChar w:fldCharType="end"/>
      </w:r>
      <w:r w:rsidR="008761BB" w:rsidRPr="001E38B7">
        <w:rPr>
          <w:rFonts w:ascii="Arial" w:hAnsi="Arial" w:cs="Arial"/>
          <w:sz w:val="22"/>
          <w:szCs w:val="22"/>
          <w:lang w:val="en-GB"/>
        </w:rPr>
        <w:t>)</w:t>
      </w:r>
      <w:r w:rsidR="008761BB">
        <w:rPr>
          <w:rFonts w:ascii="Arial" w:hAnsi="Arial" w:cs="Arial"/>
          <w:sz w:val="22"/>
          <w:szCs w:val="22"/>
          <w:lang w:val="en-GB"/>
        </w:rPr>
        <w:t xml:space="preserve">.  We will study </w:t>
      </w:r>
      <w:r w:rsidR="004B68A4">
        <w:rPr>
          <w:rFonts w:ascii="Arial" w:hAnsi="Arial" w:cs="Arial"/>
          <w:sz w:val="22"/>
          <w:szCs w:val="22"/>
          <w:lang w:val="en-GB"/>
        </w:rPr>
        <w:t xml:space="preserve">one sex </w:t>
      </w:r>
      <w:r w:rsidR="00344942">
        <w:rPr>
          <w:rFonts w:ascii="Arial" w:hAnsi="Arial" w:cs="Arial"/>
          <w:sz w:val="22"/>
          <w:szCs w:val="22"/>
          <w:lang w:val="en-GB"/>
        </w:rPr>
        <w:t xml:space="preserve">and one strain </w:t>
      </w:r>
      <w:r w:rsidR="004B68A4">
        <w:rPr>
          <w:rFonts w:ascii="Arial" w:hAnsi="Arial" w:cs="Arial"/>
          <w:sz w:val="22"/>
          <w:szCs w:val="22"/>
          <w:lang w:val="en-GB"/>
        </w:rPr>
        <w:t xml:space="preserve">at a time (to facilitate </w:t>
      </w:r>
      <w:r w:rsidR="0096531C">
        <w:rPr>
          <w:rFonts w:ascii="Arial" w:hAnsi="Arial" w:cs="Arial"/>
          <w:sz w:val="22"/>
          <w:szCs w:val="22"/>
          <w:lang w:val="en-GB"/>
        </w:rPr>
        <w:t>management outdoors</w:t>
      </w:r>
      <w:r w:rsidR="004B68A4">
        <w:rPr>
          <w:rFonts w:ascii="Arial" w:hAnsi="Arial" w:cs="Arial"/>
          <w:sz w:val="22"/>
          <w:szCs w:val="22"/>
          <w:lang w:val="en-GB"/>
        </w:rPr>
        <w:t>).</w:t>
      </w:r>
      <w:r w:rsidR="00314824" w:rsidRPr="001E38B7">
        <w:rPr>
          <w:rFonts w:ascii="Arial" w:hAnsi="Arial" w:cs="Arial"/>
          <w:sz w:val="22"/>
          <w:szCs w:val="22"/>
          <w:lang w:val="en-GB"/>
        </w:rPr>
        <w:t xml:space="preserve"> </w:t>
      </w:r>
      <w:del w:id="224" w:author="Clay Cressler" w:date="2020-11-02T17:04:00Z">
        <w:r w:rsidR="00656578" w:rsidDel="009B441C">
          <w:rPr>
            <w:rFonts w:ascii="Arial" w:hAnsi="Arial" w:cs="Arial"/>
            <w:sz w:val="22"/>
            <w:szCs w:val="22"/>
          </w:rPr>
          <w:delText xml:space="preserve"> </w:delText>
        </w:r>
      </w:del>
      <w:r w:rsidR="00EE0FFD">
        <w:rPr>
          <w:rFonts w:ascii="Arial" w:hAnsi="Arial" w:cs="Arial"/>
          <w:sz w:val="22"/>
          <w:szCs w:val="22"/>
        </w:rPr>
        <w:t xml:space="preserve">Some groups of mice will receive </w:t>
      </w:r>
      <w:r w:rsidR="00656578">
        <w:rPr>
          <w:rFonts w:ascii="Arial" w:hAnsi="Arial" w:cs="Arial"/>
          <w:sz w:val="22"/>
          <w:szCs w:val="22"/>
        </w:rPr>
        <w:t>nematode doses</w:t>
      </w:r>
      <w:r w:rsidR="00EE0FFD">
        <w:rPr>
          <w:rFonts w:ascii="Arial" w:hAnsi="Arial" w:cs="Arial"/>
          <w:sz w:val="22"/>
          <w:szCs w:val="22"/>
        </w:rPr>
        <w:t xml:space="preserve"> prior </w:t>
      </w:r>
      <w:r w:rsidR="00656578">
        <w:rPr>
          <w:rFonts w:ascii="Arial" w:hAnsi="Arial" w:cs="Arial"/>
          <w:sz w:val="22"/>
          <w:szCs w:val="22"/>
        </w:rPr>
        <w:t xml:space="preserve">to moving outdoors, while others will receive nematodes after 2 weeks outdoors (allowing us to explore intriguing patterns in our past work (Fig. 1; </w:t>
      </w:r>
      <w:r w:rsidR="00656578">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656578">
        <w:rPr>
          <w:rFonts w:ascii="Arial" w:hAnsi="Arial" w:cs="Arial"/>
          <w:sz w:val="22"/>
          <w:szCs w:val="22"/>
          <w:lang w:val="en-GB"/>
        </w:rPr>
        <w:fldChar w:fldCharType="separate"/>
      </w:r>
      <w:r w:rsidR="00B83E38">
        <w:rPr>
          <w:rFonts w:ascii="Arial" w:hAnsi="Arial" w:cs="Arial"/>
          <w:noProof/>
          <w:sz w:val="22"/>
          <w:szCs w:val="22"/>
          <w:lang w:val="en-GB"/>
        </w:rPr>
        <w:t>[36]</w:t>
      </w:r>
      <w:r w:rsidR="00656578">
        <w:rPr>
          <w:rFonts w:ascii="Arial" w:hAnsi="Arial" w:cs="Arial"/>
          <w:sz w:val="22"/>
          <w:szCs w:val="22"/>
          <w:lang w:val="en-GB"/>
        </w:rPr>
        <w:fldChar w:fldCharType="end"/>
      </w:r>
      <w:r w:rsidR="00656578">
        <w:rPr>
          <w:rFonts w:ascii="Arial" w:hAnsi="Arial" w:cs="Arial"/>
          <w:sz w:val="22"/>
          <w:szCs w:val="22"/>
        </w:rPr>
        <w:t>) .</w:t>
      </w:r>
      <w:r w:rsidR="00EE0FFD">
        <w:rPr>
          <w:rFonts w:ascii="Arial" w:hAnsi="Arial" w:cs="Arial"/>
          <w:sz w:val="22"/>
          <w:szCs w:val="22"/>
        </w:rPr>
        <w:t xml:space="preserve"> Our doses of </w:t>
      </w:r>
      <w:r w:rsidR="00EE0FFD" w:rsidRPr="00EE0FFD">
        <w:rPr>
          <w:rFonts w:ascii="Arial" w:hAnsi="Arial" w:cs="Arial"/>
          <w:i/>
          <w:iCs/>
          <w:sz w:val="22"/>
          <w:szCs w:val="22"/>
        </w:rPr>
        <w:t xml:space="preserve">T. </w:t>
      </w:r>
      <w:proofErr w:type="spellStart"/>
      <w:r w:rsidR="00EE0FFD" w:rsidRPr="00EE0FFD">
        <w:rPr>
          <w:rFonts w:ascii="Arial" w:hAnsi="Arial" w:cs="Arial"/>
          <w:i/>
          <w:iCs/>
          <w:sz w:val="22"/>
          <w:szCs w:val="22"/>
        </w:rPr>
        <w:t>muris</w:t>
      </w:r>
      <w:proofErr w:type="spellEnd"/>
      <w:r w:rsidR="00EE0FFD">
        <w:rPr>
          <w:rFonts w:ascii="Arial" w:hAnsi="Arial" w:cs="Arial"/>
          <w:sz w:val="22"/>
          <w:szCs w:val="22"/>
        </w:rPr>
        <w:t xml:space="preserve"> will begin with boluses of </w:t>
      </w:r>
      <w:r w:rsidR="00EE0FFD" w:rsidRPr="001E38B7">
        <w:rPr>
          <w:rFonts w:ascii="Arial" w:hAnsi="Arial" w:cs="Arial"/>
          <w:sz w:val="22"/>
          <w:szCs w:val="22"/>
        </w:rPr>
        <w:t>20</w:t>
      </w:r>
      <w:r w:rsidR="00D56282">
        <w:rPr>
          <w:rFonts w:ascii="Arial" w:hAnsi="Arial" w:cs="Arial"/>
          <w:sz w:val="22"/>
          <w:szCs w:val="22"/>
        </w:rPr>
        <w:t xml:space="preserve"> </w:t>
      </w:r>
      <w:r w:rsidR="00EE0FFD">
        <w:rPr>
          <w:rFonts w:ascii="Arial" w:hAnsi="Arial" w:cs="Arial"/>
          <w:sz w:val="22"/>
          <w:szCs w:val="22"/>
        </w:rPr>
        <w:t>or</w:t>
      </w:r>
      <w:r w:rsidR="00EE0FFD" w:rsidRPr="001E38B7">
        <w:rPr>
          <w:rFonts w:ascii="Arial" w:hAnsi="Arial" w:cs="Arial"/>
          <w:sz w:val="22"/>
          <w:szCs w:val="22"/>
        </w:rPr>
        <w:t xml:space="preserve"> 200 embryonated eggs per </w:t>
      </w:r>
      <w:r w:rsidR="00EE0FFD">
        <w:rPr>
          <w:rFonts w:ascii="Arial" w:hAnsi="Arial" w:cs="Arial"/>
          <w:sz w:val="22"/>
          <w:szCs w:val="22"/>
        </w:rPr>
        <w:t xml:space="preserve">rewilded </w:t>
      </w:r>
      <w:r w:rsidR="00EE0FFD" w:rsidRPr="001E38B7">
        <w:rPr>
          <w:rFonts w:ascii="Arial" w:hAnsi="Arial" w:cs="Arial"/>
          <w:sz w:val="22"/>
          <w:szCs w:val="22"/>
        </w:rPr>
        <w:t>mouse</w:t>
      </w:r>
      <w:r w:rsidR="00EE0FFD">
        <w:rPr>
          <w:rFonts w:ascii="Arial" w:hAnsi="Arial" w:cs="Arial"/>
          <w:sz w:val="22"/>
          <w:szCs w:val="22"/>
        </w:rPr>
        <w:t xml:space="preserve"> and littermate controls maintained in the vivarium but at elevated temperature and humidity to match abiotic conditions outdoors </w:t>
      </w:r>
      <w:r w:rsidR="00B83E38">
        <w:rPr>
          <w:rFonts w:ascii="Arial" w:hAnsi="Arial" w:cs="Arial"/>
          <w:noProof/>
          <w:sz w:val="22"/>
          <w:szCs w:val="22"/>
        </w:rPr>
        <w:fldChar w:fldCharType="begin">
          <w:fldData xml:space="preserve">PEVuZE5vdGU+PENpdGU+PEF1dGhvcj5CYXI8L0F1dGhvcj48WWVhcj4yMDIwPC9ZZWFyPjxSZWNO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</w:fldData>
        </w:fldChar>
      </w:r>
      <w:r w:rsidR="00B83E38">
        <w:rPr>
          <w:rFonts w:ascii="Arial" w:hAnsi="Arial" w:cs="Arial"/>
          <w:noProof/>
          <w:sz w:val="22"/>
          <w:szCs w:val="22"/>
        </w:rPr>
        <w:instrText xml:space="preserve"> ADDIN EN.CITE </w:instrText>
      </w:r>
      <w:r w:rsidR="00B83E38">
        <w:rPr>
          <w:rFonts w:ascii="Arial" w:hAnsi="Arial" w:cs="Arial"/>
          <w:noProof/>
          <w:sz w:val="22"/>
          <w:szCs w:val="22"/>
        </w:rPr>
        <w:fldChar w:fldCharType="begin">
          <w:fldData xml:space="preserve">PEVuZE5vdGU+PENpdGU+PEF1dGhvcj5CYXI8L0F1dGhvcj48WWVhcj4yMDIwPC9ZZWFyPjxSZWNO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</w:fldData>
        </w:fldChar>
      </w:r>
      <w:r w:rsidR="00B83E38">
        <w:rPr>
          <w:rFonts w:ascii="Arial" w:hAnsi="Arial" w:cs="Arial"/>
          <w:noProof/>
          <w:sz w:val="22"/>
          <w:szCs w:val="22"/>
        </w:rPr>
        <w:instrText xml:space="preserve"> ADDIN EN.CITE.DATA </w:instrText>
      </w:r>
      <w:r w:rsidR="00B83E38">
        <w:rPr>
          <w:rFonts w:ascii="Arial" w:hAnsi="Arial" w:cs="Arial"/>
          <w:noProof/>
          <w:sz w:val="22"/>
          <w:szCs w:val="22"/>
        </w:rPr>
      </w:r>
      <w:r w:rsidR="00B83E38">
        <w:rPr>
          <w:rFonts w:ascii="Arial" w:hAnsi="Arial" w:cs="Arial"/>
          <w:noProof/>
          <w:sz w:val="22"/>
          <w:szCs w:val="22"/>
        </w:rPr>
        <w:fldChar w:fldCharType="end"/>
      </w:r>
      <w:r w:rsidR="00B83E38">
        <w:rPr>
          <w:rFonts w:ascii="Arial" w:hAnsi="Arial" w:cs="Arial"/>
          <w:noProof/>
          <w:sz w:val="22"/>
          <w:szCs w:val="22"/>
        </w:rPr>
      </w:r>
      <w:r w:rsidR="00B83E38">
        <w:rPr>
          <w:rFonts w:ascii="Arial" w:hAnsi="Arial" w:cs="Arial"/>
          <w:noProof/>
          <w:sz w:val="22"/>
          <w:szCs w:val="22"/>
        </w:rPr>
        <w:fldChar w:fldCharType="separate"/>
      </w:r>
      <w:r w:rsidR="00B83E38">
        <w:rPr>
          <w:rFonts w:ascii="Arial" w:hAnsi="Arial" w:cs="Arial"/>
          <w:noProof/>
          <w:sz w:val="22"/>
          <w:szCs w:val="22"/>
        </w:rPr>
        <w:t>[36, 53]</w:t>
      </w:r>
      <w:r w:rsidR="00B83E38">
        <w:rPr>
          <w:rFonts w:ascii="Arial" w:hAnsi="Arial" w:cs="Arial"/>
          <w:noProof/>
          <w:sz w:val="22"/>
          <w:szCs w:val="22"/>
        </w:rPr>
        <w:fldChar w:fldCharType="end"/>
      </w:r>
      <w:r w:rsidR="00EE0FFD" w:rsidRPr="001E38B7">
        <w:rPr>
          <w:rFonts w:ascii="Arial" w:hAnsi="Arial" w:cs="Arial"/>
          <w:sz w:val="22"/>
          <w:szCs w:val="22"/>
        </w:rPr>
        <w:t>.</w:t>
      </w:r>
      <w:r w:rsidR="00EE0FFD">
        <w:rPr>
          <w:rFonts w:ascii="Arial" w:hAnsi="Arial" w:cs="Arial"/>
          <w:sz w:val="22"/>
          <w:szCs w:val="22"/>
        </w:rPr>
        <w:t xml:space="preserve"> </w:t>
      </w:r>
      <w:r w:rsidR="00CA7C6C">
        <w:rPr>
          <w:rFonts w:ascii="Arial" w:hAnsi="Arial" w:cs="Arial"/>
          <w:sz w:val="22"/>
          <w:szCs w:val="22"/>
        </w:rPr>
        <w:t xml:space="preserve">In years 4 and 5 of the project, our rewilding experiments will also begin to incorporate IL-13-/- and Muc5ac-/- mice on the C57BL/6 genetic background; following on from what we’ve learned under Aim 2 and allowing us to test whether such dramatic phenotypes in lab are as muted by rewilding as was Th2 transcription deficiency of STAT6-/- in our past work </w:t>
      </w:r>
      <w:r w:rsidR="00CA7C6C">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CA7C6C">
        <w:rPr>
          <w:rFonts w:ascii="Arial" w:hAnsi="Arial" w:cs="Arial"/>
          <w:sz w:val="22"/>
          <w:szCs w:val="22"/>
          <w:lang w:val="en-GB"/>
        </w:rPr>
        <w:fldChar w:fldCharType="separate"/>
      </w:r>
      <w:r w:rsidR="00B83E38">
        <w:rPr>
          <w:rFonts w:ascii="Arial" w:hAnsi="Arial" w:cs="Arial"/>
          <w:noProof/>
          <w:sz w:val="22"/>
          <w:szCs w:val="22"/>
          <w:lang w:val="en-GB"/>
        </w:rPr>
        <w:t>[36]</w:t>
      </w:r>
      <w:r w:rsidR="00CA7C6C">
        <w:rPr>
          <w:rFonts w:ascii="Arial" w:hAnsi="Arial" w:cs="Arial"/>
          <w:sz w:val="22"/>
          <w:szCs w:val="22"/>
          <w:lang w:val="en-GB"/>
        </w:rPr>
        <w:fldChar w:fldCharType="end"/>
      </w:r>
      <w:r w:rsidR="00CA7C6C">
        <w:rPr>
          <w:rFonts w:ascii="Arial" w:hAnsi="Arial" w:cs="Arial"/>
          <w:sz w:val="22"/>
          <w:szCs w:val="22"/>
          <w:lang w:val="en-GB"/>
        </w:rPr>
        <w:t xml:space="preserve">. </w:t>
      </w:r>
      <w:r w:rsidR="00CA7C6C">
        <w:rPr>
          <w:rFonts w:ascii="Arial" w:hAnsi="Arial" w:cs="Arial"/>
          <w:b/>
          <w:sz w:val="22"/>
          <w:szCs w:val="22"/>
        </w:rPr>
        <w:t>We note that w</w:t>
      </w:r>
      <w:r w:rsidR="00CA7C6C" w:rsidRPr="001E38B7">
        <w:rPr>
          <w:rFonts w:ascii="Arial" w:hAnsi="Arial" w:cs="Arial"/>
          <w:b/>
          <w:sz w:val="22"/>
          <w:szCs w:val="22"/>
        </w:rPr>
        <w:t xml:space="preserve">e will collect the data </w:t>
      </w:r>
      <w:r w:rsidR="00CA7C6C" w:rsidRPr="00A901D5">
        <w:rPr>
          <w:rFonts w:ascii="Arial" w:hAnsi="Arial" w:cs="Arial"/>
          <w:b/>
          <w:sz w:val="22"/>
          <w:szCs w:val="22"/>
          <w:u w:val="single"/>
        </w:rPr>
        <w:t>types</w:t>
      </w:r>
      <w:r w:rsidR="00CA7C6C" w:rsidRPr="001E38B7">
        <w:rPr>
          <w:rFonts w:ascii="Arial" w:hAnsi="Arial" w:cs="Arial"/>
          <w:b/>
          <w:sz w:val="22"/>
          <w:szCs w:val="22"/>
        </w:rPr>
        <w:t xml:space="preserve"> described under Aim 1</w:t>
      </w:r>
      <w:r w:rsidR="00CA7C6C">
        <w:rPr>
          <w:rFonts w:ascii="Arial" w:hAnsi="Arial" w:cs="Arial"/>
          <w:b/>
          <w:sz w:val="22"/>
          <w:szCs w:val="22"/>
        </w:rPr>
        <w:t>, BUT that logistics of trapping and mesocosm use demand that we sample mice bi-weekly instead of weekly, and that we will not go beyond 5 weeks of infection</w:t>
      </w:r>
      <w:r w:rsidR="00CA7C6C">
        <w:rPr>
          <w:rFonts w:ascii="Arial" w:hAnsi="Arial" w:cs="Arial"/>
          <w:sz w:val="22"/>
          <w:szCs w:val="22"/>
          <w:lang w:val="en-GB"/>
        </w:rPr>
        <w:t>, to</w:t>
      </w:r>
      <w:r w:rsidR="00CA7C6C" w:rsidRPr="001E38B7">
        <w:rPr>
          <w:rFonts w:ascii="Arial" w:hAnsi="Arial" w:cs="Arial"/>
          <w:sz w:val="22"/>
          <w:szCs w:val="22"/>
          <w:lang w:val="en-GB"/>
        </w:rPr>
        <w:t xml:space="preserve"> not allow infections go patent outdoors</w:t>
      </w:r>
      <w:r w:rsidR="00CA7C6C" w:rsidRPr="001E38B7">
        <w:rPr>
          <w:rFonts w:ascii="Arial" w:hAnsi="Arial" w:cs="Arial"/>
          <w:b/>
          <w:sz w:val="22"/>
          <w:szCs w:val="22"/>
        </w:rPr>
        <w:t xml:space="preserve">. </w:t>
      </w:r>
      <w:del w:id="225" w:author="Clay Cressler" w:date="2020-11-02T17:05:00Z">
        <w:r w:rsidR="00CA7C6C" w:rsidRPr="0028362E" w:rsidDel="009B441C">
          <w:rPr>
            <w:rFonts w:ascii="Arial" w:hAnsi="Arial" w:cs="Arial"/>
            <w:bCs/>
            <w:sz w:val="22"/>
            <w:szCs w:val="22"/>
          </w:rPr>
          <w:delText xml:space="preserve"> </w:delText>
        </w:r>
      </w:del>
      <w:proofErr w:type="gramStart"/>
      <w:r w:rsidR="00CA7C6C" w:rsidRPr="0028362E">
        <w:rPr>
          <w:rFonts w:ascii="Arial" w:hAnsi="Arial" w:cs="Arial"/>
          <w:bCs/>
          <w:sz w:val="22"/>
          <w:szCs w:val="22"/>
        </w:rPr>
        <w:t>Thus</w:t>
      </w:r>
      <w:proofErr w:type="gramEnd"/>
      <w:r w:rsidR="00CA7C6C" w:rsidRPr="0028362E">
        <w:rPr>
          <w:rFonts w:ascii="Arial" w:hAnsi="Arial" w:cs="Arial"/>
          <w:bCs/>
          <w:sz w:val="22"/>
          <w:szCs w:val="22"/>
        </w:rPr>
        <w:t xml:space="preserve"> individual mice will be </w:t>
      </w:r>
      <w:r w:rsidR="00CA7C6C">
        <w:rPr>
          <w:rFonts w:ascii="Arial" w:hAnsi="Arial" w:cs="Arial"/>
          <w:bCs/>
          <w:sz w:val="22"/>
          <w:szCs w:val="22"/>
        </w:rPr>
        <w:t xml:space="preserve">longitudinally </w:t>
      </w:r>
      <w:r w:rsidR="00CA7C6C" w:rsidRPr="0028362E">
        <w:rPr>
          <w:rFonts w:ascii="Arial" w:hAnsi="Arial" w:cs="Arial"/>
          <w:bCs/>
          <w:sz w:val="22"/>
          <w:szCs w:val="22"/>
        </w:rPr>
        <w:t>sampled at weeks -2, 0 (when infections will be delivered via gavage), 2, 4 and 5</w:t>
      </w:r>
      <w:r w:rsidR="00CA7C6C">
        <w:rPr>
          <w:rFonts w:ascii="Arial" w:hAnsi="Arial" w:cs="Arial"/>
          <w:bCs/>
          <w:sz w:val="22"/>
          <w:szCs w:val="22"/>
        </w:rPr>
        <w:t xml:space="preserve">; </w:t>
      </w:r>
      <w:r w:rsidR="00CA7C6C" w:rsidRPr="0028362E">
        <w:rPr>
          <w:rFonts w:ascii="Arial" w:hAnsi="Arial" w:cs="Arial"/>
          <w:bCs/>
          <w:sz w:val="22"/>
          <w:szCs w:val="22"/>
        </w:rPr>
        <w:t>endpoint sampling</w:t>
      </w:r>
      <w:r w:rsidR="00CA7C6C">
        <w:rPr>
          <w:rFonts w:ascii="Arial" w:hAnsi="Arial" w:cs="Arial"/>
          <w:bCs/>
          <w:sz w:val="22"/>
          <w:szCs w:val="22"/>
        </w:rPr>
        <w:t xml:space="preserve"> of subsets of mice will occur at weeks 2, 4 and 5 post-infection</w:t>
      </w:r>
      <w:r w:rsidR="00CA7C6C" w:rsidRPr="0028362E">
        <w:rPr>
          <w:rFonts w:ascii="Arial" w:hAnsi="Arial" w:cs="Arial"/>
          <w:bCs/>
          <w:sz w:val="22"/>
          <w:szCs w:val="22"/>
        </w:rPr>
        <w:t>.</w:t>
      </w:r>
      <w:r w:rsidR="00CA7C6C">
        <w:rPr>
          <w:rFonts w:ascii="Arial" w:hAnsi="Arial" w:cs="Arial"/>
          <w:bCs/>
          <w:sz w:val="22"/>
          <w:szCs w:val="22"/>
        </w:rPr>
        <w:t xml:space="preserve">  </w:t>
      </w:r>
    </w:p>
    <w:p w14:paraId="20158264" w14:textId="77777777" w:rsidR="00CA7C6C" w:rsidRDefault="00CA7C6C" w:rsidP="00A918B8">
      <w:pPr>
        <w:jc w:val="both"/>
        <w:rPr>
          <w:rFonts w:ascii="Arial" w:hAnsi="Arial" w:cs="Arial"/>
          <w:sz w:val="22"/>
          <w:szCs w:val="22"/>
          <w:lang w:val="en-GB"/>
        </w:rPr>
      </w:pPr>
    </w:p>
    <w:p w14:paraId="3575DDFD" w14:textId="411AC420" w:rsidR="003C6F10" w:rsidRPr="00CA7C6C" w:rsidRDefault="0060320D" w:rsidP="00A918B8">
      <w:pPr>
        <w:jc w:val="both"/>
        <w:rPr>
          <w:rFonts w:ascii="Arial" w:hAnsi="Arial" w:cs="Arial"/>
          <w:bCs/>
          <w:sz w:val="22"/>
          <w:szCs w:val="22"/>
        </w:rPr>
      </w:pPr>
      <w:r w:rsidRPr="001E38B7">
        <w:rPr>
          <w:rFonts w:ascii="Arial" w:hAnsi="Arial" w:cs="Arial"/>
          <w:sz w:val="22"/>
          <w:szCs w:val="22"/>
        </w:rPr>
        <w:t xml:space="preserve">Our sample sizes outdoors will be larger than in lab experiments but still tractable (in line with our past work that was sufficiently powered in each treatment group). We will use </w:t>
      </w:r>
      <w:r w:rsidR="00344942">
        <w:rPr>
          <w:rFonts w:ascii="Arial" w:hAnsi="Arial" w:cs="Arial"/>
          <w:sz w:val="22"/>
          <w:szCs w:val="22"/>
        </w:rPr>
        <w:t>36</w:t>
      </w:r>
      <w:r w:rsidRPr="001E38B7">
        <w:rPr>
          <w:rFonts w:ascii="Arial" w:hAnsi="Arial" w:cs="Arial"/>
          <w:sz w:val="22"/>
          <w:szCs w:val="22"/>
        </w:rPr>
        <w:t xml:space="preserve"> adult mice per </w:t>
      </w:r>
      <w:r w:rsidRPr="001E38B7">
        <w:rPr>
          <w:rFonts w:ascii="Arial" w:hAnsi="Arial" w:cs="Arial"/>
          <w:b/>
          <w:i/>
          <w:sz w:val="22"/>
          <w:szCs w:val="22"/>
        </w:rPr>
        <w:t>dose</w:t>
      </w:r>
      <w:r w:rsidR="00D17977">
        <w:rPr>
          <w:rFonts w:ascii="Arial" w:hAnsi="Arial" w:cs="Arial"/>
          <w:b/>
          <w:i/>
          <w:sz w:val="22"/>
          <w:szCs w:val="22"/>
        </w:rPr>
        <w:t xml:space="preserve"> regimen</w:t>
      </w:r>
      <w:r w:rsidRPr="001E38B7">
        <w:rPr>
          <w:rFonts w:ascii="Arial" w:hAnsi="Arial" w:cs="Arial"/>
          <w:sz w:val="22"/>
          <w:szCs w:val="22"/>
        </w:rPr>
        <w:t xml:space="preserve"> per experiment (</w:t>
      </w:r>
      <w:r w:rsidRPr="005E37D2">
        <w:rPr>
          <w:rFonts w:ascii="Arial" w:hAnsi="Arial" w:cs="Arial"/>
          <w:b/>
          <w:bCs/>
          <w:sz w:val="22"/>
          <w:szCs w:val="22"/>
        </w:rPr>
        <w:t xml:space="preserve">with </w:t>
      </w:r>
      <w:r w:rsidR="00344942">
        <w:rPr>
          <w:rFonts w:ascii="Arial" w:hAnsi="Arial" w:cs="Arial"/>
          <w:b/>
          <w:bCs/>
          <w:sz w:val="22"/>
          <w:szCs w:val="22"/>
        </w:rPr>
        <w:t>1</w:t>
      </w:r>
      <w:r w:rsidRPr="005E37D2">
        <w:rPr>
          <w:rFonts w:ascii="Arial" w:hAnsi="Arial" w:cs="Arial"/>
          <w:b/>
          <w:bCs/>
          <w:sz w:val="22"/>
          <w:szCs w:val="22"/>
        </w:rPr>
        <w:t xml:space="preserve"> host strain, 1 sex</w:t>
      </w:r>
      <w:r w:rsidR="00745CE1">
        <w:rPr>
          <w:rFonts w:ascii="Arial" w:hAnsi="Arial" w:cs="Arial"/>
          <w:b/>
          <w:bCs/>
          <w:sz w:val="22"/>
          <w:szCs w:val="22"/>
        </w:rPr>
        <w:t>,</w:t>
      </w:r>
      <w:r w:rsidRPr="005E37D2">
        <w:rPr>
          <w:rFonts w:ascii="Arial" w:hAnsi="Arial" w:cs="Arial"/>
          <w:b/>
          <w:bCs/>
          <w:sz w:val="22"/>
          <w:szCs w:val="22"/>
        </w:rPr>
        <w:t xml:space="preserve"> </w:t>
      </w:r>
      <w:r w:rsidR="00D56282">
        <w:rPr>
          <w:rFonts w:ascii="Arial" w:hAnsi="Arial" w:cs="Arial"/>
          <w:b/>
          <w:bCs/>
          <w:sz w:val="22"/>
          <w:szCs w:val="22"/>
        </w:rPr>
        <w:t>2</w:t>
      </w:r>
      <w:r w:rsidRPr="005E37D2">
        <w:rPr>
          <w:rFonts w:ascii="Arial" w:hAnsi="Arial" w:cs="Arial"/>
          <w:b/>
          <w:bCs/>
          <w:sz w:val="22"/>
          <w:szCs w:val="22"/>
        </w:rPr>
        <w:t xml:space="preserve"> dose levels </w:t>
      </w:r>
      <w:r w:rsidR="00745CE1">
        <w:rPr>
          <w:rFonts w:ascii="Arial" w:hAnsi="Arial" w:cs="Arial"/>
          <w:b/>
          <w:bCs/>
          <w:sz w:val="22"/>
          <w:szCs w:val="22"/>
        </w:rPr>
        <w:t xml:space="preserve">and 2 bolus timings </w:t>
      </w:r>
      <w:r w:rsidRPr="005E37D2">
        <w:rPr>
          <w:rFonts w:ascii="Arial" w:hAnsi="Arial" w:cs="Arial"/>
          <w:b/>
          <w:bCs/>
          <w:sz w:val="22"/>
          <w:szCs w:val="22"/>
        </w:rPr>
        <w:t xml:space="preserve">per experiment, culled at </w:t>
      </w:r>
      <w:r w:rsidR="00056487">
        <w:rPr>
          <w:rFonts w:ascii="Arial" w:hAnsi="Arial" w:cs="Arial"/>
          <w:b/>
          <w:bCs/>
          <w:sz w:val="22"/>
          <w:szCs w:val="22"/>
        </w:rPr>
        <w:t>3</w:t>
      </w:r>
      <w:r w:rsidRPr="005E37D2">
        <w:rPr>
          <w:rFonts w:ascii="Arial" w:hAnsi="Arial" w:cs="Arial"/>
          <w:b/>
          <w:bCs/>
          <w:sz w:val="22"/>
          <w:szCs w:val="22"/>
        </w:rPr>
        <w:t xml:space="preserve"> different time points</w:t>
      </w:r>
      <w:r w:rsidRPr="001E38B7">
        <w:rPr>
          <w:rFonts w:ascii="Arial" w:hAnsi="Arial" w:cs="Arial"/>
          <w:sz w:val="22"/>
          <w:szCs w:val="22"/>
        </w:rPr>
        <w:t xml:space="preserve">).  We will conduct </w:t>
      </w:r>
      <w:r>
        <w:rPr>
          <w:rFonts w:ascii="Arial" w:hAnsi="Arial" w:cs="Arial"/>
          <w:sz w:val="22"/>
          <w:szCs w:val="22"/>
        </w:rPr>
        <w:t>2</w:t>
      </w:r>
      <w:r w:rsidRPr="001E38B7">
        <w:rPr>
          <w:rFonts w:ascii="Arial" w:hAnsi="Arial" w:cs="Arial"/>
          <w:sz w:val="22"/>
          <w:szCs w:val="22"/>
        </w:rPr>
        <w:t xml:space="preserve"> independent experiments per strain-by-dose combination</w:t>
      </w:r>
      <w:r>
        <w:rPr>
          <w:rFonts w:ascii="Arial" w:hAnsi="Arial" w:cs="Arial"/>
          <w:sz w:val="22"/>
          <w:szCs w:val="22"/>
        </w:rPr>
        <w:t xml:space="preserve">; this gives </w:t>
      </w:r>
      <w:r w:rsidR="00FC0C60">
        <w:rPr>
          <w:rFonts w:ascii="Arial" w:hAnsi="Arial" w:cs="Arial"/>
          <w:sz w:val="22"/>
          <w:szCs w:val="22"/>
        </w:rPr>
        <w:t>24</w:t>
      </w:r>
      <w:r>
        <w:rPr>
          <w:rFonts w:ascii="Arial" w:hAnsi="Arial" w:cs="Arial"/>
          <w:sz w:val="22"/>
          <w:szCs w:val="22"/>
        </w:rPr>
        <w:t xml:space="preserve"> mice per strain/sex/dose</w:t>
      </w:r>
      <w:r w:rsidR="00D17977">
        <w:rPr>
          <w:rFonts w:ascii="Arial" w:hAnsi="Arial" w:cs="Arial"/>
          <w:sz w:val="22"/>
          <w:szCs w:val="22"/>
        </w:rPr>
        <w:t xml:space="preserve"> regimen</w:t>
      </w:r>
      <w:r w:rsidR="00D56282">
        <w:rPr>
          <w:rFonts w:ascii="Arial" w:hAnsi="Arial" w:cs="Arial"/>
          <w:sz w:val="22"/>
          <w:szCs w:val="22"/>
        </w:rPr>
        <w:t>/</w:t>
      </w:r>
      <w:r>
        <w:rPr>
          <w:rFonts w:ascii="Arial" w:hAnsi="Arial" w:cs="Arial"/>
          <w:sz w:val="22"/>
          <w:szCs w:val="22"/>
        </w:rPr>
        <w:t>timepoint across 2 experimental blocks</w:t>
      </w:r>
      <w:r w:rsidRPr="001E38B7">
        <w:rPr>
          <w:rFonts w:ascii="Arial" w:hAnsi="Arial" w:cs="Arial"/>
          <w:sz w:val="22"/>
          <w:szCs w:val="22"/>
        </w:rPr>
        <w:t xml:space="preserve">. </w:t>
      </w:r>
    </w:p>
    <w:p w14:paraId="311B1C95" w14:textId="77777777" w:rsidR="003C6F10" w:rsidRDefault="003C6F10" w:rsidP="00A918B8">
      <w:pPr>
        <w:jc w:val="both"/>
        <w:rPr>
          <w:ins w:id="226" w:author="Andrea L. Graham" w:date="2020-11-02T09:44:00Z"/>
          <w:rFonts w:ascii="Arial" w:hAnsi="Arial" w:cs="Arial"/>
          <w:sz w:val="22"/>
          <w:szCs w:val="22"/>
        </w:rPr>
      </w:pPr>
    </w:p>
    <w:p w14:paraId="61029B9F" w14:textId="31339C20" w:rsidR="002A6B6B" w:rsidRPr="001E38B7" w:rsidRDefault="00C248F1" w:rsidP="00A918B8">
      <w:pPr>
        <w:jc w:val="both"/>
        <w:rPr>
          <w:ins w:id="227" w:author="Andrea L. Graham" w:date="2020-11-02T07:48:00Z"/>
          <w:rFonts w:ascii="Arial" w:hAnsi="Arial" w:cs="Arial"/>
          <w:sz w:val="22"/>
          <w:szCs w:val="22"/>
        </w:rPr>
      </w:pPr>
      <w:r w:rsidRPr="001E38B7">
        <w:rPr>
          <w:rFonts w:ascii="Arial" w:hAnsi="Arial" w:cs="Arial"/>
          <w:b/>
          <w:sz w:val="22"/>
          <w:szCs w:val="22"/>
        </w:rPr>
        <w:t xml:space="preserve">We are especially keen to observe whether outdoor living shifts all </w:t>
      </w:r>
      <w:ins w:id="228" w:author="Andrea L. Graham" w:date="2020-10-26T19:55:00Z">
        <w:r w:rsidR="00581C23">
          <w:rPr>
            <w:rFonts w:ascii="Arial" w:hAnsi="Arial" w:cs="Arial"/>
            <w:b/>
            <w:sz w:val="22"/>
            <w:szCs w:val="22"/>
          </w:rPr>
          <w:t>host strains</w:t>
        </w:r>
        <w:r w:rsidR="00581C23" w:rsidRPr="001E38B7">
          <w:rPr>
            <w:rFonts w:ascii="Arial" w:hAnsi="Arial" w:cs="Arial"/>
            <w:b/>
            <w:sz w:val="22"/>
            <w:szCs w:val="22"/>
          </w:rPr>
          <w:t xml:space="preserve"> </w:t>
        </w:r>
      </w:ins>
      <w:r w:rsidRPr="001E38B7">
        <w:rPr>
          <w:rFonts w:ascii="Arial" w:hAnsi="Arial" w:cs="Arial"/>
          <w:b/>
          <w:sz w:val="22"/>
          <w:szCs w:val="22"/>
        </w:rPr>
        <w:t xml:space="preserve">towards greater chronicity of infection (and potentially towards greater parasite domination of immune signaling). We hypothesize that infection duration will indeed be enhanced across all host*dose combinations with Th1 enhanced outdoors. </w:t>
      </w:r>
      <w:r w:rsidRPr="001E38B7">
        <w:rPr>
          <w:rFonts w:ascii="Arial" w:hAnsi="Arial" w:cs="Arial"/>
          <w:sz w:val="22"/>
          <w:szCs w:val="22"/>
        </w:rPr>
        <w:t xml:space="preserve"> We further hypothesize that we will be able to explain those shifts via alterations to the relative magnitude of Th1 feedbacks and parasite </w:t>
      </w:r>
      <w:proofErr w:type="gramStart"/>
      <w:r w:rsidRPr="001E38B7">
        <w:rPr>
          <w:rFonts w:ascii="Arial" w:hAnsi="Arial" w:cs="Arial"/>
          <w:sz w:val="22"/>
          <w:szCs w:val="22"/>
        </w:rPr>
        <w:t>biomass-driven</w:t>
      </w:r>
      <w:proofErr w:type="gramEnd"/>
      <w:r w:rsidRPr="001E38B7">
        <w:rPr>
          <w:rFonts w:ascii="Arial" w:hAnsi="Arial" w:cs="Arial"/>
          <w:sz w:val="22"/>
          <w:szCs w:val="22"/>
        </w:rPr>
        <w:t xml:space="preserve"> Th1 feedback in the more natural environment.  </w:t>
      </w:r>
      <w:ins w:id="229" w:author="Andrea L. Graham" w:date="2020-11-02T07:48:00Z">
        <w:r w:rsidR="002A6B6B">
          <w:rPr>
            <w:rFonts w:ascii="Arial" w:hAnsi="Arial" w:cs="Arial"/>
            <w:sz w:val="22"/>
            <w:szCs w:val="22"/>
          </w:rPr>
          <w:t xml:space="preserve">It will be especially fascinating to learn whether full naturalization prolongs nematode infections beyond what our microbially </w:t>
        </w:r>
        <w:proofErr w:type="spellStart"/>
        <w:r w:rsidR="002A6B6B">
          <w:rPr>
            <w:rFonts w:ascii="Arial" w:hAnsi="Arial" w:cs="Arial"/>
            <w:sz w:val="22"/>
            <w:szCs w:val="22"/>
          </w:rPr>
          <w:t>gavaged</w:t>
        </w:r>
        <w:proofErr w:type="spellEnd"/>
        <w:r w:rsidR="002A6B6B">
          <w:rPr>
            <w:rFonts w:ascii="Arial" w:hAnsi="Arial" w:cs="Arial"/>
            <w:sz w:val="22"/>
            <w:szCs w:val="22"/>
          </w:rPr>
          <w:t xml:space="preserve"> mice will experience.</w:t>
        </w:r>
      </w:ins>
    </w:p>
    <w:p w14:paraId="784B6F7D" w14:textId="010118A8" w:rsidR="00524188" w:rsidRPr="001E38B7" w:rsidRDefault="00524188" w:rsidP="00A918B8">
      <w:pPr>
        <w:jc w:val="both"/>
        <w:rPr>
          <w:rFonts w:ascii="Arial" w:hAnsi="Arial" w:cs="Arial"/>
          <w:b/>
          <w:sz w:val="22"/>
          <w:szCs w:val="22"/>
        </w:rPr>
      </w:pPr>
    </w:p>
    <w:p w14:paraId="22804BF7" w14:textId="6CEA04EE" w:rsidR="00A111D6" w:rsidRPr="006A5D50" w:rsidDel="006A5D50" w:rsidRDefault="00236CCF">
      <w:pPr>
        <w:jc w:val="both"/>
        <w:rPr>
          <w:del w:id="230" w:author="Clay Cressler" w:date="2020-11-02T17:13:00Z"/>
          <w:rFonts w:ascii="Arial" w:hAnsi="Arial" w:cs="Arial"/>
          <w:bCs/>
          <w:sz w:val="22"/>
          <w:szCs w:val="22"/>
          <w:lang w:val="en-GB"/>
          <w:rPrChange w:id="231" w:author="Clay Cressler" w:date="2020-11-02T17:14:00Z">
            <w:rPr>
              <w:del w:id="232" w:author="Clay Cressler" w:date="2020-11-02T17:13:00Z"/>
              <w:rFonts w:ascii="Arial" w:hAnsi="Arial" w:cs="Arial"/>
              <w:bCs/>
              <w:sz w:val="22"/>
              <w:szCs w:val="22"/>
            </w:rPr>
          </w:rPrChange>
        </w:rPr>
      </w:pPr>
      <w:r>
        <w:rPr>
          <w:noProof/>
        </w:rPr>
        <w:lastRenderedPageBreak/>
        <mc:AlternateContent>
          <mc:Choice Requires="wps">
            <w:drawing>
              <wp:anchor distT="0" distB="0" distL="114300" distR="114300" simplePos="0" relativeHeight="251668480" behindDoc="0" locked="0" layoutInCell="1" allowOverlap="1" wp14:anchorId="7E0C8604" wp14:editId="1F8A30E9">
                <wp:simplePos x="0" y="0"/>
                <wp:positionH relativeFrom="column">
                  <wp:posOffset>635</wp:posOffset>
                </wp:positionH>
                <wp:positionV relativeFrom="paragraph">
                  <wp:posOffset>1688465</wp:posOffset>
                </wp:positionV>
                <wp:extent cx="4508500" cy="87566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08500" cy="875665"/>
                        </a:xfrm>
                        <a:prstGeom prst="rect">
                          <a:avLst/>
                        </a:prstGeom>
                        <a:solidFill>
                          <a:prstClr val="white"/>
                        </a:solidFill>
                        <a:ln>
                          <a:noFill/>
                        </a:ln>
                      </wps:spPr>
                      <wps:txbx>
                        <w:txbxContent>
                          <w:p w14:paraId="0658257E" w14:textId="77777777" w:rsidR="00236CCF" w:rsidRPr="002962C4" w:rsidRDefault="00236CCF" w:rsidP="00236CCF">
                            <w:pPr>
                              <w:pStyle w:val="Index"/>
                              <w:jc w:val="both"/>
                              <w:rPr>
                                <w:rFonts w:ascii="Arial" w:hAnsi="Arial" w:cs="Arial"/>
                                <w:i/>
                                <w:iCs/>
                                <w:sz w:val="20"/>
                                <w:szCs w:val="20"/>
                              </w:rPr>
                            </w:pPr>
                            <w:r w:rsidRPr="00091E88">
                              <w:rPr>
                                <w:rFonts w:ascii="Arial" w:hAnsi="Arial" w:cs="Arial"/>
                                <w:b/>
                                <w:bCs/>
                                <w:sz w:val="20"/>
                                <w:szCs w:val="20"/>
                              </w:rPr>
                              <w:t xml:space="preserve">Figure </w:t>
                            </w:r>
                            <w:r>
                              <w:rPr>
                                <w:rFonts w:ascii="Arial" w:hAnsi="Arial" w:cs="Arial"/>
                                <w:b/>
                                <w:bCs/>
                                <w:sz w:val="20"/>
                                <w:szCs w:val="20"/>
                              </w:rPr>
                              <w:t>4</w:t>
                            </w:r>
                            <w:r w:rsidRPr="00091E88">
                              <w:rPr>
                                <w:rFonts w:ascii="Arial" w:hAnsi="Arial" w:cs="Arial"/>
                                <w:b/>
                                <w:bCs/>
                                <w:sz w:val="20"/>
                                <w:szCs w:val="20"/>
                              </w:rPr>
                              <w:t>.</w:t>
                            </w:r>
                            <w:r w:rsidRPr="00091E88">
                              <w:rPr>
                                <w:rFonts w:ascii="Arial" w:hAnsi="Arial" w:cs="Arial"/>
                                <w:sz w:val="20"/>
                                <w:szCs w:val="20"/>
                              </w:rPr>
                              <w:t xml:space="preserve"> </w:t>
                            </w:r>
                            <w:r w:rsidRPr="00BE18DA">
                              <w:rPr>
                                <w:rFonts w:ascii="Arial" w:hAnsi="Arial" w:cs="Arial"/>
                                <w:sz w:val="20"/>
                                <w:szCs w:val="20"/>
                              </w:rPr>
                              <w:t xml:space="preserve">Hypotheses for shifts to chronicity in rewilded mice. </w:t>
                            </w:r>
                            <w:r>
                              <w:rPr>
                                <w:rFonts w:ascii="Arial" w:hAnsi="Arial" w:cs="Arial"/>
                                <w:sz w:val="20"/>
                                <w:szCs w:val="20"/>
                              </w:rPr>
                              <w:t>Chronic infections</w:t>
                            </w:r>
                            <w:r w:rsidRPr="00BE18DA">
                              <w:rPr>
                                <w:rFonts w:ascii="Arial" w:hAnsi="Arial" w:cs="Arial"/>
                                <w:sz w:val="20"/>
                                <w:szCs w:val="20"/>
                              </w:rPr>
                              <w:t xml:space="preserve"> can be achieved if rewilding causes an initial bias towards Th1 due to a higher baseline level of exposure to Th1-promoting </w:t>
                            </w:r>
                            <w:proofErr w:type="spellStart"/>
                            <w:r w:rsidRPr="00BE18DA">
                              <w:rPr>
                                <w:rFonts w:ascii="Arial" w:hAnsi="Arial" w:cs="Arial"/>
                                <w:sz w:val="20"/>
                                <w:szCs w:val="20"/>
                              </w:rPr>
                              <w:t>micobes</w:t>
                            </w:r>
                            <w:proofErr w:type="spellEnd"/>
                            <w:r>
                              <w:rPr>
                                <w:rFonts w:ascii="Arial" w:hAnsi="Arial" w:cs="Arial"/>
                                <w:sz w:val="20"/>
                                <w:szCs w:val="20"/>
                              </w:rPr>
                              <w:t>. This makes</w:t>
                            </w:r>
                            <w:r w:rsidRPr="00BE18DA">
                              <w:rPr>
                                <w:rFonts w:ascii="Arial" w:hAnsi="Arial" w:cs="Arial"/>
                                <w:sz w:val="20"/>
                                <w:szCs w:val="20"/>
                              </w:rPr>
                              <w:t xml:space="preserve"> </w:t>
                            </w:r>
                            <w:r>
                              <w:rPr>
                                <w:rFonts w:ascii="Arial" w:hAnsi="Arial" w:cs="Arial"/>
                                <w:sz w:val="20"/>
                                <w:szCs w:val="20"/>
                              </w:rPr>
                              <w:t>immuno-modulation easier and</w:t>
                            </w:r>
                            <w:r w:rsidRPr="00BE18DA">
                              <w:rPr>
                                <w:rFonts w:ascii="Arial" w:hAnsi="Arial" w:cs="Arial"/>
                                <w:sz w:val="20"/>
                                <w:szCs w:val="20"/>
                              </w:rPr>
                              <w:t xml:space="preserve"> lead</w:t>
                            </w:r>
                            <w:r>
                              <w:rPr>
                                <w:rFonts w:ascii="Arial" w:hAnsi="Arial" w:cs="Arial"/>
                                <w:sz w:val="20"/>
                                <w:szCs w:val="20"/>
                              </w:rPr>
                              <w:t>s</w:t>
                            </w:r>
                            <w:r w:rsidRPr="00BE18DA">
                              <w:rPr>
                                <w:rFonts w:ascii="Arial" w:hAnsi="Arial" w:cs="Arial"/>
                                <w:sz w:val="20"/>
                                <w:szCs w:val="20"/>
                              </w:rPr>
                              <w:t xml:space="preserve"> to a high Th1 response that suppress</w:t>
                            </w:r>
                            <w:r>
                              <w:rPr>
                                <w:rFonts w:ascii="Arial" w:hAnsi="Arial" w:cs="Arial"/>
                                <w:sz w:val="20"/>
                                <w:szCs w:val="20"/>
                              </w:rPr>
                              <w:t>es</w:t>
                            </w:r>
                            <w:r w:rsidRPr="00BE18DA">
                              <w:rPr>
                                <w:rFonts w:ascii="Arial" w:hAnsi="Arial" w:cs="Arial"/>
                                <w:sz w:val="20"/>
                                <w:szCs w:val="20"/>
                              </w:rPr>
                              <w:t xml:space="preserve"> the Th2 response. Alternatively, rewilding could weaken clearance-promoting feedback loops by weakening the stimulation of the Th2 response by parasites or by reducing positive Th2 self-stimulation. This leads to a general weakening of the immune response that prevents it from being able to clear the parasite.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0C8604" id="Text Box 7" o:spid="_x0000_s1033" type="#_x0000_t202" style="position:absolute;left:0;text-align:left;margin-left:.05pt;margin-top:132.95pt;width:355pt;height:68.9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" stroked="f">
                <v:textbox style="mso-fit-shape-to-text:t" inset="0,0,0,0">
                  <w:txbxContent>
                    <w:p w14:paraId="0658257E" w14:textId="77777777" w:rsidR="00236CCF" w:rsidRPr="002962C4" w:rsidRDefault="00236CCF" w:rsidP="00236CCF">
                      <w:pPr>
                        <w:pStyle w:val="Index"/>
                        <w:jc w:val="both"/>
                        <w:rPr>
                          <w:rFonts w:ascii="Arial" w:hAnsi="Arial" w:cs="Arial"/>
                          <w:i/>
                          <w:iCs/>
                          <w:sz w:val="20"/>
                          <w:szCs w:val="20"/>
                        </w:rPr>
                      </w:pPr>
                      <w:r w:rsidRPr="00091E88">
                        <w:rPr>
                          <w:rFonts w:ascii="Arial" w:hAnsi="Arial" w:cs="Arial"/>
                          <w:b/>
                          <w:bCs/>
                          <w:sz w:val="20"/>
                          <w:szCs w:val="20"/>
                        </w:rPr>
                        <w:t xml:space="preserve">Figure </w:t>
                      </w:r>
                      <w:r>
                        <w:rPr>
                          <w:rFonts w:ascii="Arial" w:hAnsi="Arial" w:cs="Arial"/>
                          <w:b/>
                          <w:bCs/>
                          <w:sz w:val="20"/>
                          <w:szCs w:val="20"/>
                        </w:rPr>
                        <w:t>4</w:t>
                      </w:r>
                      <w:r w:rsidRPr="00091E88">
                        <w:rPr>
                          <w:rFonts w:ascii="Arial" w:hAnsi="Arial" w:cs="Arial"/>
                          <w:b/>
                          <w:bCs/>
                          <w:sz w:val="20"/>
                          <w:szCs w:val="20"/>
                        </w:rPr>
                        <w:t>.</w:t>
                      </w:r>
                      <w:r w:rsidRPr="00091E88">
                        <w:rPr>
                          <w:rFonts w:ascii="Arial" w:hAnsi="Arial" w:cs="Arial"/>
                          <w:sz w:val="20"/>
                          <w:szCs w:val="20"/>
                        </w:rPr>
                        <w:t xml:space="preserve"> </w:t>
                      </w:r>
                      <w:r w:rsidRPr="00BE18DA">
                        <w:rPr>
                          <w:rFonts w:ascii="Arial" w:hAnsi="Arial" w:cs="Arial"/>
                          <w:sz w:val="20"/>
                          <w:szCs w:val="20"/>
                        </w:rPr>
                        <w:t xml:space="preserve">Hypotheses for shifts to chronicity in rewilded mice. </w:t>
                      </w:r>
                      <w:r>
                        <w:rPr>
                          <w:rFonts w:ascii="Arial" w:hAnsi="Arial" w:cs="Arial"/>
                          <w:sz w:val="20"/>
                          <w:szCs w:val="20"/>
                        </w:rPr>
                        <w:t>Chronic infections</w:t>
                      </w:r>
                      <w:r w:rsidRPr="00BE18DA">
                        <w:rPr>
                          <w:rFonts w:ascii="Arial" w:hAnsi="Arial" w:cs="Arial"/>
                          <w:sz w:val="20"/>
                          <w:szCs w:val="20"/>
                        </w:rPr>
                        <w:t xml:space="preserve"> can be achieved if rewilding causes an initial bias towards Th1 due to a higher baseline level of exposure to Th1-promoting </w:t>
                      </w:r>
                      <w:proofErr w:type="spellStart"/>
                      <w:r w:rsidRPr="00BE18DA">
                        <w:rPr>
                          <w:rFonts w:ascii="Arial" w:hAnsi="Arial" w:cs="Arial"/>
                          <w:sz w:val="20"/>
                          <w:szCs w:val="20"/>
                        </w:rPr>
                        <w:t>micobes</w:t>
                      </w:r>
                      <w:proofErr w:type="spellEnd"/>
                      <w:r>
                        <w:rPr>
                          <w:rFonts w:ascii="Arial" w:hAnsi="Arial" w:cs="Arial"/>
                          <w:sz w:val="20"/>
                          <w:szCs w:val="20"/>
                        </w:rPr>
                        <w:t>. This makes</w:t>
                      </w:r>
                      <w:r w:rsidRPr="00BE18DA">
                        <w:rPr>
                          <w:rFonts w:ascii="Arial" w:hAnsi="Arial" w:cs="Arial"/>
                          <w:sz w:val="20"/>
                          <w:szCs w:val="20"/>
                        </w:rPr>
                        <w:t xml:space="preserve"> </w:t>
                      </w:r>
                      <w:r>
                        <w:rPr>
                          <w:rFonts w:ascii="Arial" w:hAnsi="Arial" w:cs="Arial"/>
                          <w:sz w:val="20"/>
                          <w:szCs w:val="20"/>
                        </w:rPr>
                        <w:t>immuno-modulation easier and</w:t>
                      </w:r>
                      <w:r w:rsidRPr="00BE18DA">
                        <w:rPr>
                          <w:rFonts w:ascii="Arial" w:hAnsi="Arial" w:cs="Arial"/>
                          <w:sz w:val="20"/>
                          <w:szCs w:val="20"/>
                        </w:rPr>
                        <w:t xml:space="preserve"> lead</w:t>
                      </w:r>
                      <w:r>
                        <w:rPr>
                          <w:rFonts w:ascii="Arial" w:hAnsi="Arial" w:cs="Arial"/>
                          <w:sz w:val="20"/>
                          <w:szCs w:val="20"/>
                        </w:rPr>
                        <w:t>s</w:t>
                      </w:r>
                      <w:r w:rsidRPr="00BE18DA">
                        <w:rPr>
                          <w:rFonts w:ascii="Arial" w:hAnsi="Arial" w:cs="Arial"/>
                          <w:sz w:val="20"/>
                          <w:szCs w:val="20"/>
                        </w:rPr>
                        <w:t xml:space="preserve"> to a high Th1 response that suppress</w:t>
                      </w:r>
                      <w:r>
                        <w:rPr>
                          <w:rFonts w:ascii="Arial" w:hAnsi="Arial" w:cs="Arial"/>
                          <w:sz w:val="20"/>
                          <w:szCs w:val="20"/>
                        </w:rPr>
                        <w:t>es</w:t>
                      </w:r>
                      <w:r w:rsidRPr="00BE18DA">
                        <w:rPr>
                          <w:rFonts w:ascii="Arial" w:hAnsi="Arial" w:cs="Arial"/>
                          <w:sz w:val="20"/>
                          <w:szCs w:val="20"/>
                        </w:rPr>
                        <w:t xml:space="preserve"> the Th2 response. Alternatively, rewilding could weaken clearance-promoting feedback loops by weakening the stimulation of the Th2 response by parasites or by reducing positive Th2 self-stimulation. This leads to a general weakening of the immune response that prevents it from being able to clear the parasite.</w:t>
                      </w:r>
                    </w:p>
                  </w:txbxContent>
                </v:textbox>
                <w10:wrap type="square"/>
              </v:shape>
            </w:pict>
          </mc:Fallback>
        </mc:AlternateContent>
      </w:r>
      <w:r>
        <w:rPr>
          <w:rFonts w:ascii="Arial" w:hAnsi="Arial" w:cs="Arial"/>
          <w:b/>
          <w:noProof/>
          <w:sz w:val="22"/>
          <w:szCs w:val="22"/>
        </w:rPr>
        <w:drawing>
          <wp:anchor distT="0" distB="0" distL="114300" distR="114300" simplePos="0" relativeHeight="251667456" behindDoc="0" locked="0" layoutInCell="1" allowOverlap="1" wp14:anchorId="4D2B4E54" wp14:editId="78382C46">
            <wp:simplePos x="0" y="0"/>
            <wp:positionH relativeFrom="margin">
              <wp:posOffset>0</wp:posOffset>
            </wp:positionH>
            <wp:positionV relativeFrom="margin">
              <wp:posOffset>34187</wp:posOffset>
            </wp:positionV>
            <wp:extent cx="4555490" cy="1751330"/>
            <wp:effectExtent l="0" t="0" r="3810" b="1270"/>
            <wp:wrapSquare wrapText="bothSides"/>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55490" cy="1751330"/>
                    </a:xfrm>
                    <a:prstGeom prst="rect">
                      <a:avLst/>
                    </a:prstGeom>
                  </pic:spPr>
                </pic:pic>
              </a:graphicData>
            </a:graphic>
          </wp:anchor>
        </w:drawing>
      </w:r>
      <w:r w:rsidR="006A1A70">
        <w:rPr>
          <w:rFonts w:ascii="Arial" w:hAnsi="Arial" w:cs="Arial"/>
          <w:b/>
          <w:i/>
          <w:iCs/>
          <w:sz w:val="22"/>
          <w:szCs w:val="22"/>
          <w:u w:val="single"/>
          <w:lang w:val="en-GB"/>
        </w:rPr>
        <w:t>Hypothesis tests</w:t>
      </w:r>
      <w:r w:rsidR="00524188" w:rsidRPr="001E38B7">
        <w:rPr>
          <w:rFonts w:ascii="Arial" w:hAnsi="Arial" w:cs="Arial"/>
          <w:b/>
          <w:sz w:val="22"/>
          <w:szCs w:val="22"/>
          <w:lang w:val="en-GB"/>
        </w:rPr>
        <w:t xml:space="preserve">. </w:t>
      </w:r>
      <w:ins w:id="233" w:author="Clay Cressler" w:date="2020-11-02T17:06:00Z">
        <w:r w:rsidR="009B441C">
          <w:rPr>
            <w:rFonts w:ascii="Arial" w:hAnsi="Arial" w:cs="Arial"/>
            <w:bCs/>
            <w:sz w:val="22"/>
            <w:szCs w:val="22"/>
          </w:rPr>
          <w:t>We hypoth</w:t>
        </w:r>
      </w:ins>
      <w:commentRangeStart w:id="234"/>
      <w:del w:id="235" w:author="Clay Cressler" w:date="2020-11-02T17:06:00Z">
        <w:r w:rsidR="00B02E37" w:rsidDel="009B441C">
          <w:rPr>
            <w:rFonts w:ascii="Arial" w:hAnsi="Arial" w:cs="Arial"/>
            <w:bCs/>
            <w:sz w:val="22"/>
            <w:szCs w:val="22"/>
          </w:rPr>
          <w:delText>H</w:delText>
        </w:r>
      </w:del>
      <w:r w:rsidR="00B02E37">
        <w:rPr>
          <w:rFonts w:ascii="Arial" w:hAnsi="Arial" w:cs="Arial"/>
          <w:bCs/>
          <w:sz w:val="22"/>
          <w:szCs w:val="22"/>
        </w:rPr>
        <w:t>e</w:t>
      </w:r>
      <w:del w:id="236" w:author="Clay Cressler" w:date="2020-11-02T17:06:00Z">
        <w:r w:rsidR="00B02E37" w:rsidDel="009B441C">
          <w:rPr>
            <w:rFonts w:ascii="Arial" w:hAnsi="Arial" w:cs="Arial"/>
            <w:bCs/>
            <w:sz w:val="22"/>
            <w:szCs w:val="22"/>
          </w:rPr>
          <w:delText>r</w:delText>
        </w:r>
      </w:del>
      <w:ins w:id="237" w:author="Clay Cressler" w:date="2020-11-02T17:06:00Z">
        <w:r w:rsidR="009B441C">
          <w:rPr>
            <w:rFonts w:ascii="Arial" w:hAnsi="Arial" w:cs="Arial"/>
            <w:bCs/>
            <w:sz w:val="22"/>
            <w:szCs w:val="22"/>
          </w:rPr>
          <w:t>siz</w:t>
        </w:r>
      </w:ins>
      <w:r w:rsidR="00B02E37">
        <w:rPr>
          <w:rFonts w:ascii="Arial" w:hAnsi="Arial" w:cs="Arial"/>
          <w:bCs/>
          <w:sz w:val="22"/>
          <w:szCs w:val="22"/>
        </w:rPr>
        <w:t>e</w:t>
      </w:r>
      <w:del w:id="238" w:author="Clay Cressler" w:date="2020-11-02T17:06:00Z">
        <w:r w:rsidR="00B02E37" w:rsidDel="009B441C">
          <w:rPr>
            <w:rFonts w:ascii="Arial" w:hAnsi="Arial" w:cs="Arial"/>
            <w:bCs/>
            <w:sz w:val="22"/>
            <w:szCs w:val="22"/>
          </w:rPr>
          <w:delText xml:space="preserve"> is where the real payoff comes for our model-data synthesis: can we use the understanding developed over the increasingly complex iterations between theory and data</w:delText>
        </w:r>
        <w:commentRangeEnd w:id="234"/>
        <w:r w:rsidR="00BD42B2" w:rsidDel="009B441C">
          <w:rPr>
            <w:rStyle w:val="CommentReference"/>
          </w:rPr>
          <w:commentReference w:id="234"/>
        </w:r>
      </w:del>
      <w:r w:rsidR="00B02E37">
        <w:rPr>
          <w:rFonts w:ascii="Arial" w:hAnsi="Arial" w:cs="Arial"/>
          <w:bCs/>
          <w:sz w:val="22"/>
          <w:szCs w:val="22"/>
        </w:rPr>
        <w:t xml:space="preserve"> </w:t>
      </w:r>
      <w:ins w:id="239" w:author="Clay Cressler" w:date="2020-11-02T17:06:00Z">
        <w:r w:rsidR="009B441C">
          <w:rPr>
            <w:rFonts w:ascii="Arial" w:hAnsi="Arial" w:cs="Arial"/>
            <w:bCs/>
            <w:sz w:val="22"/>
            <w:szCs w:val="22"/>
          </w:rPr>
          <w:t>that</w:t>
        </w:r>
      </w:ins>
      <w:ins w:id="240" w:author="Clay Cressler" w:date="2020-11-02T17:07:00Z">
        <w:r w:rsidR="009B441C">
          <w:rPr>
            <w:rFonts w:ascii="Arial" w:hAnsi="Arial" w:cs="Arial"/>
            <w:bCs/>
            <w:sz w:val="22"/>
            <w:szCs w:val="22"/>
          </w:rPr>
          <w:t xml:space="preserve"> rewilding leads to chronic infections by shifting the immune response towards Th1ness, as seen in our preliminary data (Fig. 1b,c). </w:t>
        </w:r>
      </w:ins>
      <w:del w:id="241" w:author="Clay Cressler" w:date="2020-11-02T17:07:00Z">
        <w:r w:rsidR="00B02E37" w:rsidDel="009B441C">
          <w:rPr>
            <w:rFonts w:ascii="Arial" w:hAnsi="Arial" w:cs="Arial"/>
            <w:bCs/>
            <w:sz w:val="22"/>
            <w:szCs w:val="22"/>
          </w:rPr>
          <w:delText xml:space="preserve">to explain how rewilding alters the </w:delText>
        </w:r>
        <w:r w:rsidR="00414FE8" w:rsidDel="009B441C">
          <w:rPr>
            <w:rFonts w:ascii="Arial" w:hAnsi="Arial" w:cs="Arial"/>
            <w:bCs/>
            <w:sz w:val="22"/>
            <w:szCs w:val="22"/>
          </w:rPr>
          <w:delText>host</w:delText>
        </w:r>
        <w:r w:rsidR="00B02E37" w:rsidDel="009B441C">
          <w:rPr>
            <w:rFonts w:ascii="Arial" w:hAnsi="Arial" w:cs="Arial"/>
            <w:bCs/>
            <w:sz w:val="22"/>
            <w:szCs w:val="22"/>
          </w:rPr>
          <w:delText>-parasi</w:delText>
        </w:r>
        <w:r w:rsidR="006E3238" w:rsidDel="009B441C">
          <w:rPr>
            <w:rFonts w:ascii="Arial" w:hAnsi="Arial" w:cs="Arial"/>
            <w:bCs/>
            <w:sz w:val="22"/>
            <w:szCs w:val="22"/>
          </w:rPr>
          <w:delText>te interaction to promote chronicity</w:delText>
        </w:r>
        <w:r w:rsidR="0076173A" w:rsidDel="009B441C">
          <w:rPr>
            <w:rFonts w:ascii="Arial" w:hAnsi="Arial" w:cs="Arial"/>
            <w:bCs/>
            <w:sz w:val="22"/>
            <w:szCs w:val="22"/>
          </w:rPr>
          <w:delText xml:space="preserve"> in the field</w:delText>
        </w:r>
        <w:r w:rsidR="006E3238" w:rsidDel="009B441C">
          <w:rPr>
            <w:rFonts w:ascii="Arial" w:hAnsi="Arial" w:cs="Arial"/>
            <w:bCs/>
            <w:sz w:val="22"/>
            <w:szCs w:val="22"/>
          </w:rPr>
          <w:delText>?</w:delText>
        </w:r>
        <w:r w:rsidR="00B02E37" w:rsidDel="009B441C">
          <w:rPr>
            <w:rFonts w:ascii="Arial" w:hAnsi="Arial" w:cs="Arial"/>
            <w:bCs/>
            <w:sz w:val="22"/>
            <w:szCs w:val="22"/>
          </w:rPr>
          <w:delText xml:space="preserve"> </w:delText>
        </w:r>
        <w:r w:rsidR="006E3238" w:rsidDel="009B441C">
          <w:rPr>
            <w:rFonts w:ascii="Arial" w:hAnsi="Arial" w:cs="Arial"/>
            <w:bCs/>
            <w:sz w:val="22"/>
            <w:szCs w:val="22"/>
          </w:rPr>
          <w:delText>Even the</w:delText>
        </w:r>
      </w:del>
      <w:ins w:id="242" w:author="Clay Cressler" w:date="2020-11-02T17:07:00Z">
        <w:r w:rsidR="009B441C">
          <w:rPr>
            <w:rFonts w:ascii="Arial" w:hAnsi="Arial" w:cs="Arial"/>
            <w:bCs/>
            <w:sz w:val="22"/>
            <w:szCs w:val="22"/>
          </w:rPr>
          <w:t>The</w:t>
        </w:r>
      </w:ins>
      <w:r w:rsidR="006E3238">
        <w:rPr>
          <w:rFonts w:ascii="Arial" w:hAnsi="Arial" w:cs="Arial"/>
          <w:bCs/>
          <w:sz w:val="22"/>
          <w:szCs w:val="22"/>
        </w:rPr>
        <w:t xml:space="preserve"> simple model suggests multiple possible mechanisms for the observed shift in duration (</w:t>
      </w:r>
      <w:r w:rsidR="006E3238" w:rsidRPr="00414FE8">
        <w:rPr>
          <w:rFonts w:ascii="Arial" w:hAnsi="Arial" w:cs="Arial"/>
          <w:b/>
          <w:sz w:val="22"/>
          <w:szCs w:val="22"/>
        </w:rPr>
        <w:t>Fig. 4</w:t>
      </w:r>
      <w:ins w:id="243" w:author="Clay Cressler" w:date="2020-11-02T17:07:00Z">
        <w:r w:rsidR="009B441C">
          <w:rPr>
            <w:rFonts w:ascii="Arial" w:hAnsi="Arial" w:cs="Arial"/>
            <w:bCs/>
            <w:sz w:val="22"/>
            <w:szCs w:val="22"/>
          </w:rPr>
          <w:t xml:space="preserve">). One possibility </w:t>
        </w:r>
      </w:ins>
      <w:ins w:id="244" w:author="Clay Cressler" w:date="2020-11-02T17:08:00Z">
        <w:r w:rsidR="009B441C">
          <w:rPr>
            <w:rFonts w:ascii="Arial" w:hAnsi="Arial" w:cs="Arial"/>
            <w:bCs/>
            <w:sz w:val="22"/>
            <w:szCs w:val="22"/>
          </w:rPr>
          <w:t xml:space="preserve">is that rewilding reduces the values of the parameters governing </w:t>
        </w:r>
      </w:ins>
      <w:del w:id="245" w:author="Clay Cressler" w:date="2020-11-02T17:07:00Z">
        <w:r w:rsidR="006E3238" w:rsidDel="009B441C">
          <w:rPr>
            <w:rFonts w:ascii="Arial" w:hAnsi="Arial" w:cs="Arial"/>
            <w:bCs/>
            <w:sz w:val="22"/>
            <w:szCs w:val="22"/>
          </w:rPr>
          <w:delText xml:space="preserve">), </w:delText>
        </w:r>
      </w:del>
      <w:del w:id="246" w:author="Clay Cressler" w:date="2020-11-02T17:08:00Z">
        <w:r w:rsidR="006E3238" w:rsidDel="009B441C">
          <w:rPr>
            <w:rFonts w:ascii="Arial" w:hAnsi="Arial" w:cs="Arial"/>
            <w:bCs/>
            <w:sz w:val="22"/>
            <w:szCs w:val="22"/>
          </w:rPr>
          <w:delText xml:space="preserve">including a weakening of </w:delText>
        </w:r>
      </w:del>
      <w:r w:rsidR="006E3238">
        <w:rPr>
          <w:rFonts w:ascii="Arial" w:hAnsi="Arial" w:cs="Arial"/>
          <w:bCs/>
          <w:sz w:val="22"/>
          <w:szCs w:val="22"/>
        </w:rPr>
        <w:t xml:space="preserve">clearance-promoting feedbacks </w:t>
      </w:r>
      <w:ins w:id="247" w:author="Clay Cressler" w:date="2020-11-02T17:08:00Z">
        <w:r w:rsidR="009B441C">
          <w:rPr>
            <w:rFonts w:ascii="Arial" w:hAnsi="Arial" w:cs="Arial"/>
            <w:bCs/>
            <w:sz w:val="22"/>
            <w:szCs w:val="22"/>
          </w:rPr>
          <w:t>(</w:t>
        </w:r>
      </w:ins>
      <w:ins w:id="248" w:author="Clay Cressler" w:date="2020-11-02T17:09:00Z">
        <w:r w:rsidR="009B441C">
          <w:rPr>
            <w:rFonts w:ascii="Arial" w:hAnsi="Arial" w:cs="Arial"/>
            <w:bCs/>
            <w:sz w:val="22"/>
            <w:szCs w:val="22"/>
          </w:rPr>
          <w:t xml:space="preserve">such as </w:t>
        </w:r>
      </w:ins>
      <m:oMath>
        <m:sSub>
          <m:sSubPr>
            <m:ctrlPr>
              <w:ins w:id="249" w:author="Clay Cressler" w:date="2020-11-02T17:08:00Z">
                <w:rPr>
                  <w:rFonts w:ascii="Cambria Math" w:hAnsi="Cambria Math" w:cs="Arial"/>
                  <w:bCs/>
                  <w:i/>
                  <w:sz w:val="22"/>
                  <w:szCs w:val="22"/>
                </w:rPr>
              </w:ins>
            </m:ctrlPr>
          </m:sSubPr>
          <m:e>
            <m:r>
              <w:ins w:id="250" w:author="Clay Cressler" w:date="2020-11-02T17:08:00Z">
                <w:rPr>
                  <w:rFonts w:ascii="Cambria Math" w:hAnsi="Cambria Math" w:cs="Arial"/>
                  <w:sz w:val="22"/>
                  <w:szCs w:val="22"/>
                </w:rPr>
                <m:t>s</m:t>
              </w:ins>
            </m:r>
          </m:e>
          <m:sub>
            <m:r>
              <w:ins w:id="251" w:author="Clay Cressler" w:date="2020-11-02T17:08:00Z">
                <w:rPr>
                  <w:rFonts w:ascii="Cambria Math" w:hAnsi="Cambria Math" w:cs="Arial"/>
                  <w:sz w:val="22"/>
                  <w:szCs w:val="22"/>
                </w:rPr>
                <m:t>2</m:t>
              </w:ins>
            </m:r>
          </m:sub>
        </m:sSub>
      </m:oMath>
      <w:ins w:id="252" w:author="Clay Cressler" w:date="2020-11-02T17:09:00Z">
        <w:r w:rsidR="009B441C">
          <w:rPr>
            <w:rFonts w:ascii="Arial" w:hAnsi="Arial" w:cs="Arial"/>
            <w:bCs/>
            <w:sz w:val="22"/>
            <w:szCs w:val="22"/>
          </w:rPr>
          <w:t xml:space="preserve"> and</w:t>
        </w:r>
      </w:ins>
      <w:ins w:id="253" w:author="Clay Cressler" w:date="2020-11-02T17:08:00Z">
        <w:r w:rsidR="009B441C">
          <w:rPr>
            <w:rFonts w:ascii="Arial" w:hAnsi="Arial" w:cs="Arial"/>
            <w:bCs/>
            <w:sz w:val="22"/>
            <w:szCs w:val="22"/>
          </w:rPr>
          <w:t xml:space="preserve"> </w:t>
        </w:r>
      </w:ins>
      <m:oMath>
        <m:sSub>
          <m:sSubPr>
            <m:ctrlPr>
              <w:ins w:id="254" w:author="Clay Cressler" w:date="2020-11-02T17:08:00Z">
                <w:rPr>
                  <w:rFonts w:ascii="Cambria Math" w:hAnsi="Cambria Math" w:cs="Arial"/>
                  <w:bCs/>
                  <w:i/>
                  <w:sz w:val="22"/>
                  <w:szCs w:val="22"/>
                </w:rPr>
              </w:ins>
            </m:ctrlPr>
          </m:sSubPr>
          <m:e>
            <m:r>
              <w:ins w:id="255" w:author="Clay Cressler" w:date="2020-11-02T17:08:00Z">
                <w:rPr>
                  <w:rFonts w:ascii="Cambria Math" w:hAnsi="Cambria Math" w:cs="Arial"/>
                  <w:sz w:val="22"/>
                  <w:szCs w:val="22"/>
                </w:rPr>
                <m:t>c</m:t>
              </w:ins>
            </m:r>
          </m:e>
          <m:sub>
            <m:r>
              <w:ins w:id="256" w:author="Clay Cressler" w:date="2020-11-02T17:08:00Z">
                <w:rPr>
                  <w:rFonts w:ascii="Cambria Math" w:hAnsi="Cambria Math" w:cs="Arial"/>
                  <w:sz w:val="22"/>
                  <w:szCs w:val="22"/>
                </w:rPr>
                <m:t>2</m:t>
              </w:ins>
            </m:r>
          </m:sub>
        </m:sSub>
      </m:oMath>
      <w:ins w:id="257" w:author="Clay Cressler" w:date="2020-11-02T17:09:00Z">
        <w:r w:rsidR="009B441C">
          <w:rPr>
            <w:rFonts w:ascii="Arial" w:hAnsi="Arial" w:cs="Arial"/>
            <w:bCs/>
            <w:sz w:val="22"/>
            <w:szCs w:val="22"/>
          </w:rPr>
          <w:t xml:space="preserve">), thereby </w:t>
        </w:r>
      </w:ins>
      <w:del w:id="258" w:author="Clay Cressler" w:date="2020-11-02T17:09:00Z">
        <w:r w:rsidR="006E3238" w:rsidDel="009B441C">
          <w:rPr>
            <w:rFonts w:ascii="Arial" w:hAnsi="Arial" w:cs="Arial"/>
            <w:bCs/>
            <w:sz w:val="22"/>
            <w:szCs w:val="22"/>
          </w:rPr>
          <w:delText xml:space="preserve">that </w:delText>
        </w:r>
      </w:del>
      <w:r w:rsidR="006E3238">
        <w:rPr>
          <w:rFonts w:ascii="Arial" w:hAnsi="Arial" w:cs="Arial"/>
          <w:bCs/>
          <w:sz w:val="22"/>
          <w:szCs w:val="22"/>
        </w:rPr>
        <w:t>allow</w:t>
      </w:r>
      <w:ins w:id="259" w:author="Clay Cressler" w:date="2020-11-02T17:09:00Z">
        <w:r w:rsidR="009B441C">
          <w:rPr>
            <w:rFonts w:ascii="Arial" w:hAnsi="Arial" w:cs="Arial"/>
            <w:bCs/>
            <w:sz w:val="22"/>
            <w:szCs w:val="22"/>
          </w:rPr>
          <w:t>ing parasite</w:t>
        </w:r>
      </w:ins>
      <w:del w:id="260" w:author="Clay Cressler" w:date="2020-11-02T17:09:00Z">
        <w:r w:rsidR="006E3238" w:rsidDel="009B441C">
          <w:rPr>
            <w:rFonts w:ascii="Arial" w:hAnsi="Arial" w:cs="Arial"/>
            <w:bCs/>
            <w:sz w:val="22"/>
            <w:szCs w:val="22"/>
          </w:rPr>
          <w:delText>s</w:delText>
        </w:r>
      </w:del>
      <w:r w:rsidR="006E3238">
        <w:rPr>
          <w:rFonts w:ascii="Arial" w:hAnsi="Arial" w:cs="Arial"/>
          <w:bCs/>
          <w:sz w:val="22"/>
          <w:szCs w:val="22"/>
        </w:rPr>
        <w:t xml:space="preserve"> </w:t>
      </w:r>
      <w:del w:id="261" w:author="Clay Cressler" w:date="2020-11-02T17:09:00Z">
        <w:r w:rsidR="006E3238" w:rsidDel="009B441C">
          <w:rPr>
            <w:rFonts w:ascii="Arial" w:hAnsi="Arial" w:cs="Arial"/>
            <w:bCs/>
            <w:sz w:val="22"/>
            <w:szCs w:val="22"/>
          </w:rPr>
          <w:delText>the parasite to</w:delText>
        </w:r>
      </w:del>
      <w:r w:rsidR="006E3238">
        <w:rPr>
          <w:rFonts w:ascii="Arial" w:hAnsi="Arial" w:cs="Arial"/>
          <w:bCs/>
          <w:sz w:val="22"/>
          <w:szCs w:val="22"/>
        </w:rPr>
        <w:t xml:space="preserve"> persist</w:t>
      </w:r>
      <w:ins w:id="262" w:author="Clay Cressler" w:date="2020-11-02T17:09:00Z">
        <w:r w:rsidR="009B441C">
          <w:rPr>
            <w:rFonts w:ascii="Arial" w:hAnsi="Arial" w:cs="Arial"/>
            <w:bCs/>
            <w:sz w:val="22"/>
            <w:szCs w:val="22"/>
          </w:rPr>
          <w:t>ence</w:t>
        </w:r>
      </w:ins>
      <w:r w:rsidR="006E3238">
        <w:rPr>
          <w:rFonts w:ascii="Arial" w:hAnsi="Arial" w:cs="Arial"/>
          <w:bCs/>
          <w:sz w:val="22"/>
          <w:szCs w:val="22"/>
        </w:rPr>
        <w:t xml:space="preserve"> due to a lowered immune response (</w:t>
      </w:r>
      <w:r w:rsidR="006E3238" w:rsidRPr="00414FE8">
        <w:rPr>
          <w:rFonts w:ascii="Arial" w:hAnsi="Arial" w:cs="Arial"/>
          <w:b/>
          <w:sz w:val="22"/>
          <w:szCs w:val="22"/>
        </w:rPr>
        <w:t>Fig. 4</w:t>
      </w:r>
      <w:ins w:id="263" w:author="Clay Cressler" w:date="2020-11-02T17:09:00Z">
        <w:r w:rsidR="009B441C">
          <w:rPr>
            <w:rFonts w:ascii="Arial" w:hAnsi="Arial" w:cs="Arial"/>
            <w:b/>
            <w:sz w:val="22"/>
            <w:szCs w:val="22"/>
          </w:rPr>
          <w:t>b</w:t>
        </w:r>
      </w:ins>
      <w:del w:id="264" w:author="Clay Cressler" w:date="2020-11-02T17:09:00Z">
        <w:r w:rsidR="006E3238" w:rsidRPr="00414FE8" w:rsidDel="009B441C">
          <w:rPr>
            <w:rFonts w:ascii="Arial" w:hAnsi="Arial" w:cs="Arial"/>
            <w:b/>
            <w:sz w:val="22"/>
            <w:szCs w:val="22"/>
          </w:rPr>
          <w:delText>B</w:delText>
        </w:r>
      </w:del>
      <w:r w:rsidR="006E3238">
        <w:rPr>
          <w:rFonts w:ascii="Arial" w:hAnsi="Arial" w:cs="Arial"/>
          <w:bCs/>
          <w:sz w:val="22"/>
          <w:szCs w:val="22"/>
        </w:rPr>
        <w:t xml:space="preserve">, </w:t>
      </w:r>
      <w:del w:id="265" w:author="Clay Cressler" w:date="2020-11-02T17:11:00Z">
        <w:r w:rsidR="006E3238" w:rsidDel="009B441C">
          <w:rPr>
            <w:rFonts w:ascii="Arial" w:hAnsi="Arial" w:cs="Arial"/>
            <w:bCs/>
            <w:sz w:val="22"/>
            <w:szCs w:val="22"/>
          </w:rPr>
          <w:delText>solid gray line</w:delText>
        </w:r>
      </w:del>
      <w:ins w:id="266" w:author="Clay Cressler" w:date="2020-11-02T17:11:00Z">
        <w:r w:rsidR="009B441C">
          <w:rPr>
            <w:rFonts w:ascii="Arial" w:hAnsi="Arial" w:cs="Arial"/>
            <w:bCs/>
            <w:sz w:val="22"/>
            <w:szCs w:val="22"/>
          </w:rPr>
          <w:t>black line</w:t>
        </w:r>
      </w:ins>
      <w:r w:rsidR="006E3238">
        <w:rPr>
          <w:rFonts w:ascii="Arial" w:hAnsi="Arial" w:cs="Arial"/>
          <w:bCs/>
          <w:sz w:val="22"/>
          <w:szCs w:val="22"/>
        </w:rPr>
        <w:t>)</w:t>
      </w:r>
      <w:ins w:id="267" w:author="Clay Cressler" w:date="2020-11-02T17:09:00Z">
        <w:r w:rsidR="009B441C">
          <w:rPr>
            <w:rFonts w:ascii="Arial" w:hAnsi="Arial" w:cs="Arial"/>
            <w:bCs/>
            <w:sz w:val="22"/>
            <w:szCs w:val="22"/>
          </w:rPr>
          <w:t>. Anoth</w:t>
        </w:r>
      </w:ins>
      <w:ins w:id="268" w:author="Clay Cressler" w:date="2020-11-02T17:10:00Z">
        <w:r w:rsidR="009B441C">
          <w:rPr>
            <w:rFonts w:ascii="Arial" w:hAnsi="Arial" w:cs="Arial"/>
            <w:bCs/>
            <w:sz w:val="22"/>
            <w:szCs w:val="22"/>
          </w:rPr>
          <w:t>e</w:t>
        </w:r>
      </w:ins>
      <w:ins w:id="269" w:author="Clay Cressler" w:date="2020-11-02T17:09:00Z">
        <w:r w:rsidR="009B441C">
          <w:rPr>
            <w:rFonts w:ascii="Arial" w:hAnsi="Arial" w:cs="Arial"/>
            <w:bCs/>
            <w:sz w:val="22"/>
            <w:szCs w:val="22"/>
          </w:rPr>
          <w:t>r is that rewilding</w:t>
        </w:r>
      </w:ins>
      <w:del w:id="270" w:author="Clay Cressler" w:date="2020-11-02T17:09:00Z">
        <w:r w:rsidR="006E3238" w:rsidDel="009B441C">
          <w:rPr>
            <w:rFonts w:ascii="Arial" w:hAnsi="Arial" w:cs="Arial"/>
            <w:bCs/>
            <w:sz w:val="22"/>
            <w:szCs w:val="22"/>
          </w:rPr>
          <w:delText>,</w:delText>
        </w:r>
      </w:del>
      <w:r w:rsidR="006E3238">
        <w:rPr>
          <w:rFonts w:ascii="Arial" w:hAnsi="Arial" w:cs="Arial"/>
          <w:bCs/>
          <w:sz w:val="22"/>
          <w:szCs w:val="22"/>
        </w:rPr>
        <w:t xml:space="preserve"> </w:t>
      </w:r>
      <w:del w:id="271" w:author="Clay Cressler" w:date="2020-11-02T17:09:00Z">
        <w:r w:rsidR="006E3238" w:rsidDel="009B441C">
          <w:rPr>
            <w:rFonts w:ascii="Arial" w:hAnsi="Arial" w:cs="Arial"/>
            <w:bCs/>
            <w:sz w:val="22"/>
            <w:szCs w:val="22"/>
          </w:rPr>
          <w:delText>or a change</w:delText>
        </w:r>
      </w:del>
      <w:del w:id="272" w:author="Clay Cressler" w:date="2020-11-02T17:10:00Z">
        <w:r w:rsidR="006E3238" w:rsidDel="009B441C">
          <w:rPr>
            <w:rFonts w:ascii="Arial" w:hAnsi="Arial" w:cs="Arial"/>
            <w:bCs/>
            <w:sz w:val="22"/>
            <w:szCs w:val="22"/>
          </w:rPr>
          <w:delText xml:space="preserve"> </w:delText>
        </w:r>
      </w:del>
      <w:ins w:id="273" w:author="Clay Cressler" w:date="2020-11-02T17:10:00Z">
        <w:r w:rsidR="009B441C">
          <w:rPr>
            <w:rFonts w:ascii="Arial" w:hAnsi="Arial" w:cs="Arial"/>
            <w:bCs/>
            <w:sz w:val="22"/>
            <w:szCs w:val="22"/>
          </w:rPr>
          <w:t xml:space="preserve">increases </w:t>
        </w:r>
      </w:ins>
      <w:del w:id="274" w:author="Clay Cressler" w:date="2020-11-02T17:10:00Z">
        <w:r w:rsidR="006E3238" w:rsidDel="009B441C">
          <w:rPr>
            <w:rFonts w:ascii="Arial" w:hAnsi="Arial" w:cs="Arial"/>
            <w:bCs/>
            <w:sz w:val="22"/>
            <w:szCs w:val="22"/>
          </w:rPr>
          <w:delText>in t</w:delText>
        </w:r>
      </w:del>
      <w:ins w:id="275" w:author="Clay Cressler" w:date="2020-11-02T17:10:00Z">
        <w:r w:rsidR="009B441C">
          <w:rPr>
            <w:rFonts w:ascii="Arial" w:hAnsi="Arial" w:cs="Arial"/>
            <w:bCs/>
            <w:sz w:val="22"/>
            <w:szCs w:val="22"/>
          </w:rPr>
          <w:t>t</w:t>
        </w:r>
      </w:ins>
      <w:r w:rsidR="006E3238">
        <w:rPr>
          <w:rFonts w:ascii="Arial" w:hAnsi="Arial" w:cs="Arial"/>
          <w:bCs/>
          <w:sz w:val="22"/>
          <w:szCs w:val="22"/>
        </w:rPr>
        <w:t xml:space="preserve">he background level of Th1 stimulation </w:t>
      </w:r>
      <w:ins w:id="276" w:author="Clay Cressler" w:date="2020-11-02T17:10:00Z">
        <w:r w:rsidR="009B441C">
          <w:rPr>
            <w:rFonts w:ascii="Arial" w:hAnsi="Arial" w:cs="Arial"/>
            <w:bCs/>
            <w:sz w:val="22"/>
            <w:szCs w:val="22"/>
          </w:rPr>
          <w:t xml:space="preserve">(the parameter </w:t>
        </w:r>
      </w:ins>
      <m:oMath>
        <m:sSub>
          <m:sSubPr>
            <m:ctrlPr>
              <w:ins w:id="277" w:author="Clay Cressler" w:date="2020-11-02T17:10:00Z">
                <w:rPr>
                  <w:rFonts w:ascii="Cambria Math" w:hAnsi="Cambria Math" w:cs="Arial"/>
                  <w:bCs/>
                  <w:i/>
                  <w:sz w:val="22"/>
                  <w:szCs w:val="22"/>
                </w:rPr>
              </w:ins>
            </m:ctrlPr>
          </m:sSubPr>
          <m:e>
            <m:r>
              <w:ins w:id="278" w:author="Clay Cressler" w:date="2020-11-02T17:10:00Z">
                <w:rPr>
                  <w:rFonts w:ascii="Cambria Math" w:hAnsi="Cambria Math" w:cs="Arial"/>
                  <w:sz w:val="22"/>
                  <w:szCs w:val="22"/>
                </w:rPr>
                <m:t>b</m:t>
              </w:ins>
            </m:r>
          </m:e>
          <m:sub>
            <m:r>
              <w:ins w:id="279" w:author="Clay Cressler" w:date="2020-11-02T17:10:00Z">
                <w:rPr>
                  <w:rFonts w:ascii="Cambria Math" w:hAnsi="Cambria Math" w:cs="Arial"/>
                  <w:sz w:val="22"/>
                  <w:szCs w:val="22"/>
                </w:rPr>
                <m:t>1</m:t>
              </w:ins>
            </m:r>
          </m:sub>
        </m:sSub>
      </m:oMath>
      <w:ins w:id="280" w:author="Clay Cressler" w:date="2020-11-02T17:10:00Z">
        <w:r w:rsidR="009B441C">
          <w:rPr>
            <w:rFonts w:ascii="Arial" w:hAnsi="Arial" w:cs="Arial"/>
            <w:bCs/>
            <w:sz w:val="22"/>
            <w:szCs w:val="22"/>
          </w:rPr>
          <w:t xml:space="preserve">), </w:t>
        </w:r>
      </w:ins>
      <w:del w:id="281" w:author="Clay Cressler" w:date="2020-11-02T17:10:00Z">
        <w:r w:rsidR="006E3238" w:rsidDel="009B441C">
          <w:rPr>
            <w:rFonts w:ascii="Arial" w:hAnsi="Arial" w:cs="Arial"/>
            <w:bCs/>
            <w:sz w:val="22"/>
            <w:szCs w:val="22"/>
          </w:rPr>
          <w:delText xml:space="preserve">that </w:delText>
        </w:r>
      </w:del>
      <w:ins w:id="282" w:author="Clay Cressler" w:date="2020-11-02T17:10:00Z">
        <w:r w:rsidR="009B441C">
          <w:rPr>
            <w:rFonts w:ascii="Arial" w:hAnsi="Arial" w:cs="Arial"/>
            <w:bCs/>
            <w:sz w:val="22"/>
            <w:szCs w:val="22"/>
          </w:rPr>
          <w:t xml:space="preserve">thereby </w:t>
        </w:r>
      </w:ins>
      <w:r w:rsidR="006E3238">
        <w:rPr>
          <w:rFonts w:ascii="Arial" w:hAnsi="Arial" w:cs="Arial"/>
          <w:bCs/>
          <w:sz w:val="22"/>
          <w:szCs w:val="22"/>
        </w:rPr>
        <w:t>alter</w:t>
      </w:r>
      <w:del w:id="283" w:author="Clay Cressler" w:date="2020-11-02T17:10:00Z">
        <w:r w:rsidR="006E3238" w:rsidDel="009B441C">
          <w:rPr>
            <w:rFonts w:ascii="Arial" w:hAnsi="Arial" w:cs="Arial"/>
            <w:bCs/>
            <w:sz w:val="22"/>
            <w:szCs w:val="22"/>
          </w:rPr>
          <w:delText>s</w:delText>
        </w:r>
      </w:del>
      <w:ins w:id="284" w:author="Clay Cressler" w:date="2020-11-02T17:10:00Z">
        <w:r w:rsidR="009B441C">
          <w:rPr>
            <w:rFonts w:ascii="Arial" w:hAnsi="Arial" w:cs="Arial"/>
            <w:bCs/>
            <w:sz w:val="22"/>
            <w:szCs w:val="22"/>
          </w:rPr>
          <w:t>ing</w:t>
        </w:r>
      </w:ins>
      <w:r w:rsidR="006E3238">
        <w:rPr>
          <w:rFonts w:ascii="Arial" w:hAnsi="Arial" w:cs="Arial"/>
          <w:bCs/>
          <w:sz w:val="22"/>
          <w:szCs w:val="22"/>
        </w:rPr>
        <w:t xml:space="preserve"> the initial Th1ness of the immune system</w:t>
      </w:r>
      <w:ins w:id="285" w:author="Clay Cressler" w:date="2020-11-02T17:10:00Z">
        <w:r w:rsidR="009B441C">
          <w:rPr>
            <w:rFonts w:ascii="Arial" w:hAnsi="Arial" w:cs="Arial"/>
            <w:bCs/>
            <w:sz w:val="22"/>
            <w:szCs w:val="22"/>
          </w:rPr>
          <w:t xml:space="preserve">, making </w:t>
        </w:r>
      </w:ins>
      <w:del w:id="286" w:author="Clay Cressler" w:date="2020-11-02T17:10:00Z">
        <w:r w:rsidR="006E3238" w:rsidDel="009B441C">
          <w:rPr>
            <w:rFonts w:ascii="Arial" w:hAnsi="Arial" w:cs="Arial"/>
            <w:bCs/>
            <w:sz w:val="22"/>
            <w:szCs w:val="22"/>
          </w:rPr>
          <w:delText xml:space="preserve"> and makes </w:delText>
        </w:r>
      </w:del>
      <w:r w:rsidR="006E3238">
        <w:rPr>
          <w:rFonts w:ascii="Arial" w:hAnsi="Arial" w:cs="Arial"/>
          <w:bCs/>
          <w:sz w:val="22"/>
          <w:szCs w:val="22"/>
        </w:rPr>
        <w:t>immunomodulation easier (</w:t>
      </w:r>
      <w:r w:rsidR="006E3238" w:rsidRPr="00414FE8">
        <w:rPr>
          <w:rFonts w:ascii="Arial" w:hAnsi="Arial" w:cs="Arial"/>
          <w:b/>
          <w:sz w:val="22"/>
          <w:szCs w:val="22"/>
        </w:rPr>
        <w:t xml:space="preserve">Fig. </w:t>
      </w:r>
      <w:del w:id="287" w:author="Clay Cressler" w:date="2020-11-02T17:10:00Z">
        <w:r w:rsidR="006E3238" w:rsidRPr="00414FE8" w:rsidDel="009B441C">
          <w:rPr>
            <w:rFonts w:ascii="Arial" w:hAnsi="Arial" w:cs="Arial"/>
            <w:b/>
            <w:sz w:val="22"/>
            <w:szCs w:val="22"/>
          </w:rPr>
          <w:delText>4C</w:delText>
        </w:r>
      </w:del>
      <w:ins w:id="288" w:author="Clay Cressler" w:date="2020-11-02T17:10:00Z">
        <w:r w:rsidR="009B441C" w:rsidRPr="00414FE8">
          <w:rPr>
            <w:rFonts w:ascii="Arial" w:hAnsi="Arial" w:cs="Arial"/>
            <w:b/>
            <w:sz w:val="22"/>
            <w:szCs w:val="22"/>
          </w:rPr>
          <w:t>4</w:t>
        </w:r>
        <w:r w:rsidR="009B441C">
          <w:rPr>
            <w:rFonts w:ascii="Arial" w:hAnsi="Arial" w:cs="Arial"/>
            <w:b/>
            <w:sz w:val="22"/>
            <w:szCs w:val="22"/>
          </w:rPr>
          <w:t>c</w:t>
        </w:r>
      </w:ins>
      <w:r w:rsidR="006E3238">
        <w:rPr>
          <w:rFonts w:ascii="Arial" w:hAnsi="Arial" w:cs="Arial"/>
          <w:bCs/>
          <w:sz w:val="22"/>
          <w:szCs w:val="22"/>
        </w:rPr>
        <w:t xml:space="preserve">, </w:t>
      </w:r>
      <w:del w:id="289" w:author="Clay Cressler" w:date="2020-11-02T17:11:00Z">
        <w:r w:rsidR="006E3238" w:rsidDel="009B441C">
          <w:rPr>
            <w:rFonts w:ascii="Arial" w:hAnsi="Arial" w:cs="Arial"/>
            <w:bCs/>
            <w:sz w:val="22"/>
            <w:szCs w:val="22"/>
          </w:rPr>
          <w:delText>black line</w:delText>
        </w:r>
      </w:del>
      <w:ins w:id="290" w:author="Clay Cressler" w:date="2020-11-02T17:11:00Z">
        <w:r w:rsidR="009B441C">
          <w:rPr>
            <w:rFonts w:ascii="Arial" w:hAnsi="Arial" w:cs="Arial"/>
            <w:bCs/>
            <w:sz w:val="22"/>
            <w:szCs w:val="22"/>
          </w:rPr>
          <w:t>solid gray line</w:t>
        </w:r>
      </w:ins>
      <w:r w:rsidR="006E3238">
        <w:rPr>
          <w:rFonts w:ascii="Arial" w:hAnsi="Arial" w:cs="Arial"/>
          <w:bCs/>
          <w:sz w:val="22"/>
          <w:szCs w:val="22"/>
        </w:rPr>
        <w:t xml:space="preserve">). </w:t>
      </w:r>
      <w:ins w:id="291" w:author="Clay Cressler" w:date="2020-11-02T17:14:00Z">
        <w:r w:rsidR="006A5D50">
          <w:rPr>
            <w:rFonts w:ascii="Arial" w:hAnsi="Arial" w:cs="Arial"/>
            <w:sz w:val="22"/>
            <w:szCs w:val="22"/>
          </w:rPr>
          <w:t>Following the same procedure for model fitting as in Aim 1, w</w:t>
        </w:r>
        <w:r w:rsidR="006A5D50" w:rsidRPr="00026E70">
          <w:rPr>
            <w:rFonts w:ascii="Arial" w:hAnsi="Arial" w:cs="Arial"/>
            <w:sz w:val="22"/>
            <w:szCs w:val="22"/>
          </w:rPr>
          <w:t xml:space="preserve">e will </w:t>
        </w:r>
        <w:r w:rsidR="006A5D50">
          <w:rPr>
            <w:rFonts w:ascii="Arial" w:hAnsi="Arial" w:cs="Arial"/>
            <w:sz w:val="22"/>
            <w:szCs w:val="22"/>
          </w:rPr>
          <w:t>test the predictions of</w:t>
        </w:r>
        <w:r w:rsidR="006A5D50" w:rsidRPr="00026E70">
          <w:rPr>
            <w:rFonts w:ascii="Arial" w:hAnsi="Arial" w:cs="Arial"/>
            <w:sz w:val="22"/>
            <w:szCs w:val="22"/>
          </w:rPr>
          <w:t xml:space="preserve"> </w:t>
        </w:r>
        <w:r w:rsidR="006A5D50" w:rsidRPr="00026E70">
          <w:rPr>
            <w:rFonts w:ascii="Arial" w:hAnsi="Arial" w:cs="Arial"/>
            <w:sz w:val="22"/>
            <w:szCs w:val="22"/>
          </w:rPr>
          <w:t xml:space="preserve">the </w:t>
        </w:r>
        <w:r w:rsidR="006A5D50">
          <w:rPr>
            <w:rFonts w:ascii="Arial" w:hAnsi="Arial" w:cs="Arial"/>
            <w:sz w:val="22"/>
            <w:szCs w:val="22"/>
          </w:rPr>
          <w:t xml:space="preserve">mathematical </w:t>
        </w:r>
        <w:r w:rsidR="006A5D50" w:rsidRPr="00026E70">
          <w:rPr>
            <w:rFonts w:ascii="Arial" w:hAnsi="Arial" w:cs="Arial"/>
            <w:sz w:val="22"/>
            <w:szCs w:val="22"/>
          </w:rPr>
          <w:t xml:space="preserve">model </w:t>
        </w:r>
        <w:r w:rsidR="006A5D50">
          <w:rPr>
            <w:rFonts w:ascii="Arial" w:hAnsi="Arial" w:cs="Arial"/>
            <w:sz w:val="22"/>
            <w:szCs w:val="22"/>
          </w:rPr>
          <w:t xml:space="preserve">by fitting the data from these experiments to the model and estimating model parameters. </w:t>
        </w:r>
      </w:ins>
      <w:del w:id="292" w:author="Clay Cressler" w:date="2020-11-02T17:11:00Z">
        <w:r w:rsidR="000E3064" w:rsidDel="009B441C">
          <w:rPr>
            <w:rFonts w:ascii="Arial" w:hAnsi="Arial" w:cs="Arial"/>
            <w:bCs/>
            <w:sz w:val="22"/>
            <w:szCs w:val="22"/>
            <w:lang w:val="en-GB"/>
          </w:rPr>
          <w:delText>By the time we are analyzing multiple years of field experimental data</w:delText>
        </w:r>
        <w:r w:rsidR="00524188" w:rsidRPr="001E38B7" w:rsidDel="009B441C">
          <w:rPr>
            <w:rFonts w:ascii="Arial" w:hAnsi="Arial" w:cs="Arial"/>
            <w:bCs/>
            <w:sz w:val="22"/>
            <w:szCs w:val="22"/>
            <w:lang w:val="en-GB"/>
          </w:rPr>
          <w:delText>, we will have a validated theoretical model for generating predictions of infection duration that incorporates the mechanistic detail needed to describe</w:delText>
        </w:r>
        <w:r w:rsidR="006265E9" w:rsidDel="009B441C">
          <w:rPr>
            <w:rFonts w:ascii="Arial" w:hAnsi="Arial" w:cs="Arial"/>
            <w:bCs/>
            <w:sz w:val="22"/>
            <w:szCs w:val="22"/>
            <w:lang w:val="en-GB"/>
          </w:rPr>
          <w:delText xml:space="preserve"> worm expulsion</w:delText>
        </w:r>
        <w:r w:rsidR="00524188" w:rsidRPr="001E38B7" w:rsidDel="009B441C">
          <w:rPr>
            <w:rFonts w:ascii="Arial" w:hAnsi="Arial" w:cs="Arial"/>
            <w:bCs/>
            <w:sz w:val="22"/>
            <w:szCs w:val="22"/>
            <w:lang w:val="en-GB"/>
          </w:rPr>
          <w:delText xml:space="preserve"> dynamics in the lab</w:delText>
        </w:r>
        <w:r w:rsidR="00A111D6" w:rsidDel="009B441C">
          <w:rPr>
            <w:rFonts w:ascii="Arial" w:hAnsi="Arial" w:cs="Arial"/>
            <w:bCs/>
            <w:sz w:val="22"/>
            <w:szCs w:val="22"/>
            <w:lang w:val="en-GB"/>
          </w:rPr>
          <w:delText>: i.e.,</w:delText>
        </w:r>
        <w:r w:rsidR="00524188" w:rsidRPr="001E38B7" w:rsidDel="009B441C">
          <w:rPr>
            <w:rFonts w:ascii="Arial" w:hAnsi="Arial" w:cs="Arial"/>
            <w:bCs/>
            <w:sz w:val="22"/>
            <w:szCs w:val="22"/>
            <w:lang w:val="en-GB"/>
          </w:rPr>
          <w:delText xml:space="preserve"> the key immunological variables and their interactions with one another and with the parasite. </w:delText>
        </w:r>
      </w:del>
      <w:del w:id="293" w:author="Clay Cressler" w:date="2020-11-02T17:12:00Z">
        <w:r w:rsidR="00524188" w:rsidRPr="001E38B7" w:rsidDel="009B441C">
          <w:rPr>
            <w:rFonts w:ascii="Arial" w:hAnsi="Arial" w:cs="Arial"/>
            <w:bCs/>
            <w:sz w:val="22"/>
            <w:szCs w:val="22"/>
            <w:lang w:val="en-GB"/>
          </w:rPr>
          <w:delText xml:space="preserve">Here we </w:delText>
        </w:r>
      </w:del>
      <w:del w:id="294" w:author="Clay Cressler" w:date="2020-11-02T17:13:00Z">
        <w:r w:rsidR="00524188" w:rsidRPr="001E38B7" w:rsidDel="006A5D50">
          <w:rPr>
            <w:rFonts w:ascii="Arial" w:hAnsi="Arial" w:cs="Arial"/>
            <w:bCs/>
            <w:sz w:val="22"/>
            <w:szCs w:val="22"/>
            <w:lang w:val="en-GB"/>
          </w:rPr>
          <w:delText xml:space="preserve">test whether this model is sufficiently detailed to predict infection duration in the field. </w:delText>
        </w:r>
      </w:del>
    </w:p>
    <w:p w14:paraId="7BD127A7" w14:textId="77777777" w:rsidR="00A111D6" w:rsidRPr="009B441C" w:rsidRDefault="00A111D6">
      <w:pPr>
        <w:jc w:val="both"/>
        <w:rPr>
          <w:rFonts w:ascii="Arial" w:hAnsi="Arial" w:cs="Arial"/>
          <w:bCs/>
          <w:sz w:val="22"/>
          <w:szCs w:val="22"/>
          <w:rPrChange w:id="295" w:author="Clay Cressler" w:date="2020-11-02T17:12:00Z">
            <w:rPr>
              <w:rFonts w:ascii="Arial" w:hAnsi="Arial" w:cs="Arial"/>
              <w:bCs/>
              <w:sz w:val="22"/>
              <w:szCs w:val="22"/>
              <w:lang w:val="en-GB"/>
            </w:rPr>
          </w:rPrChange>
        </w:rPr>
      </w:pPr>
    </w:p>
    <w:p w14:paraId="221B9D74" w14:textId="0C70F548" w:rsidR="00524188" w:rsidRPr="001E38B7" w:rsidDel="006A5D50" w:rsidRDefault="00524188">
      <w:pPr>
        <w:jc w:val="both"/>
        <w:rPr>
          <w:del w:id="296" w:author="Clay Cressler" w:date="2020-11-02T17:13:00Z"/>
          <w:rFonts w:ascii="Arial" w:hAnsi="Arial" w:cs="Arial"/>
          <w:bCs/>
          <w:sz w:val="22"/>
          <w:szCs w:val="22"/>
          <w:lang w:val="en-GB"/>
        </w:rPr>
      </w:pPr>
      <w:del w:id="297" w:author="Clay Cressler" w:date="2020-11-02T17:13:00Z">
        <w:r w:rsidRPr="001E38B7" w:rsidDel="006A5D50">
          <w:rPr>
            <w:rFonts w:ascii="Arial" w:hAnsi="Arial" w:cs="Arial"/>
            <w:bCs/>
            <w:sz w:val="22"/>
            <w:szCs w:val="22"/>
            <w:lang w:val="en-GB"/>
          </w:rPr>
          <w:delText>That is</w:delText>
        </w:r>
        <w:r w:rsidRPr="001E38B7" w:rsidDel="006A5D50">
          <w:rPr>
            <w:rFonts w:ascii="Arial" w:hAnsi="Arial" w:cs="Arial"/>
            <w:b/>
            <w:sz w:val="22"/>
            <w:szCs w:val="22"/>
            <w:lang w:val="en-GB"/>
          </w:rPr>
          <w:delText xml:space="preserve">, in Aim 3 we will determine whether moving outdoors simply changes parameter values, or </w:delText>
        </w:r>
        <w:r w:rsidR="00A111D6" w:rsidDel="006A5D50">
          <w:rPr>
            <w:rFonts w:ascii="Arial" w:hAnsi="Arial" w:cs="Arial"/>
            <w:b/>
            <w:sz w:val="22"/>
            <w:szCs w:val="22"/>
            <w:lang w:val="en-GB"/>
          </w:rPr>
          <w:delText xml:space="preserve">instead </w:delText>
        </w:r>
        <w:r w:rsidRPr="001E38B7" w:rsidDel="006A5D50">
          <w:rPr>
            <w:rFonts w:ascii="Arial" w:hAnsi="Arial" w:cs="Arial"/>
            <w:b/>
            <w:sz w:val="22"/>
            <w:szCs w:val="22"/>
            <w:lang w:val="en-GB"/>
          </w:rPr>
          <w:delText xml:space="preserve">whether entirely new mechanistic detail must be added to the model to capture infection dynamics outdoors. </w:delText>
        </w:r>
        <w:r w:rsidRPr="001E38B7" w:rsidDel="006A5D50">
          <w:rPr>
            <w:rFonts w:ascii="Arial" w:hAnsi="Arial" w:cs="Arial"/>
            <w:bCs/>
            <w:sz w:val="22"/>
            <w:szCs w:val="22"/>
            <w:lang w:val="en-GB"/>
          </w:rPr>
          <w:delText xml:space="preserve">In particular, microbes found in nature, but not in the lab, may open new channels of immune crosstalk that are not </w:delText>
        </w:r>
        <w:r w:rsidR="006248FA" w:rsidRPr="001E38B7" w:rsidDel="006A5D50">
          <w:rPr>
            <w:rFonts w:ascii="Arial" w:hAnsi="Arial" w:cs="Arial"/>
            <w:bCs/>
            <w:sz w:val="22"/>
            <w:szCs w:val="22"/>
            <w:lang w:val="en-GB"/>
          </w:rPr>
          <w:delText xml:space="preserve">found in the lab </w:delText>
        </w:r>
        <w:r w:rsidR="002D6665" w:rsidDel="006A5D50">
          <w:rPr>
            <w:rFonts w:ascii="Arial" w:hAnsi="Arial" w:cs="Arial"/>
            <w:bCs/>
            <w:sz w:val="22"/>
            <w:szCs w:val="22"/>
            <w:lang w:val="en-GB"/>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sidR="00B83E38" w:rsidDel="006A5D50">
          <w:rPr>
            <w:rFonts w:ascii="Arial" w:hAnsi="Arial" w:cs="Arial"/>
            <w:bCs/>
            <w:sz w:val="22"/>
            <w:szCs w:val="22"/>
            <w:lang w:val="en-GB"/>
          </w:rPr>
          <w:delInstrText xml:space="preserve"> ADDIN EN.CITE </w:delInstrText>
        </w:r>
        <w:r w:rsidR="00B83E38" w:rsidDel="006A5D50">
          <w:rPr>
            <w:rFonts w:ascii="Arial" w:hAnsi="Arial" w:cs="Arial"/>
            <w:bCs/>
            <w:sz w:val="22"/>
            <w:szCs w:val="22"/>
            <w:lang w:val="en-GB"/>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sidR="00B83E38" w:rsidDel="006A5D50">
          <w:rPr>
            <w:rFonts w:ascii="Arial" w:hAnsi="Arial" w:cs="Arial"/>
            <w:bCs/>
            <w:sz w:val="22"/>
            <w:szCs w:val="22"/>
            <w:lang w:val="en-GB"/>
          </w:rPr>
          <w:delInstrText xml:space="preserve"> ADDIN EN.CITE.DATA </w:delInstrText>
        </w:r>
        <w:r w:rsidR="00B83E38" w:rsidDel="006A5D50">
          <w:rPr>
            <w:rFonts w:ascii="Arial" w:hAnsi="Arial" w:cs="Arial"/>
            <w:bCs/>
            <w:sz w:val="22"/>
            <w:szCs w:val="22"/>
            <w:lang w:val="en-GB"/>
          </w:rPr>
        </w:r>
        <w:r w:rsidR="00B83E38" w:rsidDel="006A5D50">
          <w:rPr>
            <w:rFonts w:ascii="Arial" w:hAnsi="Arial" w:cs="Arial"/>
            <w:bCs/>
            <w:sz w:val="22"/>
            <w:szCs w:val="22"/>
            <w:lang w:val="en-GB"/>
          </w:rPr>
          <w:fldChar w:fldCharType="end"/>
        </w:r>
        <w:r w:rsidR="002D6665" w:rsidDel="006A5D50">
          <w:rPr>
            <w:rFonts w:ascii="Arial" w:hAnsi="Arial" w:cs="Arial"/>
            <w:bCs/>
            <w:sz w:val="22"/>
            <w:szCs w:val="22"/>
            <w:lang w:val="en-GB"/>
          </w:rPr>
        </w:r>
        <w:r w:rsidR="002D6665" w:rsidDel="006A5D50">
          <w:rPr>
            <w:rFonts w:ascii="Arial" w:hAnsi="Arial" w:cs="Arial"/>
            <w:bCs/>
            <w:sz w:val="22"/>
            <w:szCs w:val="22"/>
            <w:lang w:val="en-GB"/>
          </w:rPr>
          <w:fldChar w:fldCharType="separate"/>
        </w:r>
        <w:r w:rsidR="00B83E38" w:rsidDel="006A5D50">
          <w:rPr>
            <w:rFonts w:ascii="Arial" w:hAnsi="Arial" w:cs="Arial"/>
            <w:bCs/>
            <w:noProof/>
            <w:sz w:val="22"/>
            <w:szCs w:val="22"/>
            <w:lang w:val="en-GB"/>
          </w:rPr>
          <w:delText>[47, 48]</w:delText>
        </w:r>
        <w:r w:rsidR="002D6665" w:rsidDel="006A5D50">
          <w:rPr>
            <w:rFonts w:ascii="Arial" w:hAnsi="Arial" w:cs="Arial"/>
            <w:bCs/>
            <w:sz w:val="22"/>
            <w:szCs w:val="22"/>
            <w:lang w:val="en-GB"/>
          </w:rPr>
          <w:fldChar w:fldCharType="end"/>
        </w:r>
        <w:r w:rsidR="006248FA" w:rsidRPr="001E38B7" w:rsidDel="006A5D50">
          <w:rPr>
            <w:rFonts w:ascii="Arial" w:hAnsi="Arial" w:cs="Arial"/>
            <w:bCs/>
            <w:sz w:val="22"/>
            <w:szCs w:val="22"/>
            <w:lang w:val="en-GB"/>
          </w:rPr>
          <w:delText xml:space="preserve">. </w:delText>
        </w:r>
      </w:del>
      <w:ins w:id="298" w:author="Andrea L. Graham" w:date="2020-11-02T09:31:00Z">
        <w:del w:id="299" w:author="Clay Cressler" w:date="2020-11-02T17:13:00Z">
          <w:r w:rsidR="00F64FF7" w:rsidDel="006A5D50">
            <w:rPr>
              <w:rFonts w:ascii="Arial" w:hAnsi="Arial" w:cs="Arial"/>
              <w:bCs/>
              <w:sz w:val="22"/>
              <w:szCs w:val="22"/>
              <w:lang w:val="en-GB"/>
            </w:rPr>
            <w:delText xml:space="preserve">We hypothesize </w:delText>
          </w:r>
          <w:r w:rsidR="00F64FF7" w:rsidRPr="00676221" w:rsidDel="006A5D50">
            <w:rPr>
              <w:rFonts w:ascii="Arial" w:hAnsi="Arial" w:cs="Arial"/>
              <w:bCs/>
              <w:sz w:val="22"/>
              <w:szCs w:val="22"/>
              <w:lang w:val="en-GB"/>
            </w:rPr>
            <w:delText xml:space="preserve">that </w:delText>
          </w:r>
          <w:r w:rsidR="00F64FF7" w:rsidDel="006A5D50">
            <w:rPr>
              <w:rFonts w:ascii="Arial" w:hAnsi="Arial" w:cs="Arial"/>
              <w:bCs/>
              <w:sz w:val="22"/>
              <w:szCs w:val="22"/>
              <w:lang w:val="en-GB"/>
            </w:rPr>
            <w:delText xml:space="preserve">the more </w:delText>
          </w:r>
          <w:r w:rsidR="00F64FF7" w:rsidRPr="00676221" w:rsidDel="006A5D50">
            <w:rPr>
              <w:rFonts w:ascii="Arial" w:hAnsi="Arial" w:cs="Arial"/>
              <w:bCs/>
              <w:sz w:val="22"/>
              <w:szCs w:val="22"/>
              <w:lang w:val="en-GB"/>
            </w:rPr>
            <w:delText xml:space="preserve">natural </w:delText>
          </w:r>
          <w:r w:rsidR="00F64FF7" w:rsidDel="006A5D50">
            <w:rPr>
              <w:rFonts w:ascii="Arial" w:hAnsi="Arial" w:cs="Arial"/>
              <w:bCs/>
              <w:sz w:val="22"/>
              <w:szCs w:val="22"/>
              <w:lang w:val="en-GB"/>
            </w:rPr>
            <w:delText xml:space="preserve">the </w:delText>
          </w:r>
          <w:r w:rsidR="00F64FF7" w:rsidRPr="00676221" w:rsidDel="006A5D50">
            <w:rPr>
              <w:rFonts w:ascii="Arial" w:hAnsi="Arial" w:cs="Arial"/>
              <w:bCs/>
              <w:sz w:val="22"/>
              <w:szCs w:val="22"/>
              <w:lang w:val="en-GB"/>
            </w:rPr>
            <w:delText>environment</w:delText>
          </w:r>
          <w:r w:rsidR="00F64FF7" w:rsidDel="006A5D50">
            <w:rPr>
              <w:rFonts w:ascii="Arial" w:hAnsi="Arial" w:cs="Arial"/>
              <w:bCs/>
              <w:sz w:val="22"/>
              <w:szCs w:val="22"/>
              <w:lang w:val="en-GB"/>
            </w:rPr>
            <w:delText xml:space="preserve">, the greater </w:delText>
          </w:r>
          <w:r w:rsidR="00F64FF7" w:rsidRPr="00676221" w:rsidDel="006A5D50">
            <w:rPr>
              <w:rFonts w:ascii="Arial" w:hAnsi="Arial" w:cs="Arial"/>
              <w:bCs/>
              <w:sz w:val="22"/>
              <w:szCs w:val="22"/>
              <w:lang w:val="en-GB"/>
            </w:rPr>
            <w:delText xml:space="preserve">duration of infection. Thus mice outdoors will exhibit </w:delText>
          </w:r>
          <w:r w:rsidR="00F64FF7" w:rsidDel="006A5D50">
            <w:rPr>
              <w:rFonts w:ascii="Arial" w:hAnsi="Arial" w:cs="Arial"/>
              <w:bCs/>
              <w:sz w:val="22"/>
              <w:szCs w:val="22"/>
              <w:lang w:val="en-GB"/>
            </w:rPr>
            <w:delText>even greater</w:delText>
          </w:r>
          <w:r w:rsidR="00F64FF7" w:rsidRPr="00676221" w:rsidDel="006A5D50">
            <w:rPr>
              <w:rFonts w:ascii="Arial" w:hAnsi="Arial" w:cs="Arial"/>
              <w:bCs/>
              <w:sz w:val="22"/>
              <w:szCs w:val="22"/>
              <w:lang w:val="en-GB"/>
            </w:rPr>
            <w:delText xml:space="preserve"> infection duration compared to microbially naturalized mice that never left lab. </w:delText>
          </w:r>
        </w:del>
      </w:ins>
      <w:del w:id="300" w:author="Clay Cressler" w:date="2020-11-02T17:13:00Z">
        <w:r w:rsidR="006248FA" w:rsidRPr="001E38B7" w:rsidDel="006A5D50">
          <w:rPr>
            <w:rFonts w:ascii="Arial" w:hAnsi="Arial" w:cs="Arial"/>
            <w:bCs/>
            <w:sz w:val="22"/>
            <w:szCs w:val="22"/>
            <w:lang w:val="en-GB"/>
          </w:rPr>
          <w:delText>To address this, we will repeat the</w:delText>
        </w:r>
      </w:del>
      <w:ins w:id="301" w:author="Andrea L. Graham" w:date="2020-11-02T09:32:00Z">
        <w:del w:id="302" w:author="Clay Cressler" w:date="2020-11-02T17:13:00Z">
          <w:r w:rsidR="00F64FF7" w:rsidDel="006A5D50">
            <w:rPr>
              <w:rFonts w:ascii="Arial" w:hAnsi="Arial" w:cs="Arial"/>
              <w:bCs/>
              <w:sz w:val="22"/>
              <w:szCs w:val="22"/>
              <w:lang w:val="en-GB"/>
            </w:rPr>
            <w:delText>use the</w:delText>
          </w:r>
        </w:del>
      </w:ins>
      <w:del w:id="303" w:author="Clay Cressler" w:date="2020-11-02T17:13:00Z">
        <w:r w:rsidR="006248FA" w:rsidRPr="001E38B7" w:rsidDel="006A5D50">
          <w:rPr>
            <w:rFonts w:ascii="Arial" w:hAnsi="Arial" w:cs="Arial"/>
            <w:bCs/>
            <w:sz w:val="22"/>
            <w:szCs w:val="22"/>
            <w:lang w:val="en-GB"/>
          </w:rPr>
          <w:delText xml:space="preserve"> model fitting process described in Aim 2 using </w:delText>
        </w:r>
      </w:del>
      <w:ins w:id="304" w:author="Andrea L. Graham" w:date="2020-11-02T09:32:00Z">
        <w:del w:id="305" w:author="Clay Cressler" w:date="2020-11-02T17:13:00Z">
          <w:r w:rsidR="00F64FF7" w:rsidDel="006A5D50">
            <w:rPr>
              <w:rFonts w:ascii="Arial" w:hAnsi="Arial" w:cs="Arial"/>
              <w:bCs/>
              <w:sz w:val="22"/>
              <w:szCs w:val="22"/>
              <w:lang w:val="en-GB"/>
            </w:rPr>
            <w:delText>on</w:delText>
          </w:r>
          <w:r w:rsidR="00F64FF7" w:rsidRPr="001E38B7" w:rsidDel="006A5D50">
            <w:rPr>
              <w:rFonts w:ascii="Arial" w:hAnsi="Arial" w:cs="Arial"/>
              <w:bCs/>
              <w:sz w:val="22"/>
              <w:szCs w:val="22"/>
              <w:lang w:val="en-GB"/>
            </w:rPr>
            <w:delText xml:space="preserve"> </w:delText>
          </w:r>
        </w:del>
      </w:ins>
      <w:del w:id="306" w:author="Clay Cressler" w:date="2020-11-02T17:13:00Z">
        <w:r w:rsidR="006248FA" w:rsidRPr="001E38B7" w:rsidDel="006A5D50">
          <w:rPr>
            <w:rFonts w:ascii="Arial" w:hAnsi="Arial" w:cs="Arial"/>
            <w:bCs/>
            <w:sz w:val="22"/>
            <w:szCs w:val="22"/>
            <w:lang w:val="en-GB"/>
          </w:rPr>
          <w:delText>the data from rewilded mice. We will use the validated model of Aim 2</w:delText>
        </w:r>
      </w:del>
      <w:ins w:id="307" w:author="Andrea L. Graham" w:date="2020-11-02T09:32:00Z">
        <w:del w:id="308" w:author="Clay Cressler" w:date="2020-11-02T17:13:00Z">
          <w:r w:rsidR="00F64FF7" w:rsidDel="006A5D50">
            <w:rPr>
              <w:rFonts w:ascii="Arial" w:hAnsi="Arial" w:cs="Arial"/>
              <w:bCs/>
              <w:sz w:val="22"/>
              <w:szCs w:val="22"/>
              <w:lang w:val="en-GB"/>
            </w:rPr>
            <w:delText>lab-parameterized model</w:delText>
          </w:r>
        </w:del>
      </w:ins>
      <w:del w:id="309" w:author="Clay Cressler" w:date="2020-11-02T17:13:00Z">
        <w:r w:rsidR="006248FA" w:rsidRPr="001E38B7" w:rsidDel="006A5D50">
          <w:rPr>
            <w:rFonts w:ascii="Arial" w:hAnsi="Arial" w:cs="Arial"/>
            <w:bCs/>
            <w:sz w:val="22"/>
            <w:szCs w:val="22"/>
            <w:lang w:val="en-GB"/>
          </w:rPr>
          <w:delText xml:space="preserve"> as a starting point, and compare that model to additional models that include immune mechanisms that appear to be important based on observed differences in immunological measures from rewilded mice and lab-reared siblings.  </w:delText>
        </w:r>
      </w:del>
    </w:p>
    <w:p w14:paraId="5098569D" w14:textId="77777777" w:rsidR="00017330" w:rsidRPr="001E38B7" w:rsidRDefault="00017330" w:rsidP="00A918B8">
      <w:pPr>
        <w:jc w:val="both"/>
        <w:rPr>
          <w:rFonts w:ascii="Arial" w:hAnsi="Arial" w:cs="Arial"/>
          <w:sz w:val="22"/>
          <w:szCs w:val="22"/>
        </w:rPr>
      </w:pPr>
    </w:p>
    <w:p w14:paraId="44D65049" w14:textId="57E44978" w:rsidR="009042E9" w:rsidRDefault="00C248F1" w:rsidP="00FE5476">
      <w:pPr>
        <w:jc w:val="both"/>
        <w:rPr>
          <w:rFonts w:ascii="Arial" w:hAnsi="Arial" w:cs="Arial"/>
          <w:sz w:val="22"/>
          <w:szCs w:val="22"/>
        </w:rPr>
      </w:pPr>
      <w:r w:rsidRPr="001E38B7">
        <w:rPr>
          <w:rFonts w:ascii="Arial" w:hAnsi="Arial" w:cs="Arial"/>
          <w:b/>
          <w:i/>
          <w:sz w:val="22"/>
          <w:szCs w:val="22"/>
          <w:u w:val="single"/>
        </w:rPr>
        <w:t>Expected outcomes and potential pitfalls.</w:t>
      </w:r>
      <w:r w:rsidRPr="001E38B7">
        <w:rPr>
          <w:rFonts w:ascii="Arial" w:hAnsi="Arial" w:cs="Arial"/>
          <w:sz w:val="22"/>
          <w:szCs w:val="22"/>
        </w:rPr>
        <w:t xml:space="preserve">  The</w:t>
      </w:r>
      <w:r w:rsidR="008C4DA8" w:rsidRPr="001E38B7">
        <w:rPr>
          <w:rFonts w:ascii="Arial" w:hAnsi="Arial" w:cs="Arial"/>
          <w:sz w:val="22"/>
          <w:szCs w:val="22"/>
        </w:rPr>
        <w:t xml:space="preserve"> experimental</w:t>
      </w:r>
      <w:r w:rsidRPr="001E38B7">
        <w:rPr>
          <w:rFonts w:ascii="Arial" w:hAnsi="Arial" w:cs="Arial"/>
          <w:sz w:val="22"/>
          <w:szCs w:val="22"/>
        </w:rPr>
        <w:t xml:space="preserve"> work is the most challenging</w:t>
      </w:r>
      <w:r w:rsidR="002254CD" w:rsidRPr="001E38B7">
        <w:rPr>
          <w:rFonts w:ascii="Arial" w:hAnsi="Arial" w:cs="Arial"/>
          <w:sz w:val="22"/>
          <w:szCs w:val="22"/>
        </w:rPr>
        <w:t xml:space="preserve"> of the 3 Aims</w:t>
      </w:r>
      <w:r w:rsidRPr="001E38B7">
        <w:rPr>
          <w:rFonts w:ascii="Arial" w:hAnsi="Arial" w:cs="Arial"/>
          <w:sz w:val="22"/>
          <w:szCs w:val="22"/>
        </w:rPr>
        <w:t xml:space="preserve">, yet we have 5 years of experience running </w:t>
      </w:r>
      <w:r w:rsidR="000361DE">
        <w:rPr>
          <w:rFonts w:ascii="Arial" w:hAnsi="Arial" w:cs="Arial"/>
          <w:sz w:val="22"/>
          <w:szCs w:val="22"/>
        </w:rPr>
        <w:t>rewilding</w:t>
      </w:r>
      <w:r w:rsidR="000361DE" w:rsidRPr="001E38B7">
        <w:rPr>
          <w:rFonts w:ascii="Arial" w:hAnsi="Arial" w:cs="Arial"/>
          <w:sz w:val="22"/>
          <w:szCs w:val="22"/>
        </w:rPr>
        <w:t xml:space="preserve"> </w:t>
      </w:r>
      <w:r w:rsidRPr="001E38B7">
        <w:rPr>
          <w:rFonts w:ascii="Arial" w:hAnsi="Arial" w:cs="Arial"/>
          <w:sz w:val="22"/>
          <w:szCs w:val="22"/>
        </w:rPr>
        <w:t>experiments</w:t>
      </w:r>
      <w:r w:rsidR="008C4DA8" w:rsidRPr="001E38B7">
        <w:rPr>
          <w:rFonts w:ascii="Arial" w:hAnsi="Arial" w:cs="Arial"/>
          <w:sz w:val="22"/>
          <w:szCs w:val="22"/>
        </w:rPr>
        <w:t xml:space="preserve"> that will promote our success</w:t>
      </w:r>
      <w:r w:rsidRPr="001E38B7">
        <w:rPr>
          <w:rFonts w:ascii="Arial" w:hAnsi="Arial" w:cs="Arial"/>
          <w:sz w:val="22"/>
          <w:szCs w:val="22"/>
        </w:rPr>
        <w:t xml:space="preserve">.  </w:t>
      </w:r>
      <w:r w:rsidR="002A6B6B">
        <w:rPr>
          <w:rFonts w:ascii="Arial" w:hAnsi="Arial" w:cs="Arial"/>
          <w:sz w:val="22"/>
          <w:szCs w:val="22"/>
        </w:rPr>
        <w:t>Great rewards accompany the greater risk: we will offer</w:t>
      </w:r>
      <w:r w:rsidRPr="001E38B7">
        <w:rPr>
          <w:rFonts w:ascii="Arial" w:hAnsi="Arial" w:cs="Arial"/>
          <w:sz w:val="22"/>
          <w:szCs w:val="22"/>
        </w:rPr>
        <w:t xml:space="preserve"> new biological insights into mammalian immune function in a natural environment</w:t>
      </w:r>
      <w:r w:rsidR="00904A30">
        <w:rPr>
          <w:rFonts w:ascii="Arial" w:hAnsi="Arial" w:cs="Arial"/>
          <w:sz w:val="22"/>
          <w:szCs w:val="22"/>
        </w:rPr>
        <w:t xml:space="preserve">. </w:t>
      </w:r>
      <w:commentRangeStart w:id="310"/>
      <w:commentRangeStart w:id="311"/>
      <w:r w:rsidR="00904A30">
        <w:rPr>
          <w:rFonts w:ascii="Arial" w:hAnsi="Arial" w:cs="Arial"/>
          <w:sz w:val="22"/>
          <w:szCs w:val="22"/>
        </w:rPr>
        <w:t>This is an essential component of this research program. Mechanistic immunology has largely been developed by working in highly controlled laboratory environments. It is critical to know how “wild immunology” differs from lab immunology: how does rewilding alter the underlying feedback processes that drive immune responses? Is it possible to explain the dramatic alterations of infection duration observed in rewilding (</w:t>
      </w:r>
      <w:r w:rsidR="00904A30" w:rsidRPr="00414FE8">
        <w:rPr>
          <w:rFonts w:ascii="Arial" w:hAnsi="Arial" w:cs="Arial"/>
          <w:b/>
          <w:bCs/>
          <w:sz w:val="22"/>
          <w:szCs w:val="22"/>
        </w:rPr>
        <w:t>Fig. 1</w:t>
      </w:r>
      <w:r w:rsidR="00904A30">
        <w:rPr>
          <w:rFonts w:ascii="Arial" w:hAnsi="Arial" w:cs="Arial"/>
          <w:sz w:val="22"/>
          <w:szCs w:val="22"/>
        </w:rPr>
        <w:t>) using immunological insights developed from decades of laboratory experiments, or do new mechanisms need to be invoked?</w:t>
      </w:r>
      <w:commentRangeEnd w:id="310"/>
      <w:r w:rsidR="00904A30">
        <w:rPr>
          <w:rStyle w:val="CommentReference"/>
        </w:rPr>
        <w:commentReference w:id="310"/>
      </w:r>
      <w:commentRangeEnd w:id="311"/>
      <w:r w:rsidR="002A6B6B">
        <w:rPr>
          <w:rStyle w:val="CommentReference"/>
        </w:rPr>
        <w:commentReference w:id="311"/>
      </w:r>
      <w:r w:rsidR="00904A30">
        <w:rPr>
          <w:rFonts w:ascii="Arial" w:hAnsi="Arial" w:cs="Arial"/>
          <w:sz w:val="22"/>
          <w:szCs w:val="22"/>
        </w:rPr>
        <w:t xml:space="preserve"> </w:t>
      </w:r>
      <w:ins w:id="312" w:author="Andrea L. Graham" w:date="2020-11-02T07:46:00Z">
        <w:r w:rsidR="002A6B6B">
          <w:rPr>
            <w:rFonts w:ascii="Arial" w:hAnsi="Arial" w:cs="Arial"/>
            <w:sz w:val="22"/>
            <w:szCs w:val="22"/>
          </w:rPr>
          <w:t xml:space="preserve"> </w:t>
        </w:r>
      </w:ins>
    </w:p>
    <w:p w14:paraId="6DD98692" w14:textId="77777777" w:rsidR="009042E9" w:rsidRDefault="009042E9" w:rsidP="00FE5476">
      <w:pPr>
        <w:jc w:val="both"/>
        <w:rPr>
          <w:rFonts w:ascii="Arial" w:hAnsi="Arial" w:cs="Arial"/>
          <w:sz w:val="22"/>
          <w:szCs w:val="22"/>
        </w:rPr>
      </w:pPr>
    </w:p>
    <w:p w14:paraId="647E8526" w14:textId="64C6F345" w:rsidR="006A5D50" w:rsidRDefault="006A5D50" w:rsidP="006A5D50">
      <w:pPr>
        <w:jc w:val="both"/>
        <w:rPr>
          <w:ins w:id="313" w:author="Clay Cressler" w:date="2020-11-02T17:13:00Z"/>
          <w:rFonts w:ascii="Arial" w:hAnsi="Arial" w:cs="Arial"/>
          <w:bCs/>
          <w:sz w:val="22"/>
          <w:szCs w:val="22"/>
          <w:lang w:val="en-GB"/>
        </w:rPr>
      </w:pPr>
      <w:ins w:id="314" w:author="Clay Cressler" w:date="2020-11-02T17:13:00Z">
        <w:r w:rsidRPr="001E38B7">
          <w:rPr>
            <w:rFonts w:ascii="Arial" w:hAnsi="Arial" w:cs="Arial"/>
            <w:bCs/>
            <w:sz w:val="22"/>
            <w:szCs w:val="22"/>
            <w:lang w:val="en-GB"/>
          </w:rPr>
          <w:t>That is</w:t>
        </w:r>
        <w:r w:rsidRPr="001E38B7">
          <w:rPr>
            <w:rFonts w:ascii="Arial" w:hAnsi="Arial" w:cs="Arial"/>
            <w:b/>
            <w:sz w:val="22"/>
            <w:szCs w:val="22"/>
            <w:lang w:val="en-GB"/>
          </w:rPr>
          <w:t xml:space="preserve">, in Aim 3 we will determine whether moving outdoors simply changes parameter values, or </w:t>
        </w:r>
        <w:r>
          <w:rPr>
            <w:rFonts w:ascii="Arial" w:hAnsi="Arial" w:cs="Arial"/>
            <w:b/>
            <w:sz w:val="22"/>
            <w:szCs w:val="22"/>
            <w:lang w:val="en-GB"/>
          </w:rPr>
          <w:t xml:space="preserve">instead </w:t>
        </w:r>
        <w:r w:rsidRPr="001E38B7">
          <w:rPr>
            <w:rFonts w:ascii="Arial" w:hAnsi="Arial" w:cs="Arial"/>
            <w:b/>
            <w:sz w:val="22"/>
            <w:szCs w:val="22"/>
            <w:lang w:val="en-GB"/>
          </w:rPr>
          <w:t xml:space="preserve">whether entirely new mechanistic detail must be added to the model to capture infection dynamics outdoors. </w:t>
        </w:r>
        <w:r w:rsidRPr="001E38B7">
          <w:rPr>
            <w:rFonts w:ascii="Arial" w:hAnsi="Arial" w:cs="Arial"/>
            <w:bCs/>
            <w:sz w:val="22"/>
            <w:szCs w:val="22"/>
            <w:lang w:val="en-GB"/>
          </w:rPr>
          <w:t xml:space="preserve">In particular, microbes found in nature, but not in the lab, may open new channels of immune crosstalk that are not found in the lab </w:t>
        </w:r>
        <w:r>
          <w:rPr>
            <w:rFonts w:ascii="Arial" w:hAnsi="Arial" w:cs="Arial"/>
            <w:bCs/>
            <w:sz w:val="22"/>
            <w:szCs w:val="22"/>
            <w:lang w:val="en-GB"/>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Pr>
            <w:rFonts w:ascii="Arial" w:hAnsi="Arial" w:cs="Arial"/>
            <w:bCs/>
            <w:sz w:val="22"/>
            <w:szCs w:val="22"/>
            <w:lang w:val="en-GB"/>
          </w:rPr>
          <w:instrText xml:space="preserve"> ADDIN EN.CITE </w:instrText>
        </w:r>
        <w:r>
          <w:rPr>
            <w:rFonts w:ascii="Arial" w:hAnsi="Arial" w:cs="Arial"/>
            <w:bCs/>
            <w:sz w:val="22"/>
            <w:szCs w:val="22"/>
            <w:lang w:val="en-GB"/>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Pr>
            <w:rFonts w:ascii="Arial" w:hAnsi="Arial" w:cs="Arial"/>
            <w:bCs/>
            <w:sz w:val="22"/>
            <w:szCs w:val="22"/>
            <w:lang w:val="en-GB"/>
          </w:rPr>
          <w:instrText xml:space="preserve"> ADDIN EN.CITE.DATA </w:instrText>
        </w:r>
        <w:r>
          <w:rPr>
            <w:rFonts w:ascii="Arial" w:hAnsi="Arial" w:cs="Arial"/>
            <w:bCs/>
            <w:sz w:val="22"/>
            <w:szCs w:val="22"/>
            <w:lang w:val="en-GB"/>
          </w:rPr>
        </w:r>
        <w:r>
          <w:rPr>
            <w:rFonts w:ascii="Arial" w:hAnsi="Arial" w:cs="Arial"/>
            <w:bCs/>
            <w:sz w:val="22"/>
            <w:szCs w:val="22"/>
            <w:lang w:val="en-GB"/>
          </w:rPr>
          <w:fldChar w:fldCharType="end"/>
        </w:r>
        <w:r>
          <w:rPr>
            <w:rFonts w:ascii="Arial" w:hAnsi="Arial" w:cs="Arial"/>
            <w:bCs/>
            <w:sz w:val="22"/>
            <w:szCs w:val="22"/>
            <w:lang w:val="en-GB"/>
          </w:rPr>
        </w:r>
        <w:r>
          <w:rPr>
            <w:rFonts w:ascii="Arial" w:hAnsi="Arial" w:cs="Arial"/>
            <w:bCs/>
            <w:sz w:val="22"/>
            <w:szCs w:val="22"/>
            <w:lang w:val="en-GB"/>
          </w:rPr>
          <w:fldChar w:fldCharType="separate"/>
        </w:r>
        <w:r>
          <w:rPr>
            <w:rFonts w:ascii="Arial" w:hAnsi="Arial" w:cs="Arial"/>
            <w:bCs/>
            <w:noProof/>
            <w:sz w:val="22"/>
            <w:szCs w:val="22"/>
            <w:lang w:val="en-GB"/>
          </w:rPr>
          <w:t>[47, 48]</w:t>
        </w:r>
        <w:r>
          <w:rPr>
            <w:rFonts w:ascii="Arial" w:hAnsi="Arial" w:cs="Arial"/>
            <w:bCs/>
            <w:sz w:val="22"/>
            <w:szCs w:val="22"/>
            <w:lang w:val="en-GB"/>
          </w:rPr>
          <w:fldChar w:fldCharType="end"/>
        </w:r>
        <w:r w:rsidRPr="001E38B7">
          <w:rPr>
            <w:rFonts w:ascii="Arial" w:hAnsi="Arial" w:cs="Arial"/>
            <w:bCs/>
            <w:sz w:val="22"/>
            <w:szCs w:val="22"/>
            <w:lang w:val="en-GB"/>
          </w:rPr>
          <w:t xml:space="preserve">. </w:t>
        </w:r>
        <w:r>
          <w:rPr>
            <w:rFonts w:ascii="Arial" w:hAnsi="Arial" w:cs="Arial"/>
            <w:bCs/>
            <w:sz w:val="22"/>
            <w:szCs w:val="22"/>
            <w:lang w:val="en-GB"/>
          </w:rPr>
          <w:t xml:space="preserve">We hypothesize </w:t>
        </w:r>
        <w:r w:rsidRPr="00676221">
          <w:rPr>
            <w:rFonts w:ascii="Arial" w:hAnsi="Arial" w:cs="Arial"/>
            <w:bCs/>
            <w:sz w:val="22"/>
            <w:szCs w:val="22"/>
            <w:lang w:val="en-GB"/>
          </w:rPr>
          <w:t xml:space="preserve">that </w:t>
        </w:r>
        <w:r>
          <w:rPr>
            <w:rFonts w:ascii="Arial" w:hAnsi="Arial" w:cs="Arial"/>
            <w:bCs/>
            <w:sz w:val="22"/>
            <w:szCs w:val="22"/>
            <w:lang w:val="en-GB"/>
          </w:rPr>
          <w:t xml:space="preserve">the more </w:t>
        </w:r>
        <w:r w:rsidRPr="00676221">
          <w:rPr>
            <w:rFonts w:ascii="Arial" w:hAnsi="Arial" w:cs="Arial"/>
            <w:bCs/>
            <w:sz w:val="22"/>
            <w:szCs w:val="22"/>
            <w:lang w:val="en-GB"/>
          </w:rPr>
          <w:t xml:space="preserve">natural </w:t>
        </w:r>
        <w:r>
          <w:rPr>
            <w:rFonts w:ascii="Arial" w:hAnsi="Arial" w:cs="Arial"/>
            <w:bCs/>
            <w:sz w:val="22"/>
            <w:szCs w:val="22"/>
            <w:lang w:val="en-GB"/>
          </w:rPr>
          <w:t xml:space="preserve">the </w:t>
        </w:r>
        <w:r w:rsidRPr="00676221">
          <w:rPr>
            <w:rFonts w:ascii="Arial" w:hAnsi="Arial" w:cs="Arial"/>
            <w:bCs/>
            <w:sz w:val="22"/>
            <w:szCs w:val="22"/>
            <w:lang w:val="en-GB"/>
          </w:rPr>
          <w:t>environment</w:t>
        </w:r>
        <w:r>
          <w:rPr>
            <w:rFonts w:ascii="Arial" w:hAnsi="Arial" w:cs="Arial"/>
            <w:bCs/>
            <w:sz w:val="22"/>
            <w:szCs w:val="22"/>
            <w:lang w:val="en-GB"/>
          </w:rPr>
          <w:t xml:space="preserve">, the greater </w:t>
        </w:r>
        <w:r w:rsidRPr="00676221">
          <w:rPr>
            <w:rFonts w:ascii="Arial" w:hAnsi="Arial" w:cs="Arial"/>
            <w:bCs/>
            <w:sz w:val="22"/>
            <w:szCs w:val="22"/>
            <w:lang w:val="en-GB"/>
          </w:rPr>
          <w:t xml:space="preserve">duration of infection. </w:t>
        </w:r>
        <w:proofErr w:type="gramStart"/>
        <w:r w:rsidRPr="00676221">
          <w:rPr>
            <w:rFonts w:ascii="Arial" w:hAnsi="Arial" w:cs="Arial"/>
            <w:bCs/>
            <w:sz w:val="22"/>
            <w:szCs w:val="22"/>
            <w:lang w:val="en-GB"/>
          </w:rPr>
          <w:t>Thus</w:t>
        </w:r>
        <w:proofErr w:type="gramEnd"/>
        <w:r w:rsidRPr="00676221">
          <w:rPr>
            <w:rFonts w:ascii="Arial" w:hAnsi="Arial" w:cs="Arial"/>
            <w:bCs/>
            <w:sz w:val="22"/>
            <w:szCs w:val="22"/>
            <w:lang w:val="en-GB"/>
          </w:rPr>
          <w:t xml:space="preserve"> mice outdoors will exhibit </w:t>
        </w:r>
        <w:r>
          <w:rPr>
            <w:rFonts w:ascii="Arial" w:hAnsi="Arial" w:cs="Arial"/>
            <w:bCs/>
            <w:sz w:val="22"/>
            <w:szCs w:val="22"/>
            <w:lang w:val="en-GB"/>
          </w:rPr>
          <w:t>even greater</w:t>
        </w:r>
        <w:r w:rsidRPr="00676221">
          <w:rPr>
            <w:rFonts w:ascii="Arial" w:hAnsi="Arial" w:cs="Arial"/>
            <w:bCs/>
            <w:sz w:val="22"/>
            <w:szCs w:val="22"/>
            <w:lang w:val="en-GB"/>
          </w:rPr>
          <w:t xml:space="preserve"> infection duration compared to microbially naturalized mice that never left lab. </w:t>
        </w:r>
        <w:r w:rsidRPr="001E38B7">
          <w:rPr>
            <w:rFonts w:ascii="Arial" w:hAnsi="Arial" w:cs="Arial"/>
            <w:bCs/>
            <w:sz w:val="22"/>
            <w:szCs w:val="22"/>
            <w:lang w:val="en-GB"/>
          </w:rPr>
          <w:t xml:space="preserve">To address this, we will </w:t>
        </w:r>
        <w:r>
          <w:rPr>
            <w:rFonts w:ascii="Arial" w:hAnsi="Arial" w:cs="Arial"/>
            <w:bCs/>
            <w:sz w:val="22"/>
            <w:szCs w:val="22"/>
            <w:lang w:val="en-GB"/>
          </w:rPr>
          <w:t>use the</w:t>
        </w:r>
        <w:r w:rsidRPr="001E38B7">
          <w:rPr>
            <w:rFonts w:ascii="Arial" w:hAnsi="Arial" w:cs="Arial"/>
            <w:bCs/>
            <w:sz w:val="22"/>
            <w:szCs w:val="22"/>
            <w:lang w:val="en-GB"/>
          </w:rPr>
          <w:t xml:space="preserve"> model fitting process described in Aim 2 </w:t>
        </w:r>
        <w:r>
          <w:rPr>
            <w:rFonts w:ascii="Arial" w:hAnsi="Arial" w:cs="Arial"/>
            <w:bCs/>
            <w:sz w:val="22"/>
            <w:szCs w:val="22"/>
            <w:lang w:val="en-GB"/>
          </w:rPr>
          <w:t>on</w:t>
        </w:r>
        <w:r w:rsidRPr="001E38B7">
          <w:rPr>
            <w:rFonts w:ascii="Arial" w:hAnsi="Arial" w:cs="Arial"/>
            <w:bCs/>
            <w:sz w:val="22"/>
            <w:szCs w:val="22"/>
            <w:lang w:val="en-GB"/>
          </w:rPr>
          <w:t xml:space="preserve"> the data from rewilded mice. We will use the </w:t>
        </w:r>
        <w:r>
          <w:rPr>
            <w:rFonts w:ascii="Arial" w:hAnsi="Arial" w:cs="Arial"/>
            <w:bCs/>
            <w:sz w:val="22"/>
            <w:szCs w:val="22"/>
            <w:lang w:val="en-GB"/>
          </w:rPr>
          <w:t>lab-parameterized model</w:t>
        </w:r>
        <w:r w:rsidRPr="001E38B7">
          <w:rPr>
            <w:rFonts w:ascii="Arial" w:hAnsi="Arial" w:cs="Arial"/>
            <w:bCs/>
            <w:sz w:val="22"/>
            <w:szCs w:val="22"/>
            <w:lang w:val="en-GB"/>
          </w:rPr>
          <w:t xml:space="preserve"> as a starting </w:t>
        </w:r>
        <w:proofErr w:type="gramStart"/>
        <w:r w:rsidRPr="001E38B7">
          <w:rPr>
            <w:rFonts w:ascii="Arial" w:hAnsi="Arial" w:cs="Arial"/>
            <w:bCs/>
            <w:sz w:val="22"/>
            <w:szCs w:val="22"/>
            <w:lang w:val="en-GB"/>
          </w:rPr>
          <w:t>point, and</w:t>
        </w:r>
        <w:proofErr w:type="gramEnd"/>
        <w:r w:rsidRPr="001E38B7">
          <w:rPr>
            <w:rFonts w:ascii="Arial" w:hAnsi="Arial" w:cs="Arial"/>
            <w:bCs/>
            <w:sz w:val="22"/>
            <w:szCs w:val="22"/>
            <w:lang w:val="en-GB"/>
          </w:rPr>
          <w:t xml:space="preserve"> compare that model to additional models that include immune mechanisms that appear to be important based on observed differences in immunological measures from rewilded mice and lab-reared siblings.  </w:t>
        </w:r>
      </w:ins>
    </w:p>
    <w:p w14:paraId="3F6F908F" w14:textId="77777777" w:rsidR="006A5D50" w:rsidRPr="001E38B7" w:rsidRDefault="006A5D50" w:rsidP="006A5D50">
      <w:pPr>
        <w:jc w:val="both"/>
        <w:rPr>
          <w:ins w:id="315" w:author="Clay Cressler" w:date="2020-11-02T17:13:00Z"/>
          <w:rFonts w:ascii="Arial" w:hAnsi="Arial" w:cs="Arial"/>
          <w:bCs/>
          <w:sz w:val="22"/>
          <w:szCs w:val="22"/>
          <w:lang w:val="en-GB"/>
        </w:rPr>
      </w:pPr>
    </w:p>
    <w:p w14:paraId="27E40253" w14:textId="74673C01" w:rsidR="00A814E1" w:rsidRDefault="009042E9" w:rsidP="00FE5476">
      <w:pPr>
        <w:jc w:val="both"/>
        <w:rPr>
          <w:rFonts w:ascii="Arial" w:hAnsi="Arial" w:cs="Arial"/>
          <w:sz w:val="22"/>
          <w:szCs w:val="22"/>
        </w:rPr>
      </w:pPr>
      <w:r>
        <w:rPr>
          <w:rFonts w:ascii="Arial" w:hAnsi="Arial" w:cs="Arial"/>
          <w:sz w:val="22"/>
          <w:szCs w:val="22"/>
        </w:rPr>
        <w:t>Moreover, t</w:t>
      </w:r>
      <w:r w:rsidR="006248FA" w:rsidRPr="001E38B7">
        <w:rPr>
          <w:rFonts w:ascii="Arial" w:hAnsi="Arial" w:cs="Arial"/>
          <w:sz w:val="22"/>
          <w:szCs w:val="22"/>
        </w:rPr>
        <w:t>he question of how complex a model of immunity needs to be in order to accurately capture immune dynamics is a</w:t>
      </w:r>
      <w:r>
        <w:rPr>
          <w:rFonts w:ascii="Arial" w:hAnsi="Arial" w:cs="Arial"/>
          <w:sz w:val="22"/>
          <w:szCs w:val="22"/>
        </w:rPr>
        <w:t xml:space="preserve">n </w:t>
      </w:r>
      <w:r w:rsidR="006248FA" w:rsidRPr="001E38B7">
        <w:rPr>
          <w:rFonts w:ascii="Arial" w:hAnsi="Arial" w:cs="Arial"/>
          <w:sz w:val="22"/>
          <w:szCs w:val="22"/>
        </w:rPr>
        <w:t xml:space="preserve">open </w:t>
      </w:r>
      <w:r>
        <w:rPr>
          <w:rFonts w:ascii="Arial" w:hAnsi="Arial" w:cs="Arial"/>
          <w:sz w:val="22"/>
          <w:szCs w:val="22"/>
        </w:rPr>
        <w:t>one</w:t>
      </w:r>
      <w:r w:rsidRPr="001E38B7">
        <w:rPr>
          <w:rFonts w:ascii="Arial" w:hAnsi="Arial" w:cs="Arial"/>
          <w:sz w:val="22"/>
          <w:szCs w:val="22"/>
        </w:rPr>
        <w:t xml:space="preserve"> </w:t>
      </w:r>
      <w:r w:rsidR="006248FA" w:rsidRPr="001E38B7">
        <w:rPr>
          <w:rFonts w:ascii="Arial" w:hAnsi="Arial" w:cs="Arial"/>
          <w:sz w:val="22"/>
          <w:szCs w:val="22"/>
        </w:rPr>
        <w:t xml:space="preserve">in theoretical and computational immunology </w:t>
      </w:r>
      <w:r w:rsidR="002D6665">
        <w:rPr>
          <w:rFonts w:ascii="Arial" w:hAnsi="Arial" w:cs="Arial"/>
          <w:sz w:val="22"/>
          <w:szCs w:val="22"/>
        </w:rPr>
        <w:fldChar w:fldCharType="begin">
          <w:fldData xml:space="preserve">PEVuZE5vdGU+PENpdGU+PEF1dGhvcj5UaGFrYXI8L0F1dGhvcj48WWVhcj4yMDEwPC9ZZWFyPjxS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PEVuZE5vdGU+PENpdGU+PEF1dGhvcj5UaGFrYXI8L0F1dGhvcj48WWVhcj4yMDEwPC9ZZWFyPjxS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[103, 114]</w:t>
      </w:r>
      <w:r w:rsidR="002D6665">
        <w:rPr>
          <w:rFonts w:ascii="Arial" w:hAnsi="Arial" w:cs="Arial"/>
          <w:sz w:val="22"/>
          <w:szCs w:val="22"/>
        </w:rPr>
        <w:fldChar w:fldCharType="end"/>
      </w:r>
      <w:r w:rsidR="0037395B" w:rsidRPr="001E38B7">
        <w:rPr>
          <w:rFonts w:ascii="Arial" w:hAnsi="Arial" w:cs="Arial"/>
          <w:sz w:val="22"/>
          <w:szCs w:val="22"/>
        </w:rPr>
        <w:t>. I</w:t>
      </w:r>
      <w:r w:rsidR="00F92FF7" w:rsidRPr="001E38B7">
        <w:rPr>
          <w:rFonts w:ascii="Arial" w:hAnsi="Arial" w:cs="Arial"/>
          <w:sz w:val="22"/>
          <w:szCs w:val="22"/>
        </w:rPr>
        <w:t>ndeed</w:t>
      </w:r>
      <w:r w:rsidR="0037395B" w:rsidRPr="001E38B7">
        <w:rPr>
          <w:rFonts w:ascii="Arial" w:hAnsi="Arial" w:cs="Arial"/>
          <w:sz w:val="22"/>
          <w:szCs w:val="22"/>
        </w:rPr>
        <w:t xml:space="preserve">, </w:t>
      </w:r>
      <w:r w:rsidR="00F92FF7" w:rsidRPr="001E38B7">
        <w:rPr>
          <w:rFonts w:ascii="Arial" w:hAnsi="Arial" w:cs="Arial"/>
          <w:sz w:val="22"/>
          <w:szCs w:val="22"/>
        </w:rPr>
        <w:t>we may find that different functional forms will predict infection duration in lab and field</w:t>
      </w:r>
      <w:r>
        <w:rPr>
          <w:rFonts w:ascii="Arial" w:hAnsi="Arial" w:cs="Arial"/>
          <w:sz w:val="22"/>
          <w:szCs w:val="22"/>
        </w:rPr>
        <w:t>, such that</w:t>
      </w:r>
      <w:r w:rsidRPr="001E38B7">
        <w:rPr>
          <w:rFonts w:ascii="Arial" w:hAnsi="Arial" w:cs="Arial"/>
          <w:sz w:val="22"/>
          <w:szCs w:val="22"/>
        </w:rPr>
        <w:t xml:space="preserve"> our central hypotheses about Allee effects within mouse guts are unsupported</w:t>
      </w:r>
      <w:r w:rsidR="006945E0">
        <w:rPr>
          <w:rFonts w:ascii="Arial" w:hAnsi="Arial" w:cs="Arial"/>
          <w:sz w:val="22"/>
          <w:szCs w:val="22"/>
        </w:rPr>
        <w:t xml:space="preserve"> in rewilded mice</w:t>
      </w:r>
      <w:r>
        <w:rPr>
          <w:rFonts w:ascii="Arial" w:hAnsi="Arial" w:cs="Arial"/>
          <w:sz w:val="22"/>
          <w:szCs w:val="22"/>
        </w:rPr>
        <w:t>. By iterating between theory and data, we will still have a rich understanding of the ecology of within-host interactions that shapes the dynamics of helminth infections</w:t>
      </w:r>
      <w:r w:rsidRPr="001E38B7">
        <w:rPr>
          <w:rFonts w:ascii="Arial" w:hAnsi="Arial" w:cs="Arial"/>
          <w:sz w:val="22"/>
          <w:szCs w:val="22"/>
        </w:rPr>
        <w:t>.</w:t>
      </w:r>
      <w:r>
        <w:rPr>
          <w:rFonts w:ascii="Arial" w:hAnsi="Arial" w:cs="Arial"/>
          <w:sz w:val="22"/>
          <w:szCs w:val="22"/>
        </w:rPr>
        <w:t xml:space="preserve"> </w:t>
      </w:r>
      <w:r w:rsidRPr="001E38B7">
        <w:rPr>
          <w:rFonts w:ascii="Arial" w:hAnsi="Arial" w:cs="Arial"/>
          <w:sz w:val="22"/>
          <w:szCs w:val="22"/>
        </w:rPr>
        <w:t xml:space="preserve">While theoretical immunology has been successful in developing detailed mathematical models for host-microparasite interactions (e.g., HIV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&lt;EndNote&gt;&lt;Cite&gt;&lt;Author&gt;Wodarz&lt;/Author&gt;&lt;Year&gt;2002&lt;/Year&gt;&lt;RecNum&gt;7818&lt;/RecNum&gt;&lt;DisplayText&gt;[115]&lt;/DisplayText&gt;&lt;record&gt;&lt;rec-number&gt;7818&lt;/rec-number&gt;&lt;foreign-keys&gt;&lt;key app="EN" db-id="frwtwrvviazzdoewtsrpaszf2r0r2xpeazfx" timestamp="1580666557"&gt;7818&lt;/key&gt;&lt;/foreign-keys&gt;&lt;ref-type name="Journal Article"&gt;17&lt;/ref-type&gt;&lt;contributors&gt;&lt;authors&gt;&lt;author&gt;Wodarz, Dominik&lt;/author&gt;&lt;author&gt;Nowak, Martin A.&lt;/author&gt;&lt;/authors&gt;&lt;/contributors&gt;&lt;titles&gt;&lt;title&gt;Mathematical models of HIV pathogenesis and treatment&lt;/title&gt;&lt;secondary-title&gt;BioEssays&lt;/secondary-title&gt;&lt;/titles&gt;&lt;periodical&gt;&lt;full-title&gt;BioEssays&lt;/full-title&gt;&lt;/periodical&gt;&lt;pages&gt;1178-1187&lt;/pages&gt;&lt;volume&gt;24&lt;/volume&gt;&lt;number&gt;12&lt;/number&gt;&lt;dates&gt;&lt;year&gt;2002&lt;/year&gt;&lt;pub-dates&gt;&lt;date&gt;2002&lt;/date&gt;&lt;/pub-dates&gt;&lt;/dates&gt;&lt;isbn&gt;1521-1878&lt;/isbn&gt;&lt;urls&gt;&lt;/urls&gt;&lt;electronic-resource-num&gt;10.1002/bies.10196&lt;/electronic-resource-num&gt;&lt;remote-database-name&gt;Wiley Online Library&lt;/remote-database-name&gt;&lt;language&gt;en&lt;/language&gt;&lt;access-date&gt;2020-01-27 19:06:36&lt;/access-date&gt;&lt;/record&gt;&lt;/Cite&gt;&lt;/EndNote&gt;</w:instrText>
      </w:r>
      <w:r w:rsidR="002D6665">
        <w:rPr>
          <w:rFonts w:ascii="Arial" w:hAnsi="Arial" w:cs="Arial"/>
          <w:sz w:val="22"/>
          <w:szCs w:val="22"/>
        </w:rPr>
        <w:fldChar w:fldCharType="separate"/>
      </w:r>
      <w:r w:rsidR="00B83E38" w:rsidRPr="00BE1D6A">
        <w:rPr>
          <w:rFonts w:ascii="Arial" w:hAnsi="Arial" w:cs="Arial"/>
          <w:noProof/>
          <w:sz w:val="22"/>
          <w:szCs w:val="22"/>
          <w:lang w:val="fr-FR"/>
          <w:rPrChange w:id="316" w:author="Clay Cressler" w:date="2020-11-02T10:28:00Z">
            <w:rPr>
              <w:rFonts w:ascii="Arial" w:hAnsi="Arial" w:cs="Arial"/>
              <w:noProof/>
              <w:sz w:val="22"/>
              <w:szCs w:val="22"/>
            </w:rPr>
          </w:rPrChange>
        </w:rPr>
        <w:t>[115]</w:t>
      </w:r>
      <w:r w:rsidR="002D6665">
        <w:rPr>
          <w:rFonts w:ascii="Arial" w:hAnsi="Arial" w:cs="Arial"/>
          <w:sz w:val="22"/>
          <w:szCs w:val="22"/>
        </w:rPr>
        <w:fldChar w:fldCharType="end"/>
      </w:r>
      <w:r w:rsidRPr="00BE1D6A">
        <w:rPr>
          <w:rFonts w:ascii="Arial" w:hAnsi="Arial" w:cs="Arial"/>
          <w:sz w:val="22"/>
          <w:szCs w:val="22"/>
          <w:lang w:val="fr-FR"/>
          <w:rPrChange w:id="317" w:author="Clay Cressler" w:date="2020-11-02T10:28:00Z">
            <w:rPr>
              <w:rFonts w:ascii="Arial" w:hAnsi="Arial" w:cs="Arial"/>
              <w:sz w:val="22"/>
              <w:szCs w:val="22"/>
            </w:rPr>
          </w:rPrChange>
        </w:rPr>
        <w:t xml:space="preserve">, malaria </w:t>
      </w:r>
      <w:r w:rsidR="002D6665">
        <w:rPr>
          <w:rFonts w:ascii="Arial" w:hAnsi="Arial" w:cs="Arial"/>
          <w:sz w:val="22"/>
          <w:szCs w:val="22"/>
        </w:rPr>
        <w:fldChar w:fldCharType="begin"/>
      </w:r>
      <w:r w:rsidR="00B83E38" w:rsidRPr="00BE1D6A">
        <w:rPr>
          <w:rFonts w:ascii="Arial" w:hAnsi="Arial" w:cs="Arial"/>
          <w:sz w:val="22"/>
          <w:szCs w:val="22"/>
          <w:lang w:val="fr-FR"/>
          <w:rPrChange w:id="318" w:author="Clay Cressler" w:date="2020-11-02T10:28:00Z">
            <w:rPr>
              <w:rFonts w:ascii="Arial" w:hAnsi="Arial" w:cs="Arial"/>
              <w:sz w:val="22"/>
              <w:szCs w:val="22"/>
            </w:rPr>
          </w:rPrChange>
        </w:rPr>
        <w:instrText xml:space="preserve"> ADDIN EN.CITE &lt;EndNote&gt;&lt;Cite&gt;&lt;Author&gt;Wale&lt;/Author&gt;&lt;Year&gt;2019&lt;/Year&gt;&lt;RecNum&gt;7816&lt;/RecNum&gt;&lt;DisplayText&gt;[96]&lt;/DisplayText&gt;&lt;record&gt;&lt;rec-number&gt;7816&lt;/rec-number&gt;&lt;foreign-keys&gt;&lt;key app="EN" db-id="frwtwrvviazzdoewtsrpaszf2r0r2xpeazfx" timestamp="1580666557"&gt;7816&lt;/key&gt;&lt;/foreign-keys&gt;&lt;ref-type name="Journal Article"&gt;17&lt;/ref-type&gt;&lt;contributors&gt;&lt;authors&gt;&lt;author&gt;Wale, Nina&lt;/author&gt;&lt;author&gt;Jones, Matthew J.&lt;/author&gt;&lt;author&gt;Sim, Derek G.&lt;/author&gt;&lt;author&gt;Read, Andrew F.&lt;/author&gt;&lt;author&gt;King, Aaron A.&lt;/author&gt;&lt;/authors&gt;&lt;/contributors&gt;&lt;titles&gt;&lt;title&gt;The contribution of host cell-directed vs. parasite-directed immunity to the disease and dynamics of malaria infections&lt;/title&gt;&lt;secondary-title&gt;Proceedings of the National Academy of Sciences&lt;/secondary-title&gt;&lt;/titles&gt;&lt;periodical&gt;&lt;full-title&gt;Proceedings of the National Academy of Sciences&lt;/full-title&gt;&lt;/periodical&gt;&lt;pages&gt;22386-22392&lt;/pages&gt;&lt;volume&gt;116&lt;/volume&gt;&lt;number&gt;44&lt;/number&gt;&lt;keywords&gt;&lt;keyword&gt;immune response&lt;/keyword&gt;&lt;keyword&gt;immunopathology&lt;/keyword&gt;&lt;keyword&gt;Plasmodium chabaudi&lt;/keyword&gt;&lt;keyword&gt;red blood cells&lt;/keyword&gt;&lt;keyword&gt;top-down vs. bottom-up control&lt;/keyword&gt;&lt;/keywords&gt;&lt;dates&gt;&lt;year&gt;2019&lt;/year&gt;&lt;pub-dates&gt;&lt;date&gt;2019/10/29&lt;/date&gt;&lt;/pub-dates&gt;&lt;/dates&gt;&lt;isbn&gt;0027-8424, 1091-6490&lt;/isbn&gt;&lt;urls&gt;&lt;/urls&gt;&lt;electronic-resource-num&gt;10.1073/pnas.1908147116&lt;/electronic-resource-num&gt;&lt;remote-database-name&gt;www.pnas.org&lt;/remote-database-name&gt;&lt;language&gt;en&lt;/language&gt;&lt;access-date&gt;2020-01-27 19:05:00&lt;/access-date&gt;&lt;/record&gt;&lt;/Cite&gt;&lt;/EndNote&gt;</w:instrText>
      </w:r>
      <w:r w:rsidR="002D6665">
        <w:rPr>
          <w:rFonts w:ascii="Arial" w:hAnsi="Arial" w:cs="Arial"/>
          <w:sz w:val="22"/>
          <w:szCs w:val="22"/>
        </w:rPr>
        <w:fldChar w:fldCharType="separate"/>
      </w:r>
      <w:r w:rsidR="00B83E38" w:rsidRPr="00BE1D6A">
        <w:rPr>
          <w:rFonts w:ascii="Arial" w:hAnsi="Arial" w:cs="Arial"/>
          <w:noProof/>
          <w:sz w:val="22"/>
          <w:szCs w:val="22"/>
          <w:lang w:val="fr-FR"/>
          <w:rPrChange w:id="319" w:author="Clay Cressler" w:date="2020-11-02T10:28:00Z">
            <w:rPr>
              <w:rFonts w:ascii="Arial" w:hAnsi="Arial" w:cs="Arial"/>
              <w:noProof/>
              <w:sz w:val="22"/>
              <w:szCs w:val="22"/>
            </w:rPr>
          </w:rPrChange>
        </w:rPr>
        <w:t>[96]</w:t>
      </w:r>
      <w:r w:rsidR="002D6665">
        <w:rPr>
          <w:rFonts w:ascii="Arial" w:hAnsi="Arial" w:cs="Arial"/>
          <w:sz w:val="22"/>
          <w:szCs w:val="22"/>
        </w:rPr>
        <w:fldChar w:fldCharType="end"/>
      </w:r>
      <w:r w:rsidRPr="00BE1D6A">
        <w:rPr>
          <w:rFonts w:ascii="Arial" w:hAnsi="Arial" w:cs="Arial"/>
          <w:sz w:val="22"/>
          <w:szCs w:val="22"/>
          <w:lang w:val="fr-FR"/>
          <w:rPrChange w:id="320" w:author="Clay Cressler" w:date="2020-11-02T10:28:00Z">
            <w:rPr>
              <w:rFonts w:ascii="Arial" w:hAnsi="Arial" w:cs="Arial"/>
              <w:sz w:val="22"/>
              <w:szCs w:val="22"/>
            </w:rPr>
          </w:rPrChange>
        </w:rPr>
        <w:t xml:space="preserve">, dengue </w:t>
      </w:r>
      <w:r w:rsidR="002D6665">
        <w:rPr>
          <w:rFonts w:ascii="Arial" w:hAnsi="Arial" w:cs="Arial"/>
          <w:sz w:val="22"/>
          <w:szCs w:val="22"/>
        </w:rPr>
        <w:fldChar w:fldCharType="begin"/>
      </w:r>
      <w:r w:rsidR="00B83E38" w:rsidRPr="00BE1D6A">
        <w:rPr>
          <w:rFonts w:ascii="Arial" w:hAnsi="Arial" w:cs="Arial"/>
          <w:sz w:val="22"/>
          <w:szCs w:val="22"/>
          <w:lang w:val="fr-FR"/>
          <w:rPrChange w:id="321" w:author="Clay Cressler" w:date="2020-11-02T10:28:00Z">
            <w:rPr>
              <w:rFonts w:ascii="Arial" w:hAnsi="Arial" w:cs="Arial"/>
              <w:sz w:val="22"/>
              <w:szCs w:val="22"/>
            </w:rPr>
          </w:rPrChange>
        </w:rPr>
        <w:instrText xml:space="preserve"> ADDIN EN.CITE &lt;EndNote&gt;&lt;Cite&gt;&lt;Author&gt;Ben-Shachar&lt;/Author&gt;&lt;Year&gt;2015&lt;/Year&gt;&lt;RecNum&gt;7819&lt;/RecNum&gt;&lt;DisplayText&gt;[116]&lt;/DisplayText&gt;&lt;record&gt;&lt;rec-number&gt;7819&lt;/rec-number&gt;&lt;foreign-keys&gt;&lt;key app="EN" db-id="frwtwrvviazzdoewtsrpaszf2r0r2xpeazfx" timestamp="1580666557"&gt;7819&lt;/key&gt;&lt;/foreign-keys&gt;&lt;ref-type name="Journal Article"&gt;17&lt;/ref-type&gt;&lt;contributors&gt;&lt;authors&gt;&lt;author&gt;Ben-Shachar, Rotem&lt;/author&gt;&lt;author&gt;Koelle, Katia&lt;/author&gt;&lt;/authors&gt;&lt;/contributors&gt;&lt;titles&gt;&lt;title&gt;Minimal within-host dengue models highlight the specific roles of the immune response in primary and secondary dengue infections&lt;/title&gt;&lt;secondary-title&gt;Journal of The Royal Society Interface&lt;/secondary-title&gt;&lt;/titles&gt;&lt;periodical&gt;&lt;full-title&gt;Journal of The Royal Society Interface&lt;/full-title&gt;&lt;/periodical&gt;&lt;pages&gt;20140886&lt;/pages&gt;&lt;volume&gt;12&lt;/volume&gt;&lt;number&gt;103&lt;/number&gt;&lt;dates&gt;&lt;year&gt;2015&lt;/year&gt;&lt;pub-dates&gt;&lt;date&gt;February 6, 2015&lt;/date&gt;&lt;/pub-dates&gt;&lt;/dates&gt;&lt;urls&gt;&lt;/urls&gt;&lt;electronic-resource-num&gt;10.1098/rsif.2014.0886&lt;/electronic-resource-num&gt;&lt;remote-database-name&gt;royalsocietypublishing.org (Atypon)&lt;/remote-database-name&gt;&lt;access-date&gt;2020-01-27 19:07:25&lt;/access-date&gt;&lt;/record&gt;&lt;/Cite&gt;&lt;/EndNote&gt;</w:instrText>
      </w:r>
      <w:r w:rsidR="002D6665">
        <w:rPr>
          <w:rFonts w:ascii="Arial" w:hAnsi="Arial" w:cs="Arial"/>
          <w:sz w:val="22"/>
          <w:szCs w:val="22"/>
        </w:rPr>
        <w:fldChar w:fldCharType="separate"/>
      </w:r>
      <w:r w:rsidR="00B83E38" w:rsidRPr="00BE1D6A">
        <w:rPr>
          <w:rFonts w:ascii="Arial" w:hAnsi="Arial" w:cs="Arial"/>
          <w:noProof/>
          <w:sz w:val="22"/>
          <w:szCs w:val="22"/>
          <w:lang w:val="fr-FR"/>
          <w:rPrChange w:id="322" w:author="Clay Cressler" w:date="2020-11-02T10:28:00Z">
            <w:rPr>
              <w:rFonts w:ascii="Arial" w:hAnsi="Arial" w:cs="Arial"/>
              <w:noProof/>
              <w:sz w:val="22"/>
              <w:szCs w:val="22"/>
            </w:rPr>
          </w:rPrChange>
        </w:rPr>
        <w:t>[116]</w:t>
      </w:r>
      <w:r w:rsidR="002D6665">
        <w:rPr>
          <w:rFonts w:ascii="Arial" w:hAnsi="Arial" w:cs="Arial"/>
          <w:sz w:val="22"/>
          <w:szCs w:val="22"/>
        </w:rPr>
        <w:fldChar w:fldCharType="end"/>
      </w:r>
      <w:r w:rsidRPr="00BE1D6A">
        <w:rPr>
          <w:rFonts w:ascii="Arial" w:hAnsi="Arial" w:cs="Arial"/>
          <w:sz w:val="22"/>
          <w:szCs w:val="22"/>
          <w:lang w:val="fr-FR"/>
          <w:rPrChange w:id="323" w:author="Clay Cressler" w:date="2020-11-02T10:28:00Z">
            <w:rPr>
              <w:rFonts w:ascii="Arial" w:hAnsi="Arial" w:cs="Arial"/>
              <w:sz w:val="22"/>
              <w:szCs w:val="22"/>
            </w:rPr>
          </w:rPrChange>
        </w:rPr>
        <w:t xml:space="preserve"> &amp; </w:t>
      </w:r>
      <w:proofErr w:type="spellStart"/>
      <w:r w:rsidRPr="00BE1D6A">
        <w:rPr>
          <w:rFonts w:ascii="Arial" w:hAnsi="Arial" w:cs="Arial"/>
          <w:sz w:val="22"/>
          <w:szCs w:val="22"/>
          <w:lang w:val="fr-FR"/>
          <w:rPrChange w:id="324" w:author="Clay Cressler" w:date="2020-11-02T10:28:00Z">
            <w:rPr>
              <w:rFonts w:ascii="Arial" w:hAnsi="Arial" w:cs="Arial"/>
              <w:sz w:val="22"/>
              <w:szCs w:val="22"/>
            </w:rPr>
          </w:rPrChange>
        </w:rPr>
        <w:t>tuberculosis</w:t>
      </w:r>
      <w:proofErr w:type="spellEnd"/>
      <w:r w:rsidR="002D6665">
        <w:rPr>
          <w:rFonts w:ascii="Arial" w:hAnsi="Arial" w:cs="Arial"/>
          <w:sz w:val="22"/>
          <w:szCs w:val="22"/>
        </w:rPr>
        <w:fldChar w:fldCharType="begin"/>
      </w:r>
      <w:r w:rsidR="00B83E38" w:rsidRPr="00BE1D6A">
        <w:rPr>
          <w:rFonts w:ascii="Arial" w:hAnsi="Arial" w:cs="Arial"/>
          <w:sz w:val="22"/>
          <w:szCs w:val="22"/>
          <w:lang w:val="fr-FR"/>
          <w:rPrChange w:id="325" w:author="Clay Cressler" w:date="2020-11-02T10:28:00Z">
            <w:rPr>
              <w:rFonts w:ascii="Arial" w:hAnsi="Arial" w:cs="Arial"/>
              <w:sz w:val="22"/>
              <w:szCs w:val="22"/>
            </w:rPr>
          </w:rPrChange>
        </w:rPr>
        <w:instrText xml:space="preserve"> ADDIN EN.CITE &lt;EndNote&gt;&lt;Cite&gt;&lt;Author&gt;Marino&lt;/Author&gt;&lt;Year&gt;2004&lt;/Year&gt;&lt;RecNum&gt;7820&lt;/RecNum&gt;&lt;DisplayText&gt;[117]&lt;/DisplayText&gt;&lt;record&gt;&lt;rec-number&gt;7820&lt;/rec-number&gt;&lt;foreign-keys&gt;&lt;key app="EN" db-id="frwtwrvviazzdoewtsrpaszf2r0r2xpeazfx" timestamp="1580666557"&gt;7820&lt;/key&gt;&lt;/foreign-keys&gt;&lt;ref-type name="Journal Article"&gt;17&lt;/ref-type&gt;&lt;contributors&gt;&lt;authors&gt;&lt;author&gt;Marino, Simeone&lt;/author&gt;&lt;author&gt;Kirschner, Denise E.&lt;/author&gt;&lt;/authors&gt;&lt;/contributors&gt;&lt;titles&gt;&lt;title&gt;The human immune response to Mycobacterium tuberculosis in lung and lymph node&lt;/title&gt;&lt;secondary-title&gt;Journal of Theoretical Biology&lt;/secondary-title&gt;&lt;/titles&gt;&lt;periodical&gt;&lt;full-title&gt;Journal of Theoretical Biology&lt;/full-title&gt;&lt;/periodical&gt;&lt;pages&gt;463-486&lt;/pages&gt;&lt;volume&gt;227&lt;/volume&gt;&lt;number&gt;4&lt;/number&gt;&lt;keywords&gt;&lt;keyword&gt;Dendritic cells&lt;/keyword&gt;&lt;keyword&gt;Human&lt;/keyword&gt;&lt;keyword&gt;Lung and lymph nodes&lt;/keyword&gt;&lt;keyword&gt;Model&lt;/keyword&gt;&lt;/keywords&gt;&lt;dates&gt;&lt;year&gt;2004&lt;/year&gt;&lt;pub-dates&gt;&lt;date&gt;April 21, 2004&lt;/date&gt;&lt;/pub-dates&gt;&lt;/dates&gt;&lt;isbn&gt;0022-5193&lt;/isbn&gt;&lt;urls&gt;&lt;/urls&gt;&lt;electronic-resource-num&gt;10.1016/j.jtbi.2003.11.023&lt;/electronic-resource-num&gt;&lt;remote-database-name&gt;ScienceDirect&lt;/remote-database-name&gt;&lt;language&gt;en&lt;/language&gt;&lt;access-date&gt;2020-01-27 19:07:51&lt;/access-date&gt;&lt;/record&gt;&lt;/Cite&gt;&lt;/EndNote&gt;</w:instrText>
      </w:r>
      <w:r w:rsidR="002D6665">
        <w:rPr>
          <w:rFonts w:ascii="Arial" w:hAnsi="Arial" w:cs="Arial"/>
          <w:sz w:val="22"/>
          <w:szCs w:val="22"/>
        </w:rPr>
        <w:fldChar w:fldCharType="separate"/>
      </w:r>
      <w:r w:rsidR="00B83E38" w:rsidRPr="00BE1D6A">
        <w:rPr>
          <w:rFonts w:ascii="Arial" w:hAnsi="Arial" w:cs="Arial"/>
          <w:noProof/>
          <w:sz w:val="22"/>
          <w:szCs w:val="22"/>
          <w:lang w:val="fr-FR"/>
          <w:rPrChange w:id="326" w:author="Clay Cressler" w:date="2020-11-02T10:28:00Z">
            <w:rPr>
              <w:rFonts w:ascii="Arial" w:hAnsi="Arial" w:cs="Arial"/>
              <w:noProof/>
              <w:sz w:val="22"/>
              <w:szCs w:val="22"/>
            </w:rPr>
          </w:rPrChange>
        </w:rPr>
        <w:t>[117]</w:t>
      </w:r>
      <w:r w:rsidR="002D6665">
        <w:rPr>
          <w:rFonts w:ascii="Arial" w:hAnsi="Arial" w:cs="Arial"/>
          <w:sz w:val="22"/>
          <w:szCs w:val="22"/>
        </w:rPr>
        <w:fldChar w:fldCharType="end"/>
      </w:r>
      <w:r w:rsidRPr="00BE1D6A">
        <w:rPr>
          <w:rFonts w:ascii="Arial" w:hAnsi="Arial" w:cs="Arial"/>
          <w:sz w:val="22"/>
          <w:szCs w:val="22"/>
          <w:lang w:val="fr-FR"/>
          <w:rPrChange w:id="327" w:author="Clay Cressler" w:date="2020-11-02T10:28:00Z">
            <w:rPr>
              <w:rFonts w:ascii="Arial" w:hAnsi="Arial" w:cs="Arial"/>
              <w:sz w:val="22"/>
              <w:szCs w:val="22"/>
            </w:rPr>
          </w:rPrChange>
        </w:rPr>
        <w:t xml:space="preserve">), </w:t>
      </w:r>
      <w:proofErr w:type="spellStart"/>
      <w:r w:rsidRPr="00BE1D6A">
        <w:rPr>
          <w:rFonts w:ascii="Arial" w:hAnsi="Arial" w:cs="Arial"/>
          <w:sz w:val="22"/>
          <w:szCs w:val="22"/>
          <w:lang w:val="fr-FR"/>
          <w:rPrChange w:id="328" w:author="Clay Cressler" w:date="2020-11-02T10:28:00Z">
            <w:rPr>
              <w:rFonts w:ascii="Arial" w:hAnsi="Arial" w:cs="Arial"/>
              <w:sz w:val="22"/>
              <w:szCs w:val="22"/>
            </w:rPr>
          </w:rPrChange>
        </w:rPr>
        <w:t>there</w:t>
      </w:r>
      <w:proofErr w:type="spellEnd"/>
      <w:r w:rsidRPr="00BE1D6A">
        <w:rPr>
          <w:rFonts w:ascii="Arial" w:hAnsi="Arial" w:cs="Arial"/>
          <w:sz w:val="22"/>
          <w:szCs w:val="22"/>
          <w:lang w:val="fr-FR"/>
          <w:rPrChange w:id="329" w:author="Clay Cressler" w:date="2020-11-02T10:28:00Z">
            <w:rPr>
              <w:rFonts w:ascii="Arial" w:hAnsi="Arial" w:cs="Arial"/>
              <w:sz w:val="22"/>
              <w:szCs w:val="22"/>
            </w:rPr>
          </w:rPrChange>
        </w:rPr>
        <w:t xml:space="preserve"> has been </w:t>
      </w:r>
      <w:proofErr w:type="spellStart"/>
      <w:r w:rsidRPr="00BE1D6A">
        <w:rPr>
          <w:rFonts w:ascii="Arial" w:hAnsi="Arial" w:cs="Arial"/>
          <w:sz w:val="22"/>
          <w:szCs w:val="22"/>
          <w:lang w:val="fr-FR"/>
          <w:rPrChange w:id="330" w:author="Clay Cressler" w:date="2020-11-02T10:28:00Z">
            <w:rPr>
              <w:rFonts w:ascii="Arial" w:hAnsi="Arial" w:cs="Arial"/>
              <w:sz w:val="22"/>
              <w:szCs w:val="22"/>
            </w:rPr>
          </w:rPrChange>
        </w:rPr>
        <w:t>considerably</w:t>
      </w:r>
      <w:proofErr w:type="spellEnd"/>
      <w:r w:rsidRPr="00BE1D6A">
        <w:rPr>
          <w:rFonts w:ascii="Arial" w:hAnsi="Arial" w:cs="Arial"/>
          <w:sz w:val="22"/>
          <w:szCs w:val="22"/>
          <w:lang w:val="fr-FR"/>
          <w:rPrChange w:id="331" w:author="Clay Cressler" w:date="2020-11-02T10:28:00Z">
            <w:rPr>
              <w:rFonts w:ascii="Arial" w:hAnsi="Arial" w:cs="Arial"/>
              <w:sz w:val="22"/>
              <w:szCs w:val="22"/>
            </w:rPr>
          </w:rPrChange>
        </w:rPr>
        <w:t xml:space="preserve"> </w:t>
      </w:r>
      <w:proofErr w:type="spellStart"/>
      <w:r w:rsidRPr="00BE1D6A">
        <w:rPr>
          <w:rFonts w:ascii="Arial" w:hAnsi="Arial" w:cs="Arial"/>
          <w:sz w:val="22"/>
          <w:szCs w:val="22"/>
          <w:lang w:val="fr-FR"/>
          <w:rPrChange w:id="332" w:author="Clay Cressler" w:date="2020-11-02T10:28:00Z">
            <w:rPr>
              <w:rFonts w:ascii="Arial" w:hAnsi="Arial" w:cs="Arial"/>
              <w:sz w:val="22"/>
              <w:szCs w:val="22"/>
            </w:rPr>
          </w:rPrChange>
        </w:rPr>
        <w:t>less</w:t>
      </w:r>
      <w:proofErr w:type="spellEnd"/>
      <w:r w:rsidRPr="00BE1D6A">
        <w:rPr>
          <w:rFonts w:ascii="Arial" w:hAnsi="Arial" w:cs="Arial"/>
          <w:sz w:val="22"/>
          <w:szCs w:val="22"/>
          <w:lang w:val="fr-FR"/>
          <w:rPrChange w:id="333" w:author="Clay Cressler" w:date="2020-11-02T10:28:00Z">
            <w:rPr>
              <w:rFonts w:ascii="Arial" w:hAnsi="Arial" w:cs="Arial"/>
              <w:sz w:val="22"/>
              <w:szCs w:val="22"/>
            </w:rPr>
          </w:rPrChange>
        </w:rPr>
        <w:t xml:space="preserve"> </w:t>
      </w:r>
      <w:proofErr w:type="spellStart"/>
      <w:r w:rsidRPr="00BE1D6A">
        <w:rPr>
          <w:rFonts w:ascii="Arial" w:hAnsi="Arial" w:cs="Arial"/>
          <w:sz w:val="22"/>
          <w:szCs w:val="22"/>
          <w:lang w:val="fr-FR"/>
          <w:rPrChange w:id="334" w:author="Clay Cressler" w:date="2020-11-02T10:28:00Z">
            <w:rPr>
              <w:rFonts w:ascii="Arial" w:hAnsi="Arial" w:cs="Arial"/>
              <w:sz w:val="22"/>
              <w:szCs w:val="22"/>
            </w:rPr>
          </w:rPrChange>
        </w:rPr>
        <w:t>work</w:t>
      </w:r>
      <w:proofErr w:type="spellEnd"/>
      <w:r w:rsidRPr="00BE1D6A">
        <w:rPr>
          <w:rFonts w:ascii="Arial" w:hAnsi="Arial" w:cs="Arial"/>
          <w:sz w:val="22"/>
          <w:szCs w:val="22"/>
          <w:lang w:val="fr-FR"/>
          <w:rPrChange w:id="335" w:author="Clay Cressler" w:date="2020-11-02T10:28:00Z">
            <w:rPr>
              <w:rFonts w:ascii="Arial" w:hAnsi="Arial" w:cs="Arial"/>
              <w:sz w:val="22"/>
              <w:szCs w:val="22"/>
            </w:rPr>
          </w:rPrChange>
        </w:rPr>
        <w:t xml:space="preserve"> on </w:t>
      </w:r>
      <w:proofErr w:type="spellStart"/>
      <w:r w:rsidRPr="00BE1D6A">
        <w:rPr>
          <w:rFonts w:ascii="Arial" w:hAnsi="Arial" w:cs="Arial"/>
          <w:sz w:val="22"/>
          <w:szCs w:val="22"/>
          <w:lang w:val="fr-FR"/>
          <w:rPrChange w:id="336" w:author="Clay Cressler" w:date="2020-11-02T10:28:00Z">
            <w:rPr>
              <w:rFonts w:ascii="Arial" w:hAnsi="Arial" w:cs="Arial"/>
              <w:sz w:val="22"/>
              <w:szCs w:val="22"/>
            </w:rPr>
          </w:rPrChange>
        </w:rPr>
        <w:t>modeling</w:t>
      </w:r>
      <w:proofErr w:type="spellEnd"/>
      <w:r w:rsidRPr="00BE1D6A">
        <w:rPr>
          <w:rFonts w:ascii="Arial" w:hAnsi="Arial" w:cs="Arial"/>
          <w:sz w:val="22"/>
          <w:szCs w:val="22"/>
          <w:lang w:val="fr-FR"/>
          <w:rPrChange w:id="337" w:author="Clay Cressler" w:date="2020-11-02T10:28:00Z">
            <w:rPr>
              <w:rFonts w:ascii="Arial" w:hAnsi="Arial" w:cs="Arial"/>
              <w:sz w:val="22"/>
              <w:szCs w:val="22"/>
            </w:rPr>
          </w:rPrChange>
        </w:rPr>
        <w:t xml:space="preserve"> the </w:t>
      </w:r>
      <w:proofErr w:type="spellStart"/>
      <w:r w:rsidRPr="00BE1D6A">
        <w:rPr>
          <w:rFonts w:ascii="Arial" w:hAnsi="Arial" w:cs="Arial"/>
          <w:sz w:val="22"/>
          <w:szCs w:val="22"/>
          <w:lang w:val="fr-FR"/>
          <w:rPrChange w:id="338" w:author="Clay Cressler" w:date="2020-11-02T10:28:00Z">
            <w:rPr>
              <w:rFonts w:ascii="Arial" w:hAnsi="Arial" w:cs="Arial"/>
              <w:sz w:val="22"/>
              <w:szCs w:val="22"/>
            </w:rPr>
          </w:rPrChange>
        </w:rPr>
        <w:t>within</w:t>
      </w:r>
      <w:proofErr w:type="spellEnd"/>
      <w:r w:rsidRPr="00BE1D6A">
        <w:rPr>
          <w:rFonts w:ascii="Arial" w:hAnsi="Arial" w:cs="Arial"/>
          <w:sz w:val="22"/>
          <w:szCs w:val="22"/>
          <w:lang w:val="fr-FR"/>
          <w:rPrChange w:id="339" w:author="Clay Cressler" w:date="2020-11-02T10:28:00Z">
            <w:rPr>
              <w:rFonts w:ascii="Arial" w:hAnsi="Arial" w:cs="Arial"/>
              <w:sz w:val="22"/>
              <w:szCs w:val="22"/>
            </w:rPr>
          </w:rPrChange>
        </w:rPr>
        <w:t xml:space="preserve">-host </w:t>
      </w:r>
      <w:proofErr w:type="spellStart"/>
      <w:r w:rsidRPr="00BE1D6A">
        <w:rPr>
          <w:rFonts w:ascii="Arial" w:hAnsi="Arial" w:cs="Arial"/>
          <w:sz w:val="22"/>
          <w:szCs w:val="22"/>
          <w:lang w:val="fr-FR"/>
          <w:rPrChange w:id="340" w:author="Clay Cressler" w:date="2020-11-02T10:28:00Z">
            <w:rPr>
              <w:rFonts w:ascii="Arial" w:hAnsi="Arial" w:cs="Arial"/>
              <w:sz w:val="22"/>
              <w:szCs w:val="22"/>
            </w:rPr>
          </w:rPrChange>
        </w:rPr>
        <w:t>ecology</w:t>
      </w:r>
      <w:proofErr w:type="spellEnd"/>
      <w:r w:rsidRPr="00BE1D6A">
        <w:rPr>
          <w:rFonts w:ascii="Arial" w:hAnsi="Arial" w:cs="Arial"/>
          <w:sz w:val="22"/>
          <w:szCs w:val="22"/>
          <w:lang w:val="fr-FR"/>
          <w:rPrChange w:id="341" w:author="Clay Cressler" w:date="2020-11-02T10:28:00Z">
            <w:rPr>
              <w:rFonts w:ascii="Arial" w:hAnsi="Arial" w:cs="Arial"/>
              <w:sz w:val="22"/>
              <w:szCs w:val="22"/>
            </w:rPr>
          </w:rPrChange>
        </w:rPr>
        <w:t xml:space="preserve"> of </w:t>
      </w:r>
      <w:proofErr w:type="spellStart"/>
      <w:r w:rsidRPr="00BE1D6A">
        <w:rPr>
          <w:rFonts w:ascii="Arial" w:hAnsi="Arial" w:cs="Arial"/>
          <w:sz w:val="22"/>
          <w:szCs w:val="22"/>
          <w:lang w:val="fr-FR"/>
          <w:rPrChange w:id="342" w:author="Clay Cressler" w:date="2020-11-02T10:28:00Z">
            <w:rPr>
              <w:rFonts w:ascii="Arial" w:hAnsi="Arial" w:cs="Arial"/>
              <w:sz w:val="22"/>
              <w:szCs w:val="22"/>
            </w:rPr>
          </w:rPrChange>
        </w:rPr>
        <w:t>macroparasites</w:t>
      </w:r>
      <w:proofErr w:type="spellEnd"/>
      <w:r w:rsidRPr="00BE1D6A">
        <w:rPr>
          <w:rFonts w:ascii="Arial" w:hAnsi="Arial" w:cs="Arial"/>
          <w:sz w:val="22"/>
          <w:szCs w:val="22"/>
          <w:lang w:val="fr-FR"/>
          <w:rPrChange w:id="343" w:author="Clay Cressler" w:date="2020-11-02T10:28:00Z">
            <w:rPr>
              <w:rFonts w:ascii="Arial" w:hAnsi="Arial" w:cs="Arial"/>
              <w:sz w:val="22"/>
              <w:szCs w:val="22"/>
            </w:rPr>
          </w:rPrChange>
        </w:rPr>
        <w:t xml:space="preserve"> </w:t>
      </w:r>
      <w:r w:rsidR="002D6665">
        <w:rPr>
          <w:rFonts w:ascii="Arial" w:hAnsi="Arial" w:cs="Arial"/>
          <w:sz w:val="22"/>
          <w:szCs w:val="22"/>
        </w:rPr>
        <w:fldChar w:fldCharType="begin">
          <w:fldData xml:space="preserve">PEVuZE5vdGU+PENpdGU+PEF1dGhvcj5UaGFrYXI8L0F1dGhvcj48WWVhcj4yMDEyPC9ZZWFyPjxS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</w:fldData>
        </w:fldChar>
      </w:r>
      <w:r w:rsidR="00B83E38" w:rsidRPr="00BE1D6A">
        <w:rPr>
          <w:rFonts w:ascii="Arial" w:hAnsi="Arial" w:cs="Arial"/>
          <w:sz w:val="22"/>
          <w:szCs w:val="22"/>
          <w:lang w:val="fr-FR"/>
          <w:rPrChange w:id="344" w:author="Clay Cressler" w:date="2020-11-02T10:28:00Z">
            <w:rPr>
              <w:rFonts w:ascii="Arial" w:hAnsi="Arial" w:cs="Arial"/>
              <w:sz w:val="22"/>
              <w:szCs w:val="22"/>
            </w:rPr>
          </w:rPrChange>
        </w:rPr>
        <w:instrText xml:space="preserve"> ADDIN EN.CITE </w:instrText>
      </w:r>
      <w:r w:rsidR="00B83E38">
        <w:rPr>
          <w:rFonts w:ascii="Arial" w:hAnsi="Arial" w:cs="Arial"/>
          <w:sz w:val="22"/>
          <w:szCs w:val="22"/>
        </w:rPr>
        <w:fldChar w:fldCharType="begin">
          <w:fldData xml:space="preserve">PEVuZE5vdGU+PENpdGU+PEF1dGhvcj5UaGFrYXI8L0F1dGhvcj48WWVhcj4yMDEyPC9ZZWFyPjxS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</w:fldData>
        </w:fldChar>
      </w:r>
      <w:r w:rsidR="00B83E38" w:rsidRPr="00BE1D6A">
        <w:rPr>
          <w:rFonts w:ascii="Arial" w:hAnsi="Arial" w:cs="Arial"/>
          <w:sz w:val="22"/>
          <w:szCs w:val="22"/>
          <w:lang w:val="fr-FR"/>
          <w:rPrChange w:id="345" w:author="Clay Cressler" w:date="2020-11-02T10:28:00Z">
            <w:rPr>
              <w:rFonts w:ascii="Arial" w:hAnsi="Arial" w:cs="Arial"/>
              <w:sz w:val="22"/>
              <w:szCs w:val="22"/>
            </w:rPr>
          </w:rPrChange>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sidRPr="00BE1D6A">
        <w:rPr>
          <w:rFonts w:ascii="Arial" w:hAnsi="Arial" w:cs="Arial"/>
          <w:noProof/>
          <w:sz w:val="22"/>
          <w:szCs w:val="22"/>
          <w:lang w:val="fr-FR"/>
          <w:rPrChange w:id="346" w:author="Clay Cressler" w:date="2020-11-02T10:28:00Z">
            <w:rPr>
              <w:rFonts w:ascii="Arial" w:hAnsi="Arial" w:cs="Arial"/>
              <w:noProof/>
              <w:sz w:val="22"/>
              <w:szCs w:val="22"/>
            </w:rPr>
          </w:rPrChange>
        </w:rPr>
        <w:t>[112, 118]</w:t>
      </w:r>
      <w:r w:rsidR="002D6665">
        <w:rPr>
          <w:rFonts w:ascii="Arial" w:hAnsi="Arial" w:cs="Arial"/>
          <w:sz w:val="22"/>
          <w:szCs w:val="22"/>
        </w:rPr>
        <w:fldChar w:fldCharType="end"/>
      </w:r>
      <w:r w:rsidRPr="00BE1D6A">
        <w:rPr>
          <w:rFonts w:ascii="Arial" w:hAnsi="Arial" w:cs="Arial"/>
          <w:sz w:val="22"/>
          <w:szCs w:val="22"/>
          <w:lang w:val="fr-FR"/>
          <w:rPrChange w:id="347" w:author="Clay Cressler" w:date="2020-11-02T10:28:00Z">
            <w:rPr>
              <w:rFonts w:ascii="Arial" w:hAnsi="Arial" w:cs="Arial"/>
              <w:sz w:val="22"/>
              <w:szCs w:val="22"/>
            </w:rPr>
          </w:rPrChange>
        </w:rPr>
        <w:t xml:space="preserve">. </w:t>
      </w:r>
      <w:r w:rsidR="006248FA" w:rsidRPr="001E38B7">
        <w:rPr>
          <w:rFonts w:ascii="Arial" w:hAnsi="Arial" w:cs="Arial"/>
          <w:sz w:val="22"/>
          <w:szCs w:val="22"/>
        </w:rPr>
        <w:t>By systematically building in real</w:t>
      </w:r>
      <w:r w:rsidR="00414FE8">
        <w:rPr>
          <w:rFonts w:ascii="Arial" w:hAnsi="Arial" w:cs="Arial"/>
          <w:sz w:val="22"/>
          <w:szCs w:val="22"/>
        </w:rPr>
        <w:t>istic</w:t>
      </w:r>
      <w:r w:rsidR="006248FA" w:rsidRPr="001E38B7">
        <w:rPr>
          <w:rFonts w:ascii="Arial" w:hAnsi="Arial" w:cs="Arial"/>
          <w:sz w:val="22"/>
          <w:szCs w:val="22"/>
        </w:rPr>
        <w:t xml:space="preserve"> complexity across the three Aims here, we will have a novel perspective on this question. This process will help to identify a general approach to determining the critical level of complexity needed to predict infection dynamics in the real wor</w:t>
      </w:r>
      <w:r w:rsidR="001533AD" w:rsidRPr="001E38B7">
        <w:rPr>
          <w:rFonts w:ascii="Arial" w:hAnsi="Arial" w:cs="Arial"/>
          <w:sz w:val="22"/>
          <w:szCs w:val="22"/>
        </w:rPr>
        <w:t>l</w:t>
      </w:r>
      <w:r w:rsidR="006248FA" w:rsidRPr="001E38B7">
        <w:rPr>
          <w:rFonts w:ascii="Arial" w:hAnsi="Arial" w:cs="Arial"/>
          <w:sz w:val="22"/>
          <w:szCs w:val="22"/>
        </w:rPr>
        <w:t>d.</w:t>
      </w:r>
    </w:p>
    <w:p w14:paraId="219E6802" w14:textId="77777777" w:rsidR="0075414D" w:rsidRPr="00703717" w:rsidRDefault="0075414D" w:rsidP="00FE5476">
      <w:pPr>
        <w:jc w:val="both"/>
        <w:rPr>
          <w:ins w:id="348" w:author="Andrea L. Graham" w:date="2020-10-28T21:25:00Z"/>
          <w:rFonts w:ascii="Arial" w:hAnsi="Arial" w:cs="Arial"/>
          <w:sz w:val="22"/>
          <w:szCs w:val="22"/>
        </w:rPr>
      </w:pPr>
    </w:p>
    <w:p w14:paraId="0CB31810" w14:textId="486C804A" w:rsidR="00AD4BF0" w:rsidRDefault="00AD4BF0" w:rsidP="00FE5476">
      <w:pPr>
        <w:jc w:val="both"/>
        <w:rPr>
          <w:ins w:id="349" w:author="Andrea L. Graham" w:date="2020-11-01T15:27:00Z"/>
          <w:rFonts w:ascii="Arial" w:hAnsi="Arial" w:cs="Arial"/>
          <w:b/>
          <w:bCs/>
          <w:sz w:val="22"/>
          <w:szCs w:val="22"/>
        </w:rPr>
      </w:pPr>
      <w:commentRangeStart w:id="350"/>
      <w:ins w:id="351" w:author="Andrea L. Graham" w:date="2020-10-28T21:25:00Z">
        <w:r w:rsidRPr="00703717">
          <w:rPr>
            <w:rFonts w:ascii="Arial" w:hAnsi="Arial" w:cs="Arial"/>
            <w:b/>
            <w:bCs/>
            <w:sz w:val="22"/>
            <w:szCs w:val="22"/>
          </w:rPr>
          <w:lastRenderedPageBreak/>
          <w:t>OUTLOOK</w:t>
        </w:r>
      </w:ins>
      <w:commentRangeEnd w:id="350"/>
      <w:ins w:id="352" w:author="Andrea L. Graham" w:date="2020-11-02T08:59:00Z">
        <w:r w:rsidR="00B00BA9">
          <w:rPr>
            <w:rStyle w:val="CommentReference"/>
          </w:rPr>
          <w:commentReference w:id="350"/>
        </w:r>
      </w:ins>
    </w:p>
    <w:p w14:paraId="4F0FC95D" w14:textId="04F6C49A" w:rsidR="00AD4BF0" w:rsidRDefault="00AD4BF0" w:rsidP="00FE5476">
      <w:pPr>
        <w:jc w:val="both"/>
        <w:rPr>
          <w:ins w:id="353" w:author="Andrea L. Graham" w:date="2020-11-01T15:29:00Z"/>
          <w:rFonts w:ascii="Arial" w:hAnsi="Arial" w:cs="Arial"/>
          <w:sz w:val="22"/>
          <w:szCs w:val="22"/>
        </w:rPr>
      </w:pPr>
      <w:proofErr w:type="spellStart"/>
      <w:ins w:id="354" w:author="Andrea L. Graham" w:date="2020-10-28T21:25:00Z">
        <w:r w:rsidRPr="00703717">
          <w:rPr>
            <w:rFonts w:ascii="Arial" w:hAnsi="Arial" w:cs="Arial"/>
            <w:sz w:val="22"/>
            <w:szCs w:val="22"/>
          </w:rPr>
          <w:t>Gnotobiotics</w:t>
        </w:r>
      </w:ins>
      <w:proofErr w:type="spellEnd"/>
      <w:ins w:id="355" w:author="Andrea L. Graham" w:date="2020-10-28T21:34:00Z">
        <w:r w:rsidR="009B5487" w:rsidRPr="00703717">
          <w:rPr>
            <w:rFonts w:ascii="Arial" w:hAnsi="Arial" w:cs="Arial"/>
            <w:sz w:val="22"/>
            <w:szCs w:val="22"/>
          </w:rPr>
          <w:t xml:space="preserve"> and other reductionist directions</w:t>
        </w:r>
      </w:ins>
      <w:ins w:id="356" w:author="Andrea L. Graham" w:date="2020-11-01T15:27:00Z">
        <w:r w:rsidR="00AC5A20">
          <w:rPr>
            <w:rFonts w:ascii="Arial" w:hAnsi="Arial" w:cs="Arial"/>
            <w:sz w:val="22"/>
            <w:szCs w:val="22"/>
          </w:rPr>
          <w:t xml:space="preserve"> </w:t>
        </w:r>
      </w:ins>
      <w:ins w:id="357" w:author="Andrea L. Graham" w:date="2020-11-01T15:28:00Z">
        <w:r w:rsidR="00AC5A20">
          <w:rPr>
            <w:rFonts w:ascii="Arial" w:hAnsi="Arial" w:cs="Arial"/>
            <w:sz w:val="22"/>
            <w:szCs w:val="22"/>
          </w:rPr>
          <w:t xml:space="preserve">that a future proposal could pursue, depending upon our findings </w:t>
        </w:r>
        <w:proofErr w:type="gramStart"/>
        <w:r w:rsidR="00AC5A20">
          <w:rPr>
            <w:rFonts w:ascii="Arial" w:hAnsi="Arial" w:cs="Arial"/>
            <w:sz w:val="22"/>
            <w:szCs w:val="22"/>
          </w:rPr>
          <w:t>here..</w:t>
        </w:r>
      </w:ins>
      <w:proofErr w:type="gramEnd"/>
    </w:p>
    <w:p w14:paraId="564F75E6" w14:textId="4AA24524" w:rsidR="00AC5A20" w:rsidRPr="00703717" w:rsidRDefault="004E6311" w:rsidP="00FE5476">
      <w:pPr>
        <w:jc w:val="both"/>
        <w:rPr>
          <w:ins w:id="358" w:author="Andrea L. Graham" w:date="2020-10-28T22:31:00Z"/>
          <w:rFonts w:ascii="Arial" w:hAnsi="Arial" w:cs="Arial"/>
          <w:sz w:val="22"/>
          <w:szCs w:val="22"/>
        </w:rPr>
      </w:pPr>
      <w:ins w:id="359" w:author="Andrea L. Graham" w:date="2020-11-01T15:29:00Z">
        <w:r>
          <w:rPr>
            <w:rFonts w:ascii="Arial" w:hAnsi="Arial" w:cs="Arial"/>
            <w:sz w:val="22"/>
            <w:szCs w:val="22"/>
          </w:rPr>
          <w:t>On within host dynamics per se:</w:t>
        </w:r>
      </w:ins>
      <w:ins w:id="360" w:author="Andrea L. Graham" w:date="2020-11-02T09:44:00Z">
        <w:r w:rsidR="00AA694B">
          <w:rPr>
            <w:rFonts w:ascii="Arial" w:hAnsi="Arial" w:cs="Arial"/>
            <w:sz w:val="22"/>
            <w:szCs w:val="22"/>
          </w:rPr>
          <w:t xml:space="preserve"> </w:t>
        </w:r>
      </w:ins>
      <w:ins w:id="361" w:author="Andrea L. Graham" w:date="2020-11-01T15:27:00Z">
        <w:r w:rsidR="00AC5A20">
          <w:rPr>
            <w:rFonts w:ascii="Arial" w:hAnsi="Arial" w:cs="Arial"/>
            <w:sz w:val="22"/>
            <w:szCs w:val="22"/>
          </w:rPr>
          <w:t xml:space="preserve">Gnotobiotic experiments (state of the art facility </w:t>
        </w:r>
      </w:ins>
      <w:ins w:id="362" w:author="Andrea L. Graham" w:date="2020-11-01T15:28:00Z">
        <w:r w:rsidR="00AC5A20">
          <w:rPr>
            <w:rFonts w:ascii="Arial" w:hAnsi="Arial" w:cs="Arial"/>
            <w:sz w:val="22"/>
            <w:szCs w:val="22"/>
          </w:rPr>
          <w:t>at</w:t>
        </w:r>
      </w:ins>
      <w:ins w:id="363" w:author="Andrea L. Graham" w:date="2020-11-01T15:27:00Z">
        <w:r w:rsidR="00AC5A20">
          <w:rPr>
            <w:rFonts w:ascii="Arial" w:hAnsi="Arial" w:cs="Arial"/>
            <w:sz w:val="22"/>
            <w:szCs w:val="22"/>
          </w:rPr>
          <w:t xml:space="preserve"> </w:t>
        </w:r>
      </w:ins>
      <w:ins w:id="364" w:author="Andrea L. Graham" w:date="2020-11-01T15:28:00Z">
        <w:r w:rsidR="00AC5A20">
          <w:rPr>
            <w:rFonts w:ascii="Arial" w:hAnsi="Arial" w:cs="Arial"/>
            <w:sz w:val="22"/>
            <w:szCs w:val="22"/>
          </w:rPr>
          <w:t>UNL) to dissect microbes responsible for especially pronounced</w:t>
        </w:r>
      </w:ins>
      <w:ins w:id="365" w:author="Andrea L. Graham" w:date="2020-11-01T15:29:00Z">
        <w:r w:rsidR="00AC5A20">
          <w:rPr>
            <w:rFonts w:ascii="Arial" w:hAnsi="Arial" w:cs="Arial"/>
            <w:sz w:val="22"/>
            <w:szCs w:val="22"/>
          </w:rPr>
          <w:t xml:space="preserve"> effects on immune response induction and lengthening infection duration </w:t>
        </w:r>
      </w:ins>
      <w:ins w:id="366" w:author="Andrea L. Graham" w:date="2020-11-01T15:28:00Z">
        <w:r w:rsidR="00AC5A20">
          <w:rPr>
            <w:rFonts w:ascii="Arial" w:hAnsi="Arial" w:cs="Arial"/>
            <w:sz w:val="22"/>
            <w:szCs w:val="22"/>
          </w:rPr>
          <w:t>like in Amanda’s cancer papers</w:t>
        </w:r>
      </w:ins>
    </w:p>
    <w:p w14:paraId="018124EE" w14:textId="47B13AE3" w:rsidR="004E6311" w:rsidRDefault="00703717" w:rsidP="004E6311">
      <w:pPr>
        <w:jc w:val="both"/>
        <w:rPr>
          <w:ins w:id="367" w:author="Andrea L. Graham" w:date="2020-11-01T15:29:00Z"/>
          <w:rFonts w:ascii="Arial" w:hAnsi="Arial" w:cs="Arial"/>
          <w:sz w:val="22"/>
          <w:szCs w:val="22"/>
        </w:rPr>
      </w:pPr>
      <w:proofErr w:type="gramStart"/>
      <w:ins w:id="368" w:author="Andrea L. Graham" w:date="2020-10-28T22:40:00Z">
        <w:r w:rsidRPr="00703717">
          <w:rPr>
            <w:rFonts w:ascii="Arial" w:hAnsi="Arial" w:cs="Arial"/>
            <w:sz w:val="22"/>
            <w:szCs w:val="22"/>
          </w:rPr>
          <w:t>So</w:t>
        </w:r>
        <w:proofErr w:type="gramEnd"/>
        <w:r w:rsidRPr="00703717">
          <w:rPr>
            <w:rFonts w:ascii="Arial" w:hAnsi="Arial" w:cs="Arial"/>
            <w:sz w:val="22"/>
            <w:szCs w:val="22"/>
          </w:rPr>
          <w:t xml:space="preserve"> what if we get really fancy and propose a small number of inducible K/O?  mice who are normal until we stop them signaling with a given cytokine (at least in a dominant cell type).  </w:t>
        </w:r>
      </w:ins>
    </w:p>
    <w:p w14:paraId="7A82061F" w14:textId="0704FB90" w:rsidR="00703717" w:rsidRPr="00703717" w:rsidRDefault="004E6311" w:rsidP="00FE5476">
      <w:pPr>
        <w:jc w:val="both"/>
        <w:rPr>
          <w:rFonts w:ascii="Arial" w:hAnsi="Arial" w:cs="Arial"/>
          <w:sz w:val="22"/>
          <w:szCs w:val="22"/>
        </w:rPr>
      </w:pPr>
      <w:ins w:id="369" w:author="Andrea L. Graham" w:date="2020-11-01T15:29:00Z">
        <w:r>
          <w:rPr>
            <w:rFonts w:ascii="Arial" w:hAnsi="Arial" w:cs="Arial"/>
            <w:sz w:val="22"/>
            <w:szCs w:val="22"/>
          </w:rPr>
          <w:t>On external environmental drivers:</w:t>
        </w:r>
      </w:ins>
      <w:ins w:id="370" w:author="Andrea L. Graham" w:date="2020-11-02T09:45:00Z">
        <w:r w:rsidR="00AA694B">
          <w:rPr>
            <w:rFonts w:ascii="Arial" w:hAnsi="Arial" w:cs="Arial"/>
            <w:sz w:val="22"/>
            <w:szCs w:val="22"/>
          </w:rPr>
          <w:t xml:space="preserve"> </w:t>
        </w:r>
      </w:ins>
      <w:ins w:id="371" w:author="Andrea L. Graham" w:date="2020-11-01T15:29:00Z">
        <w:r w:rsidRPr="00703717">
          <w:rPr>
            <w:rFonts w:ascii="Arial" w:hAnsi="Arial" w:cs="Arial"/>
            <w:sz w:val="22"/>
            <w:szCs w:val="22"/>
          </w:rPr>
          <w:t>opportunity to exercise, natural rhythms in temperature as well as light</w:t>
        </w:r>
      </w:ins>
    </w:p>
    <w:sectPr w:rsidR="00703717" w:rsidRPr="00703717" w:rsidSect="00752101">
      <w:pgSz w:w="12240" w:h="15840"/>
      <w:pgMar w:top="851" w:right="851" w:bottom="851" w:left="851"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Clay Cressler" w:date="2020-10-12T20:09:00Z" w:initials="CC">
    <w:p w14:paraId="63D0FFDC" w14:textId="233F459D" w:rsidR="00BE1D6A" w:rsidRDefault="00BE1D6A">
      <w:pPr>
        <w:pStyle w:val="CommentText"/>
      </w:pPr>
      <w:r>
        <w:rPr>
          <w:rStyle w:val="CommentReference"/>
        </w:rPr>
        <w:annotationRef/>
      </w:r>
      <w:r>
        <w:t>Return and revise when Aims are more clearly laid out.</w:t>
      </w:r>
    </w:p>
  </w:comment>
  <w:comment w:id="7" w:author="Andrea L. Graham" w:date="2020-10-28T21:12:00Z" w:initials="ALG">
    <w:p w14:paraId="1BA845BB" w14:textId="1C1D831D" w:rsidR="00BE1D6A" w:rsidRDefault="00BE1D6A">
      <w:pPr>
        <w:pStyle w:val="CommentText"/>
      </w:pPr>
      <w:r>
        <w:rPr>
          <w:rStyle w:val="CommentReference"/>
        </w:rPr>
        <w:annotationRef/>
      </w:r>
      <w:r>
        <w:t>Still to-do</w:t>
      </w:r>
    </w:p>
  </w:comment>
  <w:comment w:id="17" w:author="Andrea L. Graham" w:date="2020-10-22T13:37:00Z" w:initials="ALG">
    <w:p w14:paraId="7D1C016C" w14:textId="1C05A3D5" w:rsidR="00BE1D6A" w:rsidRPr="001E38B7" w:rsidRDefault="00BE1D6A">
      <w:pPr>
        <w:pStyle w:val="CommentText"/>
        <w:rPr>
          <w:rFonts w:ascii="Arial" w:hAnsi="Arial" w:cs="Arial"/>
        </w:rPr>
      </w:pPr>
      <w:r w:rsidRPr="001E38B7">
        <w:rPr>
          <w:rStyle w:val="CommentReference"/>
          <w:rFonts w:ascii="Arial" w:hAnsi="Arial" w:cs="Arial"/>
        </w:rPr>
        <w:annotationRef/>
      </w:r>
      <w:r w:rsidRPr="001E38B7">
        <w:rPr>
          <w:rFonts w:ascii="Arial" w:hAnsi="Arial" w:cs="Arial"/>
        </w:rPr>
        <w:t xml:space="preserve">Not sure what this means. </w:t>
      </w:r>
      <w:r>
        <w:rPr>
          <w:rFonts w:ascii="Arial" w:hAnsi="Arial" w:cs="Arial"/>
        </w:rPr>
        <w:t xml:space="preserve">Seems more important to emphasize revealed processes than completeness of time </w:t>
      </w:r>
      <w:proofErr w:type="gramStart"/>
      <w:r>
        <w:rPr>
          <w:rFonts w:ascii="Arial" w:hAnsi="Arial" w:cs="Arial"/>
        </w:rPr>
        <w:t>series?</w:t>
      </w:r>
      <w:proofErr w:type="gramEnd"/>
    </w:p>
  </w:comment>
  <w:comment w:id="19" w:author="Andrea L. Graham" w:date="2020-10-25T18:02:00Z" w:initials="ALG">
    <w:p w14:paraId="1E99CA9E" w14:textId="510114CF" w:rsidR="00BE1D6A" w:rsidRDefault="00BE1D6A">
      <w:pPr>
        <w:pStyle w:val="CommentText"/>
      </w:pPr>
      <w:r>
        <w:rPr>
          <w:rStyle w:val="CommentReference"/>
        </w:rPr>
        <w:annotationRef/>
      </w:r>
      <w:r>
        <w:t>We can also partition impacts of genetics and environment; probably good to spell that out</w:t>
      </w:r>
    </w:p>
  </w:comment>
  <w:comment w:id="31" w:author="Andrea L. Graham" w:date="2020-11-02T10:27:00Z" w:initials="ALG">
    <w:p w14:paraId="3BDE153A" w14:textId="003CB40F" w:rsidR="00BE1D6A" w:rsidRDefault="00BE1D6A">
      <w:pPr>
        <w:pStyle w:val="CommentText"/>
      </w:pPr>
      <w:r>
        <w:rPr>
          <w:rStyle w:val="CommentReference"/>
        </w:rPr>
        <w:annotationRef/>
      </w:r>
      <w:r>
        <w:t>Starting here, we may need to reformat to remove full paragraph breaks and otherwise increase text density.  But I’d like to keep it clean up until this point, so that readers are still happy and not overwhelmed when they get here…</w:t>
      </w:r>
    </w:p>
  </w:comment>
  <w:comment w:id="35" w:author="Andrea L. Graham" w:date="2020-10-22T13:55:00Z" w:initials="ALG">
    <w:p w14:paraId="61456632" w14:textId="497D65A3" w:rsidR="00BE1D6A" w:rsidRPr="00564896" w:rsidRDefault="00BE1D6A">
      <w:pPr>
        <w:pStyle w:val="CommentText"/>
        <w:rPr>
          <w:rFonts w:ascii="Arial" w:hAnsi="Arial" w:cs="Arial"/>
        </w:rPr>
      </w:pPr>
      <w:r w:rsidRPr="00564896">
        <w:rPr>
          <w:rStyle w:val="CommentReference"/>
          <w:rFonts w:ascii="Arial" w:hAnsi="Arial" w:cs="Arial"/>
        </w:rPr>
        <w:annotationRef/>
      </w:r>
      <w:r w:rsidRPr="00564896">
        <w:rPr>
          <w:rFonts w:ascii="Arial" w:hAnsi="Arial" w:cs="Arial"/>
        </w:rPr>
        <w:t>Revise to match the following sections</w:t>
      </w:r>
    </w:p>
  </w:comment>
  <w:comment w:id="36" w:author="Andrea L. Graham" w:date="2020-10-27T12:10:00Z" w:initials="ALG">
    <w:p w14:paraId="107F25CD" w14:textId="78856DE0" w:rsidR="00BE1D6A" w:rsidRDefault="00BE1D6A">
      <w:pPr>
        <w:pStyle w:val="CommentText"/>
      </w:pPr>
      <w:r>
        <w:rPr>
          <w:rStyle w:val="CommentReference"/>
        </w:rPr>
        <w:annotationRef/>
      </w:r>
      <w:r>
        <w:t>If we frontload commonalities to the models and experiments and only use the Aim by Aim sections to give details, then foreshadow that here</w:t>
      </w:r>
    </w:p>
  </w:comment>
  <w:comment w:id="37" w:author="Clay Cressler" w:date="2020-11-02T11:45:00Z" w:initials="CC">
    <w:p w14:paraId="45756056" w14:textId="1D17541E" w:rsidR="00AE7A93" w:rsidRDefault="00AE7A93">
      <w:pPr>
        <w:pStyle w:val="CommentText"/>
      </w:pPr>
      <w:r>
        <w:rPr>
          <w:rStyle w:val="CommentReference"/>
        </w:rPr>
        <w:annotationRef/>
      </w:r>
      <w:r>
        <w:t>Does this sentence work? I am wondering whether the reviewers will understand what we mean by “a dynamical threshold between acute and chronic infections.” Deleting this sentence does not seem like it would really affect the paragraph.</w:t>
      </w:r>
    </w:p>
  </w:comment>
  <w:comment w:id="45" w:author="Clay Cressler" w:date="2020-11-02T11:46:00Z" w:initials="CC">
    <w:p w14:paraId="2302D267" w14:textId="55CFC883" w:rsidR="00AE7A93" w:rsidRDefault="00AE7A93">
      <w:pPr>
        <w:pStyle w:val="CommentText"/>
      </w:pPr>
      <w:r>
        <w:rPr>
          <w:rStyle w:val="CommentReference"/>
        </w:rPr>
        <w:annotationRef/>
      </w:r>
      <w:r>
        <w:t>If the above sentence is deleted, I suggest changing this to something like, “</w:t>
      </w:r>
      <w:r w:rsidR="00ED5689">
        <w:t xml:space="preserve">can </w:t>
      </w:r>
      <w:r>
        <w:t xml:space="preserve">generate </w:t>
      </w:r>
      <w:r w:rsidR="00ED5689">
        <w:t>thresholds in infection duration like those observed empirically.”</w:t>
      </w:r>
    </w:p>
  </w:comment>
  <w:comment w:id="77" w:author="Andrea L. Graham" w:date="2020-11-01T15:20:00Z" w:initials="ALG">
    <w:p w14:paraId="610B8788" w14:textId="783B40DB" w:rsidR="00BE1D6A" w:rsidRDefault="00BE1D6A">
      <w:pPr>
        <w:pStyle w:val="CommentText"/>
      </w:pPr>
      <w:r>
        <w:rPr>
          <w:rStyle w:val="CommentReference"/>
        </w:rPr>
        <w:annotationRef/>
      </w:r>
      <w:r>
        <w:t xml:space="preserve">Maybe </w:t>
      </w:r>
      <w:proofErr w:type="spellStart"/>
      <w:r>
        <w:t>unbold</w:t>
      </w:r>
      <w:proofErr w:type="spellEnd"/>
      <w:r>
        <w:t xml:space="preserve"> so as not to compete with subheads</w:t>
      </w:r>
    </w:p>
  </w:comment>
  <w:comment w:id="81" w:author="Andrea L. Graham" w:date="2020-11-01T22:10:00Z" w:initials="ALG">
    <w:p w14:paraId="3C1F5AEA" w14:textId="7CC2859F" w:rsidR="00BE1D6A" w:rsidRDefault="00BE1D6A">
      <w:pPr>
        <w:pStyle w:val="CommentText"/>
      </w:pPr>
      <w:r>
        <w:rPr>
          <w:rStyle w:val="CommentReference"/>
        </w:rPr>
        <w:annotationRef/>
      </w:r>
      <w:r>
        <w:t>Check/fill</w:t>
      </w:r>
    </w:p>
  </w:comment>
  <w:comment w:id="85" w:author="Clay Cressler" w:date="2020-11-02T12:44:00Z" w:initials="CC">
    <w:p w14:paraId="183D183D" w14:textId="60C1B737" w:rsidR="00D52549" w:rsidRDefault="00D52549">
      <w:pPr>
        <w:pStyle w:val="CommentText"/>
      </w:pPr>
      <w:r>
        <w:rPr>
          <w:rStyle w:val="CommentReference"/>
        </w:rPr>
        <w:annotationRef/>
      </w:r>
      <w:r>
        <w:t>Delete or move to Aim 3? It seems weird to refer to Fig. 4 way up here, and it’s not clear that introducing this explanation is necessary right now.</w:t>
      </w:r>
    </w:p>
  </w:comment>
  <w:comment w:id="87" w:author="Andrea L. Graham" w:date="2020-10-31T18:05:00Z" w:initials="ALG">
    <w:p w14:paraId="5B45C81F" w14:textId="394746B1" w:rsidR="00BE1D6A" w:rsidRDefault="00BE1D6A">
      <w:pPr>
        <w:pStyle w:val="CommentText"/>
      </w:pPr>
      <w:r>
        <w:rPr>
          <w:rStyle w:val="CommentReference"/>
        </w:rPr>
        <w:annotationRef/>
      </w:r>
      <w:r>
        <w:t>Match phrasing across spec aims doc and above</w:t>
      </w:r>
    </w:p>
  </w:comment>
  <w:comment w:id="103" w:author="Andrea L. Graham" w:date="2020-11-02T09:56:00Z" w:initials="ALG">
    <w:p w14:paraId="0536CBD7" w14:textId="4D17CCBC" w:rsidR="00BE1D6A" w:rsidRDefault="00BE1D6A">
      <w:pPr>
        <w:pStyle w:val="CommentText"/>
      </w:pPr>
      <w:r>
        <w:rPr>
          <w:rStyle w:val="CommentReference"/>
        </w:rPr>
        <w:annotationRef/>
      </w:r>
      <w:r>
        <w:t>Do you think we could flow text around the model, to make better use of the white space?</w:t>
      </w:r>
    </w:p>
  </w:comment>
  <w:comment w:id="113" w:author="Andrea L. Graham" w:date="2020-11-02T09:12:00Z" w:initials="ALG">
    <w:p w14:paraId="3DFCF973" w14:textId="77777777" w:rsidR="00236CCF" w:rsidRDefault="00236CCF" w:rsidP="00236CCF">
      <w:pPr>
        <w:pStyle w:val="CommentText"/>
      </w:pPr>
      <w:r>
        <w:rPr>
          <w:rStyle w:val="CommentReference"/>
        </w:rPr>
        <w:annotationRef/>
      </w:r>
      <w:r>
        <w:t>I don’t think we should say it is induced unless it’s by the parasite or else microbes, just to keep things clear</w:t>
      </w:r>
    </w:p>
  </w:comment>
  <w:comment w:id="116" w:author="Andrea L. Graham" w:date="2020-10-31T18:05:00Z" w:initials="ALG">
    <w:p w14:paraId="337287DE" w14:textId="78ADBD99" w:rsidR="00BE1D6A" w:rsidRDefault="00BE1D6A">
      <w:pPr>
        <w:pStyle w:val="CommentText"/>
      </w:pPr>
      <w:r>
        <w:rPr>
          <w:rStyle w:val="CommentReference"/>
        </w:rPr>
        <w:annotationRef/>
      </w:r>
      <w:r>
        <w:rPr>
          <w:rStyle w:val="CommentReference"/>
        </w:rPr>
        <w:annotationRef/>
      </w:r>
      <w:r>
        <w:t>Match phrasing across spec aims doc and above</w:t>
      </w:r>
    </w:p>
  </w:comment>
  <w:comment w:id="119" w:author="Andrea L. Graham" w:date="2020-11-01T21:56:00Z" w:initials="ALG">
    <w:p w14:paraId="4AF1A65B" w14:textId="148AC4D6" w:rsidR="00BE1D6A" w:rsidRDefault="00BE1D6A">
      <w:pPr>
        <w:pStyle w:val="CommentText"/>
      </w:pPr>
      <w:r>
        <w:rPr>
          <w:rStyle w:val="CommentReference"/>
        </w:rPr>
        <w:annotationRef/>
      </w:r>
      <w:r>
        <w:t>I think it would be helpful if we could make this parallel how this section went under Aim 1</w:t>
      </w:r>
    </w:p>
  </w:comment>
  <w:comment w:id="123" w:author="Andrea L. Graham" w:date="2020-11-01T15:08:00Z" w:initials="ALG">
    <w:p w14:paraId="4A79CBB3" w14:textId="4D683B5D" w:rsidR="00BE1D6A" w:rsidRDefault="00BE1D6A" w:rsidP="00470E35">
      <w:pPr>
        <w:pStyle w:val="CommentText"/>
      </w:pPr>
      <w:r>
        <w:rPr>
          <w:rStyle w:val="CommentReference"/>
        </w:rPr>
        <w:annotationRef/>
      </w:r>
      <w:r>
        <w:t>This triggered a reviewer; can we revise/explain?</w:t>
      </w:r>
    </w:p>
  </w:comment>
  <w:comment w:id="173" w:author="Andrea L. Graham" w:date="2020-11-02T08:56:00Z" w:initials="ALG">
    <w:p w14:paraId="609515CC" w14:textId="508693FC" w:rsidR="00BE1D6A" w:rsidRDefault="00BE1D6A">
      <w:pPr>
        <w:pStyle w:val="CommentText"/>
      </w:pPr>
      <w:r>
        <w:rPr>
          <w:rStyle w:val="CommentReference"/>
        </w:rPr>
        <w:annotationRef/>
      </w:r>
      <w:r>
        <w:t>I tend to agree that this is the least necessary of the figures.  If you lop it, please be sure to convey its essence in words somewhere in here.</w:t>
      </w:r>
    </w:p>
  </w:comment>
  <w:comment w:id="178" w:author="Clay Cressler" w:date="2020-10-30T17:42:00Z" w:initials="CC">
    <w:p w14:paraId="6FEF1AD8" w14:textId="7F5A3EDA" w:rsidR="00BE1D6A" w:rsidRDefault="00BE1D6A">
      <w:pPr>
        <w:pStyle w:val="CommentText"/>
      </w:pPr>
      <w:r>
        <w:rPr>
          <w:rStyle w:val="CommentReference"/>
        </w:rPr>
        <w:annotationRef/>
      </w:r>
      <w:r>
        <w:t xml:space="preserve">I’m assuming culls will have to come later in the infection for practical </w:t>
      </w:r>
      <w:proofErr w:type="gramStart"/>
      <w:r>
        <w:t>reasons?</w:t>
      </w:r>
      <w:proofErr w:type="gramEnd"/>
      <w:r>
        <w:t xml:space="preserve"> </w:t>
      </w:r>
    </w:p>
  </w:comment>
  <w:comment w:id="179" w:author="Andrea L. Graham" w:date="2020-11-01T21:44:00Z" w:initials="ALG">
    <w:p w14:paraId="0222D00E" w14:textId="5A753031" w:rsidR="00BE1D6A" w:rsidRDefault="00BE1D6A">
      <w:pPr>
        <w:pStyle w:val="CommentText"/>
      </w:pPr>
      <w:r>
        <w:rPr>
          <w:rStyle w:val="CommentReference"/>
        </w:rPr>
        <w:annotationRef/>
      </w:r>
      <w:r>
        <w:t>Yes, worms are too mobile and small early on.  But rather than highlighting that, please see my next comment that suggests and alternative approach?</w:t>
      </w:r>
    </w:p>
  </w:comment>
  <w:comment w:id="180" w:author="Andrea L. Graham" w:date="2020-11-01T21:50:00Z" w:initials="ALG">
    <w:p w14:paraId="683A35AE" w14:textId="4CFA87CE" w:rsidR="00BE1D6A" w:rsidRDefault="00BE1D6A">
      <w:pPr>
        <w:pStyle w:val="CommentText"/>
      </w:pPr>
      <w:r>
        <w:rPr>
          <w:rStyle w:val="CommentReference"/>
        </w:rPr>
        <w:annotationRef/>
      </w:r>
      <w:r>
        <w:t>Seems more powerful to discuss the decoupling of the induced response from the biomass—which  is how the treatments are discussed above and also suggests experimental control rather than huge constraints on the observability of the system.  ??  I also think that keeping timepoints consistent will facilitate comparison with other experiments.  However, we could say that we’ll change cull points to make earlier observations if need be?</w:t>
      </w:r>
    </w:p>
  </w:comment>
  <w:comment w:id="185" w:author="Andrea L. Graham" w:date="2020-11-01T22:01:00Z" w:initials="ALG">
    <w:p w14:paraId="503B3C4D" w14:textId="1212D91A" w:rsidR="00BE1D6A" w:rsidRDefault="00BE1D6A">
      <w:pPr>
        <w:pStyle w:val="CommentText"/>
      </w:pPr>
      <w:r>
        <w:rPr>
          <w:rStyle w:val="CommentReference"/>
        </w:rPr>
        <w:annotationRef/>
      </w:r>
      <w:r>
        <w:t xml:space="preserve">Maybe some of the cool content above should move here instead?   As cool expected outcomes?  Like where the XXX </w:t>
      </w:r>
      <w:proofErr w:type="gramStart"/>
      <w:r>
        <w:t>place-holder</w:t>
      </w:r>
      <w:proofErr w:type="gramEnd"/>
      <w:r>
        <w:t xml:space="preserve"> sits?</w:t>
      </w:r>
    </w:p>
  </w:comment>
  <w:comment w:id="193" w:author="Andrea L. Graham" w:date="2020-11-01T21:50:00Z" w:initials="ALG">
    <w:p w14:paraId="627711F1" w14:textId="77777777" w:rsidR="00B02D7E" w:rsidRDefault="00B02D7E" w:rsidP="00B02D7E">
      <w:pPr>
        <w:pStyle w:val="CommentText"/>
      </w:pPr>
      <w:r>
        <w:rPr>
          <w:rStyle w:val="CommentReference"/>
        </w:rPr>
        <w:annotationRef/>
      </w:r>
      <w:r>
        <w:t>Seems more powerful to discuss the decoupling of the induced response from the biomass—which  is how the treatments are discussed above and also suggests experimental control rather than huge constraints on the observability of the system.  ??  I also think that keeping timepoints consistent will facilitate comparison with other experiments.  However, we could say that we’ll change cull points to make earlier observations if need be?</w:t>
      </w:r>
    </w:p>
  </w:comment>
  <w:comment w:id="194" w:author="Clay Cressler" w:date="2020-11-02T16:39:00Z" w:initials="CC">
    <w:p w14:paraId="4AD4850C" w14:textId="3E021454" w:rsidR="00284265" w:rsidRDefault="00284265">
      <w:pPr>
        <w:pStyle w:val="CommentText"/>
      </w:pPr>
      <w:r>
        <w:rPr>
          <w:rStyle w:val="CommentReference"/>
        </w:rPr>
        <w:annotationRef/>
      </w:r>
      <w:r>
        <w:t xml:space="preserve">I’m not sure I follow – how have we decoupled the induced response from biomass with the trickle infection? That’s what the other manipulations do, I thought. </w:t>
      </w:r>
    </w:p>
  </w:comment>
  <w:comment w:id="206" w:author="Andrea L. Graham" w:date="2020-10-25T23:15:00Z" w:initials="ALG">
    <w:p w14:paraId="6ABB3E81" w14:textId="77777777" w:rsidR="00BE1D6A" w:rsidRDefault="00BE1D6A" w:rsidP="00930909">
      <w:pPr>
        <w:pStyle w:val="CommentText"/>
      </w:pPr>
      <w:r>
        <w:rPr>
          <w:rStyle w:val="CommentReference"/>
        </w:rPr>
        <w:annotationRef/>
      </w:r>
      <w:r>
        <w:rPr>
          <w:rStyle w:val="CommentReference"/>
        </w:rPr>
        <w:annotationRef/>
      </w:r>
      <w:r>
        <w:t>Match phrasing across spec aims doc and above</w:t>
      </w:r>
    </w:p>
    <w:p w14:paraId="19836507" w14:textId="77777777" w:rsidR="00BE1D6A" w:rsidRDefault="00BE1D6A">
      <w:pPr>
        <w:pStyle w:val="CommentText"/>
      </w:pPr>
    </w:p>
    <w:p w14:paraId="47C4CF5E" w14:textId="688D349F" w:rsidR="00BE1D6A" w:rsidRDefault="00BE1D6A">
      <w:pPr>
        <w:pStyle w:val="CommentText"/>
      </w:pPr>
      <w:r>
        <w:t>Do we need to expand the Aim per se, or is this now sufficient given that microbes will be everywhere this time… ???</w:t>
      </w:r>
    </w:p>
  </w:comment>
  <w:comment w:id="207" w:author="Andrea L. Graham" w:date="2020-11-02T07:58:00Z" w:initials="ALG">
    <w:p w14:paraId="7AA88162" w14:textId="77777777" w:rsidR="00BE1D6A" w:rsidRDefault="00BE1D6A">
      <w:pPr>
        <w:pStyle w:val="CommentText"/>
      </w:pPr>
      <w:r>
        <w:rPr>
          <w:rStyle w:val="CommentReference"/>
        </w:rPr>
        <w:annotationRef/>
      </w:r>
      <w:r>
        <w:t>I increasingly think that “titration” is what we are doing across the whole grant, so I think this word should be reserved for the broadest statements of what we’re doing.</w:t>
      </w:r>
    </w:p>
    <w:p w14:paraId="73C2A20C" w14:textId="77777777" w:rsidR="00BE1D6A" w:rsidRDefault="00BE1D6A">
      <w:pPr>
        <w:pStyle w:val="CommentText"/>
      </w:pPr>
    </w:p>
    <w:p w14:paraId="7A815557" w14:textId="77777777" w:rsidR="00BE1D6A" w:rsidRDefault="00BE1D6A">
      <w:pPr>
        <w:pStyle w:val="CommentText"/>
      </w:pPr>
      <w:r>
        <w:t xml:space="preserve">For aim 3, the titration hits maximum, so perhaps this should be more like:  </w:t>
      </w:r>
    </w:p>
    <w:p w14:paraId="58A7013C" w14:textId="77777777" w:rsidR="00BE1D6A" w:rsidRDefault="00BE1D6A">
      <w:pPr>
        <w:pStyle w:val="CommentText"/>
      </w:pPr>
    </w:p>
    <w:p w14:paraId="158B413A" w14:textId="41403E68" w:rsidR="00BE1D6A" w:rsidRDefault="00BE1D6A">
      <w:pPr>
        <w:pStyle w:val="CommentText"/>
      </w:pPr>
      <w:r>
        <w:t xml:space="preserve">Immerse </w:t>
      </w:r>
      <w:proofErr w:type="spellStart"/>
      <w:r>
        <w:t>strainxdose</w:t>
      </w:r>
      <w:proofErr w:type="spellEnd"/>
      <w:r>
        <w:t xml:space="preserve"> interactions in a more realistic wider environment, to quantify… etc.</w:t>
      </w:r>
    </w:p>
  </w:comment>
  <w:comment w:id="208" w:author="Clay Cressler" w:date="2020-11-02T17:03:00Z" w:initials="CC">
    <w:p w14:paraId="7FFB912D" w14:textId="292F598D" w:rsidR="009B441C" w:rsidRDefault="009B441C">
      <w:pPr>
        <w:pStyle w:val="CommentText"/>
      </w:pPr>
      <w:r>
        <w:rPr>
          <w:rStyle w:val="CommentReference"/>
        </w:rPr>
        <w:annotationRef/>
      </w:r>
      <w:r>
        <w:t>Love it! How about the suggested change?</w:t>
      </w:r>
    </w:p>
  </w:comment>
  <w:comment w:id="214" w:author="Clay Cressler" w:date="2020-11-02T16:45:00Z" w:initials="CC">
    <w:p w14:paraId="57DCE354" w14:textId="07503626" w:rsidR="005B331D" w:rsidRDefault="005B331D">
      <w:pPr>
        <w:pStyle w:val="CommentText"/>
      </w:pPr>
      <w:r>
        <w:rPr>
          <w:rStyle w:val="CommentReference"/>
        </w:rPr>
        <w:annotationRef/>
      </w:r>
      <w:r>
        <w:t>This would be the spot for a figure if the grant will bear it.</w:t>
      </w:r>
    </w:p>
  </w:comment>
  <w:comment w:id="234" w:author="Andrea L. Graham" w:date="2020-11-02T09:18:00Z" w:initials="ALG">
    <w:p w14:paraId="53009596" w14:textId="77777777" w:rsidR="00BE1D6A" w:rsidRDefault="00BE1D6A">
      <w:pPr>
        <w:pStyle w:val="CommentText"/>
      </w:pPr>
      <w:r>
        <w:rPr>
          <w:rStyle w:val="CommentReference"/>
        </w:rPr>
        <w:annotationRef/>
      </w:r>
      <w:r>
        <w:t xml:space="preserve">I like this but worry that we need to make sure that Aim 3 doesn’t appear to depend entirely on the others.  </w:t>
      </w:r>
    </w:p>
    <w:p w14:paraId="1345E9E1" w14:textId="77777777" w:rsidR="00BE1D6A" w:rsidRDefault="00BE1D6A">
      <w:pPr>
        <w:pStyle w:val="CommentText"/>
      </w:pPr>
    </w:p>
    <w:p w14:paraId="24B82A76" w14:textId="62773C01" w:rsidR="00BE1D6A" w:rsidRDefault="00BE1D6A">
      <w:pPr>
        <w:pStyle w:val="CommentText"/>
      </w:pPr>
      <w:proofErr w:type="gramStart"/>
      <w:r>
        <w:t>Thus</w:t>
      </w:r>
      <w:proofErr w:type="gramEnd"/>
      <w:r>
        <w:t xml:space="preserve"> I’ve removed several mentions of Aim 2 throughout… and I wonder whether the parameter value vs new detail point that launches the ensuing paragraph is actually the real payoff to highlight??</w:t>
      </w:r>
    </w:p>
  </w:comment>
  <w:comment w:id="310" w:author="Clay Cressler" w:date="2020-10-31T12:53:00Z" w:initials="CC">
    <w:p w14:paraId="4FD0D035" w14:textId="06389CF6" w:rsidR="00BE1D6A" w:rsidRDefault="00BE1D6A">
      <w:pPr>
        <w:pStyle w:val="CommentText"/>
      </w:pPr>
      <w:r>
        <w:rPr>
          <w:rStyle w:val="CommentReference"/>
        </w:rPr>
        <w:annotationRef/>
      </w:r>
      <w:r>
        <w:t>Too dramatic?</w:t>
      </w:r>
    </w:p>
  </w:comment>
  <w:comment w:id="311" w:author="Andrea L. Graham" w:date="2020-11-02T07:46:00Z" w:initials="ALG">
    <w:p w14:paraId="6961BE67" w14:textId="6D7436DD" w:rsidR="00BE1D6A" w:rsidRDefault="00BE1D6A">
      <w:pPr>
        <w:pStyle w:val="CommentText"/>
      </w:pPr>
      <w:r>
        <w:rPr>
          <w:rStyle w:val="CommentReference"/>
        </w:rPr>
        <w:annotationRef/>
      </w:r>
      <w:r>
        <w:t>I love it!</w:t>
      </w:r>
    </w:p>
  </w:comment>
  <w:comment w:id="350" w:author="Andrea L. Graham" w:date="2020-11-02T08:59:00Z" w:initials="ALG">
    <w:p w14:paraId="089284C5" w14:textId="294E8A3A" w:rsidR="00BE1D6A" w:rsidRDefault="00BE1D6A">
      <w:pPr>
        <w:pStyle w:val="CommentText"/>
      </w:pPr>
      <w:r>
        <w:rPr>
          <w:rStyle w:val="CommentReference"/>
        </w:rPr>
        <w:annotationRef/>
      </w:r>
      <w:r>
        <w:t>I envision whipping this into a few sentences about future reductionism, etc., once all else is in place and if space allows.  But please have a go if you wish?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D0FFDC" w15:done="0"/>
  <w15:commentEx w15:paraId="1BA845BB" w15:paraIdParent="63D0FFDC" w15:done="0"/>
  <w15:commentEx w15:paraId="7D1C016C" w15:done="0"/>
  <w15:commentEx w15:paraId="1E99CA9E" w15:done="0"/>
  <w15:commentEx w15:paraId="3BDE153A" w15:done="0"/>
  <w15:commentEx w15:paraId="61456632" w15:done="0"/>
  <w15:commentEx w15:paraId="107F25CD" w15:paraIdParent="61456632" w15:done="0"/>
  <w15:commentEx w15:paraId="45756056" w15:done="0"/>
  <w15:commentEx w15:paraId="2302D267" w15:done="0"/>
  <w15:commentEx w15:paraId="610B8788" w15:done="1"/>
  <w15:commentEx w15:paraId="3C1F5AEA" w15:done="0"/>
  <w15:commentEx w15:paraId="183D183D" w15:done="0"/>
  <w15:commentEx w15:paraId="5B45C81F" w15:done="0"/>
  <w15:commentEx w15:paraId="0536CBD7" w15:done="0"/>
  <w15:commentEx w15:paraId="3DFCF973" w15:done="1"/>
  <w15:commentEx w15:paraId="337287DE" w15:done="0"/>
  <w15:commentEx w15:paraId="4AF1A65B" w15:done="0"/>
  <w15:commentEx w15:paraId="4A79CBB3" w15:done="0"/>
  <w15:commentEx w15:paraId="609515CC" w15:done="0"/>
  <w15:commentEx w15:paraId="6FEF1AD8" w15:done="0"/>
  <w15:commentEx w15:paraId="0222D00E" w15:paraIdParent="6FEF1AD8" w15:done="0"/>
  <w15:commentEx w15:paraId="683A35AE" w15:done="0"/>
  <w15:commentEx w15:paraId="503B3C4D" w15:done="0"/>
  <w15:commentEx w15:paraId="627711F1" w15:done="0"/>
  <w15:commentEx w15:paraId="4AD4850C" w15:paraIdParent="627711F1" w15:done="0"/>
  <w15:commentEx w15:paraId="47C4CF5E" w15:done="0"/>
  <w15:commentEx w15:paraId="158B413A" w15:done="0"/>
  <w15:commentEx w15:paraId="7FFB912D" w15:paraIdParent="158B413A" w15:done="0"/>
  <w15:commentEx w15:paraId="57DCE354" w15:done="0"/>
  <w15:commentEx w15:paraId="24B82A76" w15:done="0"/>
  <w15:commentEx w15:paraId="4FD0D035" w15:done="0"/>
  <w15:commentEx w15:paraId="6961BE67" w15:paraIdParent="4FD0D035" w15:done="0"/>
  <w15:commentEx w15:paraId="089284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F3668" w16cex:dateUtc="2020-10-13T01:09:00Z"/>
  <w16cex:commentExtensible w16cex:durableId="23445D3D" w16cex:dateUtc="2020-10-29T01:12:00Z"/>
  <w16cex:commentExtensible w16cex:durableId="233C0996" w16cex:dateUtc="2020-10-22T17:37:00Z"/>
  <w16cex:commentExtensible w16cex:durableId="23403C4D" w16cex:dateUtc="2020-10-25T22:02:00Z"/>
  <w16cex:commentExtensible w16cex:durableId="234A5D9B" w16cex:dateUtc="2020-11-02T15:27:00Z"/>
  <w16cex:commentExtensible w16cex:durableId="233C0DE0" w16cex:dateUtc="2020-10-22T17:55:00Z"/>
  <w16cex:commentExtensible w16cex:durableId="23428CB6" w16cex:dateUtc="2020-10-27T16:10:00Z"/>
  <w16cex:commentExtensible w16cex:durableId="234A6FBF" w16cex:dateUtc="2020-11-02T17:45:00Z"/>
  <w16cex:commentExtensible w16cex:durableId="234A7014" w16cex:dateUtc="2020-11-02T17:46:00Z"/>
  <w16cex:commentExtensible w16cex:durableId="234950D1" w16cex:dateUtc="2020-11-01T20:20:00Z"/>
  <w16cex:commentExtensible w16cex:durableId="2349B0C2" w16cex:dateUtc="2020-11-02T03:10:00Z"/>
  <w16cex:commentExtensible w16cex:durableId="234A7DAE" w16cex:dateUtc="2020-11-02T18:44:00Z"/>
  <w16cex:commentExtensible w16cex:durableId="234825D2" w16cex:dateUtc="2020-10-31T22:05:00Z"/>
  <w16cex:commentExtensible w16cex:durableId="234A5647" w16cex:dateUtc="2020-11-02T14:56:00Z"/>
  <w16cex:commentExtensible w16cex:durableId="234A4BE3" w16cex:dateUtc="2020-11-02T14:12:00Z"/>
  <w16cex:commentExtensible w16cex:durableId="234825EE" w16cex:dateUtc="2020-10-31T22:05:00Z"/>
  <w16cex:commentExtensible w16cex:durableId="2349AD98" w16cex:dateUtc="2020-11-02T02:56:00Z"/>
  <w16cex:commentExtensible w16cex:durableId="23495E77" w16cex:dateUtc="2020-11-01T20:08:00Z"/>
  <w16cex:commentExtensible w16cex:durableId="234A4847" w16cex:dateUtc="2020-11-02T13:56:00Z"/>
  <w16cex:commentExtensible w16cex:durableId="2346CEEE" w16cex:dateUtc="2020-10-30T22:42:00Z"/>
  <w16cex:commentExtensible w16cex:durableId="2349AAD2" w16cex:dateUtc="2020-11-02T02:44:00Z"/>
  <w16cex:commentExtensible w16cex:durableId="2349AC08" w16cex:dateUtc="2020-11-02T02:50:00Z"/>
  <w16cex:commentExtensible w16cex:durableId="2349AEA5" w16cex:dateUtc="2020-11-02T03:01:00Z"/>
  <w16cex:commentExtensible w16cex:durableId="234AA516" w16cex:dateUtc="2020-11-02T02:50:00Z"/>
  <w16cex:commentExtensible w16cex:durableId="234AB4C9" w16cex:dateUtc="2020-11-02T22:39:00Z"/>
  <w16cex:commentExtensible w16cex:durableId="2340859E" w16cex:dateUtc="2020-10-26T03:15:00Z"/>
  <w16cex:commentExtensible w16cex:durableId="234A3AB4" w16cex:dateUtc="2020-11-02T12:58:00Z"/>
  <w16cex:commentExtensible w16cex:durableId="234ABA66" w16cex:dateUtc="2020-11-02T23:03:00Z"/>
  <w16cex:commentExtensible w16cex:durableId="234AB631" w16cex:dateUtc="2020-11-02T22:45:00Z"/>
  <w16cex:commentExtensible w16cex:durableId="234A4D64" w16cex:dateUtc="2020-11-02T14:18:00Z"/>
  <w16cex:commentExtensible w16cex:durableId="2347DCB7" w16cex:dateUtc="2020-10-31T17:53:00Z"/>
  <w16cex:commentExtensible w16cex:durableId="234A37D6" w16cex:dateUtc="2020-11-02T12:46:00Z"/>
  <w16cex:commentExtensible w16cex:durableId="234A48F6" w16cex:dateUtc="2020-11-02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D0FFDC" w16cid:durableId="232F3668"/>
  <w16cid:commentId w16cid:paraId="1BA845BB" w16cid:durableId="23445D3D"/>
  <w16cid:commentId w16cid:paraId="7D1C016C" w16cid:durableId="233C0996"/>
  <w16cid:commentId w16cid:paraId="1E99CA9E" w16cid:durableId="23403C4D"/>
  <w16cid:commentId w16cid:paraId="3BDE153A" w16cid:durableId="234A5D9B"/>
  <w16cid:commentId w16cid:paraId="61456632" w16cid:durableId="233C0DE0"/>
  <w16cid:commentId w16cid:paraId="107F25CD" w16cid:durableId="23428CB6"/>
  <w16cid:commentId w16cid:paraId="45756056" w16cid:durableId="234A6FBF"/>
  <w16cid:commentId w16cid:paraId="2302D267" w16cid:durableId="234A7014"/>
  <w16cid:commentId w16cid:paraId="610B8788" w16cid:durableId="234950D1"/>
  <w16cid:commentId w16cid:paraId="3C1F5AEA" w16cid:durableId="2349B0C2"/>
  <w16cid:commentId w16cid:paraId="183D183D" w16cid:durableId="234A7DAE"/>
  <w16cid:commentId w16cid:paraId="5B45C81F" w16cid:durableId="234825D2"/>
  <w16cid:commentId w16cid:paraId="0536CBD7" w16cid:durableId="234A5647"/>
  <w16cid:commentId w16cid:paraId="3DFCF973" w16cid:durableId="234A4BE3"/>
  <w16cid:commentId w16cid:paraId="337287DE" w16cid:durableId="234825EE"/>
  <w16cid:commentId w16cid:paraId="4AF1A65B" w16cid:durableId="2349AD98"/>
  <w16cid:commentId w16cid:paraId="4A79CBB3" w16cid:durableId="23495E77"/>
  <w16cid:commentId w16cid:paraId="609515CC" w16cid:durableId="234A4847"/>
  <w16cid:commentId w16cid:paraId="6FEF1AD8" w16cid:durableId="2346CEEE"/>
  <w16cid:commentId w16cid:paraId="0222D00E" w16cid:durableId="2349AAD2"/>
  <w16cid:commentId w16cid:paraId="683A35AE" w16cid:durableId="2349AC08"/>
  <w16cid:commentId w16cid:paraId="503B3C4D" w16cid:durableId="2349AEA5"/>
  <w16cid:commentId w16cid:paraId="627711F1" w16cid:durableId="234AA516"/>
  <w16cid:commentId w16cid:paraId="4AD4850C" w16cid:durableId="234AB4C9"/>
  <w16cid:commentId w16cid:paraId="47C4CF5E" w16cid:durableId="2340859E"/>
  <w16cid:commentId w16cid:paraId="158B413A" w16cid:durableId="234A3AB4"/>
  <w16cid:commentId w16cid:paraId="7FFB912D" w16cid:durableId="234ABA66"/>
  <w16cid:commentId w16cid:paraId="57DCE354" w16cid:durableId="234AB631"/>
  <w16cid:commentId w16cid:paraId="24B82A76" w16cid:durableId="234A4D64"/>
  <w16cid:commentId w16cid:paraId="4FD0D035" w16cid:durableId="2347DCB7"/>
  <w16cid:commentId w16cid:paraId="6961BE67" w16cid:durableId="234A37D6"/>
  <w16cid:commentId w16cid:paraId="089284C5" w16cid:durableId="234A48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1F39F" w14:textId="77777777" w:rsidR="00770CC9" w:rsidRDefault="00770CC9" w:rsidP="00BD1310">
      <w:r>
        <w:separator/>
      </w:r>
    </w:p>
  </w:endnote>
  <w:endnote w:type="continuationSeparator" w:id="0">
    <w:p w14:paraId="1B13C5AF" w14:textId="77777777" w:rsidR="00770CC9" w:rsidRDefault="00770CC9" w:rsidP="00BD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F0819" w14:textId="77777777" w:rsidR="00770CC9" w:rsidRDefault="00770CC9" w:rsidP="00BD1310">
      <w:r>
        <w:separator/>
      </w:r>
    </w:p>
  </w:footnote>
  <w:footnote w:type="continuationSeparator" w:id="0">
    <w:p w14:paraId="34E761A4" w14:textId="77777777" w:rsidR="00770CC9" w:rsidRDefault="00770CC9" w:rsidP="00BD1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F9463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5449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E0DC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9ABF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584B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846F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AA0D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E87C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FEF1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0B1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805D78"/>
    <w:multiLevelType w:val="hybridMultilevel"/>
    <w:tmpl w:val="C04A6F98"/>
    <w:lvl w:ilvl="0" w:tplc="12129342">
      <w:start w:val="1"/>
      <w:numFmt w:val="bullet"/>
      <w:lvlText w:val="-"/>
      <w:lvlJc w:val="left"/>
      <w:pPr>
        <w:ind w:left="720" w:hanging="360"/>
      </w:pPr>
      <w:rPr>
        <w:rFonts w:ascii="Cambria" w:eastAsia="MS Mincho" w:hAnsi="Cambria" w:cs="DejaVu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E3A7B"/>
    <w:multiLevelType w:val="hybridMultilevel"/>
    <w:tmpl w:val="D2B88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C3A44"/>
    <w:multiLevelType w:val="hybridMultilevel"/>
    <w:tmpl w:val="EC6A3012"/>
    <w:lvl w:ilvl="0" w:tplc="BB24D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43D82"/>
    <w:multiLevelType w:val="hybridMultilevel"/>
    <w:tmpl w:val="F6FA7F2E"/>
    <w:lvl w:ilvl="0" w:tplc="A1C216F4">
      <w:start w:val="1"/>
      <w:numFmt w:val="bullet"/>
      <w:lvlText w:val="-"/>
      <w:lvlJc w:val="left"/>
      <w:pPr>
        <w:ind w:left="720" w:hanging="360"/>
      </w:pPr>
      <w:rPr>
        <w:rFonts w:ascii="Cambria" w:eastAsia="MS Mincho" w:hAnsi="Cambria" w:cs="DejaVu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3"/>
  </w:num>
  <w:num w:numId="13">
    <w:abstractNumId w:val="11"/>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y Cressler">
    <w15:presenceInfo w15:providerId="AD" w15:userId="S::ccressler2@unl.edu::22b9abb6-95bd-4fd0-985d-ccac894f0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_modifi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wtwrvviazzdoewtsrpaszf2r0r2xpeazfx&quot;&gt;GrahamO Copy&lt;record-ids&gt;&lt;item&gt;21&lt;/item&gt;&lt;item&gt;28&lt;/item&gt;&lt;item&gt;199&lt;/item&gt;&lt;item&gt;373&lt;/item&gt;&lt;item&gt;668&lt;/item&gt;&lt;item&gt;1305&lt;/item&gt;&lt;item&gt;1315&lt;/item&gt;&lt;item&gt;1388&lt;/item&gt;&lt;item&gt;1389&lt;/item&gt;&lt;item&gt;1574&lt;/item&gt;&lt;item&gt;1585&lt;/item&gt;&lt;item&gt;1937&lt;/item&gt;&lt;item&gt;2048&lt;/item&gt;&lt;item&gt;2262&lt;/item&gt;&lt;item&gt;2336&lt;/item&gt;&lt;item&gt;2337&lt;/item&gt;&lt;item&gt;2382&lt;/item&gt;&lt;item&gt;6339&lt;/item&gt;&lt;item&gt;6604&lt;/item&gt;&lt;item&gt;6625&lt;/item&gt;&lt;item&gt;6876&lt;/item&gt;&lt;item&gt;6880&lt;/item&gt;&lt;item&gt;6982&lt;/item&gt;&lt;item&gt;7546&lt;/item&gt;&lt;item&gt;7663&lt;/item&gt;&lt;item&gt;7664&lt;/item&gt;&lt;item&gt;7665&lt;/item&gt;&lt;item&gt;7668&lt;/item&gt;&lt;item&gt;7669&lt;/item&gt;&lt;item&gt;7670&lt;/item&gt;&lt;item&gt;7671&lt;/item&gt;&lt;item&gt;7672&lt;/item&gt;&lt;item&gt;7675&lt;/item&gt;&lt;item&gt;7676&lt;/item&gt;&lt;item&gt;7679&lt;/item&gt;&lt;item&gt;7680&lt;/item&gt;&lt;item&gt;7695&lt;/item&gt;&lt;item&gt;7699&lt;/item&gt;&lt;item&gt;7703&lt;/item&gt;&lt;item&gt;7710&lt;/item&gt;&lt;item&gt;7712&lt;/item&gt;&lt;item&gt;7721&lt;/item&gt;&lt;item&gt;7728&lt;/item&gt;&lt;item&gt;7743&lt;/item&gt;&lt;item&gt;7744&lt;/item&gt;&lt;item&gt;7746&lt;/item&gt;&lt;item&gt;7747&lt;/item&gt;&lt;item&gt;7797&lt;/item&gt;&lt;item&gt;7801&lt;/item&gt;&lt;item&gt;7803&lt;/item&gt;&lt;item&gt;7804&lt;/item&gt;&lt;item&gt;7805&lt;/item&gt;&lt;item&gt;7806&lt;/item&gt;&lt;item&gt;7807&lt;/item&gt;&lt;item&gt;7808&lt;/item&gt;&lt;item&gt;7809&lt;/item&gt;&lt;item&gt;7810&lt;/item&gt;&lt;item&gt;7812&lt;/item&gt;&lt;item&gt;7813&lt;/item&gt;&lt;item&gt;7816&lt;/item&gt;&lt;item&gt;7817&lt;/item&gt;&lt;item&gt;7818&lt;/item&gt;&lt;item&gt;7819&lt;/item&gt;&lt;item&gt;7820&lt;/item&gt;&lt;item&gt;7821&lt;/item&gt;&lt;item&gt;7822&lt;/item&gt;&lt;item&gt;7823&lt;/item&gt;&lt;item&gt;7829&lt;/item&gt;&lt;item&gt;7830&lt;/item&gt;&lt;item&gt;7831&lt;/item&gt;&lt;item&gt;7832&lt;/item&gt;&lt;item&gt;7833&lt;/item&gt;&lt;item&gt;7834&lt;/item&gt;&lt;item&gt;7835&lt;/item&gt;&lt;item&gt;7836&lt;/item&gt;&lt;item&gt;7837&lt;/item&gt;&lt;item&gt;7838&lt;/item&gt;&lt;item&gt;7839&lt;/item&gt;&lt;item&gt;7840&lt;/item&gt;&lt;item&gt;7841&lt;/item&gt;&lt;item&gt;7842&lt;/item&gt;&lt;item&gt;7843&lt;/item&gt;&lt;item&gt;7844&lt;/item&gt;&lt;item&gt;7845&lt;/item&gt;&lt;item&gt;7846&lt;/item&gt;&lt;item&gt;7847&lt;/item&gt;&lt;item&gt;7848&lt;/item&gt;&lt;item&gt;7849&lt;/item&gt;&lt;item&gt;7850&lt;/item&gt;&lt;item&gt;7851&lt;/item&gt;&lt;item&gt;7852&lt;/item&gt;&lt;item&gt;7853&lt;/item&gt;&lt;item&gt;7854&lt;/item&gt;&lt;item&gt;7855&lt;/item&gt;&lt;item&gt;7856&lt;/item&gt;&lt;item&gt;7857&lt;/item&gt;&lt;item&gt;7858&lt;/item&gt;&lt;item&gt;7859&lt;/item&gt;&lt;item&gt;7860&lt;/item&gt;&lt;item&gt;7861&lt;/item&gt;&lt;item&gt;7862&lt;/item&gt;&lt;item&gt;7863&lt;/item&gt;&lt;item&gt;7864&lt;/item&gt;&lt;item&gt;7865&lt;/item&gt;&lt;item&gt;7866&lt;/item&gt;&lt;item&gt;7867&lt;/item&gt;&lt;item&gt;7868&lt;/item&gt;&lt;item&gt;7869&lt;/item&gt;&lt;item&gt;7870&lt;/item&gt;&lt;item&gt;7871&lt;/item&gt;&lt;item&gt;7872&lt;/item&gt;&lt;item&gt;7875&lt;/item&gt;&lt;item&gt;7876&lt;/item&gt;&lt;item&gt;7887&lt;/item&gt;&lt;item&gt;7888&lt;/item&gt;&lt;item&gt;7919&lt;/item&gt;&lt;item&gt;7949&lt;/item&gt;&lt;item&gt;7950&lt;/item&gt;&lt;/record-ids&gt;&lt;/item&gt;&lt;/Libraries&gt;"/>
  </w:docVars>
  <w:rsids>
    <w:rsidRoot w:val="00017330"/>
    <w:rsid w:val="0000373E"/>
    <w:rsid w:val="00003CD1"/>
    <w:rsid w:val="00004ED2"/>
    <w:rsid w:val="000057F3"/>
    <w:rsid w:val="00006CED"/>
    <w:rsid w:val="00011306"/>
    <w:rsid w:val="000127D1"/>
    <w:rsid w:val="00013471"/>
    <w:rsid w:val="000136A3"/>
    <w:rsid w:val="00014438"/>
    <w:rsid w:val="00014E84"/>
    <w:rsid w:val="000153BE"/>
    <w:rsid w:val="00015974"/>
    <w:rsid w:val="00015E22"/>
    <w:rsid w:val="00016A23"/>
    <w:rsid w:val="00017330"/>
    <w:rsid w:val="00017C02"/>
    <w:rsid w:val="00020E15"/>
    <w:rsid w:val="00020E85"/>
    <w:rsid w:val="00022147"/>
    <w:rsid w:val="0002303F"/>
    <w:rsid w:val="0002391B"/>
    <w:rsid w:val="00023E86"/>
    <w:rsid w:val="00024DC0"/>
    <w:rsid w:val="00026E70"/>
    <w:rsid w:val="00027EA2"/>
    <w:rsid w:val="00031186"/>
    <w:rsid w:val="0003148D"/>
    <w:rsid w:val="00033C0E"/>
    <w:rsid w:val="000361DE"/>
    <w:rsid w:val="00036451"/>
    <w:rsid w:val="0003647B"/>
    <w:rsid w:val="00042782"/>
    <w:rsid w:val="00042B2A"/>
    <w:rsid w:val="0004321B"/>
    <w:rsid w:val="00047782"/>
    <w:rsid w:val="00050112"/>
    <w:rsid w:val="00050C20"/>
    <w:rsid w:val="000521FF"/>
    <w:rsid w:val="00056487"/>
    <w:rsid w:val="00057766"/>
    <w:rsid w:val="0006001B"/>
    <w:rsid w:val="00061181"/>
    <w:rsid w:val="00064FC3"/>
    <w:rsid w:val="00065B49"/>
    <w:rsid w:val="00066256"/>
    <w:rsid w:val="00067AA9"/>
    <w:rsid w:val="0007233D"/>
    <w:rsid w:val="00073E27"/>
    <w:rsid w:val="0007421D"/>
    <w:rsid w:val="00075550"/>
    <w:rsid w:val="000775A6"/>
    <w:rsid w:val="00084274"/>
    <w:rsid w:val="00084345"/>
    <w:rsid w:val="00085E1D"/>
    <w:rsid w:val="00091A2D"/>
    <w:rsid w:val="00091E88"/>
    <w:rsid w:val="000929B9"/>
    <w:rsid w:val="00093182"/>
    <w:rsid w:val="00093218"/>
    <w:rsid w:val="000938BC"/>
    <w:rsid w:val="00095840"/>
    <w:rsid w:val="00097154"/>
    <w:rsid w:val="000A1ED7"/>
    <w:rsid w:val="000A2C22"/>
    <w:rsid w:val="000A48D9"/>
    <w:rsid w:val="000A5725"/>
    <w:rsid w:val="000A60E0"/>
    <w:rsid w:val="000A68ED"/>
    <w:rsid w:val="000A716F"/>
    <w:rsid w:val="000A7C78"/>
    <w:rsid w:val="000A7E96"/>
    <w:rsid w:val="000B0F74"/>
    <w:rsid w:val="000B3AE9"/>
    <w:rsid w:val="000B4096"/>
    <w:rsid w:val="000B5489"/>
    <w:rsid w:val="000B5C3F"/>
    <w:rsid w:val="000C3076"/>
    <w:rsid w:val="000C5918"/>
    <w:rsid w:val="000C6330"/>
    <w:rsid w:val="000C644B"/>
    <w:rsid w:val="000C7618"/>
    <w:rsid w:val="000D16CE"/>
    <w:rsid w:val="000D369E"/>
    <w:rsid w:val="000D3DCD"/>
    <w:rsid w:val="000D4696"/>
    <w:rsid w:val="000D4FB5"/>
    <w:rsid w:val="000D69B2"/>
    <w:rsid w:val="000E0707"/>
    <w:rsid w:val="000E1625"/>
    <w:rsid w:val="000E1F1D"/>
    <w:rsid w:val="000E3023"/>
    <w:rsid w:val="000E3064"/>
    <w:rsid w:val="000E500C"/>
    <w:rsid w:val="000E68AF"/>
    <w:rsid w:val="000E68F2"/>
    <w:rsid w:val="000E6A85"/>
    <w:rsid w:val="000F2E42"/>
    <w:rsid w:val="000F3810"/>
    <w:rsid w:val="000F3AAF"/>
    <w:rsid w:val="000F49BC"/>
    <w:rsid w:val="000F5347"/>
    <w:rsid w:val="000F5A5E"/>
    <w:rsid w:val="000F7DF9"/>
    <w:rsid w:val="00100970"/>
    <w:rsid w:val="00100F42"/>
    <w:rsid w:val="00103227"/>
    <w:rsid w:val="00103F6B"/>
    <w:rsid w:val="00104B1A"/>
    <w:rsid w:val="00105520"/>
    <w:rsid w:val="001056D7"/>
    <w:rsid w:val="0010674D"/>
    <w:rsid w:val="001102C1"/>
    <w:rsid w:val="001109C1"/>
    <w:rsid w:val="001118ED"/>
    <w:rsid w:val="00112371"/>
    <w:rsid w:val="001123D7"/>
    <w:rsid w:val="0011624E"/>
    <w:rsid w:val="001170E6"/>
    <w:rsid w:val="00124FF9"/>
    <w:rsid w:val="001260CD"/>
    <w:rsid w:val="00126429"/>
    <w:rsid w:val="001268A6"/>
    <w:rsid w:val="00130212"/>
    <w:rsid w:val="0013398D"/>
    <w:rsid w:val="0013509D"/>
    <w:rsid w:val="001353BC"/>
    <w:rsid w:val="0013575F"/>
    <w:rsid w:val="00137A5F"/>
    <w:rsid w:val="001403CB"/>
    <w:rsid w:val="00141600"/>
    <w:rsid w:val="00144FBD"/>
    <w:rsid w:val="00146B39"/>
    <w:rsid w:val="001514D2"/>
    <w:rsid w:val="00152E72"/>
    <w:rsid w:val="001533AD"/>
    <w:rsid w:val="00154557"/>
    <w:rsid w:val="00154EB6"/>
    <w:rsid w:val="0015571F"/>
    <w:rsid w:val="00157E2F"/>
    <w:rsid w:val="001605E3"/>
    <w:rsid w:val="00160792"/>
    <w:rsid w:val="001621D0"/>
    <w:rsid w:val="001622E3"/>
    <w:rsid w:val="00163CD7"/>
    <w:rsid w:val="00164B2E"/>
    <w:rsid w:val="0016574E"/>
    <w:rsid w:val="00166528"/>
    <w:rsid w:val="0017016C"/>
    <w:rsid w:val="00171DC4"/>
    <w:rsid w:val="00172148"/>
    <w:rsid w:val="00172D44"/>
    <w:rsid w:val="0017498B"/>
    <w:rsid w:val="0017777E"/>
    <w:rsid w:val="001777EB"/>
    <w:rsid w:val="00177C9B"/>
    <w:rsid w:val="00184F0E"/>
    <w:rsid w:val="00185347"/>
    <w:rsid w:val="00187A1A"/>
    <w:rsid w:val="00190613"/>
    <w:rsid w:val="0019390B"/>
    <w:rsid w:val="001967FA"/>
    <w:rsid w:val="001969B1"/>
    <w:rsid w:val="001A0784"/>
    <w:rsid w:val="001A1B33"/>
    <w:rsid w:val="001A4A8A"/>
    <w:rsid w:val="001A64DA"/>
    <w:rsid w:val="001A76D3"/>
    <w:rsid w:val="001B1C0D"/>
    <w:rsid w:val="001B24CD"/>
    <w:rsid w:val="001B2BE8"/>
    <w:rsid w:val="001B43BA"/>
    <w:rsid w:val="001B4FC0"/>
    <w:rsid w:val="001B505D"/>
    <w:rsid w:val="001B6567"/>
    <w:rsid w:val="001B6B16"/>
    <w:rsid w:val="001B7B19"/>
    <w:rsid w:val="001B7C22"/>
    <w:rsid w:val="001C0A64"/>
    <w:rsid w:val="001C0DD2"/>
    <w:rsid w:val="001C51FD"/>
    <w:rsid w:val="001C582D"/>
    <w:rsid w:val="001C5B44"/>
    <w:rsid w:val="001C65B8"/>
    <w:rsid w:val="001C68A5"/>
    <w:rsid w:val="001C7CD7"/>
    <w:rsid w:val="001D0D73"/>
    <w:rsid w:val="001D0F40"/>
    <w:rsid w:val="001D1FBE"/>
    <w:rsid w:val="001D5C75"/>
    <w:rsid w:val="001D6B72"/>
    <w:rsid w:val="001E1C54"/>
    <w:rsid w:val="001E2286"/>
    <w:rsid w:val="001E2FC3"/>
    <w:rsid w:val="001E38B7"/>
    <w:rsid w:val="001E4C51"/>
    <w:rsid w:val="001F08DD"/>
    <w:rsid w:val="001F1D2A"/>
    <w:rsid w:val="001F3C2A"/>
    <w:rsid w:val="00201E94"/>
    <w:rsid w:val="00203D75"/>
    <w:rsid w:val="0020445A"/>
    <w:rsid w:val="00206C1C"/>
    <w:rsid w:val="002070CA"/>
    <w:rsid w:val="0020757E"/>
    <w:rsid w:val="00207B4B"/>
    <w:rsid w:val="00212E62"/>
    <w:rsid w:val="002134BC"/>
    <w:rsid w:val="002139E4"/>
    <w:rsid w:val="002218E1"/>
    <w:rsid w:val="00224F76"/>
    <w:rsid w:val="002254CD"/>
    <w:rsid w:val="00225908"/>
    <w:rsid w:val="00225A46"/>
    <w:rsid w:val="00226363"/>
    <w:rsid w:val="0022680E"/>
    <w:rsid w:val="00231D8B"/>
    <w:rsid w:val="00232800"/>
    <w:rsid w:val="00233920"/>
    <w:rsid w:val="00234C36"/>
    <w:rsid w:val="00234EC0"/>
    <w:rsid w:val="00235B02"/>
    <w:rsid w:val="00236CCF"/>
    <w:rsid w:val="00240DA0"/>
    <w:rsid w:val="0024116D"/>
    <w:rsid w:val="002438D6"/>
    <w:rsid w:val="00244058"/>
    <w:rsid w:val="00244AA1"/>
    <w:rsid w:val="00244D86"/>
    <w:rsid w:val="00245E74"/>
    <w:rsid w:val="0024758E"/>
    <w:rsid w:val="00271DC5"/>
    <w:rsid w:val="00273382"/>
    <w:rsid w:val="002740D7"/>
    <w:rsid w:val="002754AB"/>
    <w:rsid w:val="00276ACA"/>
    <w:rsid w:val="00277669"/>
    <w:rsid w:val="0028084F"/>
    <w:rsid w:val="00282D35"/>
    <w:rsid w:val="00284265"/>
    <w:rsid w:val="00284348"/>
    <w:rsid w:val="0028555C"/>
    <w:rsid w:val="00285593"/>
    <w:rsid w:val="0028734F"/>
    <w:rsid w:val="00290A54"/>
    <w:rsid w:val="0029177E"/>
    <w:rsid w:val="00294A86"/>
    <w:rsid w:val="002962C4"/>
    <w:rsid w:val="00296BC2"/>
    <w:rsid w:val="002A2E1D"/>
    <w:rsid w:val="002A51E5"/>
    <w:rsid w:val="002A6B6B"/>
    <w:rsid w:val="002B10AC"/>
    <w:rsid w:val="002B2B3F"/>
    <w:rsid w:val="002B3F5B"/>
    <w:rsid w:val="002B522B"/>
    <w:rsid w:val="002B577C"/>
    <w:rsid w:val="002B7140"/>
    <w:rsid w:val="002C2B09"/>
    <w:rsid w:val="002C5247"/>
    <w:rsid w:val="002C57A9"/>
    <w:rsid w:val="002C7096"/>
    <w:rsid w:val="002C70A3"/>
    <w:rsid w:val="002C72DE"/>
    <w:rsid w:val="002D0891"/>
    <w:rsid w:val="002D32A6"/>
    <w:rsid w:val="002D4029"/>
    <w:rsid w:val="002D4BC4"/>
    <w:rsid w:val="002D6665"/>
    <w:rsid w:val="002E1457"/>
    <w:rsid w:val="002E26F4"/>
    <w:rsid w:val="002E2BC6"/>
    <w:rsid w:val="002F20CC"/>
    <w:rsid w:val="002F49CF"/>
    <w:rsid w:val="00305DF5"/>
    <w:rsid w:val="00307C81"/>
    <w:rsid w:val="00312EEC"/>
    <w:rsid w:val="00314824"/>
    <w:rsid w:val="00316E95"/>
    <w:rsid w:val="0032213F"/>
    <w:rsid w:val="003222B1"/>
    <w:rsid w:val="00324B76"/>
    <w:rsid w:val="00326740"/>
    <w:rsid w:val="00327AD4"/>
    <w:rsid w:val="00327DD1"/>
    <w:rsid w:val="00331BDA"/>
    <w:rsid w:val="00333253"/>
    <w:rsid w:val="0033401C"/>
    <w:rsid w:val="003342E5"/>
    <w:rsid w:val="00335807"/>
    <w:rsid w:val="0033714F"/>
    <w:rsid w:val="00337829"/>
    <w:rsid w:val="00337BE6"/>
    <w:rsid w:val="0034158E"/>
    <w:rsid w:val="00342263"/>
    <w:rsid w:val="003423B7"/>
    <w:rsid w:val="003441AD"/>
    <w:rsid w:val="00344942"/>
    <w:rsid w:val="00344F74"/>
    <w:rsid w:val="00346A53"/>
    <w:rsid w:val="003477E4"/>
    <w:rsid w:val="00347BE3"/>
    <w:rsid w:val="003509EC"/>
    <w:rsid w:val="00353F11"/>
    <w:rsid w:val="0035409B"/>
    <w:rsid w:val="00360BC7"/>
    <w:rsid w:val="00364FD3"/>
    <w:rsid w:val="0036584A"/>
    <w:rsid w:val="00365F31"/>
    <w:rsid w:val="003661B3"/>
    <w:rsid w:val="00366294"/>
    <w:rsid w:val="00367042"/>
    <w:rsid w:val="0036740D"/>
    <w:rsid w:val="00367D79"/>
    <w:rsid w:val="0037395B"/>
    <w:rsid w:val="00373B34"/>
    <w:rsid w:val="00374C40"/>
    <w:rsid w:val="00374E4E"/>
    <w:rsid w:val="00375A44"/>
    <w:rsid w:val="00375D1C"/>
    <w:rsid w:val="00375EDC"/>
    <w:rsid w:val="00377834"/>
    <w:rsid w:val="00380331"/>
    <w:rsid w:val="0038075D"/>
    <w:rsid w:val="00381ABB"/>
    <w:rsid w:val="00382FAD"/>
    <w:rsid w:val="0038344F"/>
    <w:rsid w:val="003862CB"/>
    <w:rsid w:val="00386E17"/>
    <w:rsid w:val="00390DCE"/>
    <w:rsid w:val="00394EB8"/>
    <w:rsid w:val="003A0F41"/>
    <w:rsid w:val="003A26CF"/>
    <w:rsid w:val="003A3249"/>
    <w:rsid w:val="003A54D5"/>
    <w:rsid w:val="003A58CA"/>
    <w:rsid w:val="003A681C"/>
    <w:rsid w:val="003B3FD3"/>
    <w:rsid w:val="003B7B89"/>
    <w:rsid w:val="003C0426"/>
    <w:rsid w:val="003C1F05"/>
    <w:rsid w:val="003C3A2C"/>
    <w:rsid w:val="003C3EE2"/>
    <w:rsid w:val="003C50F6"/>
    <w:rsid w:val="003C5658"/>
    <w:rsid w:val="003C6F10"/>
    <w:rsid w:val="003D2CD1"/>
    <w:rsid w:val="003D3C58"/>
    <w:rsid w:val="003D4D14"/>
    <w:rsid w:val="003D68B0"/>
    <w:rsid w:val="003E1363"/>
    <w:rsid w:val="003E67D2"/>
    <w:rsid w:val="003E7051"/>
    <w:rsid w:val="003E7963"/>
    <w:rsid w:val="003F0172"/>
    <w:rsid w:val="003F02D3"/>
    <w:rsid w:val="003F239E"/>
    <w:rsid w:val="003F2630"/>
    <w:rsid w:val="003F2652"/>
    <w:rsid w:val="003F2B0F"/>
    <w:rsid w:val="003F38BE"/>
    <w:rsid w:val="003F38D9"/>
    <w:rsid w:val="003F3E39"/>
    <w:rsid w:val="003F5F8C"/>
    <w:rsid w:val="00400813"/>
    <w:rsid w:val="004018EC"/>
    <w:rsid w:val="00411C3A"/>
    <w:rsid w:val="00412BED"/>
    <w:rsid w:val="004133D4"/>
    <w:rsid w:val="00414C08"/>
    <w:rsid w:val="00414FE8"/>
    <w:rsid w:val="00422193"/>
    <w:rsid w:val="00423A33"/>
    <w:rsid w:val="00423B76"/>
    <w:rsid w:val="00423B87"/>
    <w:rsid w:val="00424D84"/>
    <w:rsid w:val="00424F6C"/>
    <w:rsid w:val="00426381"/>
    <w:rsid w:val="00426469"/>
    <w:rsid w:val="00427437"/>
    <w:rsid w:val="0043008D"/>
    <w:rsid w:val="00430A87"/>
    <w:rsid w:val="00431F7F"/>
    <w:rsid w:val="00432268"/>
    <w:rsid w:val="0043394C"/>
    <w:rsid w:val="004430AE"/>
    <w:rsid w:val="00445BFE"/>
    <w:rsid w:val="004476D3"/>
    <w:rsid w:val="0044792B"/>
    <w:rsid w:val="00450275"/>
    <w:rsid w:val="004532BE"/>
    <w:rsid w:val="00453379"/>
    <w:rsid w:val="00456E46"/>
    <w:rsid w:val="004629BE"/>
    <w:rsid w:val="0046368D"/>
    <w:rsid w:val="00467C64"/>
    <w:rsid w:val="00470E35"/>
    <w:rsid w:val="00471E34"/>
    <w:rsid w:val="00471F0A"/>
    <w:rsid w:val="00471F54"/>
    <w:rsid w:val="00471F8B"/>
    <w:rsid w:val="00472128"/>
    <w:rsid w:val="0047661A"/>
    <w:rsid w:val="00477D83"/>
    <w:rsid w:val="004852C4"/>
    <w:rsid w:val="00485967"/>
    <w:rsid w:val="004859DF"/>
    <w:rsid w:val="00486E05"/>
    <w:rsid w:val="004876BB"/>
    <w:rsid w:val="00487881"/>
    <w:rsid w:val="004901F7"/>
    <w:rsid w:val="00490402"/>
    <w:rsid w:val="00490730"/>
    <w:rsid w:val="00491FD3"/>
    <w:rsid w:val="00492F72"/>
    <w:rsid w:val="00494E0F"/>
    <w:rsid w:val="00496F5C"/>
    <w:rsid w:val="004A2618"/>
    <w:rsid w:val="004A3FEE"/>
    <w:rsid w:val="004A6909"/>
    <w:rsid w:val="004A6EAF"/>
    <w:rsid w:val="004A7C56"/>
    <w:rsid w:val="004B005F"/>
    <w:rsid w:val="004B02C7"/>
    <w:rsid w:val="004B0B64"/>
    <w:rsid w:val="004B0C96"/>
    <w:rsid w:val="004B3679"/>
    <w:rsid w:val="004B3C68"/>
    <w:rsid w:val="004B585D"/>
    <w:rsid w:val="004B595E"/>
    <w:rsid w:val="004B68A4"/>
    <w:rsid w:val="004C0E8C"/>
    <w:rsid w:val="004C0EC1"/>
    <w:rsid w:val="004C12E2"/>
    <w:rsid w:val="004C3900"/>
    <w:rsid w:val="004C5B78"/>
    <w:rsid w:val="004C631C"/>
    <w:rsid w:val="004C70CF"/>
    <w:rsid w:val="004C7820"/>
    <w:rsid w:val="004D2115"/>
    <w:rsid w:val="004D65D6"/>
    <w:rsid w:val="004E04EB"/>
    <w:rsid w:val="004E237C"/>
    <w:rsid w:val="004E4D4F"/>
    <w:rsid w:val="004E6307"/>
    <w:rsid w:val="004E6311"/>
    <w:rsid w:val="004E6819"/>
    <w:rsid w:val="004E6AF8"/>
    <w:rsid w:val="004F5622"/>
    <w:rsid w:val="004F5D82"/>
    <w:rsid w:val="00500818"/>
    <w:rsid w:val="00501E1E"/>
    <w:rsid w:val="00502F13"/>
    <w:rsid w:val="005055BC"/>
    <w:rsid w:val="00512A7A"/>
    <w:rsid w:val="005136DF"/>
    <w:rsid w:val="005235C0"/>
    <w:rsid w:val="00524188"/>
    <w:rsid w:val="00527944"/>
    <w:rsid w:val="00530694"/>
    <w:rsid w:val="00531054"/>
    <w:rsid w:val="00531953"/>
    <w:rsid w:val="005340FA"/>
    <w:rsid w:val="0053699E"/>
    <w:rsid w:val="00541B93"/>
    <w:rsid w:val="00543018"/>
    <w:rsid w:val="00546152"/>
    <w:rsid w:val="00547E2B"/>
    <w:rsid w:val="005502F2"/>
    <w:rsid w:val="005511F3"/>
    <w:rsid w:val="00551485"/>
    <w:rsid w:val="00551BD4"/>
    <w:rsid w:val="00551C5C"/>
    <w:rsid w:val="0055324C"/>
    <w:rsid w:val="00555679"/>
    <w:rsid w:val="005562A6"/>
    <w:rsid w:val="0055776C"/>
    <w:rsid w:val="005601FA"/>
    <w:rsid w:val="00560481"/>
    <w:rsid w:val="005623AA"/>
    <w:rsid w:val="00564896"/>
    <w:rsid w:val="00564E35"/>
    <w:rsid w:val="005677C2"/>
    <w:rsid w:val="0056793F"/>
    <w:rsid w:val="00567B8B"/>
    <w:rsid w:val="00570A96"/>
    <w:rsid w:val="005714C5"/>
    <w:rsid w:val="0057224A"/>
    <w:rsid w:val="00572C89"/>
    <w:rsid w:val="005760DB"/>
    <w:rsid w:val="005765B2"/>
    <w:rsid w:val="00581C23"/>
    <w:rsid w:val="00585ECA"/>
    <w:rsid w:val="00585FA2"/>
    <w:rsid w:val="00590B87"/>
    <w:rsid w:val="00591CF5"/>
    <w:rsid w:val="00593396"/>
    <w:rsid w:val="00594827"/>
    <w:rsid w:val="00595A9D"/>
    <w:rsid w:val="00597898"/>
    <w:rsid w:val="005A0C7F"/>
    <w:rsid w:val="005A4EC9"/>
    <w:rsid w:val="005A4FD4"/>
    <w:rsid w:val="005A7CF5"/>
    <w:rsid w:val="005A7E27"/>
    <w:rsid w:val="005B0AA8"/>
    <w:rsid w:val="005B0B41"/>
    <w:rsid w:val="005B154B"/>
    <w:rsid w:val="005B1750"/>
    <w:rsid w:val="005B1751"/>
    <w:rsid w:val="005B222A"/>
    <w:rsid w:val="005B331D"/>
    <w:rsid w:val="005B44E0"/>
    <w:rsid w:val="005B5AEB"/>
    <w:rsid w:val="005B6538"/>
    <w:rsid w:val="005B7D2C"/>
    <w:rsid w:val="005C14FB"/>
    <w:rsid w:val="005C1C3D"/>
    <w:rsid w:val="005C22B3"/>
    <w:rsid w:val="005C22E9"/>
    <w:rsid w:val="005C40DA"/>
    <w:rsid w:val="005C434B"/>
    <w:rsid w:val="005C6CCD"/>
    <w:rsid w:val="005C6DA1"/>
    <w:rsid w:val="005C7275"/>
    <w:rsid w:val="005D0B32"/>
    <w:rsid w:val="005D0C57"/>
    <w:rsid w:val="005D0FAB"/>
    <w:rsid w:val="005D2D7F"/>
    <w:rsid w:val="005D5465"/>
    <w:rsid w:val="005D5602"/>
    <w:rsid w:val="005D6CC2"/>
    <w:rsid w:val="005E23F2"/>
    <w:rsid w:val="005E249E"/>
    <w:rsid w:val="005E37D2"/>
    <w:rsid w:val="005E43AE"/>
    <w:rsid w:val="005E4B45"/>
    <w:rsid w:val="005E6B08"/>
    <w:rsid w:val="005E6F6B"/>
    <w:rsid w:val="005E76E5"/>
    <w:rsid w:val="005F10B5"/>
    <w:rsid w:val="005F3081"/>
    <w:rsid w:val="005F7D29"/>
    <w:rsid w:val="00602F0F"/>
    <w:rsid w:val="0060320D"/>
    <w:rsid w:val="006037BD"/>
    <w:rsid w:val="00603BF9"/>
    <w:rsid w:val="006061AE"/>
    <w:rsid w:val="00606CE2"/>
    <w:rsid w:val="00607C7D"/>
    <w:rsid w:val="00611394"/>
    <w:rsid w:val="00614A17"/>
    <w:rsid w:val="00615B61"/>
    <w:rsid w:val="006211BA"/>
    <w:rsid w:val="00621CC9"/>
    <w:rsid w:val="00622CF1"/>
    <w:rsid w:val="0062343E"/>
    <w:rsid w:val="006248FA"/>
    <w:rsid w:val="00624969"/>
    <w:rsid w:val="006258A4"/>
    <w:rsid w:val="0062609E"/>
    <w:rsid w:val="006265E9"/>
    <w:rsid w:val="00627E59"/>
    <w:rsid w:val="00631E12"/>
    <w:rsid w:val="00634590"/>
    <w:rsid w:val="00634C28"/>
    <w:rsid w:val="00641698"/>
    <w:rsid w:val="0064172A"/>
    <w:rsid w:val="00643485"/>
    <w:rsid w:val="00643D75"/>
    <w:rsid w:val="0064422A"/>
    <w:rsid w:val="00645527"/>
    <w:rsid w:val="0064625F"/>
    <w:rsid w:val="006469AE"/>
    <w:rsid w:val="0065251C"/>
    <w:rsid w:val="00652E33"/>
    <w:rsid w:val="006555C4"/>
    <w:rsid w:val="00655793"/>
    <w:rsid w:val="006558C7"/>
    <w:rsid w:val="00656578"/>
    <w:rsid w:val="00656C1E"/>
    <w:rsid w:val="0065749C"/>
    <w:rsid w:val="00657B6B"/>
    <w:rsid w:val="00657F65"/>
    <w:rsid w:val="006612A4"/>
    <w:rsid w:val="00662FEA"/>
    <w:rsid w:val="00664D34"/>
    <w:rsid w:val="00665A4A"/>
    <w:rsid w:val="00667D8F"/>
    <w:rsid w:val="0067246A"/>
    <w:rsid w:val="00672BDB"/>
    <w:rsid w:val="00673A2F"/>
    <w:rsid w:val="006740F2"/>
    <w:rsid w:val="0067585D"/>
    <w:rsid w:val="00675BA3"/>
    <w:rsid w:val="00676221"/>
    <w:rsid w:val="00677001"/>
    <w:rsid w:val="006776ED"/>
    <w:rsid w:val="00680747"/>
    <w:rsid w:val="006831A4"/>
    <w:rsid w:val="00687CFF"/>
    <w:rsid w:val="006945E0"/>
    <w:rsid w:val="00695A51"/>
    <w:rsid w:val="00697D3E"/>
    <w:rsid w:val="006A0281"/>
    <w:rsid w:val="006A0DEF"/>
    <w:rsid w:val="006A0F46"/>
    <w:rsid w:val="006A1980"/>
    <w:rsid w:val="006A1A70"/>
    <w:rsid w:val="006A1E57"/>
    <w:rsid w:val="006A5147"/>
    <w:rsid w:val="006A5D50"/>
    <w:rsid w:val="006A5F27"/>
    <w:rsid w:val="006A6EE3"/>
    <w:rsid w:val="006A7037"/>
    <w:rsid w:val="006B0E1D"/>
    <w:rsid w:val="006B2BA3"/>
    <w:rsid w:val="006B4888"/>
    <w:rsid w:val="006B5107"/>
    <w:rsid w:val="006B5DC1"/>
    <w:rsid w:val="006C33D3"/>
    <w:rsid w:val="006C3DD6"/>
    <w:rsid w:val="006C42F2"/>
    <w:rsid w:val="006C496D"/>
    <w:rsid w:val="006C6994"/>
    <w:rsid w:val="006D051E"/>
    <w:rsid w:val="006D0DD5"/>
    <w:rsid w:val="006D12B0"/>
    <w:rsid w:val="006D1A08"/>
    <w:rsid w:val="006D2154"/>
    <w:rsid w:val="006D41EF"/>
    <w:rsid w:val="006D57DE"/>
    <w:rsid w:val="006D5B86"/>
    <w:rsid w:val="006D6800"/>
    <w:rsid w:val="006D7A84"/>
    <w:rsid w:val="006E3238"/>
    <w:rsid w:val="006E6972"/>
    <w:rsid w:val="006E6F9F"/>
    <w:rsid w:val="006F0A21"/>
    <w:rsid w:val="006F1F25"/>
    <w:rsid w:val="006F3957"/>
    <w:rsid w:val="006F4BB1"/>
    <w:rsid w:val="006F51AC"/>
    <w:rsid w:val="00703717"/>
    <w:rsid w:val="007058B1"/>
    <w:rsid w:val="00705F30"/>
    <w:rsid w:val="007062C8"/>
    <w:rsid w:val="007065EB"/>
    <w:rsid w:val="007066B8"/>
    <w:rsid w:val="00707F91"/>
    <w:rsid w:val="00710941"/>
    <w:rsid w:val="00710B5F"/>
    <w:rsid w:val="0071473C"/>
    <w:rsid w:val="00715462"/>
    <w:rsid w:val="007161D0"/>
    <w:rsid w:val="007172E6"/>
    <w:rsid w:val="00723C37"/>
    <w:rsid w:val="00724B9F"/>
    <w:rsid w:val="007274D9"/>
    <w:rsid w:val="007311F3"/>
    <w:rsid w:val="00731B53"/>
    <w:rsid w:val="00737EE3"/>
    <w:rsid w:val="00740830"/>
    <w:rsid w:val="00741378"/>
    <w:rsid w:val="007416AC"/>
    <w:rsid w:val="00743D5B"/>
    <w:rsid w:val="00745CE1"/>
    <w:rsid w:val="007463B4"/>
    <w:rsid w:val="00746DA2"/>
    <w:rsid w:val="007514E7"/>
    <w:rsid w:val="00752101"/>
    <w:rsid w:val="00752BFF"/>
    <w:rsid w:val="0075414D"/>
    <w:rsid w:val="00755407"/>
    <w:rsid w:val="0075559F"/>
    <w:rsid w:val="00756F45"/>
    <w:rsid w:val="007601FD"/>
    <w:rsid w:val="0076173A"/>
    <w:rsid w:val="00764BFC"/>
    <w:rsid w:val="00764E92"/>
    <w:rsid w:val="00764F6C"/>
    <w:rsid w:val="0076512A"/>
    <w:rsid w:val="00765C35"/>
    <w:rsid w:val="0076647B"/>
    <w:rsid w:val="00766C9C"/>
    <w:rsid w:val="0076770D"/>
    <w:rsid w:val="00770970"/>
    <w:rsid w:val="00770CC9"/>
    <w:rsid w:val="00771BE7"/>
    <w:rsid w:val="007730A2"/>
    <w:rsid w:val="00773BC1"/>
    <w:rsid w:val="00777E4E"/>
    <w:rsid w:val="00777EEF"/>
    <w:rsid w:val="00780789"/>
    <w:rsid w:val="00780B7B"/>
    <w:rsid w:val="007832E3"/>
    <w:rsid w:val="007846B6"/>
    <w:rsid w:val="007850A3"/>
    <w:rsid w:val="00786A5D"/>
    <w:rsid w:val="0078779F"/>
    <w:rsid w:val="00790AD7"/>
    <w:rsid w:val="00790C7E"/>
    <w:rsid w:val="00792850"/>
    <w:rsid w:val="00792A75"/>
    <w:rsid w:val="00794715"/>
    <w:rsid w:val="00797627"/>
    <w:rsid w:val="007A12C7"/>
    <w:rsid w:val="007A1F10"/>
    <w:rsid w:val="007A28A8"/>
    <w:rsid w:val="007A66ED"/>
    <w:rsid w:val="007A7FC1"/>
    <w:rsid w:val="007B0B04"/>
    <w:rsid w:val="007B1983"/>
    <w:rsid w:val="007B2961"/>
    <w:rsid w:val="007B2BDB"/>
    <w:rsid w:val="007B354F"/>
    <w:rsid w:val="007B51F8"/>
    <w:rsid w:val="007B7C00"/>
    <w:rsid w:val="007C290A"/>
    <w:rsid w:val="007C3684"/>
    <w:rsid w:val="007C3BED"/>
    <w:rsid w:val="007C3F91"/>
    <w:rsid w:val="007C5CFC"/>
    <w:rsid w:val="007C6D5F"/>
    <w:rsid w:val="007C79D7"/>
    <w:rsid w:val="007D3653"/>
    <w:rsid w:val="007D3AAA"/>
    <w:rsid w:val="007D4F8A"/>
    <w:rsid w:val="007D58A0"/>
    <w:rsid w:val="007D729E"/>
    <w:rsid w:val="007E4A5D"/>
    <w:rsid w:val="007E589D"/>
    <w:rsid w:val="007E5BC1"/>
    <w:rsid w:val="007F04C3"/>
    <w:rsid w:val="007F1E37"/>
    <w:rsid w:val="007F25D5"/>
    <w:rsid w:val="007F2AD6"/>
    <w:rsid w:val="007F3B3C"/>
    <w:rsid w:val="00802253"/>
    <w:rsid w:val="008032AA"/>
    <w:rsid w:val="00804048"/>
    <w:rsid w:val="00804A33"/>
    <w:rsid w:val="008061EC"/>
    <w:rsid w:val="008112E1"/>
    <w:rsid w:val="0081143D"/>
    <w:rsid w:val="00812201"/>
    <w:rsid w:val="00813D94"/>
    <w:rsid w:val="00813DF3"/>
    <w:rsid w:val="0081681B"/>
    <w:rsid w:val="008174E3"/>
    <w:rsid w:val="008178D1"/>
    <w:rsid w:val="00820327"/>
    <w:rsid w:val="008238DC"/>
    <w:rsid w:val="008267F7"/>
    <w:rsid w:val="00826A43"/>
    <w:rsid w:val="00827FFE"/>
    <w:rsid w:val="00830E7F"/>
    <w:rsid w:val="0083654A"/>
    <w:rsid w:val="008376F1"/>
    <w:rsid w:val="00840045"/>
    <w:rsid w:val="00841EE7"/>
    <w:rsid w:val="00842714"/>
    <w:rsid w:val="008508EA"/>
    <w:rsid w:val="008518D2"/>
    <w:rsid w:val="008528DB"/>
    <w:rsid w:val="0085407C"/>
    <w:rsid w:val="0085471F"/>
    <w:rsid w:val="0085591E"/>
    <w:rsid w:val="00860A60"/>
    <w:rsid w:val="00860C27"/>
    <w:rsid w:val="00862B22"/>
    <w:rsid w:val="0086526C"/>
    <w:rsid w:val="00866D3F"/>
    <w:rsid w:val="00873CE0"/>
    <w:rsid w:val="00874DD8"/>
    <w:rsid w:val="008761BB"/>
    <w:rsid w:val="0087676B"/>
    <w:rsid w:val="00876AA9"/>
    <w:rsid w:val="00877C59"/>
    <w:rsid w:val="00877CB6"/>
    <w:rsid w:val="00884551"/>
    <w:rsid w:val="008858B1"/>
    <w:rsid w:val="0088674B"/>
    <w:rsid w:val="00887AD8"/>
    <w:rsid w:val="00892945"/>
    <w:rsid w:val="008965E6"/>
    <w:rsid w:val="00897CFC"/>
    <w:rsid w:val="008A0182"/>
    <w:rsid w:val="008A0E31"/>
    <w:rsid w:val="008A17EB"/>
    <w:rsid w:val="008A27E5"/>
    <w:rsid w:val="008A2EBE"/>
    <w:rsid w:val="008A394F"/>
    <w:rsid w:val="008A6395"/>
    <w:rsid w:val="008B1027"/>
    <w:rsid w:val="008B48C6"/>
    <w:rsid w:val="008B4C88"/>
    <w:rsid w:val="008B5359"/>
    <w:rsid w:val="008C0007"/>
    <w:rsid w:val="008C00A4"/>
    <w:rsid w:val="008C0A94"/>
    <w:rsid w:val="008C0E31"/>
    <w:rsid w:val="008C2F62"/>
    <w:rsid w:val="008C393F"/>
    <w:rsid w:val="008C4DA8"/>
    <w:rsid w:val="008D1310"/>
    <w:rsid w:val="008D2041"/>
    <w:rsid w:val="008D6073"/>
    <w:rsid w:val="008D701E"/>
    <w:rsid w:val="008D732D"/>
    <w:rsid w:val="008E1483"/>
    <w:rsid w:val="008E17F6"/>
    <w:rsid w:val="008E25B6"/>
    <w:rsid w:val="008E293E"/>
    <w:rsid w:val="008E3CA2"/>
    <w:rsid w:val="008E4023"/>
    <w:rsid w:val="008E432A"/>
    <w:rsid w:val="008E4DD8"/>
    <w:rsid w:val="008E5418"/>
    <w:rsid w:val="008E6BD4"/>
    <w:rsid w:val="008E7F80"/>
    <w:rsid w:val="008F091A"/>
    <w:rsid w:val="008F156F"/>
    <w:rsid w:val="008F3C48"/>
    <w:rsid w:val="008F492E"/>
    <w:rsid w:val="008F4D5F"/>
    <w:rsid w:val="009007F6"/>
    <w:rsid w:val="0090181B"/>
    <w:rsid w:val="00901A62"/>
    <w:rsid w:val="009042E9"/>
    <w:rsid w:val="00904A30"/>
    <w:rsid w:val="00904A66"/>
    <w:rsid w:val="00907625"/>
    <w:rsid w:val="00907667"/>
    <w:rsid w:val="00907A34"/>
    <w:rsid w:val="00912E3E"/>
    <w:rsid w:val="009164B3"/>
    <w:rsid w:val="00916AD7"/>
    <w:rsid w:val="00920354"/>
    <w:rsid w:val="00920A10"/>
    <w:rsid w:val="00920FB4"/>
    <w:rsid w:val="009232A2"/>
    <w:rsid w:val="00924DEE"/>
    <w:rsid w:val="00930091"/>
    <w:rsid w:val="00930909"/>
    <w:rsid w:val="00931BF9"/>
    <w:rsid w:val="00935489"/>
    <w:rsid w:val="009361E6"/>
    <w:rsid w:val="0094457C"/>
    <w:rsid w:val="00950731"/>
    <w:rsid w:val="00950CE1"/>
    <w:rsid w:val="0095213A"/>
    <w:rsid w:val="00952308"/>
    <w:rsid w:val="00952D9A"/>
    <w:rsid w:val="00952EF3"/>
    <w:rsid w:val="00953C2D"/>
    <w:rsid w:val="00957250"/>
    <w:rsid w:val="00960202"/>
    <w:rsid w:val="0096089B"/>
    <w:rsid w:val="009626CB"/>
    <w:rsid w:val="009626F2"/>
    <w:rsid w:val="009645D4"/>
    <w:rsid w:val="009647DD"/>
    <w:rsid w:val="0096531C"/>
    <w:rsid w:val="0096567A"/>
    <w:rsid w:val="00965D14"/>
    <w:rsid w:val="009677A4"/>
    <w:rsid w:val="00967A53"/>
    <w:rsid w:val="00967D48"/>
    <w:rsid w:val="0097146C"/>
    <w:rsid w:val="00971947"/>
    <w:rsid w:val="009720B2"/>
    <w:rsid w:val="00976372"/>
    <w:rsid w:val="0097670A"/>
    <w:rsid w:val="0097736E"/>
    <w:rsid w:val="00980415"/>
    <w:rsid w:val="00981A52"/>
    <w:rsid w:val="00982F36"/>
    <w:rsid w:val="00983E45"/>
    <w:rsid w:val="009861DF"/>
    <w:rsid w:val="00986DB3"/>
    <w:rsid w:val="009874EC"/>
    <w:rsid w:val="00990DC9"/>
    <w:rsid w:val="009947D0"/>
    <w:rsid w:val="0099535A"/>
    <w:rsid w:val="009966F0"/>
    <w:rsid w:val="00997545"/>
    <w:rsid w:val="0099771A"/>
    <w:rsid w:val="009A013F"/>
    <w:rsid w:val="009A15BB"/>
    <w:rsid w:val="009A354B"/>
    <w:rsid w:val="009A4AA7"/>
    <w:rsid w:val="009A5DB4"/>
    <w:rsid w:val="009B035C"/>
    <w:rsid w:val="009B0698"/>
    <w:rsid w:val="009B36B6"/>
    <w:rsid w:val="009B3F19"/>
    <w:rsid w:val="009B441C"/>
    <w:rsid w:val="009B5487"/>
    <w:rsid w:val="009B5EF0"/>
    <w:rsid w:val="009B7E4A"/>
    <w:rsid w:val="009C11B1"/>
    <w:rsid w:val="009C2C9A"/>
    <w:rsid w:val="009C31E5"/>
    <w:rsid w:val="009C3859"/>
    <w:rsid w:val="009C5D8C"/>
    <w:rsid w:val="009C69E5"/>
    <w:rsid w:val="009C6E25"/>
    <w:rsid w:val="009C7ED2"/>
    <w:rsid w:val="009D092D"/>
    <w:rsid w:val="009D0A61"/>
    <w:rsid w:val="009D1D51"/>
    <w:rsid w:val="009D33F4"/>
    <w:rsid w:val="009D3F9F"/>
    <w:rsid w:val="009D5189"/>
    <w:rsid w:val="009D5B22"/>
    <w:rsid w:val="009D6453"/>
    <w:rsid w:val="009D6605"/>
    <w:rsid w:val="009D6B7B"/>
    <w:rsid w:val="009D6FA3"/>
    <w:rsid w:val="009E03BA"/>
    <w:rsid w:val="009E19A2"/>
    <w:rsid w:val="009E3626"/>
    <w:rsid w:val="009E6D10"/>
    <w:rsid w:val="009E7762"/>
    <w:rsid w:val="009F3147"/>
    <w:rsid w:val="009F4FC6"/>
    <w:rsid w:val="009F626C"/>
    <w:rsid w:val="009F7771"/>
    <w:rsid w:val="00A03541"/>
    <w:rsid w:val="00A04D96"/>
    <w:rsid w:val="00A05154"/>
    <w:rsid w:val="00A05EC8"/>
    <w:rsid w:val="00A064F0"/>
    <w:rsid w:val="00A06F6E"/>
    <w:rsid w:val="00A111D6"/>
    <w:rsid w:val="00A1286C"/>
    <w:rsid w:val="00A12C36"/>
    <w:rsid w:val="00A12C63"/>
    <w:rsid w:val="00A144B5"/>
    <w:rsid w:val="00A14AAA"/>
    <w:rsid w:val="00A1523E"/>
    <w:rsid w:val="00A1532D"/>
    <w:rsid w:val="00A20217"/>
    <w:rsid w:val="00A23003"/>
    <w:rsid w:val="00A235B5"/>
    <w:rsid w:val="00A24683"/>
    <w:rsid w:val="00A248D2"/>
    <w:rsid w:val="00A263B0"/>
    <w:rsid w:val="00A267EE"/>
    <w:rsid w:val="00A27511"/>
    <w:rsid w:val="00A279B9"/>
    <w:rsid w:val="00A30E4F"/>
    <w:rsid w:val="00A36475"/>
    <w:rsid w:val="00A366AC"/>
    <w:rsid w:val="00A37B8A"/>
    <w:rsid w:val="00A40882"/>
    <w:rsid w:val="00A40CEF"/>
    <w:rsid w:val="00A44D2C"/>
    <w:rsid w:val="00A4546A"/>
    <w:rsid w:val="00A460B4"/>
    <w:rsid w:val="00A47311"/>
    <w:rsid w:val="00A505A4"/>
    <w:rsid w:val="00A5063B"/>
    <w:rsid w:val="00A53FEE"/>
    <w:rsid w:val="00A559C4"/>
    <w:rsid w:val="00A5646F"/>
    <w:rsid w:val="00A57FAB"/>
    <w:rsid w:val="00A61EDC"/>
    <w:rsid w:val="00A62147"/>
    <w:rsid w:val="00A62296"/>
    <w:rsid w:val="00A71966"/>
    <w:rsid w:val="00A71CC5"/>
    <w:rsid w:val="00A73708"/>
    <w:rsid w:val="00A759F3"/>
    <w:rsid w:val="00A77CAF"/>
    <w:rsid w:val="00A81228"/>
    <w:rsid w:val="00A814E1"/>
    <w:rsid w:val="00A81AC9"/>
    <w:rsid w:val="00A823D3"/>
    <w:rsid w:val="00A82B10"/>
    <w:rsid w:val="00A854C2"/>
    <w:rsid w:val="00A861CE"/>
    <w:rsid w:val="00A901D5"/>
    <w:rsid w:val="00A91314"/>
    <w:rsid w:val="00A918B8"/>
    <w:rsid w:val="00A91ED9"/>
    <w:rsid w:val="00A92F29"/>
    <w:rsid w:val="00A93FCE"/>
    <w:rsid w:val="00A9474B"/>
    <w:rsid w:val="00A95C90"/>
    <w:rsid w:val="00A96BE3"/>
    <w:rsid w:val="00A97571"/>
    <w:rsid w:val="00AA0AEA"/>
    <w:rsid w:val="00AA20C7"/>
    <w:rsid w:val="00AA3E95"/>
    <w:rsid w:val="00AA453A"/>
    <w:rsid w:val="00AA68E5"/>
    <w:rsid w:val="00AA694B"/>
    <w:rsid w:val="00AA7217"/>
    <w:rsid w:val="00AA7256"/>
    <w:rsid w:val="00AB069E"/>
    <w:rsid w:val="00AB4127"/>
    <w:rsid w:val="00AB48DF"/>
    <w:rsid w:val="00AB5624"/>
    <w:rsid w:val="00AB5C9D"/>
    <w:rsid w:val="00AB7277"/>
    <w:rsid w:val="00AC10FC"/>
    <w:rsid w:val="00AC1192"/>
    <w:rsid w:val="00AC132A"/>
    <w:rsid w:val="00AC2142"/>
    <w:rsid w:val="00AC30F3"/>
    <w:rsid w:val="00AC33D1"/>
    <w:rsid w:val="00AC4B68"/>
    <w:rsid w:val="00AC5A20"/>
    <w:rsid w:val="00AC7F9F"/>
    <w:rsid w:val="00AD14D7"/>
    <w:rsid w:val="00AD230A"/>
    <w:rsid w:val="00AD2BE7"/>
    <w:rsid w:val="00AD497F"/>
    <w:rsid w:val="00AD4BDE"/>
    <w:rsid w:val="00AD4BF0"/>
    <w:rsid w:val="00AD55E2"/>
    <w:rsid w:val="00AD6336"/>
    <w:rsid w:val="00AE018E"/>
    <w:rsid w:val="00AE1755"/>
    <w:rsid w:val="00AE34B4"/>
    <w:rsid w:val="00AE4687"/>
    <w:rsid w:val="00AE49D2"/>
    <w:rsid w:val="00AE5D86"/>
    <w:rsid w:val="00AE6F84"/>
    <w:rsid w:val="00AE7A93"/>
    <w:rsid w:val="00AF02BC"/>
    <w:rsid w:val="00AF2831"/>
    <w:rsid w:val="00AF2E6D"/>
    <w:rsid w:val="00AF78C3"/>
    <w:rsid w:val="00B003F6"/>
    <w:rsid w:val="00B00BA9"/>
    <w:rsid w:val="00B02D7E"/>
    <w:rsid w:val="00B02E37"/>
    <w:rsid w:val="00B030E1"/>
    <w:rsid w:val="00B1202C"/>
    <w:rsid w:val="00B1213C"/>
    <w:rsid w:val="00B13C20"/>
    <w:rsid w:val="00B144FF"/>
    <w:rsid w:val="00B155F5"/>
    <w:rsid w:val="00B157EA"/>
    <w:rsid w:val="00B16202"/>
    <w:rsid w:val="00B1770A"/>
    <w:rsid w:val="00B17DD4"/>
    <w:rsid w:val="00B240B3"/>
    <w:rsid w:val="00B25FEF"/>
    <w:rsid w:val="00B26F78"/>
    <w:rsid w:val="00B27F80"/>
    <w:rsid w:val="00B31E95"/>
    <w:rsid w:val="00B31F45"/>
    <w:rsid w:val="00B325CC"/>
    <w:rsid w:val="00B3362E"/>
    <w:rsid w:val="00B33D96"/>
    <w:rsid w:val="00B33E50"/>
    <w:rsid w:val="00B34A6C"/>
    <w:rsid w:val="00B34D3B"/>
    <w:rsid w:val="00B36EF9"/>
    <w:rsid w:val="00B37078"/>
    <w:rsid w:val="00B373B9"/>
    <w:rsid w:val="00B462FD"/>
    <w:rsid w:val="00B47503"/>
    <w:rsid w:val="00B505F6"/>
    <w:rsid w:val="00B515A2"/>
    <w:rsid w:val="00B5328A"/>
    <w:rsid w:val="00B55399"/>
    <w:rsid w:val="00B558DE"/>
    <w:rsid w:val="00B562CD"/>
    <w:rsid w:val="00B5731A"/>
    <w:rsid w:val="00B573AC"/>
    <w:rsid w:val="00B63619"/>
    <w:rsid w:val="00B65EA8"/>
    <w:rsid w:val="00B705E3"/>
    <w:rsid w:val="00B71975"/>
    <w:rsid w:val="00B75D1D"/>
    <w:rsid w:val="00B80CAF"/>
    <w:rsid w:val="00B83E38"/>
    <w:rsid w:val="00B8641D"/>
    <w:rsid w:val="00B868F7"/>
    <w:rsid w:val="00B86DFF"/>
    <w:rsid w:val="00B86EC3"/>
    <w:rsid w:val="00B875C5"/>
    <w:rsid w:val="00B87B22"/>
    <w:rsid w:val="00B912B8"/>
    <w:rsid w:val="00B92802"/>
    <w:rsid w:val="00B92AD4"/>
    <w:rsid w:val="00B942D6"/>
    <w:rsid w:val="00B950E7"/>
    <w:rsid w:val="00B965CC"/>
    <w:rsid w:val="00BA1875"/>
    <w:rsid w:val="00BA1C87"/>
    <w:rsid w:val="00BA216E"/>
    <w:rsid w:val="00BA2624"/>
    <w:rsid w:val="00BA340D"/>
    <w:rsid w:val="00BA3C94"/>
    <w:rsid w:val="00BA5519"/>
    <w:rsid w:val="00BB04CD"/>
    <w:rsid w:val="00BB324B"/>
    <w:rsid w:val="00BB390A"/>
    <w:rsid w:val="00BB4E1D"/>
    <w:rsid w:val="00BB5019"/>
    <w:rsid w:val="00BB5BCE"/>
    <w:rsid w:val="00BB7329"/>
    <w:rsid w:val="00BC0502"/>
    <w:rsid w:val="00BC16AF"/>
    <w:rsid w:val="00BC664E"/>
    <w:rsid w:val="00BD00C3"/>
    <w:rsid w:val="00BD0517"/>
    <w:rsid w:val="00BD1310"/>
    <w:rsid w:val="00BD1798"/>
    <w:rsid w:val="00BD18D5"/>
    <w:rsid w:val="00BD199D"/>
    <w:rsid w:val="00BD2206"/>
    <w:rsid w:val="00BD331F"/>
    <w:rsid w:val="00BD3BE6"/>
    <w:rsid w:val="00BD42B2"/>
    <w:rsid w:val="00BD4ACB"/>
    <w:rsid w:val="00BD7EFD"/>
    <w:rsid w:val="00BE0BBF"/>
    <w:rsid w:val="00BE0E6B"/>
    <w:rsid w:val="00BE18DA"/>
    <w:rsid w:val="00BE1D6A"/>
    <w:rsid w:val="00BE6935"/>
    <w:rsid w:val="00BE6BF2"/>
    <w:rsid w:val="00BE787C"/>
    <w:rsid w:val="00BF26C2"/>
    <w:rsid w:val="00BF5192"/>
    <w:rsid w:val="00C00C54"/>
    <w:rsid w:val="00C0133A"/>
    <w:rsid w:val="00C0248F"/>
    <w:rsid w:val="00C02E96"/>
    <w:rsid w:val="00C05235"/>
    <w:rsid w:val="00C0616E"/>
    <w:rsid w:val="00C07029"/>
    <w:rsid w:val="00C0729D"/>
    <w:rsid w:val="00C1037F"/>
    <w:rsid w:val="00C1293A"/>
    <w:rsid w:val="00C12DF7"/>
    <w:rsid w:val="00C14370"/>
    <w:rsid w:val="00C15643"/>
    <w:rsid w:val="00C15DF9"/>
    <w:rsid w:val="00C16462"/>
    <w:rsid w:val="00C21584"/>
    <w:rsid w:val="00C233BB"/>
    <w:rsid w:val="00C248F1"/>
    <w:rsid w:val="00C24DDD"/>
    <w:rsid w:val="00C264A0"/>
    <w:rsid w:val="00C277C4"/>
    <w:rsid w:val="00C3102A"/>
    <w:rsid w:val="00C33253"/>
    <w:rsid w:val="00C34F83"/>
    <w:rsid w:val="00C40EE3"/>
    <w:rsid w:val="00C433CB"/>
    <w:rsid w:val="00C45049"/>
    <w:rsid w:val="00C4759F"/>
    <w:rsid w:val="00C503A0"/>
    <w:rsid w:val="00C503A7"/>
    <w:rsid w:val="00C5068D"/>
    <w:rsid w:val="00C50DC5"/>
    <w:rsid w:val="00C514A0"/>
    <w:rsid w:val="00C52B5F"/>
    <w:rsid w:val="00C52F69"/>
    <w:rsid w:val="00C556D3"/>
    <w:rsid w:val="00C5731E"/>
    <w:rsid w:val="00C57C25"/>
    <w:rsid w:val="00C6400A"/>
    <w:rsid w:val="00C72303"/>
    <w:rsid w:val="00C73AA5"/>
    <w:rsid w:val="00C7471E"/>
    <w:rsid w:val="00C8167C"/>
    <w:rsid w:val="00C82055"/>
    <w:rsid w:val="00C828AA"/>
    <w:rsid w:val="00C84150"/>
    <w:rsid w:val="00C84673"/>
    <w:rsid w:val="00C85577"/>
    <w:rsid w:val="00C87678"/>
    <w:rsid w:val="00C900C5"/>
    <w:rsid w:val="00C90AE2"/>
    <w:rsid w:val="00C917ED"/>
    <w:rsid w:val="00C91CA7"/>
    <w:rsid w:val="00C934AE"/>
    <w:rsid w:val="00C938E1"/>
    <w:rsid w:val="00C93EDA"/>
    <w:rsid w:val="00C95443"/>
    <w:rsid w:val="00CA1A7C"/>
    <w:rsid w:val="00CA1DC3"/>
    <w:rsid w:val="00CA1EB4"/>
    <w:rsid w:val="00CA2B18"/>
    <w:rsid w:val="00CA34E6"/>
    <w:rsid w:val="00CA3513"/>
    <w:rsid w:val="00CA53FE"/>
    <w:rsid w:val="00CA7C6C"/>
    <w:rsid w:val="00CA7FF2"/>
    <w:rsid w:val="00CB1C83"/>
    <w:rsid w:val="00CB5C30"/>
    <w:rsid w:val="00CB6779"/>
    <w:rsid w:val="00CB7077"/>
    <w:rsid w:val="00CC01A6"/>
    <w:rsid w:val="00CC1767"/>
    <w:rsid w:val="00CC232D"/>
    <w:rsid w:val="00CC29C5"/>
    <w:rsid w:val="00CC31AD"/>
    <w:rsid w:val="00CC5C60"/>
    <w:rsid w:val="00CD2518"/>
    <w:rsid w:val="00CD25EC"/>
    <w:rsid w:val="00CD2D4C"/>
    <w:rsid w:val="00CD4579"/>
    <w:rsid w:val="00CD4A90"/>
    <w:rsid w:val="00CD4D07"/>
    <w:rsid w:val="00CD6E5C"/>
    <w:rsid w:val="00CE044C"/>
    <w:rsid w:val="00CE08AB"/>
    <w:rsid w:val="00CE2FA5"/>
    <w:rsid w:val="00CE719D"/>
    <w:rsid w:val="00CF0B26"/>
    <w:rsid w:val="00CF1050"/>
    <w:rsid w:val="00CF364C"/>
    <w:rsid w:val="00CF50CC"/>
    <w:rsid w:val="00CF532A"/>
    <w:rsid w:val="00CF62FE"/>
    <w:rsid w:val="00CF6855"/>
    <w:rsid w:val="00CF7E1B"/>
    <w:rsid w:val="00D0195E"/>
    <w:rsid w:val="00D033D1"/>
    <w:rsid w:val="00D038C6"/>
    <w:rsid w:val="00D04C2F"/>
    <w:rsid w:val="00D05CDF"/>
    <w:rsid w:val="00D109C1"/>
    <w:rsid w:val="00D10F40"/>
    <w:rsid w:val="00D10FCA"/>
    <w:rsid w:val="00D1534B"/>
    <w:rsid w:val="00D163C8"/>
    <w:rsid w:val="00D17977"/>
    <w:rsid w:val="00D17E53"/>
    <w:rsid w:val="00D209CF"/>
    <w:rsid w:val="00D21ABF"/>
    <w:rsid w:val="00D24403"/>
    <w:rsid w:val="00D244A0"/>
    <w:rsid w:val="00D24BBD"/>
    <w:rsid w:val="00D2700C"/>
    <w:rsid w:val="00D27047"/>
    <w:rsid w:val="00D27BB0"/>
    <w:rsid w:val="00D315DF"/>
    <w:rsid w:val="00D328FC"/>
    <w:rsid w:val="00D32AFF"/>
    <w:rsid w:val="00D33206"/>
    <w:rsid w:val="00D342E1"/>
    <w:rsid w:val="00D354A7"/>
    <w:rsid w:val="00D4068F"/>
    <w:rsid w:val="00D42BE7"/>
    <w:rsid w:val="00D44F2F"/>
    <w:rsid w:val="00D46EA3"/>
    <w:rsid w:val="00D47034"/>
    <w:rsid w:val="00D4783A"/>
    <w:rsid w:val="00D511CC"/>
    <w:rsid w:val="00D52549"/>
    <w:rsid w:val="00D52AD2"/>
    <w:rsid w:val="00D53D5C"/>
    <w:rsid w:val="00D554C8"/>
    <w:rsid w:val="00D56282"/>
    <w:rsid w:val="00D56D4E"/>
    <w:rsid w:val="00D56FDB"/>
    <w:rsid w:val="00D66449"/>
    <w:rsid w:val="00D711FA"/>
    <w:rsid w:val="00D723A3"/>
    <w:rsid w:val="00D726EF"/>
    <w:rsid w:val="00D74F66"/>
    <w:rsid w:val="00D80DD3"/>
    <w:rsid w:val="00D83215"/>
    <w:rsid w:val="00D84AF4"/>
    <w:rsid w:val="00D84E6E"/>
    <w:rsid w:val="00D85A04"/>
    <w:rsid w:val="00D86B1A"/>
    <w:rsid w:val="00D9037B"/>
    <w:rsid w:val="00D91FEE"/>
    <w:rsid w:val="00D92D05"/>
    <w:rsid w:val="00D93125"/>
    <w:rsid w:val="00D932E5"/>
    <w:rsid w:val="00DA0C2E"/>
    <w:rsid w:val="00DA1F1C"/>
    <w:rsid w:val="00DA24F5"/>
    <w:rsid w:val="00DA303C"/>
    <w:rsid w:val="00DA5909"/>
    <w:rsid w:val="00DA6FD3"/>
    <w:rsid w:val="00DB3EBB"/>
    <w:rsid w:val="00DB5678"/>
    <w:rsid w:val="00DB5CCE"/>
    <w:rsid w:val="00DB7023"/>
    <w:rsid w:val="00DB7E9F"/>
    <w:rsid w:val="00DC06CB"/>
    <w:rsid w:val="00DC308A"/>
    <w:rsid w:val="00DC33E4"/>
    <w:rsid w:val="00DC6814"/>
    <w:rsid w:val="00DC6937"/>
    <w:rsid w:val="00DD092F"/>
    <w:rsid w:val="00DD392D"/>
    <w:rsid w:val="00DD4F73"/>
    <w:rsid w:val="00DD4FE5"/>
    <w:rsid w:val="00DD70A9"/>
    <w:rsid w:val="00DD79CD"/>
    <w:rsid w:val="00DE10C8"/>
    <w:rsid w:val="00DE4479"/>
    <w:rsid w:val="00DE6DC2"/>
    <w:rsid w:val="00DF0213"/>
    <w:rsid w:val="00DF02B8"/>
    <w:rsid w:val="00DF1A4F"/>
    <w:rsid w:val="00DF1B3A"/>
    <w:rsid w:val="00DF3641"/>
    <w:rsid w:val="00DF43B8"/>
    <w:rsid w:val="00DF6210"/>
    <w:rsid w:val="00DF7819"/>
    <w:rsid w:val="00E01789"/>
    <w:rsid w:val="00E0409B"/>
    <w:rsid w:val="00E04CB9"/>
    <w:rsid w:val="00E07606"/>
    <w:rsid w:val="00E07B12"/>
    <w:rsid w:val="00E108C3"/>
    <w:rsid w:val="00E13C3A"/>
    <w:rsid w:val="00E169D5"/>
    <w:rsid w:val="00E17C4B"/>
    <w:rsid w:val="00E22537"/>
    <w:rsid w:val="00E22F00"/>
    <w:rsid w:val="00E22FA8"/>
    <w:rsid w:val="00E23307"/>
    <w:rsid w:val="00E24AB6"/>
    <w:rsid w:val="00E25DFE"/>
    <w:rsid w:val="00E3060C"/>
    <w:rsid w:val="00E30B64"/>
    <w:rsid w:val="00E34C7B"/>
    <w:rsid w:val="00E369D5"/>
    <w:rsid w:val="00E37015"/>
    <w:rsid w:val="00E4131F"/>
    <w:rsid w:val="00E41C33"/>
    <w:rsid w:val="00E4319D"/>
    <w:rsid w:val="00E44278"/>
    <w:rsid w:val="00E456DE"/>
    <w:rsid w:val="00E45898"/>
    <w:rsid w:val="00E4663F"/>
    <w:rsid w:val="00E4779F"/>
    <w:rsid w:val="00E47E55"/>
    <w:rsid w:val="00E51BD2"/>
    <w:rsid w:val="00E530CD"/>
    <w:rsid w:val="00E541F8"/>
    <w:rsid w:val="00E54AD8"/>
    <w:rsid w:val="00E57D18"/>
    <w:rsid w:val="00E62092"/>
    <w:rsid w:val="00E6289C"/>
    <w:rsid w:val="00E639BE"/>
    <w:rsid w:val="00E641E5"/>
    <w:rsid w:val="00E65BEB"/>
    <w:rsid w:val="00E662DE"/>
    <w:rsid w:val="00E67A75"/>
    <w:rsid w:val="00E70A14"/>
    <w:rsid w:val="00E71625"/>
    <w:rsid w:val="00E72265"/>
    <w:rsid w:val="00E73A43"/>
    <w:rsid w:val="00E7694D"/>
    <w:rsid w:val="00E76FD9"/>
    <w:rsid w:val="00E77025"/>
    <w:rsid w:val="00E8040F"/>
    <w:rsid w:val="00E83A9C"/>
    <w:rsid w:val="00E83F45"/>
    <w:rsid w:val="00E874E2"/>
    <w:rsid w:val="00E90A43"/>
    <w:rsid w:val="00E92406"/>
    <w:rsid w:val="00E92612"/>
    <w:rsid w:val="00E934F0"/>
    <w:rsid w:val="00E94EF3"/>
    <w:rsid w:val="00E96117"/>
    <w:rsid w:val="00EA030F"/>
    <w:rsid w:val="00EA04D4"/>
    <w:rsid w:val="00EA18F5"/>
    <w:rsid w:val="00EA2FDE"/>
    <w:rsid w:val="00EA6975"/>
    <w:rsid w:val="00EB162C"/>
    <w:rsid w:val="00EB1F6A"/>
    <w:rsid w:val="00EB47E3"/>
    <w:rsid w:val="00EB529D"/>
    <w:rsid w:val="00EB5C5E"/>
    <w:rsid w:val="00EB5DAE"/>
    <w:rsid w:val="00EC295D"/>
    <w:rsid w:val="00EC34B0"/>
    <w:rsid w:val="00EC4EA8"/>
    <w:rsid w:val="00EC501D"/>
    <w:rsid w:val="00EC6608"/>
    <w:rsid w:val="00EC6FC7"/>
    <w:rsid w:val="00ED14CD"/>
    <w:rsid w:val="00ED2E7E"/>
    <w:rsid w:val="00ED5689"/>
    <w:rsid w:val="00ED5D4F"/>
    <w:rsid w:val="00ED5E59"/>
    <w:rsid w:val="00ED7560"/>
    <w:rsid w:val="00ED7851"/>
    <w:rsid w:val="00EE0756"/>
    <w:rsid w:val="00EE0867"/>
    <w:rsid w:val="00EE0FFD"/>
    <w:rsid w:val="00EE1D91"/>
    <w:rsid w:val="00EE2F52"/>
    <w:rsid w:val="00EE35DF"/>
    <w:rsid w:val="00EE6252"/>
    <w:rsid w:val="00EE7DE0"/>
    <w:rsid w:val="00EE7E3B"/>
    <w:rsid w:val="00EF1107"/>
    <w:rsid w:val="00EF1944"/>
    <w:rsid w:val="00EF1DBE"/>
    <w:rsid w:val="00EF414F"/>
    <w:rsid w:val="00EF6B6C"/>
    <w:rsid w:val="00EF7084"/>
    <w:rsid w:val="00F0005E"/>
    <w:rsid w:val="00F00D1D"/>
    <w:rsid w:val="00F02F3B"/>
    <w:rsid w:val="00F073AC"/>
    <w:rsid w:val="00F07527"/>
    <w:rsid w:val="00F106FB"/>
    <w:rsid w:val="00F114D8"/>
    <w:rsid w:val="00F12109"/>
    <w:rsid w:val="00F122B0"/>
    <w:rsid w:val="00F12324"/>
    <w:rsid w:val="00F127C3"/>
    <w:rsid w:val="00F12B15"/>
    <w:rsid w:val="00F13D7F"/>
    <w:rsid w:val="00F1722A"/>
    <w:rsid w:val="00F21319"/>
    <w:rsid w:val="00F21B68"/>
    <w:rsid w:val="00F23B36"/>
    <w:rsid w:val="00F266D4"/>
    <w:rsid w:val="00F30441"/>
    <w:rsid w:val="00F4014D"/>
    <w:rsid w:val="00F405E4"/>
    <w:rsid w:val="00F40653"/>
    <w:rsid w:val="00F4125B"/>
    <w:rsid w:val="00F42909"/>
    <w:rsid w:val="00F42A3E"/>
    <w:rsid w:val="00F430B1"/>
    <w:rsid w:val="00F432E9"/>
    <w:rsid w:val="00F44096"/>
    <w:rsid w:val="00F443A4"/>
    <w:rsid w:val="00F45870"/>
    <w:rsid w:val="00F4628F"/>
    <w:rsid w:val="00F46372"/>
    <w:rsid w:val="00F46381"/>
    <w:rsid w:val="00F51B60"/>
    <w:rsid w:val="00F52A0C"/>
    <w:rsid w:val="00F55EBF"/>
    <w:rsid w:val="00F561E1"/>
    <w:rsid w:val="00F57A97"/>
    <w:rsid w:val="00F605EE"/>
    <w:rsid w:val="00F60985"/>
    <w:rsid w:val="00F61841"/>
    <w:rsid w:val="00F61947"/>
    <w:rsid w:val="00F63231"/>
    <w:rsid w:val="00F63D88"/>
    <w:rsid w:val="00F64FF7"/>
    <w:rsid w:val="00F66ACD"/>
    <w:rsid w:val="00F70441"/>
    <w:rsid w:val="00F705E3"/>
    <w:rsid w:val="00F7429C"/>
    <w:rsid w:val="00F7463A"/>
    <w:rsid w:val="00F74A7F"/>
    <w:rsid w:val="00F755CD"/>
    <w:rsid w:val="00F75F33"/>
    <w:rsid w:val="00F76B5D"/>
    <w:rsid w:val="00F779E2"/>
    <w:rsid w:val="00F77BAB"/>
    <w:rsid w:val="00F77E2D"/>
    <w:rsid w:val="00F81CA1"/>
    <w:rsid w:val="00F82585"/>
    <w:rsid w:val="00F87B4E"/>
    <w:rsid w:val="00F9072F"/>
    <w:rsid w:val="00F90D98"/>
    <w:rsid w:val="00F90FB3"/>
    <w:rsid w:val="00F91647"/>
    <w:rsid w:val="00F91FEC"/>
    <w:rsid w:val="00F92168"/>
    <w:rsid w:val="00F92FF7"/>
    <w:rsid w:val="00F9498C"/>
    <w:rsid w:val="00F94F2C"/>
    <w:rsid w:val="00F96E23"/>
    <w:rsid w:val="00FA1A5A"/>
    <w:rsid w:val="00FA69DC"/>
    <w:rsid w:val="00FA70E1"/>
    <w:rsid w:val="00FA781C"/>
    <w:rsid w:val="00FA79A5"/>
    <w:rsid w:val="00FA7EB2"/>
    <w:rsid w:val="00FB1355"/>
    <w:rsid w:val="00FB1741"/>
    <w:rsid w:val="00FB31F1"/>
    <w:rsid w:val="00FB3ED5"/>
    <w:rsid w:val="00FB4F38"/>
    <w:rsid w:val="00FB5FB7"/>
    <w:rsid w:val="00FC0C60"/>
    <w:rsid w:val="00FC2971"/>
    <w:rsid w:val="00FC3D2D"/>
    <w:rsid w:val="00FC3E5C"/>
    <w:rsid w:val="00FC4A5C"/>
    <w:rsid w:val="00FC5882"/>
    <w:rsid w:val="00FC5F05"/>
    <w:rsid w:val="00FC7796"/>
    <w:rsid w:val="00FD6255"/>
    <w:rsid w:val="00FE5476"/>
    <w:rsid w:val="00FE6A72"/>
    <w:rsid w:val="00FF07A5"/>
    <w:rsid w:val="00FF331D"/>
    <w:rsid w:val="00FF3A32"/>
    <w:rsid w:val="00FF3AF3"/>
    <w:rsid w:val="00FF4887"/>
    <w:rsid w:val="00FF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5771"/>
  <w15:docId w15:val="{AB32AA14-28AE-9C47-86AE-E0751FD1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DejaVu San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qFormat/>
    <w:rPr>
      <w:color w:val="808080"/>
    </w:rPr>
  </w:style>
  <w:style w:type="character" w:customStyle="1" w:styleId="BalloonTextChar">
    <w:name w:val="Balloon Text Char"/>
    <w:basedOn w:val="DefaultParagraphFont"/>
    <w:qFormat/>
    <w:rPr>
      <w:rFonts w:ascii="Lucida Grande" w:hAnsi="Lucida Grande" w:cs="Lucida Grande"/>
      <w:sz w:val="18"/>
      <w:szCs w:val="18"/>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styleId="Strong">
    <w:name w:val="Strong"/>
    <w:basedOn w:val="DefaultParagraphFont"/>
    <w:qFormat/>
    <w:rPr>
      <w:b/>
      <w:bCs/>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InternetLink">
    <w:name w:val="Internet Link"/>
    <w:basedOn w:val="DefaultParagraphFont"/>
    <w:rPr>
      <w:color w:val="0000FF"/>
      <w:u w:val="single"/>
    </w:rPr>
  </w:style>
  <w:style w:type="character" w:customStyle="1" w:styleId="ListLabel1">
    <w:name w:val="ListLabel 1"/>
    <w:qFormat/>
    <w:rPr>
      <w:rFonts w:eastAsia="MS Mincho" w:cs="DejaVu San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eastAsia="Times New Roman" w:hAnsi="Times New Roman" w:cs="Times New Roman"/>
      <w:color w:val="0000FF"/>
      <w:u w:val="single"/>
      <w:lang w:val="en-GB"/>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qFormat/>
    <w:rPr>
      <w:rFonts w:ascii="Lucida Grande" w:hAnsi="Lucida Grande" w:cs="Lucida Grande"/>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styleId="Revision">
    <w:name w:val="Revision"/>
    <w:qFormat/>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ableContents">
    <w:name w:val="Table Contents"/>
    <w:basedOn w:val="Normal"/>
    <w:qFormat/>
    <w:pPr>
      <w:suppressLineNumbers/>
    </w:pPr>
  </w:style>
  <w:style w:type="paragraph" w:customStyle="1" w:styleId="EndNoteBibliographyTitle">
    <w:name w:val="EndNote Bibliography Title"/>
    <w:basedOn w:val="Normal"/>
    <w:link w:val="EndNoteBibliographyTitleChar"/>
    <w:rsid w:val="00A814E1"/>
    <w:pPr>
      <w:jc w:val="center"/>
    </w:pPr>
  </w:style>
  <w:style w:type="character" w:customStyle="1" w:styleId="EndNoteBibliographyTitleChar">
    <w:name w:val="EndNote Bibliography Title Char"/>
    <w:basedOn w:val="DefaultParagraphFont"/>
    <w:link w:val="EndNoteBibliographyTitle"/>
    <w:rsid w:val="00A814E1"/>
  </w:style>
  <w:style w:type="paragraph" w:customStyle="1" w:styleId="EndNoteBibliography">
    <w:name w:val="EndNote Bibliography"/>
    <w:basedOn w:val="Normal"/>
    <w:link w:val="EndNoteBibliographyChar"/>
    <w:rsid w:val="00A814E1"/>
    <w:pPr>
      <w:jc w:val="both"/>
    </w:pPr>
  </w:style>
  <w:style w:type="character" w:customStyle="1" w:styleId="EndNoteBibliographyChar">
    <w:name w:val="EndNote Bibliography Char"/>
    <w:basedOn w:val="DefaultParagraphFont"/>
    <w:link w:val="EndNoteBibliography"/>
    <w:rsid w:val="00A814E1"/>
  </w:style>
  <w:style w:type="paragraph" w:styleId="NormalWeb">
    <w:name w:val="Normal (Web)"/>
    <w:basedOn w:val="Normal"/>
    <w:uiPriority w:val="99"/>
    <w:semiHidden/>
    <w:unhideWhenUsed/>
    <w:rsid w:val="009C31E5"/>
    <w:pPr>
      <w:spacing w:before="100" w:beforeAutospacing="1" w:after="100" w:afterAutospacing="1"/>
    </w:pPr>
    <w:rPr>
      <w:rFonts w:ascii="Times New Roman" w:eastAsia="Times New Roman" w:hAnsi="Times New Roman" w:cs="Times New Roman"/>
    </w:rPr>
  </w:style>
  <w:style w:type="character" w:customStyle="1" w:styleId="BodyTextChar">
    <w:name w:val="Body Text Char"/>
    <w:basedOn w:val="DefaultParagraphFont"/>
    <w:link w:val="BodyText"/>
    <w:rsid w:val="007C2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4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62D63-A0F9-0842-9148-6420E972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23695</Words>
  <Characters>135067</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158446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3</cp:revision>
  <cp:lastPrinted>2020-02-03T20:58:00Z</cp:lastPrinted>
  <dcterms:created xsi:type="dcterms:W3CDTF">2020-11-02T23:40:00Z</dcterms:created>
  <dcterms:modified xsi:type="dcterms:W3CDTF">2020-11-02T23:55:00Z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Queen's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